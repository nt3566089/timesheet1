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804" w:rsidRPr="00CF7765" w:rsidRDefault="00B37804" w:rsidP="00B37804">
      <w:pPr>
        <w:pStyle w:val="af1"/>
        <w:spacing w:before="480"/>
        <w:ind w:firstLine="1200"/>
      </w:pPr>
      <w:r w:rsidRPr="00CF7765">
        <w:rPr>
          <w:rFonts w:hint="eastAsia"/>
          <w:shadow w:val="0"/>
          <w:sz w:val="24"/>
        </w:rPr>
        <w:t>Product name =</w:t>
      </w:r>
      <w:r w:rsidRPr="00CF7765">
        <w:rPr>
          <w:rFonts w:hint="eastAsia"/>
        </w:rPr>
        <w:t xml:space="preserve"> </w:t>
      </w:r>
      <w:r w:rsidR="00BA3BC1" w:rsidRPr="00CF7765">
        <w:rPr>
          <w:rFonts w:hint="eastAsia"/>
        </w:rPr>
        <w:t>共通プラットフォーム</w:t>
      </w:r>
    </w:p>
    <w:p w:rsidR="00FD3712" w:rsidRPr="00CF7765" w:rsidRDefault="00FD3712">
      <w:pPr>
        <w:pStyle w:val="af1"/>
      </w:pPr>
      <w:r w:rsidRPr="00CF7765">
        <w:rPr>
          <w:rFonts w:hint="eastAsia"/>
        </w:rPr>
        <w:t>Features</w:t>
      </w:r>
      <w:r w:rsidRPr="00CF7765">
        <w:rPr>
          <w:rFonts w:hint="eastAsia"/>
        </w:rPr>
        <w:t>＆</w:t>
      </w:r>
      <w:r w:rsidRPr="00CF7765">
        <w:rPr>
          <w:rFonts w:hint="eastAsia"/>
        </w:rPr>
        <w:t>Functions</w:t>
      </w:r>
      <w:r w:rsidRPr="00CF7765">
        <w:rPr>
          <w:rFonts w:hint="eastAsia"/>
        </w:rPr>
        <w:t>（</w:t>
      </w:r>
      <w:r w:rsidRPr="00CF7765">
        <w:rPr>
          <w:rFonts w:hint="eastAsia"/>
        </w:rPr>
        <w:t>I : Device Function</w:t>
      </w:r>
      <w:r w:rsidRPr="00CF7765">
        <w:rPr>
          <w:rFonts w:hint="eastAsia"/>
        </w:rPr>
        <w:t>）編</w:t>
      </w:r>
    </w:p>
    <w:p w:rsidR="00FD3712" w:rsidRPr="00CF7765" w:rsidRDefault="00FD3712">
      <w:pPr>
        <w:pStyle w:val="af2"/>
        <w:rPr>
          <w:kern w:val="2"/>
        </w:rPr>
      </w:pPr>
      <w:r w:rsidRPr="00CF7765">
        <w:rPr>
          <w:rFonts w:hint="eastAsia"/>
        </w:rPr>
        <w:br/>
      </w:r>
      <w:bookmarkStart w:id="0" w:name="_Toc21605454"/>
      <w:r w:rsidRPr="00CF7765">
        <w:rPr>
          <w:rFonts w:hint="eastAsia"/>
        </w:rPr>
        <w:t>I.I : IOT Device Functions</w:t>
      </w:r>
      <w:bookmarkEnd w:id="0"/>
      <w:r w:rsidRPr="00CF7765">
        <w:rPr>
          <w:rFonts w:hint="eastAsia"/>
        </w:rPr>
        <w:br/>
      </w:r>
    </w:p>
    <w:p w:rsidR="00FD3712" w:rsidRPr="00CF7765" w:rsidRDefault="00FD3712">
      <w:pPr>
        <w:pStyle w:val="af3"/>
        <w:tabs>
          <w:tab w:val="clear" w:pos="1134"/>
          <w:tab w:val="clear" w:pos="4252"/>
          <w:tab w:val="clear" w:pos="8504"/>
        </w:tabs>
        <w:adjustRightInd/>
        <w:spacing w:after="0"/>
        <w:textAlignment w:val="auto"/>
        <w:rPr>
          <w:kern w:val="2"/>
        </w:rPr>
      </w:pPr>
    </w:p>
    <w:p w:rsidR="00FD3712" w:rsidRPr="00CF7765" w:rsidRDefault="00FD3712">
      <w:pPr>
        <w:pStyle w:val="af3"/>
        <w:tabs>
          <w:tab w:val="clear" w:pos="1134"/>
          <w:tab w:val="clear" w:pos="4252"/>
          <w:tab w:val="clear" w:pos="8504"/>
        </w:tabs>
        <w:adjustRightInd/>
        <w:spacing w:after="0"/>
        <w:textAlignment w:val="auto"/>
        <w:rPr>
          <w:kern w:val="2"/>
        </w:rPr>
      </w:pPr>
    </w:p>
    <w:p w:rsidR="00FD3712" w:rsidRPr="00CF7765" w:rsidRDefault="00FD3712">
      <w:pPr>
        <w:pStyle w:val="aa"/>
        <w:rPr>
          <w:kern w:val="2"/>
          <w:sz w:val="20"/>
        </w:rPr>
      </w:pPr>
    </w:p>
    <w:p w:rsidR="00CE741E" w:rsidRPr="00CF7765" w:rsidRDefault="00CE741E" w:rsidP="00CE741E">
      <w:pPr>
        <w:pStyle w:val="aa"/>
        <w:tabs>
          <w:tab w:val="clear" w:pos="567"/>
          <w:tab w:val="clear" w:pos="851"/>
          <w:tab w:val="left" w:pos="540"/>
          <w:tab w:val="right" w:pos="10140"/>
        </w:tabs>
        <w:rPr>
          <w:sz w:val="20"/>
        </w:rPr>
      </w:pPr>
      <w:r w:rsidRPr="00CF7765">
        <w:rPr>
          <w:rFonts w:hint="eastAsia"/>
          <w:sz w:val="20"/>
        </w:rPr>
        <w:tab/>
      </w:r>
      <w:r w:rsidRPr="00CF7765">
        <w:rPr>
          <w:rFonts w:hint="eastAsia"/>
          <w:sz w:val="20"/>
        </w:rPr>
        <w:tab/>
      </w:r>
      <w:r w:rsidRPr="00CF7765">
        <w:rPr>
          <w:rFonts w:hint="eastAsia"/>
          <w:sz w:val="20"/>
        </w:rPr>
        <w:tab/>
      </w:r>
    </w:p>
    <w:p w:rsidR="00D2506B" w:rsidRPr="00CF7765" w:rsidRDefault="00D2506B">
      <w:pPr>
        <w:pStyle w:val="aa"/>
        <w:rPr>
          <w:sz w:val="20"/>
        </w:rPr>
      </w:pPr>
    </w:p>
    <w:p w:rsidR="00FD3712" w:rsidRPr="00CF7765" w:rsidRDefault="00FD3712">
      <w:pPr>
        <w:pStyle w:val="aa"/>
        <w:tabs>
          <w:tab w:val="clear" w:pos="567"/>
          <w:tab w:val="left" w:pos="540"/>
          <w:tab w:val="right" w:pos="10140"/>
        </w:tabs>
        <w:rPr>
          <w:kern w:val="2"/>
          <w:sz w:val="20"/>
        </w:rPr>
      </w:pPr>
      <w:r w:rsidRPr="00CF7765">
        <w:rPr>
          <w:sz w:val="20"/>
        </w:rPr>
        <w:tab/>
      </w:r>
      <w:r w:rsidRPr="00CF7765">
        <w:rPr>
          <w:sz w:val="20"/>
        </w:rPr>
        <w:tab/>
      </w:r>
      <w:r w:rsidRPr="00CF7765">
        <w:rPr>
          <w:sz w:val="20"/>
        </w:rPr>
        <w:tab/>
      </w:r>
      <w:r w:rsidRPr="00CF7765">
        <w:rPr>
          <w:rFonts w:hint="eastAsia"/>
          <w:sz w:val="20"/>
        </w:rPr>
        <w:tab/>
      </w:r>
    </w:p>
    <w:p w:rsidR="00FD3712" w:rsidRPr="00CF7765" w:rsidRDefault="00FD3712">
      <w:pPr>
        <w:pStyle w:val="aa"/>
        <w:rPr>
          <w:kern w:val="2"/>
          <w:sz w:val="20"/>
        </w:rPr>
      </w:pPr>
    </w:p>
    <w:p w:rsidR="00FD3712" w:rsidRPr="00CF7765" w:rsidRDefault="0087449F">
      <w:pPr>
        <w:pStyle w:val="aa"/>
        <w:jc w:val="center"/>
        <w:rPr>
          <w:color w:val="0000FF"/>
          <w:kern w:val="2"/>
          <w:sz w:val="20"/>
        </w:rPr>
      </w:pPr>
      <w:r w:rsidRPr="00CF7765">
        <w:rPr>
          <w:rFonts w:hint="eastAsia"/>
          <w:b/>
          <w:bCs/>
          <w:color w:val="0000FF"/>
          <w:sz w:val="36"/>
        </w:rPr>
        <w:t>K</w:t>
      </w:r>
      <w:r w:rsidR="00C11C50" w:rsidRPr="00CF7765">
        <w:rPr>
          <w:rFonts w:hint="eastAsia"/>
          <w:b/>
          <w:bCs/>
          <w:color w:val="0000FF"/>
          <w:sz w:val="36"/>
        </w:rPr>
        <w:t>1.0.</w:t>
      </w:r>
      <w:r w:rsidR="00C8564C">
        <w:rPr>
          <w:rFonts w:hint="eastAsia"/>
          <w:b/>
          <w:bCs/>
          <w:color w:val="0000FF"/>
          <w:sz w:val="36"/>
        </w:rPr>
        <w:t>1</w:t>
      </w:r>
      <w:r w:rsidR="00091205">
        <w:rPr>
          <w:rFonts w:hint="eastAsia"/>
          <w:b/>
          <w:bCs/>
          <w:color w:val="0000FF"/>
          <w:sz w:val="36"/>
        </w:rPr>
        <w:t>8</w:t>
      </w:r>
    </w:p>
    <w:p w:rsidR="00FD3712" w:rsidRPr="00CF7765" w:rsidRDefault="00FD3712">
      <w:pPr>
        <w:pStyle w:val="aa"/>
      </w:pPr>
    </w:p>
    <w:p w:rsidR="00FD3712" w:rsidRPr="00CF7765" w:rsidRDefault="00FD3712">
      <w:pPr>
        <w:jc w:val="center"/>
      </w:pPr>
      <w:r w:rsidRPr="00CF7765">
        <w:br w:type="page"/>
      </w:r>
      <w:r w:rsidRPr="00CF7765">
        <w:rPr>
          <w:rFonts w:hint="eastAsia"/>
        </w:rPr>
        <w:lastRenderedPageBreak/>
        <w:t>＜目次＞</w:t>
      </w:r>
    </w:p>
    <w:p w:rsidR="00793E1A" w:rsidRDefault="00FD3712">
      <w:pPr>
        <w:pStyle w:val="10"/>
        <w:rPr>
          <w:rFonts w:asciiTheme="minorHAnsi" w:eastAsiaTheme="minorEastAsia" w:hAnsiTheme="minorHAnsi" w:cstheme="minorBidi"/>
          <w:noProof/>
          <w:sz w:val="21"/>
          <w:szCs w:val="22"/>
        </w:rPr>
      </w:pPr>
      <w:r w:rsidRPr="00CF7765">
        <w:fldChar w:fldCharType="begin"/>
      </w:r>
      <w:r w:rsidRPr="00CF7765">
        <w:instrText xml:space="preserve"> TOC \o "2-5" \t "</w:instrText>
      </w:r>
      <w:r w:rsidRPr="00CF7765">
        <w:rPr>
          <w:rFonts w:hint="eastAsia"/>
        </w:rPr>
        <w:instrText>見出し</w:instrText>
      </w:r>
      <w:r w:rsidRPr="00CF7765">
        <w:instrText xml:space="preserve"> 1,1,</w:instrText>
      </w:r>
      <w:r w:rsidRPr="00CF7765">
        <w:rPr>
          <w:rFonts w:hint="eastAsia"/>
        </w:rPr>
        <w:instrText>タイトル</w:instrText>
      </w:r>
      <w:r w:rsidRPr="00CF7765">
        <w:instrText xml:space="preserve">,1" </w:instrText>
      </w:r>
      <w:r w:rsidRPr="00CF7765">
        <w:fldChar w:fldCharType="separate"/>
      </w:r>
      <w:r w:rsidR="00793E1A">
        <w:rPr>
          <w:noProof/>
        </w:rPr>
        <w:t>I.I : IOT Device Functions</w:t>
      </w:r>
      <w:r w:rsidR="00793E1A">
        <w:rPr>
          <w:noProof/>
        </w:rPr>
        <w:tab/>
      </w:r>
      <w:r w:rsidR="00793E1A">
        <w:rPr>
          <w:noProof/>
        </w:rPr>
        <w:fldChar w:fldCharType="begin"/>
      </w:r>
      <w:r w:rsidR="00793E1A">
        <w:rPr>
          <w:noProof/>
        </w:rPr>
        <w:instrText xml:space="preserve"> PAGEREF _Toc21605454 \h </w:instrText>
      </w:r>
      <w:r w:rsidR="00793E1A">
        <w:rPr>
          <w:noProof/>
        </w:rPr>
      </w:r>
      <w:r w:rsidR="00793E1A">
        <w:rPr>
          <w:noProof/>
        </w:rPr>
        <w:fldChar w:fldCharType="separate"/>
      </w:r>
      <w:r w:rsidR="00793E1A">
        <w:rPr>
          <w:noProof/>
        </w:rPr>
        <w:t>1</w:t>
      </w:r>
      <w:r w:rsidR="00793E1A">
        <w:rPr>
          <w:noProof/>
        </w:rPr>
        <w:fldChar w:fldCharType="end"/>
      </w:r>
    </w:p>
    <w:p w:rsidR="00793E1A" w:rsidRDefault="00793E1A">
      <w:pPr>
        <w:pStyle w:val="10"/>
        <w:rPr>
          <w:rFonts w:asciiTheme="minorHAnsi" w:eastAsiaTheme="minorEastAsia" w:hAnsiTheme="minorHAnsi" w:cstheme="minorBidi"/>
          <w:noProof/>
          <w:sz w:val="21"/>
          <w:szCs w:val="22"/>
        </w:rPr>
      </w:pPr>
      <w:r>
        <w:rPr>
          <w:noProof/>
        </w:rPr>
        <w:t>1.</w:t>
      </w:r>
      <w:r>
        <w:rPr>
          <w:rFonts w:asciiTheme="minorHAnsi" w:eastAsiaTheme="minorEastAsia" w:hAnsiTheme="minorHAnsi" w:cstheme="minorBidi"/>
          <w:noProof/>
          <w:sz w:val="21"/>
          <w:szCs w:val="22"/>
        </w:rPr>
        <w:tab/>
      </w:r>
      <w:r>
        <w:rPr>
          <w:noProof/>
        </w:rPr>
        <w:t>本書の目的と位置づけ</w:t>
      </w:r>
      <w:r>
        <w:rPr>
          <w:noProof/>
        </w:rPr>
        <w:tab/>
      </w:r>
      <w:r>
        <w:rPr>
          <w:noProof/>
        </w:rPr>
        <w:fldChar w:fldCharType="begin"/>
      </w:r>
      <w:r>
        <w:rPr>
          <w:noProof/>
        </w:rPr>
        <w:instrText xml:space="preserve"> PAGEREF _Toc21605455 \h </w:instrText>
      </w:r>
      <w:r>
        <w:rPr>
          <w:noProof/>
        </w:rPr>
      </w:r>
      <w:r>
        <w:rPr>
          <w:noProof/>
        </w:rPr>
        <w:fldChar w:fldCharType="separate"/>
      </w:r>
      <w:r>
        <w:rPr>
          <w:noProof/>
        </w:rPr>
        <w:t>4</w:t>
      </w:r>
      <w:r>
        <w:rPr>
          <w:noProof/>
        </w:rPr>
        <w:fldChar w:fldCharType="end"/>
      </w:r>
    </w:p>
    <w:p w:rsidR="00793E1A" w:rsidRDefault="00793E1A">
      <w:pPr>
        <w:pStyle w:val="10"/>
        <w:rPr>
          <w:rFonts w:asciiTheme="minorHAnsi" w:eastAsiaTheme="minorEastAsia" w:hAnsiTheme="minorHAnsi" w:cstheme="minorBidi"/>
          <w:noProof/>
          <w:sz w:val="21"/>
          <w:szCs w:val="22"/>
        </w:rPr>
      </w:pPr>
      <w:r>
        <w:rPr>
          <w:noProof/>
        </w:rPr>
        <w:t>2.</w:t>
      </w:r>
      <w:r>
        <w:rPr>
          <w:rFonts w:asciiTheme="minorHAnsi" w:eastAsiaTheme="minorEastAsia" w:hAnsiTheme="minorHAnsi" w:cstheme="minorBidi"/>
          <w:noProof/>
          <w:sz w:val="21"/>
          <w:szCs w:val="22"/>
        </w:rPr>
        <w:tab/>
      </w:r>
      <w:r>
        <w:rPr>
          <w:noProof/>
        </w:rPr>
        <w:t>IOT</w:t>
      </w:r>
      <w:r>
        <w:rPr>
          <w:noProof/>
        </w:rPr>
        <w:t>概要</w:t>
      </w:r>
      <w:r>
        <w:rPr>
          <w:noProof/>
        </w:rPr>
        <w:tab/>
      </w:r>
      <w:r>
        <w:rPr>
          <w:noProof/>
        </w:rPr>
        <w:fldChar w:fldCharType="begin"/>
      </w:r>
      <w:r>
        <w:rPr>
          <w:noProof/>
        </w:rPr>
        <w:instrText xml:space="preserve"> PAGEREF _Toc21605456 \h </w:instrText>
      </w:r>
      <w:r>
        <w:rPr>
          <w:noProof/>
        </w:rPr>
      </w:r>
      <w:r>
        <w:rPr>
          <w:noProof/>
        </w:rPr>
        <w:fldChar w:fldCharType="separate"/>
      </w:r>
      <w:r>
        <w:rPr>
          <w:noProof/>
        </w:rPr>
        <w:t>5</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2.1.</w:t>
      </w:r>
      <w:r>
        <w:rPr>
          <w:rFonts w:asciiTheme="minorHAnsi" w:eastAsiaTheme="minorEastAsia" w:hAnsiTheme="minorHAnsi" w:cstheme="minorBidi"/>
          <w:noProof/>
          <w:sz w:val="21"/>
          <w:szCs w:val="22"/>
        </w:rPr>
        <w:tab/>
      </w:r>
      <w:r>
        <w:rPr>
          <w:noProof/>
        </w:rPr>
        <w:t>IOT</w:t>
      </w:r>
      <w:r>
        <w:rPr>
          <w:noProof/>
        </w:rPr>
        <w:t>の種類</w:t>
      </w:r>
      <w:r>
        <w:rPr>
          <w:noProof/>
        </w:rPr>
        <w:tab/>
      </w:r>
      <w:r>
        <w:rPr>
          <w:noProof/>
        </w:rPr>
        <w:fldChar w:fldCharType="begin"/>
      </w:r>
      <w:r>
        <w:rPr>
          <w:noProof/>
        </w:rPr>
        <w:instrText xml:space="preserve"> PAGEREF _Toc21605457 \h </w:instrText>
      </w:r>
      <w:r>
        <w:rPr>
          <w:noProof/>
        </w:rPr>
      </w:r>
      <w:r>
        <w:rPr>
          <w:noProof/>
        </w:rPr>
        <w:fldChar w:fldCharType="separate"/>
      </w:r>
      <w:r>
        <w:rPr>
          <w:noProof/>
        </w:rPr>
        <w:t>5</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2.2.</w:t>
      </w:r>
      <w:r>
        <w:rPr>
          <w:rFonts w:asciiTheme="minorHAnsi" w:eastAsiaTheme="minorEastAsia" w:hAnsiTheme="minorHAnsi" w:cstheme="minorBidi"/>
          <w:noProof/>
          <w:sz w:val="21"/>
          <w:szCs w:val="22"/>
        </w:rPr>
        <w:tab/>
      </w:r>
      <w:r>
        <w:rPr>
          <w:noProof/>
        </w:rPr>
        <w:t>構成</w:t>
      </w:r>
      <w:r>
        <w:rPr>
          <w:noProof/>
        </w:rPr>
        <w:tab/>
      </w:r>
      <w:r>
        <w:rPr>
          <w:noProof/>
        </w:rPr>
        <w:fldChar w:fldCharType="begin"/>
      </w:r>
      <w:r>
        <w:rPr>
          <w:noProof/>
        </w:rPr>
        <w:instrText xml:space="preserve"> PAGEREF _Toc21605458 \h </w:instrText>
      </w:r>
      <w:r>
        <w:rPr>
          <w:noProof/>
        </w:rPr>
      </w:r>
      <w:r>
        <w:rPr>
          <w:noProof/>
        </w:rPr>
        <w:fldChar w:fldCharType="separate"/>
      </w:r>
      <w:r>
        <w:rPr>
          <w:noProof/>
        </w:rPr>
        <w:t>5</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2.2.1.</w:t>
      </w:r>
      <w:r>
        <w:rPr>
          <w:rFonts w:asciiTheme="minorHAnsi" w:eastAsiaTheme="minorEastAsia" w:hAnsiTheme="minorHAnsi" w:cstheme="minorBidi"/>
          <w:noProof/>
          <w:sz w:val="21"/>
          <w:szCs w:val="22"/>
        </w:rPr>
        <w:tab/>
      </w:r>
      <w:r>
        <w:rPr>
          <w:noProof/>
        </w:rPr>
        <w:t>IOT</w:t>
      </w:r>
      <w:r>
        <w:rPr>
          <w:noProof/>
        </w:rPr>
        <w:t>本体構成</w:t>
      </w:r>
      <w:r>
        <w:rPr>
          <w:noProof/>
        </w:rPr>
        <w:tab/>
      </w:r>
      <w:r>
        <w:rPr>
          <w:noProof/>
        </w:rPr>
        <w:fldChar w:fldCharType="begin"/>
      </w:r>
      <w:r>
        <w:rPr>
          <w:noProof/>
        </w:rPr>
        <w:instrText xml:space="preserve"> PAGEREF _Toc21605459 \h </w:instrText>
      </w:r>
      <w:r>
        <w:rPr>
          <w:noProof/>
        </w:rPr>
      </w:r>
      <w:r>
        <w:rPr>
          <w:noProof/>
        </w:rPr>
        <w:fldChar w:fldCharType="separate"/>
      </w:r>
      <w:r>
        <w:rPr>
          <w:noProof/>
        </w:rPr>
        <w:t>5</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2.2.2.</w:t>
      </w:r>
      <w:r>
        <w:rPr>
          <w:rFonts w:asciiTheme="minorHAnsi" w:eastAsiaTheme="minorEastAsia" w:hAnsiTheme="minorHAnsi" w:cstheme="minorBidi"/>
          <w:noProof/>
          <w:sz w:val="21"/>
          <w:szCs w:val="22"/>
        </w:rPr>
        <w:tab/>
      </w:r>
      <w:r>
        <w:rPr>
          <w:noProof/>
        </w:rPr>
        <w:t>標準構成とオプション</w:t>
      </w:r>
      <w:r>
        <w:rPr>
          <w:noProof/>
        </w:rPr>
        <w:tab/>
      </w:r>
      <w:r>
        <w:rPr>
          <w:noProof/>
        </w:rPr>
        <w:fldChar w:fldCharType="begin"/>
      </w:r>
      <w:r>
        <w:rPr>
          <w:noProof/>
        </w:rPr>
        <w:instrText xml:space="preserve"> PAGEREF _Toc21605460 \h </w:instrText>
      </w:r>
      <w:r>
        <w:rPr>
          <w:noProof/>
        </w:rPr>
      </w:r>
      <w:r>
        <w:rPr>
          <w:noProof/>
        </w:rPr>
        <w:fldChar w:fldCharType="separate"/>
      </w:r>
      <w:r>
        <w:rPr>
          <w:noProof/>
        </w:rPr>
        <w:t>5</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2.2.3.</w:t>
      </w:r>
      <w:r>
        <w:rPr>
          <w:rFonts w:asciiTheme="minorHAnsi" w:eastAsiaTheme="minorEastAsia" w:hAnsiTheme="minorHAnsi" w:cstheme="minorBidi"/>
          <w:noProof/>
          <w:sz w:val="21"/>
          <w:szCs w:val="22"/>
        </w:rPr>
        <w:tab/>
      </w:r>
      <w:r>
        <w:rPr>
          <w:noProof/>
        </w:rPr>
        <w:t>トレイおよびオプション装着検知</w:t>
      </w:r>
      <w:r>
        <w:rPr>
          <w:noProof/>
        </w:rPr>
        <w:tab/>
      </w:r>
      <w:r>
        <w:rPr>
          <w:noProof/>
        </w:rPr>
        <w:fldChar w:fldCharType="begin"/>
      </w:r>
      <w:r>
        <w:rPr>
          <w:noProof/>
        </w:rPr>
        <w:instrText xml:space="preserve"> PAGEREF _Toc21605461 \h </w:instrText>
      </w:r>
      <w:r>
        <w:rPr>
          <w:noProof/>
        </w:rPr>
      </w:r>
      <w:r>
        <w:rPr>
          <w:noProof/>
        </w:rPr>
        <w:fldChar w:fldCharType="separate"/>
      </w:r>
      <w:r>
        <w:rPr>
          <w:noProof/>
        </w:rPr>
        <w:t>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2.2.4.</w:t>
      </w:r>
      <w:r>
        <w:rPr>
          <w:rFonts w:asciiTheme="minorHAnsi" w:eastAsiaTheme="minorEastAsia" w:hAnsiTheme="minorHAnsi" w:cstheme="minorBidi"/>
          <w:noProof/>
          <w:sz w:val="21"/>
          <w:szCs w:val="22"/>
        </w:rPr>
        <w:tab/>
      </w:r>
      <w:r>
        <w:rPr>
          <w:noProof/>
        </w:rPr>
        <w:t>オプションの故障と機能制限</w:t>
      </w:r>
      <w:r>
        <w:rPr>
          <w:noProof/>
        </w:rPr>
        <w:tab/>
      </w:r>
      <w:r>
        <w:rPr>
          <w:noProof/>
        </w:rPr>
        <w:fldChar w:fldCharType="begin"/>
      </w:r>
      <w:r>
        <w:rPr>
          <w:noProof/>
        </w:rPr>
        <w:instrText xml:space="preserve"> PAGEREF _Toc21605462 \h </w:instrText>
      </w:r>
      <w:r>
        <w:rPr>
          <w:noProof/>
        </w:rPr>
      </w:r>
      <w:r>
        <w:rPr>
          <w:noProof/>
        </w:rPr>
        <w:fldChar w:fldCharType="separate"/>
      </w:r>
      <w:r>
        <w:rPr>
          <w:noProof/>
        </w:rPr>
        <w:t>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2.2.5.</w:t>
      </w:r>
      <w:r>
        <w:rPr>
          <w:rFonts w:asciiTheme="minorHAnsi" w:eastAsiaTheme="minorEastAsia" w:hAnsiTheme="minorHAnsi" w:cstheme="minorBidi"/>
          <w:noProof/>
          <w:sz w:val="21"/>
          <w:szCs w:val="22"/>
        </w:rPr>
        <w:tab/>
      </w:r>
      <w:r>
        <w:rPr>
          <w:noProof/>
        </w:rPr>
        <w:t>キット構成</w:t>
      </w:r>
      <w:r>
        <w:rPr>
          <w:noProof/>
        </w:rPr>
        <w:tab/>
      </w:r>
      <w:r>
        <w:rPr>
          <w:noProof/>
        </w:rPr>
        <w:fldChar w:fldCharType="begin"/>
      </w:r>
      <w:r>
        <w:rPr>
          <w:noProof/>
        </w:rPr>
        <w:instrText xml:space="preserve"> PAGEREF _Toc21605463 \h </w:instrText>
      </w:r>
      <w:r>
        <w:rPr>
          <w:noProof/>
        </w:rPr>
      </w:r>
      <w:r>
        <w:rPr>
          <w:noProof/>
        </w:rPr>
        <w:fldChar w:fldCharType="separate"/>
      </w:r>
      <w:r>
        <w:rPr>
          <w:noProof/>
        </w:rPr>
        <w:t>9</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2.3.</w:t>
      </w:r>
      <w:r>
        <w:rPr>
          <w:rFonts w:asciiTheme="minorHAnsi" w:eastAsiaTheme="minorEastAsia" w:hAnsiTheme="minorHAnsi" w:cstheme="minorBidi"/>
          <w:noProof/>
          <w:sz w:val="21"/>
          <w:szCs w:val="22"/>
        </w:rPr>
        <w:tab/>
      </w:r>
      <w:r>
        <w:rPr>
          <w:noProof/>
        </w:rPr>
        <w:t>生産性</w:t>
      </w:r>
      <w:r>
        <w:rPr>
          <w:noProof/>
        </w:rPr>
        <w:tab/>
      </w:r>
      <w:r>
        <w:rPr>
          <w:noProof/>
        </w:rPr>
        <w:fldChar w:fldCharType="begin"/>
      </w:r>
      <w:r>
        <w:rPr>
          <w:noProof/>
        </w:rPr>
        <w:instrText xml:space="preserve"> PAGEREF _Toc21605464 \h </w:instrText>
      </w:r>
      <w:r>
        <w:rPr>
          <w:noProof/>
        </w:rPr>
      </w:r>
      <w:r>
        <w:rPr>
          <w:noProof/>
        </w:rPr>
        <w:fldChar w:fldCharType="separate"/>
      </w:r>
      <w:r>
        <w:rPr>
          <w:noProof/>
        </w:rPr>
        <w:t>10</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2.3.1.</w:t>
      </w:r>
      <w:r>
        <w:rPr>
          <w:rFonts w:asciiTheme="minorHAnsi" w:eastAsiaTheme="minorEastAsia" w:hAnsiTheme="minorHAnsi" w:cstheme="minorBidi"/>
          <w:noProof/>
          <w:sz w:val="21"/>
          <w:szCs w:val="22"/>
        </w:rPr>
        <w:tab/>
      </w:r>
      <w:r>
        <w:rPr>
          <w:noProof/>
        </w:rPr>
        <w:t>IOT FPOT</w:t>
      </w:r>
      <w:r>
        <w:rPr>
          <w:noProof/>
        </w:rPr>
        <w:tab/>
      </w:r>
      <w:r>
        <w:rPr>
          <w:noProof/>
        </w:rPr>
        <w:fldChar w:fldCharType="begin"/>
      </w:r>
      <w:r>
        <w:rPr>
          <w:noProof/>
        </w:rPr>
        <w:instrText xml:space="preserve"> PAGEREF _Toc21605465 \h </w:instrText>
      </w:r>
      <w:r>
        <w:rPr>
          <w:noProof/>
        </w:rPr>
      </w:r>
      <w:r>
        <w:rPr>
          <w:noProof/>
        </w:rPr>
        <w:fldChar w:fldCharType="separate"/>
      </w:r>
      <w:r>
        <w:rPr>
          <w:noProof/>
        </w:rPr>
        <w:t>10</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2.3.2.</w:t>
      </w:r>
      <w:r>
        <w:rPr>
          <w:rFonts w:asciiTheme="minorHAnsi" w:eastAsiaTheme="minorEastAsia" w:hAnsiTheme="minorHAnsi" w:cstheme="minorBidi"/>
          <w:noProof/>
          <w:sz w:val="21"/>
          <w:szCs w:val="22"/>
        </w:rPr>
        <w:tab/>
      </w:r>
      <w:r>
        <w:rPr>
          <w:noProof/>
        </w:rPr>
        <w:t>IOT</w:t>
      </w:r>
      <w:r>
        <w:rPr>
          <w:noProof/>
        </w:rPr>
        <w:t>連続プリント速度</w:t>
      </w:r>
      <w:r>
        <w:rPr>
          <w:noProof/>
        </w:rPr>
        <w:tab/>
      </w:r>
      <w:r>
        <w:rPr>
          <w:noProof/>
        </w:rPr>
        <w:fldChar w:fldCharType="begin"/>
      </w:r>
      <w:r>
        <w:rPr>
          <w:noProof/>
        </w:rPr>
        <w:instrText xml:space="preserve"> PAGEREF _Toc21605466 \h </w:instrText>
      </w:r>
      <w:r>
        <w:rPr>
          <w:noProof/>
        </w:rPr>
      </w:r>
      <w:r>
        <w:rPr>
          <w:noProof/>
        </w:rPr>
        <w:fldChar w:fldCharType="separate"/>
      </w:r>
      <w:r>
        <w:rPr>
          <w:noProof/>
        </w:rPr>
        <w:t>10</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2.4.</w:t>
      </w:r>
      <w:r>
        <w:rPr>
          <w:rFonts w:asciiTheme="minorHAnsi" w:eastAsiaTheme="minorEastAsia" w:hAnsiTheme="minorHAnsi" w:cstheme="minorBidi"/>
          <w:noProof/>
          <w:sz w:val="21"/>
          <w:szCs w:val="22"/>
        </w:rPr>
        <w:tab/>
      </w:r>
      <w:r>
        <w:rPr>
          <w:noProof/>
        </w:rPr>
        <w:t>IOT</w:t>
      </w:r>
      <w:r>
        <w:rPr>
          <w:noProof/>
        </w:rPr>
        <w:t>の動作モード（省エネ対応）</w:t>
      </w:r>
      <w:r>
        <w:rPr>
          <w:noProof/>
        </w:rPr>
        <w:tab/>
      </w:r>
      <w:r>
        <w:rPr>
          <w:noProof/>
        </w:rPr>
        <w:fldChar w:fldCharType="begin"/>
      </w:r>
      <w:r>
        <w:rPr>
          <w:noProof/>
        </w:rPr>
        <w:instrText xml:space="preserve"> PAGEREF _Toc21605467 \h </w:instrText>
      </w:r>
      <w:r>
        <w:rPr>
          <w:noProof/>
        </w:rPr>
      </w:r>
      <w:r>
        <w:rPr>
          <w:noProof/>
        </w:rPr>
        <w:fldChar w:fldCharType="separate"/>
      </w:r>
      <w:r>
        <w:rPr>
          <w:noProof/>
        </w:rPr>
        <w:t>11</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2.5.</w:t>
      </w:r>
      <w:r>
        <w:rPr>
          <w:rFonts w:asciiTheme="minorHAnsi" w:eastAsiaTheme="minorEastAsia" w:hAnsiTheme="minorHAnsi" w:cstheme="minorBidi"/>
          <w:noProof/>
          <w:sz w:val="21"/>
          <w:szCs w:val="22"/>
        </w:rPr>
        <w:tab/>
      </w:r>
      <w:r>
        <w:rPr>
          <w:noProof/>
        </w:rPr>
        <w:t>機能一覧</w:t>
      </w:r>
      <w:r>
        <w:rPr>
          <w:noProof/>
        </w:rPr>
        <w:tab/>
      </w:r>
      <w:r>
        <w:rPr>
          <w:noProof/>
        </w:rPr>
        <w:fldChar w:fldCharType="begin"/>
      </w:r>
      <w:r>
        <w:rPr>
          <w:noProof/>
        </w:rPr>
        <w:instrText xml:space="preserve"> PAGEREF _Toc21605468 \h </w:instrText>
      </w:r>
      <w:r>
        <w:rPr>
          <w:noProof/>
        </w:rPr>
      </w:r>
      <w:r>
        <w:rPr>
          <w:noProof/>
        </w:rPr>
        <w:fldChar w:fldCharType="separate"/>
      </w:r>
      <w:r>
        <w:rPr>
          <w:noProof/>
        </w:rPr>
        <w:t>12</w:t>
      </w:r>
      <w:r>
        <w:rPr>
          <w:noProof/>
        </w:rPr>
        <w:fldChar w:fldCharType="end"/>
      </w:r>
    </w:p>
    <w:p w:rsidR="00793E1A" w:rsidRDefault="00793E1A">
      <w:pPr>
        <w:pStyle w:val="10"/>
        <w:rPr>
          <w:rFonts w:asciiTheme="minorHAnsi" w:eastAsiaTheme="minorEastAsia" w:hAnsiTheme="minorHAnsi" w:cstheme="minorBidi"/>
          <w:noProof/>
          <w:sz w:val="21"/>
          <w:szCs w:val="22"/>
        </w:rPr>
      </w:pPr>
      <w:r>
        <w:rPr>
          <w:noProof/>
        </w:rPr>
        <w:t>3.</w:t>
      </w:r>
      <w:r>
        <w:rPr>
          <w:rFonts w:asciiTheme="minorHAnsi" w:eastAsiaTheme="minorEastAsia" w:hAnsiTheme="minorHAnsi" w:cstheme="minorBidi"/>
          <w:noProof/>
          <w:sz w:val="21"/>
          <w:szCs w:val="22"/>
        </w:rPr>
        <w:tab/>
      </w:r>
      <w:r>
        <w:rPr>
          <w:noProof/>
        </w:rPr>
        <w:t>IOT</w:t>
      </w:r>
      <w:r>
        <w:rPr>
          <w:noProof/>
        </w:rPr>
        <w:t>機能詳細</w:t>
      </w:r>
      <w:r>
        <w:rPr>
          <w:noProof/>
        </w:rPr>
        <w:tab/>
      </w:r>
      <w:r>
        <w:rPr>
          <w:noProof/>
        </w:rPr>
        <w:fldChar w:fldCharType="begin"/>
      </w:r>
      <w:r>
        <w:rPr>
          <w:noProof/>
        </w:rPr>
        <w:instrText xml:space="preserve"> PAGEREF _Toc21605469 \h </w:instrText>
      </w:r>
      <w:r>
        <w:rPr>
          <w:noProof/>
        </w:rPr>
      </w:r>
      <w:r>
        <w:rPr>
          <w:noProof/>
        </w:rPr>
        <w:fldChar w:fldCharType="separate"/>
      </w:r>
      <w:r>
        <w:rPr>
          <w:noProof/>
        </w:rPr>
        <w:t>14</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3.1.</w:t>
      </w:r>
      <w:r>
        <w:rPr>
          <w:rFonts w:asciiTheme="minorHAnsi" w:eastAsiaTheme="minorEastAsia" w:hAnsiTheme="minorHAnsi" w:cstheme="minorBidi"/>
          <w:noProof/>
          <w:sz w:val="21"/>
          <w:szCs w:val="22"/>
        </w:rPr>
        <w:tab/>
      </w:r>
      <w:r>
        <w:rPr>
          <w:noProof/>
        </w:rPr>
        <w:t>用紙</w:t>
      </w:r>
      <w:r>
        <w:rPr>
          <w:noProof/>
        </w:rPr>
        <w:tab/>
      </w:r>
      <w:r>
        <w:rPr>
          <w:noProof/>
        </w:rPr>
        <w:fldChar w:fldCharType="begin"/>
      </w:r>
      <w:r>
        <w:rPr>
          <w:noProof/>
        </w:rPr>
        <w:instrText xml:space="preserve"> PAGEREF _Toc21605470 \h </w:instrText>
      </w:r>
      <w:r>
        <w:rPr>
          <w:noProof/>
        </w:rPr>
      </w:r>
      <w:r>
        <w:rPr>
          <w:noProof/>
        </w:rPr>
        <w:fldChar w:fldCharType="separate"/>
      </w:r>
      <w:r>
        <w:rPr>
          <w:noProof/>
        </w:rPr>
        <w:t>14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3.1.1.</w:t>
      </w:r>
      <w:r>
        <w:rPr>
          <w:rFonts w:asciiTheme="minorHAnsi" w:eastAsiaTheme="minorEastAsia" w:hAnsiTheme="minorHAnsi" w:cstheme="minorBidi"/>
          <w:noProof/>
          <w:sz w:val="21"/>
          <w:szCs w:val="22"/>
        </w:rPr>
        <w:tab/>
      </w:r>
      <w:r>
        <w:rPr>
          <w:noProof/>
        </w:rPr>
        <w:t>用紙サイズ</w:t>
      </w:r>
      <w:r>
        <w:rPr>
          <w:noProof/>
        </w:rPr>
        <w:tab/>
      </w:r>
      <w:r>
        <w:rPr>
          <w:noProof/>
        </w:rPr>
        <w:fldChar w:fldCharType="begin"/>
      </w:r>
      <w:r>
        <w:rPr>
          <w:noProof/>
        </w:rPr>
        <w:instrText xml:space="preserve"> PAGEREF _Toc21605471 \h </w:instrText>
      </w:r>
      <w:r>
        <w:rPr>
          <w:noProof/>
        </w:rPr>
      </w:r>
      <w:r>
        <w:rPr>
          <w:noProof/>
        </w:rPr>
        <w:fldChar w:fldCharType="separate"/>
      </w:r>
      <w:r>
        <w:rPr>
          <w:noProof/>
        </w:rPr>
        <w:t>14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3.1.2.</w:t>
      </w:r>
      <w:r>
        <w:rPr>
          <w:rFonts w:asciiTheme="minorHAnsi" w:eastAsiaTheme="minorEastAsia" w:hAnsiTheme="minorHAnsi" w:cstheme="minorBidi"/>
          <w:noProof/>
          <w:sz w:val="21"/>
          <w:szCs w:val="22"/>
        </w:rPr>
        <w:tab/>
      </w:r>
      <w:r>
        <w:rPr>
          <w:noProof/>
        </w:rPr>
        <w:t>用紙種類</w:t>
      </w:r>
      <w:r>
        <w:rPr>
          <w:noProof/>
        </w:rPr>
        <w:tab/>
      </w:r>
      <w:r>
        <w:rPr>
          <w:noProof/>
        </w:rPr>
        <w:fldChar w:fldCharType="begin"/>
      </w:r>
      <w:r>
        <w:rPr>
          <w:noProof/>
        </w:rPr>
        <w:instrText xml:space="preserve"> PAGEREF _Toc21605472 \h </w:instrText>
      </w:r>
      <w:r>
        <w:rPr>
          <w:noProof/>
        </w:rPr>
      </w:r>
      <w:r>
        <w:rPr>
          <w:noProof/>
        </w:rPr>
        <w:fldChar w:fldCharType="separate"/>
      </w:r>
      <w:r>
        <w:rPr>
          <w:noProof/>
        </w:rPr>
        <w:t>16</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3.2.</w:t>
      </w:r>
      <w:r>
        <w:rPr>
          <w:rFonts w:asciiTheme="minorHAnsi" w:eastAsiaTheme="minorEastAsia" w:hAnsiTheme="minorHAnsi" w:cstheme="minorBidi"/>
          <w:noProof/>
          <w:sz w:val="21"/>
          <w:szCs w:val="22"/>
        </w:rPr>
        <w:tab/>
      </w:r>
      <w:r>
        <w:rPr>
          <w:noProof/>
        </w:rPr>
        <w:t>用紙トレイ関連機能</w:t>
      </w:r>
      <w:r>
        <w:rPr>
          <w:noProof/>
        </w:rPr>
        <w:tab/>
      </w:r>
      <w:r>
        <w:rPr>
          <w:noProof/>
        </w:rPr>
        <w:fldChar w:fldCharType="begin"/>
      </w:r>
      <w:r>
        <w:rPr>
          <w:noProof/>
        </w:rPr>
        <w:instrText xml:space="preserve"> PAGEREF _Toc21605473 \h </w:instrText>
      </w:r>
      <w:r>
        <w:rPr>
          <w:noProof/>
        </w:rPr>
      </w:r>
      <w:r>
        <w:rPr>
          <w:noProof/>
        </w:rPr>
        <w:fldChar w:fldCharType="separate"/>
      </w:r>
      <w:r>
        <w:rPr>
          <w:noProof/>
        </w:rPr>
        <w:t>17</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w:t>
      </w:r>
      <w:r>
        <w:rPr>
          <w:rFonts w:asciiTheme="minorHAnsi" w:eastAsiaTheme="minorEastAsia" w:hAnsiTheme="minorHAnsi" w:cstheme="minorBidi"/>
          <w:noProof/>
          <w:sz w:val="21"/>
          <w:szCs w:val="22"/>
        </w:rPr>
        <w:tab/>
      </w:r>
      <w:r>
        <w:rPr>
          <w:noProof/>
        </w:rPr>
        <w:t>SMH</w:t>
      </w:r>
      <w:r>
        <w:rPr>
          <w:noProof/>
        </w:rPr>
        <w:t>の用紙サイズ入力</w:t>
      </w:r>
      <w:r>
        <w:rPr>
          <w:noProof/>
        </w:rPr>
        <w:tab/>
      </w:r>
      <w:r>
        <w:rPr>
          <w:noProof/>
        </w:rPr>
        <w:fldChar w:fldCharType="begin"/>
      </w:r>
      <w:r>
        <w:rPr>
          <w:noProof/>
        </w:rPr>
        <w:instrText xml:space="preserve"> PAGEREF _Toc21605474 \h </w:instrText>
      </w:r>
      <w:r>
        <w:rPr>
          <w:noProof/>
        </w:rPr>
      </w:r>
      <w:r>
        <w:rPr>
          <w:noProof/>
        </w:rPr>
        <w:fldChar w:fldCharType="separate"/>
      </w:r>
      <w:r>
        <w:rPr>
          <w:noProof/>
        </w:rPr>
        <w:t>17</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3.2.2.</w:t>
      </w:r>
      <w:r>
        <w:rPr>
          <w:rFonts w:asciiTheme="minorHAnsi" w:eastAsiaTheme="minorEastAsia" w:hAnsiTheme="minorHAnsi" w:cstheme="minorBidi"/>
          <w:noProof/>
          <w:sz w:val="21"/>
          <w:szCs w:val="22"/>
        </w:rPr>
        <w:tab/>
      </w:r>
      <w:r>
        <w:rPr>
          <w:noProof/>
        </w:rPr>
        <w:t>給紙トレイの用紙サイズの設定</w:t>
      </w:r>
      <w:r>
        <w:rPr>
          <w:noProof/>
        </w:rPr>
        <w:tab/>
      </w:r>
      <w:r>
        <w:rPr>
          <w:noProof/>
        </w:rPr>
        <w:fldChar w:fldCharType="begin"/>
      </w:r>
      <w:r>
        <w:rPr>
          <w:noProof/>
        </w:rPr>
        <w:instrText xml:space="preserve"> PAGEREF _Toc21605475 \h </w:instrText>
      </w:r>
      <w:r>
        <w:rPr>
          <w:noProof/>
        </w:rPr>
      </w:r>
      <w:r>
        <w:rPr>
          <w:noProof/>
        </w:rPr>
        <w:fldChar w:fldCharType="separate"/>
      </w:r>
      <w:r>
        <w:rPr>
          <w:noProof/>
        </w:rPr>
        <w:t>18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3.2.3.</w:t>
      </w:r>
      <w:r>
        <w:rPr>
          <w:rFonts w:asciiTheme="minorHAnsi" w:eastAsiaTheme="minorEastAsia" w:hAnsiTheme="minorHAnsi" w:cstheme="minorBidi"/>
          <w:noProof/>
          <w:sz w:val="21"/>
          <w:szCs w:val="22"/>
        </w:rPr>
        <w:tab/>
      </w:r>
      <w:r>
        <w:rPr>
          <w:noProof/>
        </w:rPr>
        <w:t>用紙種類の設定</w:t>
      </w:r>
      <w:r>
        <w:rPr>
          <w:noProof/>
        </w:rPr>
        <w:tab/>
      </w:r>
      <w:r>
        <w:rPr>
          <w:noProof/>
        </w:rPr>
        <w:fldChar w:fldCharType="begin"/>
      </w:r>
      <w:r>
        <w:rPr>
          <w:noProof/>
        </w:rPr>
        <w:instrText xml:space="preserve"> PAGEREF _Toc21605476 \h </w:instrText>
      </w:r>
      <w:r>
        <w:rPr>
          <w:noProof/>
        </w:rPr>
      </w:r>
      <w:r>
        <w:rPr>
          <w:noProof/>
        </w:rPr>
        <w:fldChar w:fldCharType="separate"/>
      </w:r>
      <w:r>
        <w:rPr>
          <w:noProof/>
        </w:rPr>
        <w:t>20</w:t>
      </w:r>
      <w:r>
        <w:rPr>
          <w:noProof/>
        </w:rPr>
        <w:fldChar w:fldCharType="end"/>
      </w:r>
    </w:p>
    <w:p w:rsidR="00793E1A" w:rsidRDefault="00793E1A">
      <w:pPr>
        <w:pStyle w:val="40"/>
        <w:rPr>
          <w:rFonts w:asciiTheme="minorHAnsi" w:eastAsiaTheme="minorEastAsia" w:hAnsiTheme="minorHAnsi" w:cstheme="minorBidi"/>
          <w:sz w:val="21"/>
          <w:szCs w:val="22"/>
        </w:rPr>
      </w:pPr>
      <w:r>
        <w:t>3.2.3.1.</w:t>
      </w:r>
      <w:r>
        <w:rPr>
          <w:rFonts w:asciiTheme="minorHAnsi" w:eastAsiaTheme="minorEastAsia" w:hAnsiTheme="minorHAnsi" w:cstheme="minorBidi"/>
          <w:sz w:val="21"/>
          <w:szCs w:val="22"/>
        </w:rPr>
        <w:tab/>
      </w:r>
      <w:r>
        <w:t>用紙種類の設定</w:t>
      </w:r>
      <w:r>
        <w:t xml:space="preserve"> (</w:t>
      </w:r>
      <w:r>
        <w:t>プロフェッショナル仕様</w:t>
      </w:r>
      <w:r>
        <w:t>-</w:t>
      </w:r>
      <w:r>
        <w:t>カスタム紙種</w:t>
      </w:r>
      <w:r>
        <w:t>)</w:t>
      </w:r>
      <w:r>
        <w:tab/>
      </w:r>
      <w:r>
        <w:fldChar w:fldCharType="begin"/>
      </w:r>
      <w:r>
        <w:instrText xml:space="preserve"> PAGEREF _Toc21605477 \h </w:instrText>
      </w:r>
      <w:r>
        <w:fldChar w:fldCharType="separate"/>
      </w:r>
      <w:r>
        <w:t>23</w:t>
      </w:r>
      <w:r>
        <w:fldChar w:fldCharType="end"/>
      </w:r>
    </w:p>
    <w:p w:rsidR="00793E1A" w:rsidRDefault="00793E1A">
      <w:pPr>
        <w:pStyle w:val="40"/>
        <w:rPr>
          <w:rFonts w:asciiTheme="minorHAnsi" w:eastAsiaTheme="minorEastAsia" w:hAnsiTheme="minorHAnsi" w:cstheme="minorBidi"/>
          <w:sz w:val="21"/>
          <w:szCs w:val="22"/>
        </w:rPr>
      </w:pPr>
      <w:r>
        <w:t>3.2.3.2.</w:t>
      </w:r>
      <w:r>
        <w:rPr>
          <w:rFonts w:asciiTheme="minorHAnsi" w:eastAsiaTheme="minorEastAsia" w:hAnsiTheme="minorHAnsi" w:cstheme="minorBidi"/>
          <w:sz w:val="21"/>
          <w:szCs w:val="22"/>
        </w:rPr>
        <w:tab/>
      </w:r>
      <w:r>
        <w:t>用紙種類の設定</w:t>
      </w:r>
      <w:r>
        <w:t xml:space="preserve"> (</w:t>
      </w:r>
      <w:r>
        <w:t>プロフェッショナル仕様</w:t>
      </w:r>
      <w:r>
        <w:t>-</w:t>
      </w:r>
      <w:r>
        <w:t>ストック</w:t>
      </w:r>
      <w:r>
        <w:t>)</w:t>
      </w:r>
      <w:r>
        <w:tab/>
      </w:r>
      <w:r>
        <w:fldChar w:fldCharType="begin"/>
      </w:r>
      <w:r>
        <w:instrText xml:space="preserve"> PAGEREF _Toc21605478 \h </w:instrText>
      </w:r>
      <w:r>
        <w:fldChar w:fldCharType="separate"/>
      </w:r>
      <w:r>
        <w:t>27</w:t>
      </w:r>
      <w:r>
        <w:fldChar w:fldCharType="end"/>
      </w:r>
    </w:p>
    <w:p w:rsidR="00793E1A" w:rsidRDefault="00793E1A">
      <w:pPr>
        <w:pStyle w:val="40"/>
        <w:rPr>
          <w:rFonts w:asciiTheme="minorHAnsi" w:eastAsiaTheme="minorEastAsia" w:hAnsiTheme="minorHAnsi" w:cstheme="minorBidi"/>
          <w:sz w:val="21"/>
          <w:szCs w:val="22"/>
        </w:rPr>
      </w:pPr>
      <w:r>
        <w:t>3.2.3.3.</w:t>
      </w:r>
      <w:r>
        <w:rPr>
          <w:rFonts w:asciiTheme="minorHAnsi" w:eastAsiaTheme="minorEastAsia" w:hAnsiTheme="minorHAnsi" w:cstheme="minorBidi"/>
          <w:sz w:val="21"/>
          <w:szCs w:val="22"/>
        </w:rPr>
        <w:tab/>
      </w:r>
      <w:r>
        <w:t xml:space="preserve">用紙の設定　</w:t>
      </w:r>
      <w:r>
        <w:t>(</w:t>
      </w:r>
      <w:r>
        <w:t>ペーパーカタログ</w:t>
      </w:r>
      <w:r>
        <w:t>)</w:t>
      </w:r>
      <w:r>
        <w:tab/>
      </w:r>
      <w:r>
        <w:fldChar w:fldCharType="begin"/>
      </w:r>
      <w:r>
        <w:instrText xml:space="preserve"> PAGEREF _Toc21605479 \h </w:instrText>
      </w:r>
      <w:r>
        <w:fldChar w:fldCharType="separate"/>
      </w:r>
      <w:r>
        <w:t>32</w:t>
      </w:r>
      <w:r>
        <w:fldChar w:fldCharType="end"/>
      </w:r>
    </w:p>
    <w:p w:rsidR="00793E1A" w:rsidRDefault="00793E1A">
      <w:pPr>
        <w:pStyle w:val="31"/>
        <w:rPr>
          <w:rFonts w:asciiTheme="minorHAnsi" w:eastAsiaTheme="minorEastAsia" w:hAnsiTheme="minorHAnsi" w:cstheme="minorBidi"/>
          <w:noProof/>
          <w:sz w:val="21"/>
          <w:szCs w:val="22"/>
        </w:rPr>
      </w:pPr>
      <w:r>
        <w:rPr>
          <w:noProof/>
        </w:rPr>
        <w:t>3.2.4.</w:t>
      </w:r>
      <w:r>
        <w:rPr>
          <w:rFonts w:asciiTheme="minorHAnsi" w:eastAsiaTheme="minorEastAsia" w:hAnsiTheme="minorHAnsi" w:cstheme="minorBidi"/>
          <w:noProof/>
          <w:sz w:val="21"/>
          <w:szCs w:val="22"/>
        </w:rPr>
        <w:tab/>
      </w:r>
      <w:r>
        <w:rPr>
          <w:noProof/>
        </w:rPr>
        <w:t>用紙の色属性の設定</w:t>
      </w:r>
      <w:r>
        <w:rPr>
          <w:noProof/>
        </w:rPr>
        <w:tab/>
      </w:r>
      <w:r>
        <w:rPr>
          <w:noProof/>
        </w:rPr>
        <w:fldChar w:fldCharType="begin"/>
      </w:r>
      <w:r>
        <w:rPr>
          <w:noProof/>
        </w:rPr>
        <w:instrText xml:space="preserve"> PAGEREF _Toc21605480 \h </w:instrText>
      </w:r>
      <w:r>
        <w:rPr>
          <w:noProof/>
        </w:rPr>
      </w:r>
      <w:r>
        <w:rPr>
          <w:noProof/>
        </w:rPr>
        <w:fldChar w:fldCharType="separate"/>
      </w:r>
      <w:r>
        <w:rPr>
          <w:noProof/>
        </w:rPr>
        <w:t>34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3.2.5.</w:t>
      </w:r>
      <w:r>
        <w:rPr>
          <w:rFonts w:asciiTheme="minorHAnsi" w:eastAsiaTheme="minorEastAsia" w:hAnsiTheme="minorHAnsi" w:cstheme="minorBidi"/>
          <w:noProof/>
          <w:sz w:val="21"/>
          <w:szCs w:val="22"/>
        </w:rPr>
        <w:tab/>
      </w:r>
      <w:r>
        <w:rPr>
          <w:noProof/>
        </w:rPr>
        <w:t>用紙の穴空き属性の設定</w:t>
      </w:r>
      <w:r>
        <w:rPr>
          <w:noProof/>
        </w:rPr>
        <w:tab/>
      </w:r>
      <w:r>
        <w:rPr>
          <w:noProof/>
        </w:rPr>
        <w:fldChar w:fldCharType="begin"/>
      </w:r>
      <w:r>
        <w:rPr>
          <w:noProof/>
        </w:rPr>
        <w:instrText xml:space="preserve"> PAGEREF _Toc21605481 \h </w:instrText>
      </w:r>
      <w:r>
        <w:rPr>
          <w:noProof/>
        </w:rPr>
      </w:r>
      <w:r>
        <w:rPr>
          <w:noProof/>
        </w:rPr>
        <w:fldChar w:fldCharType="separate"/>
      </w:r>
      <w:r>
        <w:rPr>
          <w:noProof/>
        </w:rPr>
        <w:t>35</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3.2.6.</w:t>
      </w:r>
      <w:r>
        <w:rPr>
          <w:rFonts w:asciiTheme="minorHAnsi" w:eastAsiaTheme="minorEastAsia" w:hAnsiTheme="minorHAnsi" w:cstheme="minorBidi"/>
          <w:noProof/>
          <w:sz w:val="21"/>
          <w:szCs w:val="22"/>
        </w:rPr>
        <w:tab/>
      </w:r>
      <w:r>
        <w:rPr>
          <w:noProof/>
        </w:rPr>
        <w:t>用紙属性の設定</w:t>
      </w:r>
      <w:r>
        <w:rPr>
          <w:noProof/>
        </w:rPr>
        <w:tab/>
      </w:r>
      <w:r>
        <w:rPr>
          <w:noProof/>
        </w:rPr>
        <w:fldChar w:fldCharType="begin"/>
      </w:r>
      <w:r>
        <w:rPr>
          <w:noProof/>
        </w:rPr>
        <w:instrText xml:space="preserve"> PAGEREF _Toc21605482 \h </w:instrText>
      </w:r>
      <w:r>
        <w:rPr>
          <w:noProof/>
        </w:rPr>
      </w:r>
      <w:r>
        <w:rPr>
          <w:noProof/>
        </w:rPr>
        <w:fldChar w:fldCharType="separate"/>
      </w:r>
      <w:r>
        <w:rPr>
          <w:noProof/>
        </w:rPr>
        <w:t>36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3.2.7.</w:t>
      </w:r>
      <w:r>
        <w:rPr>
          <w:rFonts w:asciiTheme="minorHAnsi" w:eastAsiaTheme="minorEastAsia" w:hAnsiTheme="minorHAnsi" w:cstheme="minorBidi"/>
          <w:noProof/>
          <w:sz w:val="21"/>
          <w:szCs w:val="22"/>
        </w:rPr>
        <w:tab/>
      </w:r>
      <w:r>
        <w:rPr>
          <w:noProof/>
        </w:rPr>
        <w:t>用紙種類の優先順位</w:t>
      </w:r>
      <w:r>
        <w:rPr>
          <w:noProof/>
        </w:rPr>
        <w:tab/>
      </w:r>
      <w:r>
        <w:rPr>
          <w:noProof/>
        </w:rPr>
        <w:fldChar w:fldCharType="begin"/>
      </w:r>
      <w:r>
        <w:rPr>
          <w:noProof/>
        </w:rPr>
        <w:instrText xml:space="preserve"> PAGEREF _Toc21605483 \h </w:instrText>
      </w:r>
      <w:r>
        <w:rPr>
          <w:noProof/>
        </w:rPr>
      </w:r>
      <w:r>
        <w:rPr>
          <w:noProof/>
        </w:rPr>
        <w:fldChar w:fldCharType="separate"/>
      </w:r>
      <w:r>
        <w:rPr>
          <w:noProof/>
        </w:rPr>
        <w:t>37</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3.2.8.</w:t>
      </w:r>
      <w:r>
        <w:rPr>
          <w:rFonts w:asciiTheme="minorHAnsi" w:eastAsiaTheme="minorEastAsia" w:hAnsiTheme="minorHAnsi" w:cstheme="minorBidi"/>
          <w:noProof/>
          <w:sz w:val="21"/>
          <w:szCs w:val="22"/>
        </w:rPr>
        <w:tab/>
      </w:r>
      <w:r>
        <w:rPr>
          <w:noProof/>
        </w:rPr>
        <w:t>通常トレイの特定用紙専用化設定</w:t>
      </w:r>
      <w:r>
        <w:rPr>
          <w:noProof/>
        </w:rPr>
        <w:t>(DedicatedTray</w:t>
      </w:r>
      <w:r>
        <w:rPr>
          <w:noProof/>
        </w:rPr>
        <w:t>設定</w:t>
      </w:r>
      <w:r>
        <w:rPr>
          <w:noProof/>
        </w:rPr>
        <w:t>)</w:t>
      </w:r>
      <w:r>
        <w:rPr>
          <w:noProof/>
        </w:rPr>
        <w:tab/>
      </w:r>
      <w:r>
        <w:rPr>
          <w:noProof/>
        </w:rPr>
        <w:fldChar w:fldCharType="begin"/>
      </w:r>
      <w:r>
        <w:rPr>
          <w:noProof/>
        </w:rPr>
        <w:instrText xml:space="preserve"> PAGEREF _Toc21605484 \h </w:instrText>
      </w:r>
      <w:r>
        <w:rPr>
          <w:noProof/>
        </w:rPr>
      </w:r>
      <w:r>
        <w:rPr>
          <w:noProof/>
        </w:rPr>
        <w:fldChar w:fldCharType="separate"/>
      </w:r>
      <w:r>
        <w:rPr>
          <w:noProof/>
        </w:rPr>
        <w:t>38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3.2.9.</w:t>
      </w:r>
      <w:r>
        <w:rPr>
          <w:rFonts w:asciiTheme="minorHAnsi" w:eastAsiaTheme="minorEastAsia" w:hAnsiTheme="minorHAnsi" w:cstheme="minorBidi"/>
          <w:noProof/>
          <w:sz w:val="21"/>
          <w:szCs w:val="22"/>
        </w:rPr>
        <w:tab/>
      </w:r>
      <w:r>
        <w:rPr>
          <w:noProof/>
        </w:rPr>
        <w:t>トレイ優先順位</w:t>
      </w:r>
      <w:r>
        <w:rPr>
          <w:noProof/>
        </w:rPr>
        <w:tab/>
      </w:r>
      <w:r>
        <w:rPr>
          <w:noProof/>
        </w:rPr>
        <w:fldChar w:fldCharType="begin"/>
      </w:r>
      <w:r>
        <w:rPr>
          <w:noProof/>
        </w:rPr>
        <w:instrText xml:space="preserve"> PAGEREF _Toc21605485 \h </w:instrText>
      </w:r>
      <w:r>
        <w:rPr>
          <w:noProof/>
        </w:rPr>
      </w:r>
      <w:r>
        <w:rPr>
          <w:noProof/>
        </w:rPr>
        <w:fldChar w:fldCharType="separate"/>
      </w:r>
      <w:r>
        <w:rPr>
          <w:noProof/>
        </w:rPr>
        <w:t>39</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3.2.10.</w:t>
      </w:r>
      <w:r>
        <w:rPr>
          <w:rFonts w:asciiTheme="minorHAnsi" w:eastAsiaTheme="minorEastAsia" w:hAnsiTheme="minorHAnsi" w:cstheme="minorBidi"/>
          <w:noProof/>
          <w:sz w:val="21"/>
          <w:szCs w:val="22"/>
        </w:rPr>
        <w:tab/>
      </w:r>
      <w:r>
        <w:rPr>
          <w:noProof/>
        </w:rPr>
        <w:t>直接トレイ指定</w:t>
      </w:r>
      <w:r>
        <w:rPr>
          <w:noProof/>
        </w:rPr>
        <w:t>(DTS)</w:t>
      </w:r>
      <w:r>
        <w:rPr>
          <w:noProof/>
        </w:rPr>
        <w:tab/>
      </w:r>
      <w:r>
        <w:rPr>
          <w:noProof/>
        </w:rPr>
        <w:fldChar w:fldCharType="begin"/>
      </w:r>
      <w:r>
        <w:rPr>
          <w:noProof/>
        </w:rPr>
        <w:instrText xml:space="preserve"> PAGEREF _Toc21605486 \h </w:instrText>
      </w:r>
      <w:r>
        <w:rPr>
          <w:noProof/>
        </w:rPr>
      </w:r>
      <w:r>
        <w:rPr>
          <w:noProof/>
        </w:rPr>
        <w:fldChar w:fldCharType="separate"/>
      </w:r>
      <w:r>
        <w:rPr>
          <w:noProof/>
        </w:rPr>
        <w:t>40</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3.2.11.</w:t>
      </w:r>
      <w:r>
        <w:rPr>
          <w:rFonts w:asciiTheme="minorHAnsi" w:eastAsiaTheme="minorEastAsia" w:hAnsiTheme="minorHAnsi" w:cstheme="minorBidi"/>
          <w:noProof/>
          <w:sz w:val="21"/>
          <w:szCs w:val="22"/>
        </w:rPr>
        <w:tab/>
      </w:r>
      <w:r>
        <w:rPr>
          <w:noProof/>
        </w:rPr>
        <w:t>直接トレイ指定</w:t>
      </w:r>
      <w:r>
        <w:rPr>
          <w:noProof/>
        </w:rPr>
        <w:t>(</w:t>
      </w:r>
      <w:r>
        <w:rPr>
          <w:noProof/>
        </w:rPr>
        <w:t>手差しトレイ</w:t>
      </w:r>
      <w:r>
        <w:rPr>
          <w:noProof/>
        </w:rPr>
        <w:t>)</w:t>
      </w:r>
      <w:r>
        <w:rPr>
          <w:noProof/>
        </w:rPr>
        <w:tab/>
      </w:r>
      <w:r>
        <w:rPr>
          <w:noProof/>
        </w:rPr>
        <w:fldChar w:fldCharType="begin"/>
      </w:r>
      <w:r>
        <w:rPr>
          <w:noProof/>
        </w:rPr>
        <w:instrText xml:space="preserve"> PAGEREF _Toc21605487 \h </w:instrText>
      </w:r>
      <w:r>
        <w:rPr>
          <w:noProof/>
        </w:rPr>
      </w:r>
      <w:r>
        <w:rPr>
          <w:noProof/>
        </w:rPr>
        <w:fldChar w:fldCharType="separate"/>
      </w:r>
      <w:r>
        <w:rPr>
          <w:noProof/>
        </w:rPr>
        <w:t>42</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3.2.12.</w:t>
      </w:r>
      <w:r>
        <w:rPr>
          <w:rFonts w:asciiTheme="minorHAnsi" w:eastAsiaTheme="minorEastAsia" w:hAnsiTheme="minorHAnsi" w:cstheme="minorBidi"/>
          <w:noProof/>
          <w:sz w:val="21"/>
          <w:szCs w:val="22"/>
        </w:rPr>
        <w:tab/>
      </w:r>
      <w:r>
        <w:rPr>
          <w:noProof/>
        </w:rPr>
        <w:t>自動トレイ選択</w:t>
      </w:r>
      <w:r>
        <w:rPr>
          <w:noProof/>
        </w:rPr>
        <w:t>(APS)</w:t>
      </w:r>
      <w:r>
        <w:rPr>
          <w:noProof/>
        </w:rPr>
        <w:tab/>
      </w:r>
      <w:r>
        <w:rPr>
          <w:noProof/>
        </w:rPr>
        <w:fldChar w:fldCharType="begin"/>
      </w:r>
      <w:r>
        <w:rPr>
          <w:noProof/>
        </w:rPr>
        <w:instrText xml:space="preserve"> PAGEREF _Toc21605488 \h </w:instrText>
      </w:r>
      <w:r>
        <w:rPr>
          <w:noProof/>
        </w:rPr>
      </w:r>
      <w:r>
        <w:rPr>
          <w:noProof/>
        </w:rPr>
        <w:fldChar w:fldCharType="separate"/>
      </w:r>
      <w:r>
        <w:rPr>
          <w:noProof/>
        </w:rPr>
        <w:t>44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3.2.13.</w:t>
      </w:r>
      <w:r>
        <w:rPr>
          <w:rFonts w:asciiTheme="minorHAnsi" w:eastAsiaTheme="minorEastAsia" w:hAnsiTheme="minorHAnsi" w:cstheme="minorBidi"/>
          <w:noProof/>
          <w:sz w:val="21"/>
          <w:szCs w:val="22"/>
        </w:rPr>
        <w:tab/>
      </w:r>
      <w:r>
        <w:rPr>
          <w:noProof/>
        </w:rPr>
        <w:t>自動トレイ選択</w:t>
      </w:r>
      <w:r>
        <w:rPr>
          <w:noProof/>
        </w:rPr>
        <w:t>(</w:t>
      </w:r>
      <w:r>
        <w:rPr>
          <w:noProof/>
        </w:rPr>
        <w:t>クラスタ</w:t>
      </w:r>
      <w:r>
        <w:rPr>
          <w:noProof/>
        </w:rPr>
        <w:t>)</w:t>
      </w:r>
      <w:r>
        <w:rPr>
          <w:noProof/>
        </w:rPr>
        <w:tab/>
      </w:r>
      <w:r>
        <w:rPr>
          <w:noProof/>
        </w:rPr>
        <w:fldChar w:fldCharType="begin"/>
      </w:r>
      <w:r>
        <w:rPr>
          <w:noProof/>
        </w:rPr>
        <w:instrText xml:space="preserve"> PAGEREF _Toc21605489 \h </w:instrText>
      </w:r>
      <w:r>
        <w:rPr>
          <w:noProof/>
        </w:rPr>
      </w:r>
      <w:r>
        <w:rPr>
          <w:noProof/>
        </w:rPr>
        <w:fldChar w:fldCharType="separate"/>
      </w:r>
      <w:r>
        <w:rPr>
          <w:noProof/>
        </w:rPr>
        <w:t>45</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3.2.14.</w:t>
      </w:r>
      <w:r>
        <w:rPr>
          <w:rFonts w:asciiTheme="minorHAnsi" w:eastAsiaTheme="minorEastAsia" w:hAnsiTheme="minorHAnsi" w:cstheme="minorBidi"/>
          <w:noProof/>
          <w:sz w:val="21"/>
          <w:szCs w:val="22"/>
        </w:rPr>
        <w:tab/>
      </w:r>
      <w:r>
        <w:rPr>
          <w:noProof/>
        </w:rPr>
        <w:t>自動トレイ選択</w:t>
      </w:r>
      <w:r>
        <w:rPr>
          <w:noProof/>
        </w:rPr>
        <w:t>(</w:t>
      </w:r>
      <w:r>
        <w:rPr>
          <w:noProof/>
        </w:rPr>
        <w:t>手差しトレイ</w:t>
      </w:r>
      <w:r>
        <w:rPr>
          <w:noProof/>
        </w:rPr>
        <w:t>)</w:t>
      </w:r>
      <w:r>
        <w:rPr>
          <w:noProof/>
        </w:rPr>
        <w:tab/>
      </w:r>
      <w:r>
        <w:rPr>
          <w:noProof/>
        </w:rPr>
        <w:fldChar w:fldCharType="begin"/>
      </w:r>
      <w:r>
        <w:rPr>
          <w:noProof/>
        </w:rPr>
        <w:instrText xml:space="preserve"> PAGEREF _Toc21605490 \h </w:instrText>
      </w:r>
      <w:r>
        <w:rPr>
          <w:noProof/>
        </w:rPr>
      </w:r>
      <w:r>
        <w:rPr>
          <w:noProof/>
        </w:rPr>
        <w:fldChar w:fldCharType="separate"/>
      </w:r>
      <w:r>
        <w:rPr>
          <w:noProof/>
        </w:rPr>
        <w:t>46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3.2.15.</w:t>
      </w:r>
      <w:r>
        <w:rPr>
          <w:rFonts w:asciiTheme="minorHAnsi" w:eastAsiaTheme="minorEastAsia" w:hAnsiTheme="minorHAnsi" w:cstheme="minorBidi"/>
          <w:noProof/>
          <w:sz w:val="21"/>
          <w:szCs w:val="22"/>
        </w:rPr>
        <w:tab/>
      </w:r>
      <w:r>
        <w:rPr>
          <w:noProof/>
        </w:rPr>
        <w:t>自動トレイ切り替え</w:t>
      </w:r>
      <w:r>
        <w:rPr>
          <w:noProof/>
        </w:rPr>
        <w:t>(ATS)</w:t>
      </w:r>
      <w:r>
        <w:rPr>
          <w:noProof/>
        </w:rPr>
        <w:tab/>
      </w:r>
      <w:r>
        <w:rPr>
          <w:noProof/>
        </w:rPr>
        <w:fldChar w:fldCharType="begin"/>
      </w:r>
      <w:r>
        <w:rPr>
          <w:noProof/>
        </w:rPr>
        <w:instrText xml:space="preserve"> PAGEREF _Toc21605491 \h </w:instrText>
      </w:r>
      <w:r>
        <w:rPr>
          <w:noProof/>
        </w:rPr>
      </w:r>
      <w:r>
        <w:rPr>
          <w:noProof/>
        </w:rPr>
        <w:fldChar w:fldCharType="separate"/>
      </w:r>
      <w:r>
        <w:rPr>
          <w:noProof/>
        </w:rPr>
        <w:t>48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3.2.16.</w:t>
      </w:r>
      <w:r>
        <w:rPr>
          <w:rFonts w:asciiTheme="minorHAnsi" w:eastAsiaTheme="minorEastAsia" w:hAnsiTheme="minorHAnsi" w:cstheme="minorBidi"/>
          <w:noProof/>
          <w:sz w:val="21"/>
          <w:szCs w:val="22"/>
        </w:rPr>
        <w:tab/>
      </w:r>
      <w:r>
        <w:rPr>
          <w:noProof/>
        </w:rPr>
        <w:t>手動トレイ切り替え</w:t>
      </w:r>
      <w:r>
        <w:rPr>
          <w:noProof/>
        </w:rPr>
        <w:t>(MTS)</w:t>
      </w:r>
      <w:r>
        <w:rPr>
          <w:noProof/>
        </w:rPr>
        <w:tab/>
      </w:r>
      <w:r>
        <w:rPr>
          <w:noProof/>
        </w:rPr>
        <w:fldChar w:fldCharType="begin"/>
      </w:r>
      <w:r>
        <w:rPr>
          <w:noProof/>
        </w:rPr>
        <w:instrText xml:space="preserve"> PAGEREF _Toc21605492 \h </w:instrText>
      </w:r>
      <w:r>
        <w:rPr>
          <w:noProof/>
        </w:rPr>
      </w:r>
      <w:r>
        <w:rPr>
          <w:noProof/>
        </w:rPr>
        <w:fldChar w:fldCharType="separate"/>
      </w:r>
      <w:r>
        <w:rPr>
          <w:noProof/>
        </w:rPr>
        <w:t>54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3.2.17.</w:t>
      </w:r>
      <w:r>
        <w:rPr>
          <w:rFonts w:asciiTheme="minorHAnsi" w:eastAsiaTheme="minorEastAsia" w:hAnsiTheme="minorHAnsi" w:cstheme="minorBidi"/>
          <w:noProof/>
          <w:sz w:val="21"/>
          <w:szCs w:val="22"/>
        </w:rPr>
        <w:tab/>
      </w:r>
      <w:r>
        <w:rPr>
          <w:noProof/>
        </w:rPr>
        <w:t>Interposer</w:t>
      </w:r>
      <w:r>
        <w:rPr>
          <w:noProof/>
        </w:rPr>
        <w:tab/>
      </w:r>
      <w:r>
        <w:rPr>
          <w:noProof/>
        </w:rPr>
        <w:fldChar w:fldCharType="begin"/>
      </w:r>
      <w:r>
        <w:rPr>
          <w:noProof/>
        </w:rPr>
        <w:instrText xml:space="preserve"> PAGEREF _Toc21605493 \h </w:instrText>
      </w:r>
      <w:r>
        <w:rPr>
          <w:noProof/>
        </w:rPr>
      </w:r>
      <w:r>
        <w:rPr>
          <w:noProof/>
        </w:rPr>
        <w:fldChar w:fldCharType="separate"/>
      </w:r>
      <w:r>
        <w:rPr>
          <w:noProof/>
        </w:rPr>
        <w:t>55</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3.2.18.</w:t>
      </w:r>
      <w:r>
        <w:rPr>
          <w:rFonts w:asciiTheme="minorHAnsi" w:eastAsiaTheme="minorEastAsia" w:hAnsiTheme="minorHAnsi" w:cstheme="minorBidi"/>
          <w:noProof/>
          <w:sz w:val="21"/>
          <w:szCs w:val="22"/>
        </w:rPr>
        <w:tab/>
      </w:r>
      <w:r>
        <w:rPr>
          <w:noProof/>
        </w:rPr>
        <w:t>手差しトレイ印刷確認</w:t>
      </w:r>
      <w:r>
        <w:rPr>
          <w:noProof/>
        </w:rPr>
        <w:tab/>
      </w:r>
      <w:r>
        <w:rPr>
          <w:noProof/>
        </w:rPr>
        <w:fldChar w:fldCharType="begin"/>
      </w:r>
      <w:r>
        <w:rPr>
          <w:noProof/>
        </w:rPr>
        <w:instrText xml:space="preserve"> PAGEREF _Toc21605494 \h </w:instrText>
      </w:r>
      <w:r>
        <w:rPr>
          <w:noProof/>
        </w:rPr>
      </w:r>
      <w:r>
        <w:rPr>
          <w:noProof/>
        </w:rPr>
        <w:fldChar w:fldCharType="separate"/>
      </w:r>
      <w:r>
        <w:rPr>
          <w:noProof/>
        </w:rPr>
        <w:t>56</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3.3.</w:t>
      </w:r>
      <w:r>
        <w:rPr>
          <w:rFonts w:asciiTheme="minorHAnsi" w:eastAsiaTheme="minorEastAsia" w:hAnsiTheme="minorHAnsi" w:cstheme="minorBidi"/>
          <w:noProof/>
          <w:sz w:val="21"/>
          <w:szCs w:val="22"/>
        </w:rPr>
        <w:tab/>
      </w:r>
      <w:r>
        <w:rPr>
          <w:noProof/>
        </w:rPr>
        <w:t>用紙搬送関連機能</w:t>
      </w:r>
      <w:r>
        <w:rPr>
          <w:noProof/>
        </w:rPr>
        <w:tab/>
      </w:r>
      <w:r>
        <w:rPr>
          <w:noProof/>
        </w:rPr>
        <w:fldChar w:fldCharType="begin"/>
      </w:r>
      <w:r>
        <w:rPr>
          <w:noProof/>
        </w:rPr>
        <w:instrText xml:space="preserve"> PAGEREF _Toc21605495 \h </w:instrText>
      </w:r>
      <w:r>
        <w:rPr>
          <w:noProof/>
        </w:rPr>
      </w:r>
      <w:r>
        <w:rPr>
          <w:noProof/>
        </w:rPr>
        <w:fldChar w:fldCharType="separate"/>
      </w:r>
      <w:r>
        <w:rPr>
          <w:noProof/>
        </w:rPr>
        <w:t>58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3.3.1.</w:t>
      </w:r>
      <w:r>
        <w:rPr>
          <w:rFonts w:asciiTheme="minorHAnsi" w:eastAsiaTheme="minorEastAsia" w:hAnsiTheme="minorHAnsi" w:cstheme="minorBidi"/>
          <w:noProof/>
          <w:sz w:val="21"/>
          <w:szCs w:val="22"/>
        </w:rPr>
        <w:tab/>
      </w:r>
      <w:r>
        <w:rPr>
          <w:noProof/>
        </w:rPr>
        <w:t>部数指定</w:t>
      </w:r>
      <w:r>
        <w:rPr>
          <w:noProof/>
        </w:rPr>
        <w:tab/>
      </w:r>
      <w:r>
        <w:rPr>
          <w:noProof/>
        </w:rPr>
        <w:fldChar w:fldCharType="begin"/>
      </w:r>
      <w:r>
        <w:rPr>
          <w:noProof/>
        </w:rPr>
        <w:instrText xml:space="preserve"> PAGEREF _Toc21605496 \h </w:instrText>
      </w:r>
      <w:r>
        <w:rPr>
          <w:noProof/>
        </w:rPr>
      </w:r>
      <w:r>
        <w:rPr>
          <w:noProof/>
        </w:rPr>
        <w:fldChar w:fldCharType="separate"/>
      </w:r>
      <w:r>
        <w:rPr>
          <w:noProof/>
        </w:rPr>
        <w:t>58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3.3.2.</w:t>
      </w:r>
      <w:r>
        <w:rPr>
          <w:rFonts w:asciiTheme="minorHAnsi" w:eastAsiaTheme="minorEastAsia" w:hAnsiTheme="minorHAnsi" w:cstheme="minorBidi"/>
          <w:noProof/>
          <w:sz w:val="21"/>
          <w:szCs w:val="22"/>
        </w:rPr>
        <w:tab/>
      </w:r>
      <w:r>
        <w:rPr>
          <w:noProof/>
        </w:rPr>
        <w:t>Collate/Uncollate</w:t>
      </w:r>
      <w:r>
        <w:rPr>
          <w:noProof/>
        </w:rPr>
        <w:t>指定</w:t>
      </w:r>
      <w:r>
        <w:rPr>
          <w:noProof/>
        </w:rPr>
        <w:tab/>
      </w:r>
      <w:r>
        <w:rPr>
          <w:noProof/>
        </w:rPr>
        <w:fldChar w:fldCharType="begin"/>
      </w:r>
      <w:r>
        <w:rPr>
          <w:noProof/>
        </w:rPr>
        <w:instrText xml:space="preserve"> PAGEREF _Toc21605497 \h </w:instrText>
      </w:r>
      <w:r>
        <w:rPr>
          <w:noProof/>
        </w:rPr>
      </w:r>
      <w:r>
        <w:rPr>
          <w:noProof/>
        </w:rPr>
        <w:fldChar w:fldCharType="separate"/>
      </w:r>
      <w:r>
        <w:rPr>
          <w:noProof/>
        </w:rPr>
        <w:t>59</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3.3.3.</w:t>
      </w:r>
      <w:r>
        <w:rPr>
          <w:rFonts w:asciiTheme="minorHAnsi" w:eastAsiaTheme="minorEastAsia" w:hAnsiTheme="minorHAnsi" w:cstheme="minorBidi"/>
          <w:noProof/>
          <w:sz w:val="21"/>
          <w:szCs w:val="22"/>
        </w:rPr>
        <w:tab/>
      </w:r>
      <w:r>
        <w:rPr>
          <w:noProof/>
        </w:rPr>
        <w:t>自動両面</w:t>
      </w:r>
      <w:r>
        <w:rPr>
          <w:noProof/>
        </w:rPr>
        <w:tab/>
      </w:r>
      <w:r>
        <w:rPr>
          <w:noProof/>
        </w:rPr>
        <w:fldChar w:fldCharType="begin"/>
      </w:r>
      <w:r>
        <w:rPr>
          <w:noProof/>
        </w:rPr>
        <w:instrText xml:space="preserve"> PAGEREF _Toc21605498 \h </w:instrText>
      </w:r>
      <w:r>
        <w:rPr>
          <w:noProof/>
        </w:rPr>
      </w:r>
      <w:r>
        <w:rPr>
          <w:noProof/>
        </w:rPr>
        <w:fldChar w:fldCharType="separate"/>
      </w:r>
      <w:r>
        <w:rPr>
          <w:noProof/>
        </w:rPr>
        <w:t>63</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3.3.4.</w:t>
      </w:r>
      <w:r>
        <w:rPr>
          <w:rFonts w:asciiTheme="minorHAnsi" w:eastAsiaTheme="minorEastAsia" w:hAnsiTheme="minorHAnsi" w:cstheme="minorBidi"/>
          <w:noProof/>
          <w:sz w:val="21"/>
          <w:szCs w:val="22"/>
        </w:rPr>
        <w:tab/>
      </w:r>
      <w:r>
        <w:rPr>
          <w:noProof/>
        </w:rPr>
        <w:t>レターヘッドプリント</w:t>
      </w:r>
      <w:r>
        <w:rPr>
          <w:noProof/>
        </w:rPr>
        <w:tab/>
      </w:r>
      <w:r>
        <w:rPr>
          <w:noProof/>
        </w:rPr>
        <w:fldChar w:fldCharType="begin"/>
      </w:r>
      <w:r>
        <w:rPr>
          <w:noProof/>
        </w:rPr>
        <w:instrText xml:space="preserve"> PAGEREF _Toc21605499 \h </w:instrText>
      </w:r>
      <w:r>
        <w:rPr>
          <w:noProof/>
        </w:rPr>
      </w:r>
      <w:r>
        <w:rPr>
          <w:noProof/>
        </w:rPr>
        <w:fldChar w:fldCharType="separate"/>
      </w:r>
      <w:r>
        <w:rPr>
          <w:noProof/>
        </w:rPr>
        <w:t>64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3.3.5.</w:t>
      </w:r>
      <w:r>
        <w:rPr>
          <w:rFonts w:asciiTheme="minorHAnsi" w:eastAsiaTheme="minorEastAsia" w:hAnsiTheme="minorHAnsi" w:cstheme="minorBidi"/>
          <w:noProof/>
          <w:sz w:val="21"/>
          <w:szCs w:val="22"/>
        </w:rPr>
        <w:tab/>
      </w:r>
      <w:r>
        <w:rPr>
          <w:noProof/>
        </w:rPr>
        <w:t>サンプルプリント</w:t>
      </w:r>
      <w:r>
        <w:rPr>
          <w:noProof/>
        </w:rPr>
        <w:tab/>
      </w:r>
      <w:r>
        <w:rPr>
          <w:noProof/>
        </w:rPr>
        <w:fldChar w:fldCharType="begin"/>
      </w:r>
      <w:r>
        <w:rPr>
          <w:noProof/>
        </w:rPr>
        <w:instrText xml:space="preserve"> PAGEREF _Toc21605500 \h </w:instrText>
      </w:r>
      <w:r>
        <w:rPr>
          <w:noProof/>
        </w:rPr>
      </w:r>
      <w:r>
        <w:rPr>
          <w:noProof/>
        </w:rPr>
        <w:fldChar w:fldCharType="separate"/>
      </w:r>
      <w:r>
        <w:rPr>
          <w:noProof/>
        </w:rPr>
        <w:t>66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3.3.6.</w:t>
      </w:r>
      <w:r>
        <w:rPr>
          <w:rFonts w:asciiTheme="minorHAnsi" w:eastAsiaTheme="minorEastAsia" w:hAnsiTheme="minorHAnsi" w:cstheme="minorBidi"/>
          <w:noProof/>
          <w:sz w:val="21"/>
          <w:szCs w:val="22"/>
        </w:rPr>
        <w:tab/>
      </w:r>
      <w:r>
        <w:rPr>
          <w:noProof/>
        </w:rPr>
        <w:t>セパレートシート</w:t>
      </w:r>
      <w:r>
        <w:rPr>
          <w:noProof/>
        </w:rPr>
        <w:tab/>
      </w:r>
      <w:r>
        <w:rPr>
          <w:noProof/>
        </w:rPr>
        <w:fldChar w:fldCharType="begin"/>
      </w:r>
      <w:r>
        <w:rPr>
          <w:noProof/>
        </w:rPr>
        <w:instrText xml:space="preserve"> PAGEREF _Toc21605501 \h </w:instrText>
      </w:r>
      <w:r>
        <w:rPr>
          <w:noProof/>
        </w:rPr>
      </w:r>
      <w:r>
        <w:rPr>
          <w:noProof/>
        </w:rPr>
        <w:fldChar w:fldCharType="separate"/>
      </w:r>
      <w:r>
        <w:rPr>
          <w:noProof/>
        </w:rPr>
        <w:t>68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3.3.7.</w:t>
      </w:r>
      <w:r>
        <w:rPr>
          <w:rFonts w:asciiTheme="minorHAnsi" w:eastAsiaTheme="minorEastAsia" w:hAnsiTheme="minorHAnsi" w:cstheme="minorBidi"/>
          <w:noProof/>
          <w:sz w:val="21"/>
          <w:szCs w:val="22"/>
        </w:rPr>
        <w:tab/>
      </w:r>
      <w:r>
        <w:rPr>
          <w:noProof/>
        </w:rPr>
        <w:t>Subset</w:t>
      </w:r>
      <w:r>
        <w:rPr>
          <w:noProof/>
        </w:rPr>
        <w:tab/>
      </w:r>
      <w:r>
        <w:rPr>
          <w:noProof/>
        </w:rPr>
        <w:fldChar w:fldCharType="begin"/>
      </w:r>
      <w:r>
        <w:rPr>
          <w:noProof/>
        </w:rPr>
        <w:instrText xml:space="preserve"> PAGEREF _Toc21605502 \h </w:instrText>
      </w:r>
      <w:r>
        <w:rPr>
          <w:noProof/>
        </w:rPr>
      </w:r>
      <w:r>
        <w:rPr>
          <w:noProof/>
        </w:rPr>
        <w:fldChar w:fldCharType="separate"/>
      </w:r>
      <w:r>
        <w:rPr>
          <w:noProof/>
        </w:rPr>
        <w:t>69</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3.3.8.</w:t>
      </w:r>
      <w:r>
        <w:rPr>
          <w:rFonts w:asciiTheme="minorHAnsi" w:eastAsiaTheme="minorEastAsia" w:hAnsiTheme="minorHAnsi" w:cstheme="minorBidi"/>
          <w:noProof/>
          <w:sz w:val="21"/>
          <w:szCs w:val="22"/>
        </w:rPr>
        <w:tab/>
      </w:r>
      <w:r>
        <w:rPr>
          <w:noProof/>
        </w:rPr>
        <w:t>Pad Print</w:t>
      </w:r>
      <w:r>
        <w:rPr>
          <w:noProof/>
        </w:rPr>
        <w:tab/>
      </w:r>
      <w:r>
        <w:rPr>
          <w:noProof/>
        </w:rPr>
        <w:fldChar w:fldCharType="begin"/>
      </w:r>
      <w:r>
        <w:rPr>
          <w:noProof/>
        </w:rPr>
        <w:instrText xml:space="preserve"> PAGEREF _Toc21605503 \h </w:instrText>
      </w:r>
      <w:r>
        <w:rPr>
          <w:noProof/>
        </w:rPr>
      </w:r>
      <w:r>
        <w:rPr>
          <w:noProof/>
        </w:rPr>
        <w:fldChar w:fldCharType="separate"/>
      </w:r>
      <w:r>
        <w:rPr>
          <w:noProof/>
        </w:rPr>
        <w:t>70</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lastRenderedPageBreak/>
        <w:t>3.4.</w:t>
      </w:r>
      <w:r>
        <w:rPr>
          <w:rFonts w:asciiTheme="minorHAnsi" w:eastAsiaTheme="minorEastAsia" w:hAnsiTheme="minorHAnsi" w:cstheme="minorBidi"/>
          <w:noProof/>
          <w:sz w:val="21"/>
          <w:szCs w:val="22"/>
        </w:rPr>
        <w:tab/>
      </w:r>
      <w:r>
        <w:rPr>
          <w:noProof/>
        </w:rPr>
        <w:t>Output</w:t>
      </w:r>
      <w:r>
        <w:rPr>
          <w:noProof/>
        </w:rPr>
        <w:t>装置関連機能</w:t>
      </w:r>
      <w:r>
        <w:rPr>
          <w:noProof/>
        </w:rPr>
        <w:tab/>
      </w:r>
      <w:r>
        <w:rPr>
          <w:noProof/>
        </w:rPr>
        <w:fldChar w:fldCharType="begin"/>
      </w:r>
      <w:r>
        <w:rPr>
          <w:noProof/>
        </w:rPr>
        <w:instrText xml:space="preserve"> PAGEREF _Toc21605504 \h </w:instrText>
      </w:r>
      <w:r>
        <w:rPr>
          <w:noProof/>
        </w:rPr>
      </w:r>
      <w:r>
        <w:rPr>
          <w:noProof/>
        </w:rPr>
        <w:fldChar w:fldCharType="separate"/>
      </w:r>
      <w:r>
        <w:rPr>
          <w:noProof/>
        </w:rPr>
        <w:t>71</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w:t>
      </w:r>
      <w:r>
        <w:rPr>
          <w:rFonts w:asciiTheme="minorHAnsi" w:eastAsiaTheme="minorEastAsia" w:hAnsiTheme="minorHAnsi" w:cstheme="minorBidi"/>
          <w:noProof/>
          <w:sz w:val="21"/>
          <w:szCs w:val="22"/>
        </w:rPr>
        <w:tab/>
      </w:r>
      <w:r>
        <w:rPr>
          <w:noProof/>
        </w:rPr>
        <w:t>排出先指定</w:t>
      </w:r>
      <w:r>
        <w:rPr>
          <w:noProof/>
        </w:rPr>
        <w:tab/>
      </w:r>
      <w:r>
        <w:rPr>
          <w:noProof/>
        </w:rPr>
        <w:fldChar w:fldCharType="begin"/>
      </w:r>
      <w:r>
        <w:rPr>
          <w:noProof/>
        </w:rPr>
        <w:instrText xml:space="preserve"> PAGEREF _Toc21605505 \h </w:instrText>
      </w:r>
      <w:r>
        <w:rPr>
          <w:noProof/>
        </w:rPr>
      </w:r>
      <w:r>
        <w:rPr>
          <w:noProof/>
        </w:rPr>
        <w:fldChar w:fldCharType="separate"/>
      </w:r>
      <w:r>
        <w:rPr>
          <w:noProof/>
        </w:rPr>
        <w:t>71</w:t>
      </w:r>
      <w:r>
        <w:rPr>
          <w:noProof/>
        </w:rPr>
        <w:fldChar w:fldCharType="end"/>
      </w:r>
    </w:p>
    <w:p w:rsidR="00793E1A" w:rsidRDefault="00793E1A">
      <w:pPr>
        <w:pStyle w:val="40"/>
        <w:rPr>
          <w:rFonts w:asciiTheme="minorHAnsi" w:eastAsiaTheme="minorEastAsia" w:hAnsiTheme="minorHAnsi" w:cstheme="minorBidi"/>
          <w:sz w:val="21"/>
          <w:szCs w:val="22"/>
        </w:rPr>
      </w:pPr>
      <w:r>
        <w:t>3.4.1.1.</w:t>
      </w:r>
      <w:r>
        <w:rPr>
          <w:rFonts w:asciiTheme="minorHAnsi" w:eastAsiaTheme="minorEastAsia" w:hAnsiTheme="minorHAnsi" w:cstheme="minorBidi"/>
          <w:sz w:val="21"/>
          <w:szCs w:val="22"/>
        </w:rPr>
        <w:tab/>
      </w:r>
      <w:r>
        <w:t>PGS2035SGP</w:t>
      </w:r>
      <w:r>
        <w:tab/>
      </w:r>
      <w:r>
        <w:fldChar w:fldCharType="begin"/>
      </w:r>
      <w:r>
        <w:instrText xml:space="preserve"> PAGEREF _Toc21605506 \h </w:instrText>
      </w:r>
      <w:r>
        <w:fldChar w:fldCharType="separate"/>
      </w:r>
      <w:r>
        <w:t>72</w:t>
      </w:r>
      <w:r>
        <w:fldChar w:fldCharType="end"/>
      </w:r>
    </w:p>
    <w:p w:rsidR="00793E1A" w:rsidRDefault="00793E1A">
      <w:pPr>
        <w:pStyle w:val="31"/>
        <w:rPr>
          <w:rFonts w:asciiTheme="minorHAnsi" w:eastAsiaTheme="minorEastAsia" w:hAnsiTheme="minorHAnsi" w:cstheme="minorBidi"/>
          <w:noProof/>
          <w:sz w:val="21"/>
          <w:szCs w:val="22"/>
        </w:rPr>
      </w:pPr>
      <w:r>
        <w:rPr>
          <w:noProof/>
        </w:rPr>
        <w:t>3.4.2.</w:t>
      </w:r>
      <w:r>
        <w:rPr>
          <w:rFonts w:asciiTheme="minorHAnsi" w:eastAsiaTheme="minorEastAsia" w:hAnsiTheme="minorHAnsi" w:cstheme="minorBidi"/>
          <w:noProof/>
          <w:sz w:val="21"/>
          <w:szCs w:val="22"/>
        </w:rPr>
        <w:tab/>
      </w:r>
      <w:r>
        <w:rPr>
          <w:noProof/>
        </w:rPr>
        <w:t>排出面指定</w:t>
      </w:r>
      <w:r>
        <w:rPr>
          <w:noProof/>
        </w:rPr>
        <w:tab/>
      </w:r>
      <w:r>
        <w:rPr>
          <w:noProof/>
        </w:rPr>
        <w:fldChar w:fldCharType="begin"/>
      </w:r>
      <w:r>
        <w:rPr>
          <w:noProof/>
        </w:rPr>
        <w:instrText xml:space="preserve"> PAGEREF _Toc21605507 \h </w:instrText>
      </w:r>
      <w:r>
        <w:rPr>
          <w:noProof/>
        </w:rPr>
      </w:r>
      <w:r>
        <w:rPr>
          <w:noProof/>
        </w:rPr>
        <w:fldChar w:fldCharType="separate"/>
      </w:r>
      <w:r>
        <w:rPr>
          <w:noProof/>
        </w:rPr>
        <w:t>74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3.4.3.</w:t>
      </w:r>
      <w:r>
        <w:rPr>
          <w:rFonts w:asciiTheme="minorHAnsi" w:eastAsiaTheme="minorEastAsia" w:hAnsiTheme="minorHAnsi" w:cstheme="minorBidi"/>
          <w:noProof/>
          <w:sz w:val="21"/>
          <w:szCs w:val="22"/>
        </w:rPr>
        <w:tab/>
      </w:r>
      <w:r>
        <w:rPr>
          <w:noProof/>
        </w:rPr>
        <w:t>Offset</w:t>
      </w:r>
      <w:r>
        <w:rPr>
          <w:noProof/>
        </w:rPr>
        <w:t>排出指定</w:t>
      </w:r>
      <w:r>
        <w:rPr>
          <w:noProof/>
        </w:rPr>
        <w:tab/>
      </w:r>
      <w:r>
        <w:rPr>
          <w:noProof/>
        </w:rPr>
        <w:fldChar w:fldCharType="begin"/>
      </w:r>
      <w:r>
        <w:rPr>
          <w:noProof/>
        </w:rPr>
        <w:instrText xml:space="preserve"> PAGEREF _Toc21605508 \h </w:instrText>
      </w:r>
      <w:r>
        <w:rPr>
          <w:noProof/>
        </w:rPr>
      </w:r>
      <w:r>
        <w:rPr>
          <w:noProof/>
        </w:rPr>
        <w:fldChar w:fldCharType="separate"/>
      </w:r>
      <w:r>
        <w:rPr>
          <w:noProof/>
        </w:rPr>
        <w:t>76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3.4.4.</w:t>
      </w:r>
      <w:r>
        <w:rPr>
          <w:rFonts w:asciiTheme="minorHAnsi" w:eastAsiaTheme="minorEastAsia" w:hAnsiTheme="minorHAnsi" w:cstheme="minorBidi"/>
          <w:noProof/>
          <w:sz w:val="21"/>
          <w:szCs w:val="22"/>
        </w:rPr>
        <w:tab/>
      </w:r>
      <w:r>
        <w:rPr>
          <w:noProof/>
        </w:rPr>
        <w:t>Staple</w:t>
      </w:r>
      <w:r>
        <w:rPr>
          <w:noProof/>
        </w:rPr>
        <w:t>指定</w:t>
      </w:r>
      <w:r>
        <w:rPr>
          <w:noProof/>
        </w:rPr>
        <w:tab/>
      </w:r>
      <w:r>
        <w:rPr>
          <w:noProof/>
        </w:rPr>
        <w:fldChar w:fldCharType="begin"/>
      </w:r>
      <w:r>
        <w:rPr>
          <w:noProof/>
        </w:rPr>
        <w:instrText xml:space="preserve"> PAGEREF _Toc21605509 \h </w:instrText>
      </w:r>
      <w:r>
        <w:rPr>
          <w:noProof/>
        </w:rPr>
      </w:r>
      <w:r>
        <w:rPr>
          <w:noProof/>
        </w:rPr>
        <w:fldChar w:fldCharType="separate"/>
      </w:r>
      <w:r>
        <w:rPr>
          <w:noProof/>
        </w:rPr>
        <w:t>82</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3.4.5.</w:t>
      </w:r>
      <w:r>
        <w:rPr>
          <w:rFonts w:asciiTheme="minorHAnsi" w:eastAsiaTheme="minorEastAsia" w:hAnsiTheme="minorHAnsi" w:cstheme="minorBidi"/>
          <w:noProof/>
          <w:sz w:val="21"/>
          <w:szCs w:val="22"/>
        </w:rPr>
        <w:tab/>
      </w:r>
      <w:r>
        <w:rPr>
          <w:noProof/>
        </w:rPr>
        <w:t>Punch</w:t>
      </w:r>
      <w:r>
        <w:rPr>
          <w:noProof/>
        </w:rPr>
        <w:t>指定</w:t>
      </w:r>
      <w:r>
        <w:rPr>
          <w:noProof/>
        </w:rPr>
        <w:tab/>
      </w:r>
      <w:r>
        <w:rPr>
          <w:noProof/>
        </w:rPr>
        <w:fldChar w:fldCharType="begin"/>
      </w:r>
      <w:r>
        <w:rPr>
          <w:noProof/>
        </w:rPr>
        <w:instrText xml:space="preserve"> PAGEREF _Toc21605510 \h </w:instrText>
      </w:r>
      <w:r>
        <w:rPr>
          <w:noProof/>
        </w:rPr>
      </w:r>
      <w:r>
        <w:rPr>
          <w:noProof/>
        </w:rPr>
        <w:fldChar w:fldCharType="separate"/>
      </w:r>
      <w:r>
        <w:rPr>
          <w:noProof/>
        </w:rPr>
        <w:t>86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3.4.6.</w:t>
      </w:r>
      <w:r>
        <w:rPr>
          <w:rFonts w:asciiTheme="minorHAnsi" w:eastAsiaTheme="minorEastAsia" w:hAnsiTheme="minorHAnsi" w:cstheme="minorBidi"/>
          <w:noProof/>
          <w:sz w:val="21"/>
          <w:szCs w:val="22"/>
        </w:rPr>
        <w:tab/>
      </w:r>
      <w:r>
        <w:rPr>
          <w:noProof/>
        </w:rPr>
        <w:t>折り指定（</w:t>
      </w:r>
      <w:r>
        <w:rPr>
          <w:noProof/>
        </w:rPr>
        <w:t>Z</w:t>
      </w:r>
      <w:r>
        <w:rPr>
          <w:noProof/>
        </w:rPr>
        <w:t>折りと</w:t>
      </w:r>
      <w:r>
        <w:rPr>
          <w:noProof/>
        </w:rPr>
        <w:t>Letter</w:t>
      </w:r>
      <w:r>
        <w:rPr>
          <w:noProof/>
        </w:rPr>
        <w:t>折り）</w:t>
      </w:r>
      <w:r>
        <w:rPr>
          <w:noProof/>
        </w:rPr>
        <w:tab/>
      </w:r>
      <w:r>
        <w:rPr>
          <w:noProof/>
        </w:rPr>
        <w:fldChar w:fldCharType="begin"/>
      </w:r>
      <w:r>
        <w:rPr>
          <w:noProof/>
        </w:rPr>
        <w:instrText xml:space="preserve"> PAGEREF _Toc21605511 \h </w:instrText>
      </w:r>
      <w:r>
        <w:rPr>
          <w:noProof/>
        </w:rPr>
      </w:r>
      <w:r>
        <w:rPr>
          <w:noProof/>
        </w:rPr>
        <w:fldChar w:fldCharType="separate"/>
      </w:r>
      <w:r>
        <w:rPr>
          <w:noProof/>
        </w:rPr>
        <w:t>88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3.4.7.</w:t>
      </w:r>
      <w:r>
        <w:rPr>
          <w:rFonts w:asciiTheme="minorHAnsi" w:eastAsiaTheme="minorEastAsia" w:hAnsiTheme="minorHAnsi" w:cstheme="minorBidi"/>
          <w:noProof/>
          <w:sz w:val="21"/>
          <w:szCs w:val="22"/>
        </w:rPr>
        <w:tab/>
      </w:r>
      <w:r>
        <w:rPr>
          <w:noProof/>
        </w:rPr>
        <w:t>折り指定（二つ折り</w:t>
      </w:r>
      <w:r>
        <w:rPr>
          <w:noProof/>
        </w:rPr>
        <w:t>/</w:t>
      </w:r>
      <w:r>
        <w:rPr>
          <w:noProof/>
        </w:rPr>
        <w:t>中折り</w:t>
      </w:r>
      <w:r>
        <w:rPr>
          <w:noProof/>
        </w:rPr>
        <w:t>)</w:t>
      </w:r>
      <w:r>
        <w:rPr>
          <w:noProof/>
        </w:rPr>
        <w:t>指定</w:t>
      </w:r>
      <w:r>
        <w:rPr>
          <w:noProof/>
        </w:rPr>
        <w:tab/>
      </w:r>
      <w:r>
        <w:rPr>
          <w:noProof/>
        </w:rPr>
        <w:fldChar w:fldCharType="begin"/>
      </w:r>
      <w:r>
        <w:rPr>
          <w:noProof/>
        </w:rPr>
        <w:instrText xml:space="preserve"> PAGEREF _Toc21605512 \h </w:instrText>
      </w:r>
      <w:r>
        <w:rPr>
          <w:noProof/>
        </w:rPr>
      </w:r>
      <w:r>
        <w:rPr>
          <w:noProof/>
        </w:rPr>
        <w:fldChar w:fldCharType="separate"/>
      </w:r>
      <w:r>
        <w:rPr>
          <w:noProof/>
        </w:rPr>
        <w:t>90</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3.4.8.</w:t>
      </w:r>
      <w:r>
        <w:rPr>
          <w:rFonts w:asciiTheme="minorHAnsi" w:eastAsiaTheme="minorEastAsia" w:hAnsiTheme="minorHAnsi" w:cstheme="minorBidi"/>
          <w:noProof/>
          <w:sz w:val="21"/>
          <w:szCs w:val="22"/>
        </w:rPr>
        <w:tab/>
      </w:r>
      <w:r>
        <w:rPr>
          <w:noProof/>
        </w:rPr>
        <w:t>中綴じ指定</w:t>
      </w:r>
      <w:r>
        <w:rPr>
          <w:noProof/>
        </w:rPr>
        <w:tab/>
      </w:r>
      <w:r>
        <w:rPr>
          <w:noProof/>
        </w:rPr>
        <w:fldChar w:fldCharType="begin"/>
      </w:r>
      <w:r>
        <w:rPr>
          <w:noProof/>
        </w:rPr>
        <w:instrText xml:space="preserve"> PAGEREF _Toc21605513 \h </w:instrText>
      </w:r>
      <w:r>
        <w:rPr>
          <w:noProof/>
        </w:rPr>
      </w:r>
      <w:r>
        <w:rPr>
          <w:noProof/>
        </w:rPr>
        <w:fldChar w:fldCharType="separate"/>
      </w:r>
      <w:r>
        <w:rPr>
          <w:noProof/>
        </w:rPr>
        <w:t>92</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3.4.9.</w:t>
      </w:r>
      <w:r>
        <w:rPr>
          <w:rFonts w:asciiTheme="minorHAnsi" w:eastAsiaTheme="minorEastAsia" w:hAnsiTheme="minorHAnsi" w:cstheme="minorBidi"/>
          <w:noProof/>
          <w:sz w:val="21"/>
          <w:szCs w:val="22"/>
        </w:rPr>
        <w:tab/>
      </w:r>
      <w:r>
        <w:rPr>
          <w:noProof/>
        </w:rPr>
        <w:t>PGS0319SGP</w:t>
      </w:r>
      <w:r>
        <w:rPr>
          <w:noProof/>
        </w:rPr>
        <w:t>指定と</w:t>
      </w:r>
      <w:r>
        <w:rPr>
          <w:noProof/>
        </w:rPr>
        <w:t>Trimming</w:t>
      </w:r>
      <w:r>
        <w:rPr>
          <w:noProof/>
        </w:rPr>
        <w:t>指定</w:t>
      </w:r>
      <w:r>
        <w:rPr>
          <w:noProof/>
        </w:rPr>
        <w:tab/>
      </w:r>
      <w:r>
        <w:rPr>
          <w:noProof/>
        </w:rPr>
        <w:fldChar w:fldCharType="begin"/>
      </w:r>
      <w:r>
        <w:rPr>
          <w:noProof/>
        </w:rPr>
        <w:instrText xml:space="preserve"> PAGEREF _Toc21605514 \h </w:instrText>
      </w:r>
      <w:r>
        <w:rPr>
          <w:noProof/>
        </w:rPr>
      </w:r>
      <w:r>
        <w:rPr>
          <w:noProof/>
        </w:rPr>
        <w:fldChar w:fldCharType="separate"/>
      </w:r>
      <w:r>
        <w:rPr>
          <w:noProof/>
        </w:rPr>
        <w:t>93</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3.4.10.</w:t>
      </w:r>
      <w:r>
        <w:rPr>
          <w:rFonts w:asciiTheme="minorHAnsi" w:eastAsiaTheme="minorEastAsia" w:hAnsiTheme="minorHAnsi" w:cstheme="minorBidi"/>
          <w:noProof/>
          <w:sz w:val="21"/>
          <w:szCs w:val="22"/>
        </w:rPr>
        <w:tab/>
      </w:r>
      <w:r>
        <w:rPr>
          <w:noProof/>
        </w:rPr>
        <w:t>小冊子時の画像自動シフト</w:t>
      </w:r>
      <w:r>
        <w:rPr>
          <w:noProof/>
        </w:rPr>
        <w:tab/>
      </w:r>
      <w:r>
        <w:rPr>
          <w:noProof/>
        </w:rPr>
        <w:fldChar w:fldCharType="begin"/>
      </w:r>
      <w:r>
        <w:rPr>
          <w:noProof/>
        </w:rPr>
        <w:instrText xml:space="preserve"> PAGEREF _Toc21605515 \h </w:instrText>
      </w:r>
      <w:r>
        <w:rPr>
          <w:noProof/>
        </w:rPr>
      </w:r>
      <w:r>
        <w:rPr>
          <w:noProof/>
        </w:rPr>
        <w:fldChar w:fldCharType="separate"/>
      </w:r>
      <w:r>
        <w:rPr>
          <w:noProof/>
        </w:rPr>
        <w:t>94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3.4.13.</w:t>
      </w:r>
      <w:r>
        <w:rPr>
          <w:rFonts w:asciiTheme="minorHAnsi" w:eastAsiaTheme="minorEastAsia" w:hAnsiTheme="minorHAnsi" w:cstheme="minorBidi"/>
          <w:noProof/>
          <w:sz w:val="21"/>
          <w:szCs w:val="22"/>
        </w:rPr>
        <w:tab/>
      </w:r>
      <w:r>
        <w:rPr>
          <w:noProof/>
        </w:rPr>
        <w:t>くるみ製本</w:t>
      </w:r>
      <w:r>
        <w:rPr>
          <w:noProof/>
        </w:rPr>
        <w:tab/>
      </w:r>
      <w:r>
        <w:rPr>
          <w:noProof/>
        </w:rPr>
        <w:fldChar w:fldCharType="begin"/>
      </w:r>
      <w:r>
        <w:rPr>
          <w:noProof/>
        </w:rPr>
        <w:instrText xml:space="preserve"> PAGEREF _Toc21605516 \h </w:instrText>
      </w:r>
      <w:r>
        <w:rPr>
          <w:noProof/>
        </w:rPr>
      </w:r>
      <w:r>
        <w:rPr>
          <w:noProof/>
        </w:rPr>
        <w:fldChar w:fldCharType="separate"/>
      </w:r>
      <w:r>
        <w:rPr>
          <w:noProof/>
        </w:rPr>
        <w:t>99</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3.4.14.</w:t>
      </w:r>
      <w:r>
        <w:rPr>
          <w:rFonts w:asciiTheme="minorHAnsi" w:eastAsiaTheme="minorEastAsia" w:hAnsiTheme="minorHAnsi" w:cstheme="minorBidi"/>
          <w:noProof/>
          <w:sz w:val="21"/>
          <w:szCs w:val="22"/>
        </w:rPr>
        <w:tab/>
      </w:r>
      <w:r>
        <w:rPr>
          <w:noProof/>
        </w:rPr>
        <w:t>組み合わせ禁止に対する解決規則</w:t>
      </w:r>
      <w:r>
        <w:rPr>
          <w:noProof/>
        </w:rPr>
        <w:tab/>
      </w:r>
      <w:r>
        <w:rPr>
          <w:noProof/>
        </w:rPr>
        <w:fldChar w:fldCharType="begin"/>
      </w:r>
      <w:r>
        <w:rPr>
          <w:noProof/>
        </w:rPr>
        <w:instrText xml:space="preserve"> PAGEREF _Toc21605517 \h </w:instrText>
      </w:r>
      <w:r>
        <w:rPr>
          <w:noProof/>
        </w:rPr>
      </w:r>
      <w:r>
        <w:rPr>
          <w:noProof/>
        </w:rPr>
        <w:fldChar w:fldCharType="separate"/>
      </w:r>
      <w:r>
        <w:rPr>
          <w:noProof/>
        </w:rPr>
        <w:t>101</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3.4.15.</w:t>
      </w:r>
      <w:r>
        <w:rPr>
          <w:rFonts w:asciiTheme="minorHAnsi" w:eastAsiaTheme="minorEastAsia" w:hAnsiTheme="minorHAnsi" w:cstheme="minorBidi"/>
          <w:noProof/>
          <w:sz w:val="21"/>
          <w:szCs w:val="22"/>
        </w:rPr>
        <w:tab/>
      </w:r>
      <w:r>
        <w:rPr>
          <w:noProof/>
        </w:rPr>
        <w:t>フルスタック検知</w:t>
      </w:r>
      <w:r>
        <w:rPr>
          <w:noProof/>
        </w:rPr>
        <w:tab/>
      </w:r>
      <w:r>
        <w:rPr>
          <w:noProof/>
        </w:rPr>
        <w:fldChar w:fldCharType="begin"/>
      </w:r>
      <w:r>
        <w:rPr>
          <w:noProof/>
        </w:rPr>
        <w:instrText xml:space="preserve"> PAGEREF _Toc21605518 \h </w:instrText>
      </w:r>
      <w:r>
        <w:rPr>
          <w:noProof/>
        </w:rPr>
      </w:r>
      <w:r>
        <w:rPr>
          <w:noProof/>
        </w:rPr>
        <w:fldChar w:fldCharType="separate"/>
      </w:r>
      <w:r>
        <w:rPr>
          <w:noProof/>
        </w:rPr>
        <w:t>104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3.4.16.</w:t>
      </w:r>
      <w:r>
        <w:rPr>
          <w:rFonts w:asciiTheme="minorHAnsi" w:eastAsiaTheme="minorEastAsia" w:hAnsiTheme="minorHAnsi" w:cstheme="minorBidi"/>
          <w:noProof/>
          <w:sz w:val="21"/>
          <w:szCs w:val="22"/>
        </w:rPr>
        <w:tab/>
      </w:r>
      <w:r>
        <w:rPr>
          <w:noProof/>
        </w:rPr>
        <w:t>Finisher</w:t>
      </w:r>
      <w:r>
        <w:rPr>
          <w:noProof/>
        </w:rPr>
        <w:t>一時停止</w:t>
      </w:r>
      <w:r>
        <w:rPr>
          <w:noProof/>
        </w:rPr>
        <w:tab/>
      </w:r>
      <w:r>
        <w:rPr>
          <w:noProof/>
        </w:rPr>
        <w:fldChar w:fldCharType="begin"/>
      </w:r>
      <w:r>
        <w:rPr>
          <w:noProof/>
        </w:rPr>
        <w:instrText xml:space="preserve"> PAGEREF _Toc21605519 \h </w:instrText>
      </w:r>
      <w:r>
        <w:rPr>
          <w:noProof/>
        </w:rPr>
      </w:r>
      <w:r>
        <w:rPr>
          <w:noProof/>
        </w:rPr>
        <w:fldChar w:fldCharType="separate"/>
      </w:r>
      <w:r>
        <w:rPr>
          <w:noProof/>
        </w:rPr>
        <w:t>106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3.4.17.</w:t>
      </w:r>
      <w:r>
        <w:rPr>
          <w:rFonts w:asciiTheme="minorHAnsi" w:eastAsiaTheme="minorEastAsia" w:hAnsiTheme="minorHAnsi" w:cstheme="minorBidi"/>
          <w:noProof/>
          <w:sz w:val="21"/>
          <w:szCs w:val="22"/>
        </w:rPr>
        <w:tab/>
      </w:r>
      <w:r>
        <w:rPr>
          <w:noProof/>
        </w:rPr>
        <w:t>Folder Tray</w:t>
      </w:r>
      <w:r>
        <w:rPr>
          <w:noProof/>
        </w:rPr>
        <w:t>の用紙取り出しボタン</w:t>
      </w:r>
      <w:r>
        <w:rPr>
          <w:noProof/>
        </w:rPr>
        <w:tab/>
      </w:r>
      <w:r>
        <w:rPr>
          <w:noProof/>
        </w:rPr>
        <w:fldChar w:fldCharType="begin"/>
      </w:r>
      <w:r>
        <w:rPr>
          <w:noProof/>
        </w:rPr>
        <w:instrText xml:space="preserve"> PAGEREF _Toc21605520 \h </w:instrText>
      </w:r>
      <w:r>
        <w:rPr>
          <w:noProof/>
        </w:rPr>
      </w:r>
      <w:r>
        <w:rPr>
          <w:noProof/>
        </w:rPr>
        <w:fldChar w:fldCharType="separate"/>
      </w:r>
      <w:r>
        <w:rPr>
          <w:noProof/>
        </w:rPr>
        <w:t>107</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3.4.18.</w:t>
      </w:r>
      <w:r>
        <w:rPr>
          <w:rFonts w:asciiTheme="minorHAnsi" w:eastAsiaTheme="minorEastAsia" w:hAnsiTheme="minorHAnsi" w:cstheme="minorBidi"/>
          <w:noProof/>
          <w:sz w:val="21"/>
          <w:szCs w:val="22"/>
        </w:rPr>
        <w:tab/>
      </w:r>
      <w:r>
        <w:rPr>
          <w:noProof/>
        </w:rPr>
        <w:t>Booklet Tray</w:t>
      </w:r>
      <w:r>
        <w:rPr>
          <w:noProof/>
        </w:rPr>
        <w:t>の用紙取り出しボタン</w:t>
      </w:r>
      <w:r>
        <w:rPr>
          <w:noProof/>
        </w:rPr>
        <w:tab/>
      </w:r>
      <w:r>
        <w:rPr>
          <w:noProof/>
        </w:rPr>
        <w:fldChar w:fldCharType="begin"/>
      </w:r>
      <w:r>
        <w:rPr>
          <w:noProof/>
        </w:rPr>
        <w:instrText xml:space="preserve"> PAGEREF _Toc21605521 \h </w:instrText>
      </w:r>
      <w:r>
        <w:rPr>
          <w:noProof/>
        </w:rPr>
      </w:r>
      <w:r>
        <w:rPr>
          <w:noProof/>
        </w:rPr>
        <w:fldChar w:fldCharType="separate"/>
      </w:r>
      <w:r>
        <w:rPr>
          <w:noProof/>
        </w:rPr>
        <w:t>108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3.4.19.</w:t>
      </w:r>
      <w:r>
        <w:rPr>
          <w:rFonts w:asciiTheme="minorHAnsi" w:eastAsiaTheme="minorEastAsia" w:hAnsiTheme="minorHAnsi" w:cstheme="minorBidi"/>
          <w:noProof/>
          <w:sz w:val="21"/>
          <w:szCs w:val="22"/>
        </w:rPr>
        <w:tab/>
      </w:r>
      <w:r>
        <w:rPr>
          <w:noProof/>
        </w:rPr>
        <w:t>HCS Tray</w:t>
      </w:r>
      <w:r>
        <w:rPr>
          <w:noProof/>
        </w:rPr>
        <w:t>の用紙取り出しボタン</w:t>
      </w:r>
      <w:r>
        <w:rPr>
          <w:noProof/>
        </w:rPr>
        <w:tab/>
      </w:r>
      <w:r>
        <w:rPr>
          <w:noProof/>
        </w:rPr>
        <w:fldChar w:fldCharType="begin"/>
      </w:r>
      <w:r>
        <w:rPr>
          <w:noProof/>
        </w:rPr>
        <w:instrText xml:space="preserve"> PAGEREF _Toc21605522 \h </w:instrText>
      </w:r>
      <w:r>
        <w:rPr>
          <w:noProof/>
        </w:rPr>
      </w:r>
      <w:r>
        <w:rPr>
          <w:noProof/>
        </w:rPr>
        <w:fldChar w:fldCharType="separate"/>
      </w:r>
      <w:r>
        <w:rPr>
          <w:noProof/>
        </w:rPr>
        <w:t>109</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3.4.20.</w:t>
      </w:r>
      <w:r>
        <w:rPr>
          <w:rFonts w:asciiTheme="minorHAnsi" w:eastAsiaTheme="minorEastAsia" w:hAnsiTheme="minorHAnsi" w:cstheme="minorBidi"/>
          <w:noProof/>
          <w:sz w:val="21"/>
          <w:szCs w:val="22"/>
        </w:rPr>
        <w:tab/>
      </w:r>
      <w:r>
        <w:rPr>
          <w:noProof/>
        </w:rPr>
        <w:t>くるみ製本トレイ</w:t>
      </w:r>
      <w:r>
        <w:rPr>
          <w:noProof/>
        </w:rPr>
        <w:t>(Perfect Binder Tray)</w:t>
      </w:r>
      <w:r>
        <w:rPr>
          <w:noProof/>
        </w:rPr>
        <w:t>の用紙取り出しボタン</w:t>
      </w:r>
      <w:r>
        <w:rPr>
          <w:noProof/>
        </w:rPr>
        <w:tab/>
      </w:r>
      <w:r>
        <w:rPr>
          <w:noProof/>
        </w:rPr>
        <w:fldChar w:fldCharType="begin"/>
      </w:r>
      <w:r>
        <w:rPr>
          <w:noProof/>
        </w:rPr>
        <w:instrText xml:space="preserve"> PAGEREF _Toc21605523 \h </w:instrText>
      </w:r>
      <w:r>
        <w:rPr>
          <w:noProof/>
        </w:rPr>
      </w:r>
      <w:r>
        <w:rPr>
          <w:noProof/>
        </w:rPr>
        <w:fldChar w:fldCharType="separate"/>
      </w:r>
      <w:r>
        <w:rPr>
          <w:noProof/>
        </w:rPr>
        <w:t>110</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3.4.21.</w:t>
      </w:r>
      <w:r>
        <w:rPr>
          <w:rFonts w:asciiTheme="minorHAnsi" w:eastAsiaTheme="minorEastAsia" w:hAnsiTheme="minorHAnsi" w:cstheme="minorBidi"/>
          <w:noProof/>
          <w:sz w:val="21"/>
          <w:szCs w:val="22"/>
        </w:rPr>
        <w:tab/>
      </w:r>
      <w:r>
        <w:rPr>
          <w:noProof/>
        </w:rPr>
        <w:t>HCS</w:t>
      </w:r>
      <w:r>
        <w:rPr>
          <w:noProof/>
        </w:rPr>
        <w:t>重連時の排出先自動切り替え</w:t>
      </w:r>
      <w:r>
        <w:rPr>
          <w:noProof/>
        </w:rPr>
        <w:tab/>
      </w:r>
      <w:r>
        <w:rPr>
          <w:noProof/>
        </w:rPr>
        <w:fldChar w:fldCharType="begin"/>
      </w:r>
      <w:r>
        <w:rPr>
          <w:noProof/>
        </w:rPr>
        <w:instrText xml:space="preserve"> PAGEREF _Toc21605524 \h </w:instrText>
      </w:r>
      <w:r>
        <w:rPr>
          <w:noProof/>
        </w:rPr>
      </w:r>
      <w:r>
        <w:rPr>
          <w:noProof/>
        </w:rPr>
        <w:fldChar w:fldCharType="separate"/>
      </w:r>
      <w:r>
        <w:rPr>
          <w:noProof/>
        </w:rPr>
        <w:t>111</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3.4.22.</w:t>
      </w:r>
      <w:r>
        <w:rPr>
          <w:rFonts w:asciiTheme="minorHAnsi" w:eastAsiaTheme="minorEastAsia" w:hAnsiTheme="minorHAnsi" w:cstheme="minorBidi"/>
          <w:noProof/>
          <w:sz w:val="21"/>
          <w:szCs w:val="22"/>
        </w:rPr>
        <w:tab/>
      </w:r>
      <w:r>
        <w:rPr>
          <w:noProof/>
        </w:rPr>
        <w:t>ジョブ連結</w:t>
      </w:r>
      <w:r>
        <w:rPr>
          <w:noProof/>
        </w:rPr>
        <w:t>(</w:t>
      </w:r>
      <w:r>
        <w:rPr>
          <w:noProof/>
        </w:rPr>
        <w:t>複数ジョブのセット結合</w:t>
      </w:r>
      <w:r>
        <w:rPr>
          <w:noProof/>
        </w:rPr>
        <w:t>)</w:t>
      </w:r>
      <w:r>
        <w:rPr>
          <w:noProof/>
        </w:rPr>
        <w:tab/>
      </w:r>
      <w:r>
        <w:rPr>
          <w:noProof/>
        </w:rPr>
        <w:fldChar w:fldCharType="begin"/>
      </w:r>
      <w:r>
        <w:rPr>
          <w:noProof/>
        </w:rPr>
        <w:instrText xml:space="preserve"> PAGEREF _Toc21605525 \h </w:instrText>
      </w:r>
      <w:r>
        <w:rPr>
          <w:noProof/>
        </w:rPr>
      </w:r>
      <w:r>
        <w:rPr>
          <w:noProof/>
        </w:rPr>
        <w:fldChar w:fldCharType="separate"/>
      </w:r>
      <w:r>
        <w:rPr>
          <w:noProof/>
        </w:rPr>
        <w:t>112</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3.5.</w:t>
      </w:r>
      <w:r>
        <w:rPr>
          <w:rFonts w:asciiTheme="minorHAnsi" w:eastAsiaTheme="minorEastAsia" w:hAnsiTheme="minorHAnsi" w:cstheme="minorBidi"/>
          <w:noProof/>
          <w:sz w:val="21"/>
          <w:szCs w:val="22"/>
        </w:rPr>
        <w:tab/>
      </w:r>
      <w:r>
        <w:rPr>
          <w:noProof/>
        </w:rPr>
        <w:t>印字関連機能</w:t>
      </w:r>
      <w:r>
        <w:rPr>
          <w:noProof/>
        </w:rPr>
        <w:tab/>
      </w:r>
      <w:r>
        <w:rPr>
          <w:noProof/>
        </w:rPr>
        <w:fldChar w:fldCharType="begin"/>
      </w:r>
      <w:r>
        <w:rPr>
          <w:noProof/>
        </w:rPr>
        <w:instrText xml:space="preserve"> PAGEREF _Toc21605526 \h </w:instrText>
      </w:r>
      <w:r>
        <w:rPr>
          <w:noProof/>
        </w:rPr>
      </w:r>
      <w:r>
        <w:rPr>
          <w:noProof/>
        </w:rPr>
        <w:fldChar w:fldCharType="separate"/>
      </w:r>
      <w:r>
        <w:rPr>
          <w:noProof/>
        </w:rPr>
        <w:t>113</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3.5.1.</w:t>
      </w:r>
      <w:r>
        <w:rPr>
          <w:rFonts w:asciiTheme="minorHAnsi" w:eastAsiaTheme="minorEastAsia" w:hAnsiTheme="minorHAnsi" w:cstheme="minorBidi"/>
          <w:noProof/>
          <w:sz w:val="21"/>
          <w:szCs w:val="22"/>
        </w:rPr>
        <w:tab/>
      </w:r>
      <w:r>
        <w:rPr>
          <w:noProof/>
        </w:rPr>
        <w:t>解像度と階調</w:t>
      </w:r>
      <w:r>
        <w:rPr>
          <w:noProof/>
        </w:rPr>
        <w:tab/>
      </w:r>
      <w:r>
        <w:rPr>
          <w:noProof/>
        </w:rPr>
        <w:fldChar w:fldCharType="begin"/>
      </w:r>
      <w:r>
        <w:rPr>
          <w:noProof/>
        </w:rPr>
        <w:instrText xml:space="preserve"> PAGEREF _Toc21605527 \h </w:instrText>
      </w:r>
      <w:r>
        <w:rPr>
          <w:noProof/>
        </w:rPr>
      </w:r>
      <w:r>
        <w:rPr>
          <w:noProof/>
        </w:rPr>
        <w:fldChar w:fldCharType="separate"/>
      </w:r>
      <w:r>
        <w:rPr>
          <w:noProof/>
        </w:rPr>
        <w:t>113</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3.5.2.</w:t>
      </w:r>
      <w:r>
        <w:rPr>
          <w:rFonts w:asciiTheme="minorHAnsi" w:eastAsiaTheme="minorEastAsia" w:hAnsiTheme="minorHAnsi" w:cstheme="minorBidi"/>
          <w:noProof/>
          <w:sz w:val="21"/>
          <w:szCs w:val="22"/>
        </w:rPr>
        <w:tab/>
      </w:r>
      <w:r>
        <w:rPr>
          <w:noProof/>
        </w:rPr>
        <w:t>カラーモードの切り替え</w:t>
      </w:r>
      <w:r>
        <w:rPr>
          <w:noProof/>
        </w:rPr>
        <w:tab/>
      </w:r>
      <w:r>
        <w:rPr>
          <w:noProof/>
        </w:rPr>
        <w:fldChar w:fldCharType="begin"/>
      </w:r>
      <w:r>
        <w:rPr>
          <w:noProof/>
        </w:rPr>
        <w:instrText xml:space="preserve"> PAGEREF _Toc21605528 \h </w:instrText>
      </w:r>
      <w:r>
        <w:rPr>
          <w:noProof/>
        </w:rPr>
      </w:r>
      <w:r>
        <w:rPr>
          <w:noProof/>
        </w:rPr>
        <w:fldChar w:fldCharType="separate"/>
      </w:r>
      <w:r>
        <w:rPr>
          <w:noProof/>
        </w:rPr>
        <w:t>114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3.5.3.</w:t>
      </w:r>
      <w:r>
        <w:rPr>
          <w:rFonts w:asciiTheme="minorHAnsi" w:eastAsiaTheme="minorEastAsia" w:hAnsiTheme="minorHAnsi" w:cstheme="minorBidi"/>
          <w:noProof/>
          <w:sz w:val="21"/>
          <w:szCs w:val="22"/>
        </w:rPr>
        <w:tab/>
      </w:r>
      <w:r>
        <w:rPr>
          <w:noProof/>
        </w:rPr>
        <w:t>印字エリア</w:t>
      </w:r>
      <w:r>
        <w:rPr>
          <w:noProof/>
        </w:rPr>
        <w:tab/>
      </w:r>
      <w:r>
        <w:rPr>
          <w:noProof/>
        </w:rPr>
        <w:fldChar w:fldCharType="begin"/>
      </w:r>
      <w:r>
        <w:rPr>
          <w:noProof/>
        </w:rPr>
        <w:instrText xml:space="preserve"> PAGEREF _Toc21605529 \h </w:instrText>
      </w:r>
      <w:r>
        <w:rPr>
          <w:noProof/>
        </w:rPr>
      </w:r>
      <w:r>
        <w:rPr>
          <w:noProof/>
        </w:rPr>
        <w:fldChar w:fldCharType="separate"/>
      </w:r>
      <w:r>
        <w:rPr>
          <w:noProof/>
        </w:rPr>
        <w:t>115</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3.5.4.</w:t>
      </w:r>
      <w:r>
        <w:rPr>
          <w:rFonts w:asciiTheme="minorHAnsi" w:eastAsiaTheme="minorEastAsia" w:hAnsiTheme="minorHAnsi" w:cstheme="minorBidi"/>
          <w:noProof/>
          <w:sz w:val="21"/>
          <w:szCs w:val="22"/>
        </w:rPr>
        <w:tab/>
      </w:r>
      <w:r>
        <w:rPr>
          <w:noProof/>
        </w:rPr>
        <w:t>イメージエンハンス</w:t>
      </w:r>
      <w:r>
        <w:rPr>
          <w:noProof/>
        </w:rPr>
        <w:tab/>
      </w:r>
      <w:r>
        <w:rPr>
          <w:noProof/>
        </w:rPr>
        <w:fldChar w:fldCharType="begin"/>
      </w:r>
      <w:r>
        <w:rPr>
          <w:noProof/>
        </w:rPr>
        <w:instrText xml:space="preserve"> PAGEREF _Toc21605530 \h </w:instrText>
      </w:r>
      <w:r>
        <w:rPr>
          <w:noProof/>
        </w:rPr>
      </w:r>
      <w:r>
        <w:rPr>
          <w:noProof/>
        </w:rPr>
        <w:fldChar w:fldCharType="separate"/>
      </w:r>
      <w:r>
        <w:rPr>
          <w:noProof/>
        </w:rPr>
        <w:t>118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3.5.5.</w:t>
      </w:r>
      <w:r>
        <w:rPr>
          <w:rFonts w:asciiTheme="minorHAnsi" w:eastAsiaTheme="minorEastAsia" w:hAnsiTheme="minorHAnsi" w:cstheme="minorBidi"/>
          <w:noProof/>
          <w:sz w:val="21"/>
          <w:szCs w:val="22"/>
        </w:rPr>
        <w:tab/>
      </w:r>
      <w:r>
        <w:rPr>
          <w:noProof/>
        </w:rPr>
        <w:t>線幅調整（</w:t>
      </w:r>
      <w:r w:rsidRPr="00C402BC">
        <w:rPr>
          <w:bCs/>
          <w:noProof/>
        </w:rPr>
        <w:t>白抜き文字の強調</w:t>
      </w:r>
      <w:r w:rsidRPr="00C402BC">
        <w:rPr>
          <w:bCs/>
          <w:noProof/>
        </w:rPr>
        <w:t>/</w:t>
      </w:r>
      <w:r w:rsidRPr="00C402BC">
        <w:rPr>
          <w:bCs/>
          <w:noProof/>
        </w:rPr>
        <w:t>黒文字の細線化）</w:t>
      </w:r>
      <w:r>
        <w:rPr>
          <w:noProof/>
        </w:rPr>
        <w:tab/>
      </w:r>
      <w:r>
        <w:rPr>
          <w:noProof/>
        </w:rPr>
        <w:fldChar w:fldCharType="begin"/>
      </w:r>
      <w:r>
        <w:rPr>
          <w:noProof/>
        </w:rPr>
        <w:instrText xml:space="preserve"> PAGEREF _Toc21605531 \h </w:instrText>
      </w:r>
      <w:r>
        <w:rPr>
          <w:noProof/>
        </w:rPr>
      </w:r>
      <w:r>
        <w:rPr>
          <w:noProof/>
        </w:rPr>
        <w:fldChar w:fldCharType="separate"/>
      </w:r>
      <w:r>
        <w:rPr>
          <w:noProof/>
        </w:rPr>
        <w:t>119</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3.6.</w:t>
      </w:r>
      <w:r>
        <w:rPr>
          <w:rFonts w:asciiTheme="minorHAnsi" w:eastAsiaTheme="minorEastAsia" w:hAnsiTheme="minorHAnsi" w:cstheme="minorBidi"/>
          <w:noProof/>
          <w:sz w:val="21"/>
          <w:szCs w:val="22"/>
        </w:rPr>
        <w:tab/>
      </w:r>
      <w:r>
        <w:rPr>
          <w:noProof/>
        </w:rPr>
        <w:t>デバイス状態の確認</w:t>
      </w:r>
      <w:r>
        <w:rPr>
          <w:noProof/>
        </w:rPr>
        <w:tab/>
      </w:r>
      <w:r>
        <w:rPr>
          <w:noProof/>
        </w:rPr>
        <w:fldChar w:fldCharType="begin"/>
      </w:r>
      <w:r>
        <w:rPr>
          <w:noProof/>
        </w:rPr>
        <w:instrText xml:space="preserve"> PAGEREF _Toc21605532 \h </w:instrText>
      </w:r>
      <w:r>
        <w:rPr>
          <w:noProof/>
        </w:rPr>
      </w:r>
      <w:r>
        <w:rPr>
          <w:noProof/>
        </w:rPr>
        <w:fldChar w:fldCharType="separate"/>
      </w:r>
      <w:r>
        <w:rPr>
          <w:noProof/>
        </w:rPr>
        <w:t>120</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3.6.1.</w:t>
      </w:r>
      <w:r>
        <w:rPr>
          <w:rFonts w:asciiTheme="minorHAnsi" w:eastAsiaTheme="minorEastAsia" w:hAnsiTheme="minorHAnsi" w:cstheme="minorBidi"/>
          <w:noProof/>
          <w:sz w:val="21"/>
          <w:szCs w:val="22"/>
        </w:rPr>
        <w:tab/>
      </w:r>
      <w:r>
        <w:rPr>
          <w:noProof/>
        </w:rPr>
        <w:t>IOT</w:t>
      </w:r>
      <w:r>
        <w:rPr>
          <w:noProof/>
        </w:rPr>
        <w:t>の状態</w:t>
      </w:r>
      <w:r>
        <w:rPr>
          <w:noProof/>
        </w:rPr>
        <w:tab/>
      </w:r>
      <w:r>
        <w:rPr>
          <w:noProof/>
        </w:rPr>
        <w:fldChar w:fldCharType="begin"/>
      </w:r>
      <w:r>
        <w:rPr>
          <w:noProof/>
        </w:rPr>
        <w:instrText xml:space="preserve"> PAGEREF _Toc21605533 \h </w:instrText>
      </w:r>
      <w:r>
        <w:rPr>
          <w:noProof/>
        </w:rPr>
      </w:r>
      <w:r>
        <w:rPr>
          <w:noProof/>
        </w:rPr>
        <w:fldChar w:fldCharType="separate"/>
      </w:r>
      <w:r>
        <w:rPr>
          <w:noProof/>
        </w:rPr>
        <w:t>120</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3.6.2.</w:t>
      </w:r>
      <w:r>
        <w:rPr>
          <w:rFonts w:asciiTheme="minorHAnsi" w:eastAsiaTheme="minorEastAsia" w:hAnsiTheme="minorHAnsi" w:cstheme="minorBidi"/>
          <w:noProof/>
          <w:sz w:val="21"/>
          <w:szCs w:val="22"/>
        </w:rPr>
        <w:tab/>
      </w:r>
      <w:r>
        <w:rPr>
          <w:noProof/>
        </w:rPr>
        <w:t>カバーの状態</w:t>
      </w:r>
      <w:r>
        <w:rPr>
          <w:noProof/>
        </w:rPr>
        <w:tab/>
      </w:r>
      <w:r>
        <w:rPr>
          <w:noProof/>
        </w:rPr>
        <w:fldChar w:fldCharType="begin"/>
      </w:r>
      <w:r>
        <w:rPr>
          <w:noProof/>
        </w:rPr>
        <w:instrText xml:space="preserve"> PAGEREF _Toc21605534 \h </w:instrText>
      </w:r>
      <w:r>
        <w:rPr>
          <w:noProof/>
        </w:rPr>
      </w:r>
      <w:r>
        <w:rPr>
          <w:noProof/>
        </w:rPr>
        <w:fldChar w:fldCharType="separate"/>
      </w:r>
      <w:r>
        <w:rPr>
          <w:noProof/>
        </w:rPr>
        <w:t>122</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3.6.3.</w:t>
      </w:r>
      <w:r>
        <w:rPr>
          <w:rFonts w:asciiTheme="minorHAnsi" w:eastAsiaTheme="minorEastAsia" w:hAnsiTheme="minorHAnsi" w:cstheme="minorBidi"/>
          <w:noProof/>
          <w:sz w:val="21"/>
          <w:szCs w:val="22"/>
        </w:rPr>
        <w:tab/>
      </w:r>
      <w:r>
        <w:rPr>
          <w:noProof/>
        </w:rPr>
        <w:t>ジャム情報</w:t>
      </w:r>
      <w:r>
        <w:rPr>
          <w:noProof/>
        </w:rPr>
        <w:tab/>
      </w:r>
      <w:r>
        <w:rPr>
          <w:noProof/>
        </w:rPr>
        <w:fldChar w:fldCharType="begin"/>
      </w:r>
      <w:r>
        <w:rPr>
          <w:noProof/>
        </w:rPr>
        <w:instrText xml:space="preserve"> PAGEREF _Toc21605535 \h </w:instrText>
      </w:r>
      <w:r>
        <w:rPr>
          <w:noProof/>
        </w:rPr>
      </w:r>
      <w:r>
        <w:rPr>
          <w:noProof/>
        </w:rPr>
        <w:fldChar w:fldCharType="separate"/>
      </w:r>
      <w:r>
        <w:rPr>
          <w:noProof/>
        </w:rPr>
        <w:t>123</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3.6.4.</w:t>
      </w:r>
      <w:r>
        <w:rPr>
          <w:rFonts w:asciiTheme="minorHAnsi" w:eastAsiaTheme="minorEastAsia" w:hAnsiTheme="minorHAnsi" w:cstheme="minorBidi"/>
          <w:noProof/>
          <w:sz w:val="21"/>
          <w:szCs w:val="22"/>
        </w:rPr>
        <w:tab/>
      </w:r>
      <w:r>
        <w:rPr>
          <w:noProof/>
        </w:rPr>
        <w:t>用紙トレイの状態</w:t>
      </w:r>
      <w:r>
        <w:rPr>
          <w:noProof/>
        </w:rPr>
        <w:tab/>
      </w:r>
      <w:r>
        <w:rPr>
          <w:noProof/>
        </w:rPr>
        <w:fldChar w:fldCharType="begin"/>
      </w:r>
      <w:r>
        <w:rPr>
          <w:noProof/>
        </w:rPr>
        <w:instrText xml:space="preserve"> PAGEREF _Toc21605536 \h </w:instrText>
      </w:r>
      <w:r>
        <w:rPr>
          <w:noProof/>
        </w:rPr>
      </w:r>
      <w:r>
        <w:rPr>
          <w:noProof/>
        </w:rPr>
        <w:fldChar w:fldCharType="separate"/>
      </w:r>
      <w:r>
        <w:rPr>
          <w:noProof/>
        </w:rPr>
        <w:t>124</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3.6.5.</w:t>
      </w:r>
      <w:r>
        <w:rPr>
          <w:rFonts w:asciiTheme="minorHAnsi" w:eastAsiaTheme="minorEastAsia" w:hAnsiTheme="minorHAnsi" w:cstheme="minorBidi"/>
          <w:noProof/>
          <w:sz w:val="21"/>
          <w:szCs w:val="22"/>
        </w:rPr>
        <w:tab/>
      </w:r>
      <w:r>
        <w:rPr>
          <w:noProof/>
        </w:rPr>
        <w:t>排出トレイ、出力装置の状態</w:t>
      </w:r>
      <w:r>
        <w:rPr>
          <w:noProof/>
        </w:rPr>
        <w:tab/>
      </w:r>
      <w:r>
        <w:rPr>
          <w:noProof/>
        </w:rPr>
        <w:fldChar w:fldCharType="begin"/>
      </w:r>
      <w:r>
        <w:rPr>
          <w:noProof/>
        </w:rPr>
        <w:instrText xml:space="preserve"> PAGEREF _Toc21605537 \h </w:instrText>
      </w:r>
      <w:r>
        <w:rPr>
          <w:noProof/>
        </w:rPr>
      </w:r>
      <w:r>
        <w:rPr>
          <w:noProof/>
        </w:rPr>
        <w:fldChar w:fldCharType="separate"/>
      </w:r>
      <w:r>
        <w:rPr>
          <w:noProof/>
        </w:rPr>
        <w:t>128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3.6.6.</w:t>
      </w:r>
      <w:r>
        <w:rPr>
          <w:rFonts w:asciiTheme="minorHAnsi" w:eastAsiaTheme="minorEastAsia" w:hAnsiTheme="minorHAnsi" w:cstheme="minorBidi"/>
          <w:noProof/>
          <w:sz w:val="21"/>
          <w:szCs w:val="22"/>
        </w:rPr>
        <w:tab/>
      </w:r>
      <w:r>
        <w:rPr>
          <w:noProof/>
        </w:rPr>
        <w:t>消耗品、定期交換部品の状態</w:t>
      </w:r>
      <w:r>
        <w:rPr>
          <w:noProof/>
        </w:rPr>
        <w:tab/>
      </w:r>
      <w:r>
        <w:rPr>
          <w:noProof/>
        </w:rPr>
        <w:fldChar w:fldCharType="begin"/>
      </w:r>
      <w:r>
        <w:rPr>
          <w:noProof/>
        </w:rPr>
        <w:instrText xml:space="preserve"> PAGEREF _Toc21605538 \h </w:instrText>
      </w:r>
      <w:r>
        <w:rPr>
          <w:noProof/>
        </w:rPr>
      </w:r>
      <w:r>
        <w:rPr>
          <w:noProof/>
        </w:rPr>
        <w:fldChar w:fldCharType="separate"/>
      </w:r>
      <w:r>
        <w:rPr>
          <w:noProof/>
        </w:rPr>
        <w:t>133</w:t>
      </w:r>
      <w:r>
        <w:rPr>
          <w:noProof/>
        </w:rPr>
        <w:fldChar w:fldCharType="end"/>
      </w:r>
    </w:p>
    <w:p w:rsidR="00793E1A" w:rsidRDefault="00793E1A">
      <w:pPr>
        <w:pStyle w:val="40"/>
        <w:rPr>
          <w:rFonts w:asciiTheme="minorHAnsi" w:eastAsiaTheme="minorEastAsia" w:hAnsiTheme="minorHAnsi" w:cstheme="minorBidi"/>
          <w:sz w:val="21"/>
          <w:szCs w:val="22"/>
        </w:rPr>
      </w:pPr>
      <w:r>
        <w:t>3.6.6.1.</w:t>
      </w:r>
      <w:r>
        <w:rPr>
          <w:rFonts w:asciiTheme="minorHAnsi" w:eastAsiaTheme="minorEastAsia" w:hAnsiTheme="minorHAnsi" w:cstheme="minorBidi"/>
          <w:sz w:val="21"/>
          <w:szCs w:val="22"/>
        </w:rPr>
        <w:tab/>
      </w:r>
      <w:r>
        <w:t>GenuineToner</w:t>
      </w:r>
      <w:r>
        <w:t>と</w:t>
      </w:r>
      <w:r>
        <w:t xml:space="preserve"> 3rdPartyToner</w:t>
      </w:r>
      <w:r>
        <w:tab/>
      </w:r>
      <w:r>
        <w:fldChar w:fldCharType="begin"/>
      </w:r>
      <w:r>
        <w:instrText xml:space="preserve"> PAGEREF _Toc21605539 \h </w:instrText>
      </w:r>
      <w:r>
        <w:fldChar w:fldCharType="separate"/>
      </w:r>
      <w:r>
        <w:t>133</w:t>
      </w:r>
      <w:r>
        <w:fldChar w:fldCharType="end"/>
      </w:r>
    </w:p>
    <w:p w:rsidR="00793E1A" w:rsidRDefault="00793E1A">
      <w:pPr>
        <w:pStyle w:val="40"/>
        <w:rPr>
          <w:rFonts w:asciiTheme="minorHAnsi" w:eastAsiaTheme="minorEastAsia" w:hAnsiTheme="minorHAnsi" w:cstheme="minorBidi"/>
          <w:sz w:val="21"/>
          <w:szCs w:val="22"/>
        </w:rPr>
      </w:pPr>
      <w:r>
        <w:t>3.6.6.1.</w:t>
      </w:r>
      <w:r>
        <w:rPr>
          <w:rFonts w:asciiTheme="minorHAnsi" w:eastAsiaTheme="minorEastAsia" w:hAnsiTheme="minorHAnsi" w:cstheme="minorBidi"/>
          <w:sz w:val="21"/>
          <w:szCs w:val="22"/>
        </w:rPr>
        <w:tab/>
      </w:r>
      <w:r>
        <w:t>発注用部品番号　　　（消耗品</w:t>
      </w:r>
      <w:r>
        <w:t>FF</w:t>
      </w:r>
      <w:r>
        <w:t>作成後に記載対象</w:t>
      </w:r>
      <w:r>
        <w:t>FF</w:t>
      </w:r>
      <w:r>
        <w:t>を変更予定）</w:t>
      </w:r>
      <w:r>
        <w:tab/>
      </w:r>
      <w:r>
        <w:fldChar w:fldCharType="begin"/>
      </w:r>
      <w:r>
        <w:instrText xml:space="preserve"> PAGEREF _Toc21605540 \h </w:instrText>
      </w:r>
      <w:r>
        <w:fldChar w:fldCharType="separate"/>
      </w:r>
      <w:r>
        <w:t>134</w:t>
      </w:r>
      <w:r>
        <w:fldChar w:fldCharType="end"/>
      </w:r>
    </w:p>
    <w:p w:rsidR="00793E1A" w:rsidRDefault="00793E1A">
      <w:pPr>
        <w:pStyle w:val="31"/>
        <w:rPr>
          <w:rFonts w:asciiTheme="minorHAnsi" w:eastAsiaTheme="minorEastAsia" w:hAnsiTheme="minorHAnsi" w:cstheme="minorBidi"/>
          <w:noProof/>
          <w:sz w:val="21"/>
          <w:szCs w:val="22"/>
        </w:rPr>
      </w:pPr>
      <w:r>
        <w:rPr>
          <w:noProof/>
        </w:rPr>
        <w:t>3.6.7.</w:t>
      </w:r>
      <w:r>
        <w:rPr>
          <w:rFonts w:asciiTheme="minorHAnsi" w:eastAsiaTheme="minorEastAsia" w:hAnsiTheme="minorHAnsi" w:cstheme="minorBidi"/>
          <w:noProof/>
          <w:sz w:val="21"/>
          <w:szCs w:val="22"/>
        </w:rPr>
        <w:tab/>
      </w:r>
      <w:r>
        <w:rPr>
          <w:noProof/>
        </w:rPr>
        <w:t>定着器の動作状態</w:t>
      </w:r>
      <w:r>
        <w:rPr>
          <w:noProof/>
        </w:rPr>
        <w:tab/>
      </w:r>
      <w:r>
        <w:rPr>
          <w:noProof/>
        </w:rPr>
        <w:fldChar w:fldCharType="begin"/>
      </w:r>
      <w:r>
        <w:rPr>
          <w:noProof/>
        </w:rPr>
        <w:instrText xml:space="preserve"> PAGEREF _Toc21605541 \h </w:instrText>
      </w:r>
      <w:r>
        <w:rPr>
          <w:noProof/>
        </w:rPr>
      </w:r>
      <w:r>
        <w:rPr>
          <w:noProof/>
        </w:rPr>
        <w:fldChar w:fldCharType="separate"/>
      </w:r>
      <w:r>
        <w:rPr>
          <w:noProof/>
        </w:rPr>
        <w:t>135</w:t>
      </w:r>
      <w:r>
        <w:rPr>
          <w:noProof/>
        </w:rPr>
        <w:fldChar w:fldCharType="end"/>
      </w:r>
    </w:p>
    <w:p w:rsidR="00793E1A" w:rsidRDefault="00793E1A">
      <w:pPr>
        <w:pStyle w:val="10"/>
        <w:rPr>
          <w:rFonts w:asciiTheme="minorHAnsi" w:eastAsiaTheme="minorEastAsia" w:hAnsiTheme="minorHAnsi" w:cstheme="minorBidi"/>
          <w:noProof/>
          <w:sz w:val="21"/>
          <w:szCs w:val="22"/>
        </w:rPr>
      </w:pPr>
      <w:r>
        <w:rPr>
          <w:noProof/>
        </w:rPr>
        <w:t>4.</w:t>
      </w:r>
      <w:r>
        <w:rPr>
          <w:rFonts w:asciiTheme="minorHAnsi" w:eastAsiaTheme="minorEastAsia" w:hAnsiTheme="minorHAnsi" w:cstheme="minorBidi"/>
          <w:noProof/>
          <w:sz w:val="21"/>
          <w:szCs w:val="22"/>
        </w:rPr>
        <w:tab/>
      </w:r>
      <w:r>
        <w:rPr>
          <w:noProof/>
        </w:rPr>
        <w:t>備考</w:t>
      </w:r>
      <w:r>
        <w:rPr>
          <w:noProof/>
        </w:rPr>
        <w:t>/</w:t>
      </w:r>
      <w:r>
        <w:rPr>
          <w:noProof/>
        </w:rPr>
        <w:t>補足</w:t>
      </w:r>
      <w:r>
        <w:rPr>
          <w:noProof/>
        </w:rPr>
        <w:tab/>
      </w:r>
      <w:r>
        <w:rPr>
          <w:noProof/>
        </w:rPr>
        <w:fldChar w:fldCharType="begin"/>
      </w:r>
      <w:r>
        <w:rPr>
          <w:noProof/>
        </w:rPr>
        <w:instrText xml:space="preserve"> PAGEREF _Toc21605542 \h </w:instrText>
      </w:r>
      <w:r>
        <w:rPr>
          <w:noProof/>
        </w:rPr>
      </w:r>
      <w:r>
        <w:rPr>
          <w:noProof/>
        </w:rPr>
        <w:fldChar w:fldCharType="separate"/>
      </w:r>
      <w:r>
        <w:rPr>
          <w:noProof/>
        </w:rPr>
        <w:t>136</w:t>
      </w:r>
      <w:r>
        <w:rPr>
          <w:noProof/>
        </w:rPr>
        <w:fldChar w:fldCharType="end"/>
      </w:r>
    </w:p>
    <w:p w:rsidR="00793E1A" w:rsidRDefault="00793E1A">
      <w:pPr>
        <w:pStyle w:val="23"/>
        <w:rPr>
          <w:rFonts w:asciiTheme="minorHAnsi" w:eastAsiaTheme="minorEastAsia" w:hAnsiTheme="minorHAnsi" w:cstheme="minorBidi"/>
          <w:noProof/>
          <w:sz w:val="21"/>
          <w:szCs w:val="22"/>
        </w:rPr>
      </w:pPr>
      <w:r>
        <w:rPr>
          <w:noProof/>
        </w:rPr>
        <w:t>4.1.</w:t>
      </w:r>
      <w:r>
        <w:rPr>
          <w:rFonts w:asciiTheme="minorHAnsi" w:eastAsiaTheme="minorEastAsia" w:hAnsiTheme="minorHAnsi" w:cstheme="minorBidi"/>
          <w:noProof/>
          <w:sz w:val="21"/>
          <w:szCs w:val="22"/>
        </w:rPr>
        <w:tab/>
      </w:r>
      <w:r>
        <w:rPr>
          <w:noProof/>
        </w:rPr>
        <w:t>用紙トレイ</w:t>
      </w:r>
      <w:r>
        <w:rPr>
          <w:noProof/>
        </w:rPr>
        <w:tab/>
      </w:r>
      <w:r>
        <w:rPr>
          <w:noProof/>
        </w:rPr>
        <w:fldChar w:fldCharType="begin"/>
      </w:r>
      <w:r>
        <w:rPr>
          <w:noProof/>
        </w:rPr>
        <w:instrText xml:space="preserve"> PAGEREF _Toc21605543 \h </w:instrText>
      </w:r>
      <w:r>
        <w:rPr>
          <w:noProof/>
        </w:rPr>
      </w:r>
      <w:r>
        <w:rPr>
          <w:noProof/>
        </w:rPr>
        <w:fldChar w:fldCharType="separate"/>
      </w:r>
      <w:r>
        <w:rPr>
          <w:noProof/>
        </w:rPr>
        <w:t>136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4.1.1.</w:t>
      </w:r>
      <w:r>
        <w:rPr>
          <w:rFonts w:asciiTheme="minorHAnsi" w:eastAsiaTheme="minorEastAsia" w:hAnsiTheme="minorHAnsi" w:cstheme="minorBidi"/>
          <w:noProof/>
          <w:sz w:val="21"/>
          <w:szCs w:val="22"/>
        </w:rPr>
        <w:tab/>
      </w:r>
      <w:r>
        <w:rPr>
          <w:noProof/>
        </w:rPr>
        <w:t>封筒の置き方</w:t>
      </w:r>
      <w:r>
        <w:rPr>
          <w:noProof/>
        </w:rPr>
        <w:tab/>
      </w:r>
      <w:r>
        <w:rPr>
          <w:noProof/>
        </w:rPr>
        <w:fldChar w:fldCharType="begin"/>
      </w:r>
      <w:r>
        <w:rPr>
          <w:noProof/>
        </w:rPr>
        <w:instrText xml:space="preserve"> PAGEREF _Toc21605544 \h </w:instrText>
      </w:r>
      <w:r>
        <w:rPr>
          <w:noProof/>
        </w:rPr>
      </w:r>
      <w:r>
        <w:rPr>
          <w:noProof/>
        </w:rPr>
        <w:fldChar w:fldCharType="separate"/>
      </w:r>
      <w:r>
        <w:rPr>
          <w:noProof/>
        </w:rPr>
        <w:t>136</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4.1.2.</w:t>
      </w:r>
      <w:r>
        <w:rPr>
          <w:rFonts w:asciiTheme="minorHAnsi" w:eastAsiaTheme="minorEastAsia" w:hAnsiTheme="minorHAnsi" w:cstheme="minorBidi"/>
          <w:noProof/>
          <w:sz w:val="21"/>
          <w:szCs w:val="22"/>
        </w:rPr>
        <w:tab/>
      </w:r>
      <w:r>
        <w:rPr>
          <w:noProof/>
        </w:rPr>
        <w:t>Tab</w:t>
      </w:r>
      <w:r>
        <w:rPr>
          <w:noProof/>
        </w:rPr>
        <w:t>紙の置き方</w:t>
      </w:r>
      <w:r>
        <w:rPr>
          <w:noProof/>
        </w:rPr>
        <w:tab/>
      </w:r>
      <w:r>
        <w:rPr>
          <w:noProof/>
        </w:rPr>
        <w:fldChar w:fldCharType="begin"/>
      </w:r>
      <w:r>
        <w:rPr>
          <w:noProof/>
        </w:rPr>
        <w:instrText xml:space="preserve"> PAGEREF _Toc21605545 \h </w:instrText>
      </w:r>
      <w:r>
        <w:rPr>
          <w:noProof/>
        </w:rPr>
      </w:r>
      <w:r>
        <w:rPr>
          <w:noProof/>
        </w:rPr>
        <w:fldChar w:fldCharType="separate"/>
      </w:r>
      <w:r>
        <w:rPr>
          <w:noProof/>
        </w:rPr>
        <w:t>138</w:t>
      </w:r>
      <w:r>
        <w:rPr>
          <w:noProof/>
        </w:rPr>
        <w:fldChar w:fldCharType="end"/>
      </w:r>
    </w:p>
    <w:p w:rsidR="00793E1A" w:rsidRDefault="00793E1A">
      <w:pPr>
        <w:pStyle w:val="31"/>
        <w:rPr>
          <w:rFonts w:asciiTheme="minorHAnsi" w:eastAsiaTheme="minorEastAsia" w:hAnsiTheme="minorHAnsi" w:cstheme="minorBidi"/>
          <w:noProof/>
          <w:sz w:val="21"/>
          <w:szCs w:val="22"/>
        </w:rPr>
      </w:pPr>
      <w:r>
        <w:rPr>
          <w:noProof/>
        </w:rPr>
        <w:t>4.1.3.</w:t>
      </w:r>
      <w:r>
        <w:rPr>
          <w:rFonts w:asciiTheme="minorHAnsi" w:eastAsiaTheme="minorEastAsia" w:hAnsiTheme="minorHAnsi" w:cstheme="minorBidi"/>
          <w:noProof/>
          <w:sz w:val="21"/>
          <w:szCs w:val="22"/>
        </w:rPr>
        <w:tab/>
      </w:r>
      <w:r>
        <w:rPr>
          <w:noProof/>
        </w:rPr>
        <w:t>くるみ製本に関する補足事項</w:t>
      </w:r>
      <w:r>
        <w:rPr>
          <w:noProof/>
        </w:rPr>
        <w:t>(</w:t>
      </w:r>
      <w:r>
        <w:rPr>
          <w:noProof/>
        </w:rPr>
        <w:t>制限事項</w:t>
      </w:r>
      <w:r>
        <w:rPr>
          <w:noProof/>
        </w:rPr>
        <w:t>)</w:t>
      </w:r>
      <w:r>
        <w:rPr>
          <w:noProof/>
        </w:rPr>
        <w:tab/>
      </w:r>
      <w:r>
        <w:rPr>
          <w:noProof/>
        </w:rPr>
        <w:fldChar w:fldCharType="begin"/>
      </w:r>
      <w:r>
        <w:rPr>
          <w:noProof/>
        </w:rPr>
        <w:instrText xml:space="preserve"> PAGEREF _Toc21605546 \h </w:instrText>
      </w:r>
      <w:r>
        <w:rPr>
          <w:noProof/>
        </w:rPr>
      </w:r>
      <w:r>
        <w:rPr>
          <w:noProof/>
        </w:rPr>
        <w:fldChar w:fldCharType="separate"/>
      </w:r>
      <w:r>
        <w:rPr>
          <w:noProof/>
        </w:rPr>
        <w:t>140</w:t>
      </w:r>
      <w:r>
        <w:rPr>
          <w:noProof/>
        </w:rPr>
        <w:fldChar w:fldCharType="end"/>
      </w:r>
    </w:p>
    <w:p w:rsidR="00793E1A" w:rsidRDefault="00793E1A">
      <w:pPr>
        <w:pStyle w:val="10"/>
        <w:rPr>
          <w:rFonts w:asciiTheme="minorHAnsi" w:eastAsiaTheme="minorEastAsia" w:hAnsiTheme="minorHAnsi" w:cstheme="minorBidi"/>
          <w:noProof/>
          <w:sz w:val="21"/>
          <w:szCs w:val="22"/>
        </w:rPr>
      </w:pPr>
      <w:r>
        <w:rPr>
          <w:noProof/>
        </w:rPr>
        <w:t>5.</w:t>
      </w:r>
      <w:r>
        <w:rPr>
          <w:rFonts w:asciiTheme="minorHAnsi" w:eastAsiaTheme="minorEastAsia" w:hAnsiTheme="minorHAnsi" w:cstheme="minorBidi"/>
          <w:noProof/>
          <w:sz w:val="21"/>
          <w:szCs w:val="22"/>
        </w:rPr>
        <w:tab/>
      </w:r>
      <w:r>
        <w:rPr>
          <w:noProof/>
        </w:rPr>
        <w:t>改訂履歴</w:t>
      </w:r>
      <w:r>
        <w:rPr>
          <w:noProof/>
        </w:rPr>
        <w:tab/>
      </w:r>
      <w:r>
        <w:rPr>
          <w:noProof/>
        </w:rPr>
        <w:fldChar w:fldCharType="begin"/>
      </w:r>
      <w:r>
        <w:rPr>
          <w:noProof/>
        </w:rPr>
        <w:instrText xml:space="preserve"> PAGEREF _Toc21605547 \h </w:instrText>
      </w:r>
      <w:r>
        <w:rPr>
          <w:noProof/>
        </w:rPr>
      </w:r>
      <w:r>
        <w:rPr>
          <w:noProof/>
        </w:rPr>
        <w:fldChar w:fldCharType="separate"/>
      </w:r>
      <w:r>
        <w:rPr>
          <w:noProof/>
        </w:rPr>
        <w:t>144</w:t>
      </w:r>
      <w:r>
        <w:rPr>
          <w:noProof/>
        </w:rPr>
        <w:fldChar w:fldCharType="end"/>
      </w:r>
    </w:p>
    <w:p w:rsidR="00FD3712" w:rsidRPr="00CF7765" w:rsidRDefault="00FD3712">
      <w:pPr>
        <w:pStyle w:val="10"/>
      </w:pPr>
      <w:r w:rsidRPr="00CF7765">
        <w:fldChar w:fldCharType="end"/>
      </w:r>
    </w:p>
    <w:p w:rsidR="00FD3712" w:rsidRPr="00CF7765" w:rsidRDefault="00FD3712">
      <w:pPr>
        <w:pStyle w:val="1"/>
      </w:pPr>
      <w:bookmarkStart w:id="1" w:name="_Ref9322744"/>
      <w:bookmarkStart w:id="2" w:name="_Toc21605455"/>
      <w:r w:rsidRPr="00CF7765">
        <w:rPr>
          <w:rFonts w:hint="eastAsia"/>
        </w:rPr>
        <w:lastRenderedPageBreak/>
        <w:t>本書の目的と位置づけ</w:t>
      </w:r>
      <w:bookmarkEnd w:id="1"/>
      <w:bookmarkEnd w:id="2"/>
    </w:p>
    <w:p w:rsidR="00FD3712" w:rsidRPr="00CF7765" w:rsidRDefault="00FD3712">
      <w:pPr>
        <w:pStyle w:val="aa"/>
      </w:pPr>
      <w:r w:rsidRPr="00CF7765">
        <w:rPr>
          <w:rFonts w:hint="eastAsia"/>
        </w:rPr>
        <w:t>System Overview</w:t>
      </w:r>
      <w:r w:rsidRPr="00CF7765">
        <w:rPr>
          <w:rFonts w:hint="eastAsia"/>
        </w:rPr>
        <w:t>編の</w:t>
      </w:r>
      <w:r w:rsidRPr="00CF7765">
        <w:rPr>
          <w:rFonts w:hint="eastAsia"/>
        </w:rPr>
        <w:t>DT Service</w:t>
      </w:r>
      <w:r w:rsidRPr="00CF7765">
        <w:rPr>
          <w:rFonts w:hint="eastAsia"/>
        </w:rPr>
        <w:t>の定義にあるように、</w:t>
      </w:r>
      <w:r w:rsidRPr="00CF7765">
        <w:t>“</w:t>
      </w:r>
      <w:r w:rsidRPr="00CF7765">
        <w:rPr>
          <w:rFonts w:hint="eastAsia"/>
        </w:rPr>
        <w:t>IOT</w:t>
      </w:r>
      <w:r w:rsidRPr="00CF7765">
        <w:t>”</w:t>
      </w:r>
      <w:r w:rsidRPr="00CF7765">
        <w:rPr>
          <w:rFonts w:hint="eastAsia"/>
        </w:rPr>
        <w:t>という</w:t>
      </w:r>
      <w:r w:rsidRPr="00CF7765">
        <w:rPr>
          <w:rFonts w:hint="eastAsia"/>
        </w:rPr>
        <w:t>Device</w:t>
      </w:r>
      <w:r w:rsidRPr="00CF7765">
        <w:rPr>
          <w:rFonts w:hint="eastAsia"/>
        </w:rPr>
        <w:t>は</w:t>
      </w:r>
      <w:r w:rsidRPr="00CF7765">
        <w:rPr>
          <w:rFonts w:hint="eastAsia"/>
        </w:rPr>
        <w:t>Print Service</w:t>
      </w:r>
      <w:r w:rsidRPr="00CF7765">
        <w:rPr>
          <w:rFonts w:hint="eastAsia"/>
        </w:rPr>
        <w:t>、</w:t>
      </w:r>
      <w:r w:rsidRPr="00CF7765">
        <w:rPr>
          <w:rFonts w:hint="eastAsia"/>
        </w:rPr>
        <w:t>Copy Service</w:t>
      </w:r>
      <w:r w:rsidRPr="00CF7765">
        <w:rPr>
          <w:rFonts w:hint="eastAsia"/>
        </w:rPr>
        <w:t>、</w:t>
      </w:r>
      <w:r w:rsidRPr="00CF7765">
        <w:rPr>
          <w:rFonts w:hint="eastAsia"/>
        </w:rPr>
        <w:t>FAX</w:t>
      </w:r>
      <w:r w:rsidRPr="00CF7765">
        <w:rPr>
          <w:rFonts w:hint="eastAsia"/>
        </w:rPr>
        <w:t>受信</w:t>
      </w:r>
      <w:r w:rsidRPr="00CF7765">
        <w:rPr>
          <w:rFonts w:hint="eastAsia"/>
        </w:rPr>
        <w:t>Print Service</w:t>
      </w:r>
      <w:r w:rsidRPr="00CF7765">
        <w:rPr>
          <w:rFonts w:hint="eastAsia"/>
        </w:rPr>
        <w:t>などの各種</w:t>
      </w:r>
      <w:r w:rsidRPr="00CF7765">
        <w:rPr>
          <w:rFonts w:hint="eastAsia"/>
        </w:rPr>
        <w:t>DT Service</w:t>
      </w:r>
      <w:r w:rsidRPr="00CF7765">
        <w:rPr>
          <w:rFonts w:hint="eastAsia"/>
        </w:rPr>
        <w:t>での共通の</w:t>
      </w:r>
      <w:r w:rsidRPr="00CF7765">
        <w:rPr>
          <w:rFonts w:hint="eastAsia"/>
        </w:rPr>
        <w:t>Output Device</w:t>
      </w:r>
      <w:r w:rsidRPr="00CF7765">
        <w:rPr>
          <w:rFonts w:hint="eastAsia"/>
        </w:rPr>
        <w:t>である。</w:t>
      </w:r>
    </w:p>
    <w:p w:rsidR="00FD3712" w:rsidRPr="00CF7765" w:rsidRDefault="00FD3712">
      <w:pPr>
        <w:pStyle w:val="aa"/>
      </w:pPr>
    </w:p>
    <w:p w:rsidR="00737B12" w:rsidRPr="00CF7765" w:rsidRDefault="00FD3712">
      <w:pPr>
        <w:pStyle w:val="aa"/>
      </w:pPr>
      <w:r w:rsidRPr="00CF7765">
        <w:rPr>
          <w:rFonts w:hint="eastAsia"/>
        </w:rPr>
        <w:t>本書では、その</w:t>
      </w:r>
      <w:r w:rsidRPr="00CF7765">
        <w:rPr>
          <w:rFonts w:hint="eastAsia"/>
        </w:rPr>
        <w:t>IOT Device</w:t>
      </w:r>
      <w:r w:rsidRPr="00CF7765">
        <w:rPr>
          <w:rFonts w:hint="eastAsia"/>
        </w:rPr>
        <w:t>に関する機能、すなわち</w:t>
      </w:r>
      <w:r w:rsidRPr="00CF7765">
        <w:rPr>
          <w:rFonts w:hint="eastAsia"/>
        </w:rPr>
        <w:t>IOT</w:t>
      </w:r>
      <w:r w:rsidRPr="00CF7765">
        <w:rPr>
          <w:rFonts w:hint="eastAsia"/>
        </w:rPr>
        <w:t>を使用する上で各種</w:t>
      </w:r>
      <w:r w:rsidRPr="00CF7765">
        <w:rPr>
          <w:rFonts w:hint="eastAsia"/>
        </w:rPr>
        <w:t>DT Service</w:t>
      </w:r>
      <w:r w:rsidRPr="00CF7765">
        <w:rPr>
          <w:rFonts w:hint="eastAsia"/>
        </w:rPr>
        <w:t>に対して提供する機能を記述する。</w:t>
      </w:r>
    </w:p>
    <w:p w:rsidR="00FD3712" w:rsidRPr="00CF7765" w:rsidRDefault="00FD3712">
      <w:pPr>
        <w:pStyle w:val="aa"/>
      </w:pPr>
    </w:p>
    <w:p w:rsidR="00FD3712" w:rsidRPr="00CF7765" w:rsidRDefault="00FD3712">
      <w:pPr>
        <w:pStyle w:val="aa"/>
      </w:pPr>
      <w:r w:rsidRPr="00CF7765">
        <w:rPr>
          <w:rFonts w:hint="eastAsia"/>
        </w:rPr>
        <w:t>ここでの</w:t>
      </w:r>
      <w:r w:rsidRPr="00CF7765">
        <w:rPr>
          <w:rFonts w:hint="eastAsia"/>
        </w:rPr>
        <w:t>IOT Device</w:t>
      </w:r>
      <w:r w:rsidRPr="00CF7765">
        <w:rPr>
          <w:rFonts w:hint="eastAsia"/>
        </w:rPr>
        <w:t>とは、サブシステムとしての</w:t>
      </w:r>
      <w:r w:rsidRPr="00CF7765">
        <w:rPr>
          <w:rFonts w:hint="eastAsia"/>
        </w:rPr>
        <w:t>IOT</w:t>
      </w:r>
      <w:r w:rsidRPr="00CF7765">
        <w:rPr>
          <w:rFonts w:hint="eastAsia"/>
        </w:rPr>
        <w:t>だけでなく、</w:t>
      </w:r>
      <w:r w:rsidRPr="00CF7765">
        <w:rPr>
          <w:rFonts w:hint="eastAsia"/>
        </w:rPr>
        <w:t>Controller</w:t>
      </w:r>
      <w:r w:rsidRPr="00CF7765">
        <w:rPr>
          <w:rFonts w:hint="eastAsia"/>
        </w:rPr>
        <w:t>側の</w:t>
      </w:r>
      <w:r w:rsidRPr="00CF7765">
        <w:rPr>
          <w:rFonts w:hint="eastAsia"/>
        </w:rPr>
        <w:t>IOT</w:t>
      </w:r>
      <w:r w:rsidRPr="00CF7765">
        <w:rPr>
          <w:rFonts w:hint="eastAsia"/>
        </w:rPr>
        <w:t>制御部分も含まれる。すなわち、サブシステムとしての</w:t>
      </w:r>
      <w:r w:rsidRPr="00CF7765">
        <w:rPr>
          <w:rFonts w:hint="eastAsia"/>
        </w:rPr>
        <w:t>IOT</w:t>
      </w:r>
      <w:r w:rsidRPr="00CF7765">
        <w:rPr>
          <w:rFonts w:hint="eastAsia"/>
        </w:rPr>
        <w:t>が提供していない機能であっても、</w:t>
      </w:r>
      <w:r w:rsidRPr="00CF7765">
        <w:rPr>
          <w:rFonts w:hint="eastAsia"/>
        </w:rPr>
        <w:t>Controller</w:t>
      </w:r>
      <w:r w:rsidRPr="00CF7765">
        <w:rPr>
          <w:rFonts w:hint="eastAsia"/>
        </w:rPr>
        <w:t>が各種</w:t>
      </w:r>
      <w:r w:rsidRPr="00CF7765">
        <w:rPr>
          <w:rFonts w:hint="eastAsia"/>
        </w:rPr>
        <w:t>DT Service</w:t>
      </w:r>
      <w:r w:rsidRPr="00CF7765">
        <w:rPr>
          <w:rFonts w:hint="eastAsia"/>
        </w:rPr>
        <w:t>に共通に提供する機能であれば、本書に記述する。</w:t>
      </w:r>
    </w:p>
    <w:p w:rsidR="00FD3712" w:rsidRPr="00CF7765" w:rsidRDefault="00FD3712">
      <w:pPr>
        <w:pStyle w:val="aa"/>
      </w:pPr>
    </w:p>
    <w:p w:rsidR="00FD3712" w:rsidRPr="00CF7765" w:rsidRDefault="00FD3712">
      <w:pPr>
        <w:pStyle w:val="aa"/>
      </w:pPr>
      <w:r w:rsidRPr="00CF7765">
        <w:rPr>
          <w:rFonts w:hint="eastAsia"/>
        </w:rPr>
        <w:t>ただし、本書では各種</w:t>
      </w:r>
      <w:r w:rsidRPr="00CF7765">
        <w:rPr>
          <w:rFonts w:hint="eastAsia"/>
        </w:rPr>
        <w:t>DT Service</w:t>
      </w:r>
      <w:r w:rsidRPr="00CF7765">
        <w:rPr>
          <w:rFonts w:hint="eastAsia"/>
        </w:rPr>
        <w:t>に関連する機能や制限事項だけを記述するにとどめているので、サブシステムとしての</w:t>
      </w:r>
      <w:r w:rsidRPr="00CF7765">
        <w:rPr>
          <w:rFonts w:hint="eastAsia"/>
        </w:rPr>
        <w:t>IOT</w:t>
      </w:r>
      <w:r w:rsidRPr="00CF7765">
        <w:rPr>
          <w:rFonts w:hint="eastAsia"/>
        </w:rPr>
        <w:t>がもつ機能のすべては記述してはいない。</w:t>
      </w:r>
    </w:p>
    <w:p w:rsidR="00FD3712" w:rsidRPr="00CF7765" w:rsidRDefault="00FD3712">
      <w:pPr>
        <w:pStyle w:val="aa"/>
      </w:pPr>
    </w:p>
    <w:p w:rsidR="00FD3712" w:rsidRPr="00CF7765" w:rsidRDefault="00FD3712">
      <w:pPr>
        <w:pStyle w:val="aa"/>
      </w:pPr>
      <w:r w:rsidRPr="00CF7765">
        <w:rPr>
          <w:rFonts w:hint="eastAsia"/>
        </w:rPr>
        <w:t>本書においては、「</w:t>
      </w:r>
      <w:r w:rsidRPr="00CF7765">
        <w:rPr>
          <w:rFonts w:hint="eastAsia"/>
        </w:rPr>
        <w:t>IOT</w:t>
      </w:r>
      <w:r w:rsidRPr="00CF7765">
        <w:rPr>
          <w:rFonts w:hint="eastAsia"/>
        </w:rPr>
        <w:t>性能仕様書」を始めとして、他の仕様書を参照して記述している部分が多々ある。各部で参照している他の仕様書については各節で記述するが、本書に記述されている機能に関して参照仕様書で異なる記述がある場合には、各仕様書の記述が優先される。</w:t>
      </w:r>
    </w:p>
    <w:p w:rsidR="00FD3712" w:rsidRPr="00CF7765" w:rsidRDefault="00FD3712">
      <w:pPr>
        <w:pStyle w:val="aa"/>
      </w:pPr>
    </w:p>
    <w:p w:rsidR="00FD3712" w:rsidRPr="00CF7765" w:rsidRDefault="00FD3712">
      <w:pPr>
        <w:pStyle w:val="aa"/>
      </w:pPr>
      <w:r w:rsidRPr="00CF7765">
        <w:rPr>
          <w:rFonts w:hint="eastAsia"/>
        </w:rPr>
        <w:t>各プロダクト依存編にて各バージョンで参照しているドキュメントおよびそのバージョンを記述する。なお、本章以降の記述では、プロダクト名称と、</w:t>
      </w:r>
      <w:r w:rsidRPr="00CF7765">
        <w:rPr>
          <w:rFonts w:hint="eastAsia"/>
        </w:rPr>
        <w:t>(</w:t>
      </w:r>
      <w:r w:rsidRPr="00CF7765">
        <w:rPr>
          <w:rFonts w:hint="eastAsia"/>
        </w:rPr>
        <w:t>仮</w:t>
      </w:r>
      <w:r w:rsidRPr="00CF7765">
        <w:rPr>
          <w:rFonts w:hint="eastAsia"/>
        </w:rPr>
        <w:t>)</w:t>
      </w:r>
      <w:r w:rsidRPr="00CF7765">
        <w:rPr>
          <w:rFonts w:hint="eastAsia"/>
        </w:rPr>
        <w:t>または</w:t>
      </w:r>
      <w:r w:rsidRPr="00CF7765">
        <w:rPr>
          <w:rFonts w:hint="eastAsia"/>
        </w:rPr>
        <w:t>(</w:t>
      </w:r>
      <w:r w:rsidRPr="00CF7765">
        <w:rPr>
          <w:rFonts w:hint="eastAsia"/>
        </w:rPr>
        <w:t>仮仮</w:t>
      </w:r>
      <w:r w:rsidRPr="00CF7765">
        <w:rPr>
          <w:rFonts w:hint="eastAsia"/>
        </w:rPr>
        <w:t>)</w:t>
      </w:r>
      <w:r w:rsidRPr="00CF7765">
        <w:rPr>
          <w:rFonts w:hint="eastAsia"/>
        </w:rPr>
        <w:t>と、バージョンは基本的に省略する。</w:t>
      </w:r>
    </w:p>
    <w:p w:rsidR="00FD3712" w:rsidRPr="00CF7765" w:rsidRDefault="00FD3712">
      <w:pPr>
        <w:pStyle w:val="aa"/>
      </w:pPr>
    </w:p>
    <w:p w:rsidR="00FD3712" w:rsidRPr="00CF7765" w:rsidRDefault="00FD3712">
      <w:pPr>
        <w:pStyle w:val="aa"/>
      </w:pPr>
      <w:r w:rsidRPr="00CF7765">
        <w:rPr>
          <w:rFonts w:hint="eastAsia"/>
        </w:rPr>
        <w:t>また、各</w:t>
      </w:r>
      <w:r w:rsidRPr="00CF7765">
        <w:rPr>
          <w:rFonts w:hint="eastAsia"/>
        </w:rPr>
        <w:t>DT Service</w:t>
      </w:r>
      <w:r w:rsidRPr="00CF7765">
        <w:rPr>
          <w:rFonts w:hint="eastAsia"/>
        </w:rPr>
        <w:t>によっては、</w:t>
      </w:r>
      <w:r w:rsidRPr="00CF7765">
        <w:rPr>
          <w:rFonts w:hint="eastAsia"/>
        </w:rPr>
        <w:t>IOT Device</w:t>
      </w:r>
      <w:r w:rsidRPr="00CF7765">
        <w:rPr>
          <w:rFonts w:hint="eastAsia"/>
        </w:rPr>
        <w:t>が提供する機能に対しても独自の制限を設ける場合がある。従って、本書に記述されている機能に関して各</w:t>
      </w:r>
      <w:r w:rsidRPr="00CF7765">
        <w:rPr>
          <w:rFonts w:hint="eastAsia"/>
        </w:rPr>
        <w:t>DT Service</w:t>
      </w:r>
      <w:r w:rsidRPr="00CF7765">
        <w:rPr>
          <w:rFonts w:hint="eastAsia"/>
        </w:rPr>
        <w:t>編で異なる記述がある場合には、各</w:t>
      </w:r>
      <w:r w:rsidRPr="00CF7765">
        <w:rPr>
          <w:rFonts w:hint="eastAsia"/>
        </w:rPr>
        <w:t>DT Service</w:t>
      </w:r>
      <w:r w:rsidRPr="00CF7765">
        <w:rPr>
          <w:rFonts w:hint="eastAsia"/>
        </w:rPr>
        <w:t>編の記述が優先される。</w:t>
      </w:r>
    </w:p>
    <w:p w:rsidR="00FD3712" w:rsidRPr="00CF7765" w:rsidRDefault="00FD3712">
      <w:pPr>
        <w:pStyle w:val="aa"/>
      </w:pPr>
    </w:p>
    <w:p w:rsidR="00FD3712" w:rsidRPr="00CF7765" w:rsidRDefault="00FD3712">
      <w:pPr>
        <w:pStyle w:val="aa"/>
        <w:rPr>
          <w:bCs/>
        </w:rPr>
      </w:pPr>
      <w:r w:rsidRPr="00CF7765">
        <w:rPr>
          <w:rFonts w:hint="eastAsia"/>
          <w:bCs/>
        </w:rPr>
        <w:t>障害などの対応で、ユーザー介入の上で動作を決する場合、各</w:t>
      </w:r>
      <w:r w:rsidRPr="00CF7765">
        <w:rPr>
          <w:rFonts w:hint="eastAsia"/>
          <w:bCs/>
        </w:rPr>
        <w:t>DT Service</w:t>
      </w:r>
      <w:r w:rsidRPr="00CF7765">
        <w:rPr>
          <w:rFonts w:hint="eastAsia"/>
          <w:bCs/>
        </w:rPr>
        <w:t>で実際に</w:t>
      </w:r>
      <w:r w:rsidRPr="00CF7765">
        <w:rPr>
          <w:rFonts w:hint="eastAsia"/>
          <w:bCs/>
        </w:rPr>
        <w:t>UI</w:t>
      </w:r>
      <w:r w:rsidRPr="00CF7765">
        <w:rPr>
          <w:rFonts w:hint="eastAsia"/>
          <w:bCs/>
        </w:rPr>
        <w:t>にメッセージを表示してユーザがある選択を行うか、自動的に固定の選択がなされるときがある。本</w:t>
      </w:r>
      <w:r w:rsidRPr="00CF7765">
        <w:rPr>
          <w:rFonts w:hint="eastAsia"/>
          <w:bCs/>
        </w:rPr>
        <w:t>FF</w:t>
      </w:r>
      <w:r w:rsidRPr="00CF7765">
        <w:rPr>
          <w:rFonts w:hint="eastAsia"/>
          <w:bCs/>
        </w:rPr>
        <w:t>では明記しないので、それぞれ各</w:t>
      </w:r>
      <w:r w:rsidRPr="00CF7765">
        <w:rPr>
          <w:rFonts w:hint="eastAsia"/>
          <w:bCs/>
        </w:rPr>
        <w:t>DT Service</w:t>
      </w:r>
      <w:r w:rsidRPr="00CF7765">
        <w:rPr>
          <w:rFonts w:hint="eastAsia"/>
          <w:bCs/>
        </w:rPr>
        <w:t>を参照のこと。</w:t>
      </w:r>
    </w:p>
    <w:p w:rsidR="00FD3712" w:rsidRPr="00CF7765" w:rsidRDefault="00FD3712">
      <w:pPr>
        <w:pStyle w:val="aa"/>
      </w:pPr>
    </w:p>
    <w:p w:rsidR="00FD3712" w:rsidRPr="00CF7765" w:rsidRDefault="00FD3712">
      <w:pPr>
        <w:pStyle w:val="1"/>
      </w:pPr>
      <w:bookmarkStart w:id="3" w:name="_Toc21605456"/>
      <w:r w:rsidRPr="00CF7765">
        <w:rPr>
          <w:rFonts w:hint="eastAsia"/>
        </w:rPr>
        <w:lastRenderedPageBreak/>
        <w:t>IOT</w:t>
      </w:r>
      <w:r w:rsidRPr="00CF7765">
        <w:rPr>
          <w:rFonts w:hint="eastAsia"/>
        </w:rPr>
        <w:t>概要</w:t>
      </w:r>
      <w:bookmarkEnd w:id="3"/>
    </w:p>
    <w:p w:rsidR="00FD3712" w:rsidRPr="00CF7765" w:rsidRDefault="00FD3712">
      <w:pPr>
        <w:pStyle w:val="aa"/>
      </w:pPr>
    </w:p>
    <w:p w:rsidR="00FD3712" w:rsidRPr="00CF7765" w:rsidRDefault="00FD3712">
      <w:pPr>
        <w:pStyle w:val="2"/>
      </w:pPr>
      <w:bookmarkStart w:id="4" w:name="_Ref26037748"/>
      <w:bookmarkStart w:id="5" w:name="_Ref26037752"/>
      <w:bookmarkStart w:id="6" w:name="_Toc21605457"/>
      <w:r w:rsidRPr="00CF7765">
        <w:rPr>
          <w:rFonts w:hint="eastAsia"/>
        </w:rPr>
        <w:t>IOT</w:t>
      </w:r>
      <w:r w:rsidRPr="00CF7765">
        <w:rPr>
          <w:rFonts w:hint="eastAsia"/>
        </w:rPr>
        <w:t>の種類</w:t>
      </w:r>
      <w:bookmarkEnd w:id="4"/>
      <w:bookmarkEnd w:id="5"/>
      <w:bookmarkEnd w:id="6"/>
    </w:p>
    <w:p w:rsidR="00FD3712" w:rsidRPr="00CF7765" w:rsidRDefault="00FD3712">
      <w:pPr>
        <w:pStyle w:val="aa"/>
      </w:pPr>
      <w:r w:rsidRPr="00CF7765">
        <w:rPr>
          <w:rFonts w:hint="eastAsia"/>
        </w:rPr>
        <w:t>IOT</w:t>
      </w:r>
      <w:r w:rsidRPr="00CF7765">
        <w:rPr>
          <w:rFonts w:hint="eastAsia"/>
        </w:rPr>
        <w:t>の種類については、「</w:t>
      </w:r>
      <w:r w:rsidRPr="00CF7765">
        <w:rPr>
          <w:rFonts w:hint="eastAsia"/>
        </w:rPr>
        <w:t>IOT</w:t>
      </w:r>
      <w:r w:rsidRPr="00CF7765">
        <w:rPr>
          <w:rFonts w:hint="eastAsia"/>
        </w:rPr>
        <w:t>性能仕様書」を参照のこと。</w:t>
      </w:r>
    </w:p>
    <w:p w:rsidR="00FD3712" w:rsidRPr="00CF7765" w:rsidRDefault="00FD3712">
      <w:pPr>
        <w:pStyle w:val="aa"/>
      </w:pPr>
    </w:p>
    <w:p w:rsidR="00FD3712" w:rsidRPr="00CF7765" w:rsidRDefault="00FD3712">
      <w:pPr>
        <w:pStyle w:val="2"/>
      </w:pPr>
      <w:bookmarkStart w:id="7" w:name="_Toc7600146"/>
      <w:bookmarkStart w:id="8" w:name="_Toc21605458"/>
      <w:r w:rsidRPr="00CF7765">
        <w:rPr>
          <w:rFonts w:hint="eastAsia"/>
        </w:rPr>
        <w:t>構成</w:t>
      </w:r>
      <w:bookmarkEnd w:id="7"/>
      <w:bookmarkEnd w:id="8"/>
    </w:p>
    <w:p w:rsidR="00FD3712" w:rsidRPr="00CF7765" w:rsidRDefault="00FD3712">
      <w:pPr>
        <w:pStyle w:val="3"/>
      </w:pPr>
      <w:bookmarkStart w:id="9" w:name="_Toc7600147"/>
      <w:bookmarkStart w:id="10" w:name="_Ref66104181"/>
      <w:bookmarkStart w:id="11" w:name="_Ref66104184"/>
      <w:bookmarkStart w:id="12" w:name="_Toc21605459"/>
      <w:r w:rsidRPr="00CF7765">
        <w:rPr>
          <w:rFonts w:hint="eastAsia"/>
        </w:rPr>
        <w:t>IOT</w:t>
      </w:r>
      <w:r w:rsidRPr="00CF7765">
        <w:rPr>
          <w:rFonts w:hint="eastAsia"/>
        </w:rPr>
        <w:t>本体構成</w:t>
      </w:r>
      <w:bookmarkEnd w:id="9"/>
      <w:bookmarkEnd w:id="10"/>
      <w:bookmarkEnd w:id="11"/>
      <w:bookmarkEnd w:id="12"/>
    </w:p>
    <w:p w:rsidR="00FD3712" w:rsidRPr="00CF7765" w:rsidRDefault="00FD3712">
      <w:pPr>
        <w:pStyle w:val="aa"/>
      </w:pPr>
      <w:r w:rsidRPr="00CF7765">
        <w:rPr>
          <w:rFonts w:hint="eastAsia"/>
        </w:rPr>
        <w:t>IOT</w:t>
      </w:r>
      <w:r w:rsidRPr="00CF7765">
        <w:rPr>
          <w:rFonts w:hint="eastAsia"/>
        </w:rPr>
        <w:t>本体構成については、「</w:t>
      </w:r>
      <w:r w:rsidRPr="00CF7765">
        <w:rPr>
          <w:rFonts w:hint="eastAsia"/>
        </w:rPr>
        <w:t>IOT</w:t>
      </w:r>
      <w:r w:rsidRPr="00CF7765">
        <w:rPr>
          <w:rFonts w:hint="eastAsia"/>
        </w:rPr>
        <w:t>性能仕様書」等を参照のこと。</w:t>
      </w:r>
    </w:p>
    <w:p w:rsidR="00FD3712" w:rsidRPr="00CF7765" w:rsidRDefault="00FD3712">
      <w:pPr>
        <w:pStyle w:val="aa"/>
      </w:pPr>
    </w:p>
    <w:p w:rsidR="00FD3712" w:rsidRPr="00CF7765" w:rsidRDefault="00FD3712">
      <w:pPr>
        <w:pStyle w:val="3"/>
      </w:pPr>
      <w:bookmarkStart w:id="13" w:name="_Ref26037814"/>
      <w:bookmarkStart w:id="14" w:name="_Ref26037818"/>
      <w:bookmarkStart w:id="15" w:name="_Toc21605460"/>
      <w:r w:rsidRPr="00CF7765">
        <w:rPr>
          <w:rFonts w:hint="eastAsia"/>
        </w:rPr>
        <w:t>標準構成とオプション</w:t>
      </w:r>
      <w:bookmarkEnd w:id="13"/>
      <w:bookmarkEnd w:id="14"/>
      <w:bookmarkEnd w:id="15"/>
    </w:p>
    <w:p w:rsidR="00FD3712" w:rsidRPr="00CF7765" w:rsidRDefault="00FD3712">
      <w:pPr>
        <w:pStyle w:val="aa"/>
      </w:pPr>
    </w:p>
    <w:p w:rsidR="00FD3712" w:rsidRPr="00CF7765" w:rsidRDefault="00FD3712">
      <w:pPr>
        <w:pStyle w:val="aa"/>
      </w:pPr>
      <w:r w:rsidRPr="00CF7765">
        <w:rPr>
          <w:rFonts w:hint="eastAsia"/>
        </w:rPr>
        <w:t>標準構成とオプションについては、「</w:t>
      </w:r>
      <w:r w:rsidRPr="00CF7765">
        <w:rPr>
          <w:rFonts w:hint="eastAsia"/>
        </w:rPr>
        <w:t>IOT</w:t>
      </w:r>
      <w:r w:rsidRPr="00CF7765">
        <w:rPr>
          <w:rFonts w:hint="eastAsia"/>
        </w:rPr>
        <w:t>性能仕様書」および「オプションリスト」を参照のこと。</w:t>
      </w:r>
    </w:p>
    <w:p w:rsidR="00FD3712" w:rsidRPr="00CF7765" w:rsidRDefault="00FD3712">
      <w:pPr>
        <w:pStyle w:val="aa"/>
      </w:pPr>
    </w:p>
    <w:p w:rsidR="00FD3712" w:rsidRPr="00CF7765" w:rsidRDefault="00FD3712">
      <w:pPr>
        <w:pStyle w:val="3"/>
        <w:pageBreakBefore/>
        <w:tabs>
          <w:tab w:val="clear" w:pos="567"/>
          <w:tab w:val="left" w:pos="1440"/>
        </w:tabs>
      </w:pPr>
      <w:bookmarkStart w:id="16" w:name="_Ref46338986"/>
      <w:bookmarkStart w:id="17" w:name="_Ref46338988"/>
      <w:bookmarkStart w:id="18" w:name="_Toc21605461"/>
      <w:r w:rsidRPr="00CF7765">
        <w:rPr>
          <w:rFonts w:hint="eastAsia"/>
        </w:rPr>
        <w:lastRenderedPageBreak/>
        <w:t>トレイおよびオプション装着検知</w:t>
      </w:r>
      <w:bookmarkEnd w:id="16"/>
      <w:bookmarkEnd w:id="17"/>
      <w:bookmarkEnd w:id="1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MC</w:t>
      </w:r>
      <w:r w:rsidRPr="00CF7765">
        <w:rPr>
          <w:rFonts w:hint="eastAsia"/>
        </w:rPr>
        <w:t>の装着されているトレイの段数、および</w:t>
      </w:r>
      <w:r w:rsidRPr="00CF7765">
        <w:rPr>
          <w:rFonts w:hint="eastAsia"/>
        </w:rPr>
        <w:t>IOT Option</w:t>
      </w:r>
      <w:r w:rsidRPr="00CF7765">
        <w:rPr>
          <w:rFonts w:hint="eastAsia"/>
        </w:rPr>
        <w:t>装置の装着を検知する。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3"/>
        </w:numPr>
        <w:tabs>
          <w:tab w:val="clear" w:pos="567"/>
          <w:tab w:val="clear" w:pos="851"/>
          <w:tab w:val="clear" w:pos="1140"/>
          <w:tab w:val="clear" w:pos="1418"/>
          <w:tab w:val="num" w:pos="1080"/>
        </w:tabs>
        <w:ind w:left="1080" w:hanging="240"/>
      </w:pPr>
      <w:r w:rsidRPr="00CF7765">
        <w:rPr>
          <w:rFonts w:hint="eastAsia"/>
        </w:rPr>
        <w:t>電源</w:t>
      </w:r>
      <w:r w:rsidRPr="00CF7765">
        <w:rPr>
          <w:rFonts w:hint="eastAsia"/>
        </w:rPr>
        <w:t>ON</w:t>
      </w:r>
      <w:r w:rsidRPr="00CF7765">
        <w:rPr>
          <w:rFonts w:hint="eastAsia"/>
        </w:rPr>
        <w:t>時、および</w:t>
      </w:r>
      <w:r w:rsidRPr="00CF7765">
        <w:rPr>
          <w:rFonts w:hint="eastAsia"/>
        </w:rPr>
        <w:t>MC</w:t>
      </w:r>
      <w:r w:rsidRPr="00CF7765">
        <w:rPr>
          <w:rFonts w:hint="eastAsia"/>
        </w:rPr>
        <w:t>リセット時に、</w:t>
      </w:r>
      <w:r w:rsidRPr="00CF7765">
        <w:rPr>
          <w:rFonts w:hint="eastAsia"/>
        </w:rPr>
        <w:t>MC</w:t>
      </w:r>
      <w:r w:rsidRPr="00CF7765">
        <w:rPr>
          <w:rFonts w:hint="eastAsia"/>
        </w:rPr>
        <w:t>は装着されている</w:t>
      </w:r>
      <w:r w:rsidRPr="00CF7765">
        <w:rPr>
          <w:rFonts w:hint="eastAsia"/>
        </w:rPr>
        <w:t>Option</w:t>
      </w:r>
      <w:r w:rsidRPr="00CF7765">
        <w:rPr>
          <w:rFonts w:hint="eastAsia"/>
        </w:rPr>
        <w:t>装置の装着を検知する。</w:t>
      </w:r>
    </w:p>
    <w:p w:rsidR="00FD3712" w:rsidRPr="00CF7765" w:rsidRDefault="00FD3712">
      <w:pPr>
        <w:pStyle w:val="aa"/>
        <w:numPr>
          <w:ilvl w:val="0"/>
          <w:numId w:val="3"/>
        </w:numPr>
        <w:tabs>
          <w:tab w:val="clear" w:pos="567"/>
          <w:tab w:val="clear" w:pos="851"/>
          <w:tab w:val="clear" w:pos="1140"/>
          <w:tab w:val="clear" w:pos="1418"/>
          <w:tab w:val="num" w:pos="1080"/>
        </w:tabs>
        <w:ind w:left="1080" w:hanging="240"/>
      </w:pPr>
      <w:r w:rsidRPr="00CF7765">
        <w:rPr>
          <w:rFonts w:hint="eastAsia"/>
        </w:rPr>
        <w:t>トレイおよび</w:t>
      </w:r>
      <w:r w:rsidRPr="00CF7765">
        <w:rPr>
          <w:rFonts w:hint="eastAsia"/>
        </w:rPr>
        <w:t>IOT</w:t>
      </w:r>
      <w:r w:rsidRPr="00CF7765">
        <w:rPr>
          <w:rFonts w:hint="eastAsia"/>
        </w:rPr>
        <w:t>のオプションの有無の検知については、下記参照のこと。</w:t>
      </w:r>
      <w:r w:rsidRPr="00CF7765">
        <w:br/>
      </w:r>
      <w:r w:rsidRPr="00CF7765">
        <w:rPr>
          <w:rFonts w:hint="eastAsia"/>
        </w:rPr>
        <w:t>実際に各プロダクトで有効なシステムデータとについては各プロダクト依存編を参照のこと。</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50"/>
        <w:gridCol w:w="1134"/>
        <w:gridCol w:w="1276"/>
        <w:gridCol w:w="2207"/>
      </w:tblGrid>
      <w:tr w:rsidR="00FD3712" w:rsidRPr="00CF7765" w:rsidTr="00FF16DA">
        <w:trPr>
          <w:tblHeader/>
          <w:jc w:val="right"/>
        </w:trPr>
        <w:tc>
          <w:tcPr>
            <w:tcW w:w="4950" w:type="dxa"/>
            <w:tcBorders>
              <w:bottom w:val="nil"/>
            </w:tcBorders>
            <w:shd w:val="clear" w:color="auto" w:fill="FFFF00"/>
          </w:tcPr>
          <w:p w:rsidR="00FD3712" w:rsidRPr="00CF7765" w:rsidRDefault="00FD3712">
            <w:pPr>
              <w:pStyle w:val="aa"/>
              <w:ind w:left="0"/>
            </w:pPr>
            <w:r w:rsidRPr="00CF7765">
              <w:rPr>
                <w:rFonts w:hint="eastAsia"/>
              </w:rPr>
              <w:t>項目</w:t>
            </w:r>
          </w:p>
        </w:tc>
        <w:tc>
          <w:tcPr>
            <w:tcW w:w="1134"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76"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20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rsidTr="00FF16DA">
        <w:trPr>
          <w:jc w:val="right"/>
        </w:trPr>
        <w:tc>
          <w:tcPr>
            <w:tcW w:w="4950" w:type="dxa"/>
          </w:tcPr>
          <w:p w:rsidR="00FD3712" w:rsidRPr="00CF7765" w:rsidRDefault="00FD3712">
            <w:pPr>
              <w:pStyle w:val="aa"/>
              <w:ind w:left="0"/>
            </w:pPr>
            <w:r w:rsidRPr="00CF7765">
              <w:rPr>
                <w:rFonts w:hint="eastAsia"/>
              </w:rPr>
              <w:t xml:space="preserve">トレイ段数　</w:t>
            </w:r>
            <w:r w:rsidRPr="00CF7765">
              <w:rPr>
                <w:rFonts w:hint="eastAsia"/>
                <w:shd w:val="pct15" w:color="auto" w:fill="FFFFFF"/>
              </w:rPr>
              <w:t>*2</w:t>
            </w:r>
          </w:p>
        </w:tc>
        <w:tc>
          <w:tcPr>
            <w:tcW w:w="1134" w:type="dxa"/>
          </w:tcPr>
          <w:p w:rsidR="00FD3712" w:rsidRPr="00CF7765" w:rsidRDefault="00FD3712">
            <w:pPr>
              <w:pStyle w:val="aa"/>
              <w:ind w:left="0"/>
              <w:jc w:val="center"/>
            </w:pPr>
            <w:r w:rsidRPr="00CF7765">
              <w:rPr>
                <w:rFonts w:hint="eastAsia"/>
                <w:shd w:val="pct15" w:color="auto" w:fill="FFFFFF"/>
              </w:rPr>
              <w:t>*1</w:t>
            </w:r>
          </w:p>
        </w:tc>
        <w:tc>
          <w:tcPr>
            <w:tcW w:w="1276" w:type="dxa"/>
          </w:tcPr>
          <w:p w:rsidR="00FD3712" w:rsidRPr="00CF7765" w:rsidRDefault="00FD3712">
            <w:pPr>
              <w:pStyle w:val="aa"/>
              <w:ind w:left="0"/>
              <w:jc w:val="center"/>
            </w:pPr>
            <w:r w:rsidRPr="00CF7765">
              <w:rPr>
                <w:rFonts w:hint="eastAsia"/>
              </w:rPr>
              <w:t>―</w:t>
            </w:r>
          </w:p>
        </w:tc>
        <w:tc>
          <w:tcPr>
            <w:tcW w:w="2207" w:type="dxa"/>
          </w:tcPr>
          <w:p w:rsidR="00FF16DA" w:rsidRPr="00CF7765" w:rsidRDefault="00FD3712">
            <w:pPr>
              <w:pStyle w:val="aa"/>
              <w:ind w:left="0"/>
            </w:pPr>
            <w:r w:rsidRPr="00CF7765">
              <w:rPr>
                <w:rFonts w:hint="eastAsia"/>
              </w:rPr>
              <w:t>"1Tray"</w:t>
            </w:r>
            <w:r w:rsidRPr="00CF7765">
              <w:rPr>
                <w:rFonts w:hint="eastAsia"/>
              </w:rPr>
              <w:t>、</w:t>
            </w:r>
            <w:r w:rsidRPr="00CF7765">
              <w:rPr>
                <w:rFonts w:hint="eastAsia"/>
              </w:rPr>
              <w:t>"2Tray"</w:t>
            </w:r>
            <w:r w:rsidRPr="00CF7765">
              <w:rPr>
                <w:rFonts w:hint="eastAsia"/>
              </w:rPr>
              <w:t>、</w:t>
            </w:r>
          </w:p>
          <w:p w:rsidR="00FD3712" w:rsidRPr="00CF7765" w:rsidRDefault="00FD3712">
            <w:pPr>
              <w:pStyle w:val="aa"/>
              <w:ind w:left="0"/>
            </w:pPr>
            <w:r w:rsidRPr="00CF7765">
              <w:rPr>
                <w:rFonts w:hint="eastAsia"/>
              </w:rPr>
              <w:t>"3Tray"</w:t>
            </w:r>
            <w:r w:rsidRPr="00CF7765">
              <w:rPr>
                <w:rFonts w:hint="eastAsia"/>
              </w:rPr>
              <w:t>、</w:t>
            </w:r>
            <w:r w:rsidRPr="00CF7765">
              <w:rPr>
                <w:rFonts w:hint="eastAsia"/>
              </w:rPr>
              <w:t>"4Tray"</w:t>
            </w:r>
            <w:r w:rsidRPr="00CF7765">
              <w:rPr>
                <w:rFonts w:hint="eastAsia"/>
              </w:rPr>
              <w:t>、</w:t>
            </w:r>
          </w:p>
          <w:p w:rsidR="00FF16DA" w:rsidRPr="00CF7765" w:rsidRDefault="00FD3712">
            <w:pPr>
              <w:pStyle w:val="aa"/>
              <w:ind w:left="0"/>
            </w:pPr>
            <w:r w:rsidRPr="00CF7765">
              <w:rPr>
                <w:rFonts w:hint="eastAsia"/>
              </w:rPr>
              <w:t>"5Tray"</w:t>
            </w:r>
            <w:r w:rsidRPr="00CF7765">
              <w:rPr>
                <w:rFonts w:hint="eastAsia"/>
              </w:rPr>
              <w:t>、</w:t>
            </w:r>
            <w:r w:rsidRPr="00CF7765">
              <w:rPr>
                <w:rFonts w:hint="eastAsia"/>
              </w:rPr>
              <w:t>"6Tray"</w:t>
            </w:r>
            <w:r w:rsidRPr="00CF7765">
              <w:rPr>
                <w:rFonts w:hint="eastAsia"/>
              </w:rPr>
              <w:t>、</w:t>
            </w:r>
          </w:p>
          <w:p w:rsidR="00C8539F" w:rsidRPr="00CF7765" w:rsidRDefault="00FD3712" w:rsidP="00C8539F">
            <w:pPr>
              <w:pStyle w:val="aa"/>
              <w:ind w:left="0"/>
            </w:pPr>
            <w:r w:rsidRPr="00CF7765">
              <w:rPr>
                <w:rFonts w:hint="eastAsia"/>
              </w:rPr>
              <w:t>"7Tray"</w:t>
            </w:r>
            <w:r w:rsidR="00FF16DA" w:rsidRPr="00CF7765">
              <w:rPr>
                <w:rFonts w:hint="eastAsia"/>
              </w:rPr>
              <w:t>、</w:t>
            </w:r>
            <w:r w:rsidR="00C8539F" w:rsidRPr="00CF7765">
              <w:rPr>
                <w:rFonts w:hint="eastAsia"/>
              </w:rPr>
              <w:t>"8Tray"</w:t>
            </w:r>
            <w:r w:rsidR="00C8539F" w:rsidRPr="00CF7765">
              <w:rPr>
                <w:rFonts w:hint="eastAsia"/>
              </w:rPr>
              <w:t>、</w:t>
            </w:r>
          </w:p>
          <w:p w:rsidR="00FD3712" w:rsidRPr="00CF7765" w:rsidRDefault="00C8539F" w:rsidP="00C8539F">
            <w:pPr>
              <w:pStyle w:val="aa"/>
              <w:ind w:left="0"/>
            </w:pPr>
            <w:r w:rsidRPr="00CF7765">
              <w:rPr>
                <w:rFonts w:hint="eastAsia"/>
              </w:rPr>
              <w:t>"9Tray"</w:t>
            </w:r>
          </w:p>
        </w:tc>
      </w:tr>
      <w:tr w:rsidR="00FD3712" w:rsidRPr="00CF7765" w:rsidTr="00FF16DA">
        <w:trPr>
          <w:jc w:val="right"/>
        </w:trPr>
        <w:tc>
          <w:tcPr>
            <w:tcW w:w="4950" w:type="dxa"/>
          </w:tcPr>
          <w:p w:rsidR="00FD3712" w:rsidRPr="00CF7765" w:rsidRDefault="00FD3712">
            <w:pPr>
              <w:pStyle w:val="aa"/>
              <w:ind w:left="0"/>
            </w:pPr>
            <w:r w:rsidRPr="00CF7765">
              <w:rPr>
                <w:rFonts w:hint="eastAsia"/>
              </w:rPr>
              <w:t>SMH</w:t>
            </w:r>
            <w:r w:rsidRPr="00CF7765">
              <w:rPr>
                <w:rFonts w:hint="eastAsia"/>
              </w:rPr>
              <w:t>の有無</w:t>
            </w:r>
          </w:p>
        </w:tc>
        <w:tc>
          <w:tcPr>
            <w:tcW w:w="1134" w:type="dxa"/>
          </w:tcPr>
          <w:p w:rsidR="00FD3712" w:rsidRPr="00CF7765" w:rsidRDefault="00FD3712">
            <w:pPr>
              <w:pStyle w:val="aa"/>
              <w:ind w:left="0"/>
              <w:jc w:val="center"/>
              <w:rPr>
                <w:shd w:val="pct15" w:color="auto" w:fill="FFFFFF"/>
              </w:rPr>
            </w:pPr>
            <w:r w:rsidRPr="00CF7765">
              <w:rPr>
                <w:rFonts w:hint="eastAsia"/>
                <w:shd w:val="pct15" w:color="auto" w:fill="FFFFFF"/>
              </w:rPr>
              <w:t>*1</w:t>
            </w:r>
          </w:p>
        </w:tc>
        <w:tc>
          <w:tcPr>
            <w:tcW w:w="1276" w:type="dxa"/>
          </w:tcPr>
          <w:p w:rsidR="00FD3712" w:rsidRPr="00CF7765" w:rsidRDefault="00FD3712">
            <w:pPr>
              <w:pStyle w:val="aa"/>
              <w:ind w:left="0"/>
              <w:jc w:val="center"/>
            </w:pPr>
            <w:r w:rsidRPr="00CF7765">
              <w:rPr>
                <w:rFonts w:hint="eastAsia"/>
              </w:rPr>
              <w:t>―</w:t>
            </w:r>
          </w:p>
        </w:tc>
        <w:tc>
          <w:tcPr>
            <w:tcW w:w="2207" w:type="dxa"/>
          </w:tcPr>
          <w:p w:rsidR="00FD3712" w:rsidRPr="00CF7765" w:rsidRDefault="00FD3712">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FD3712" w:rsidRPr="00CF7765" w:rsidTr="00FF16DA">
        <w:trPr>
          <w:jc w:val="right"/>
        </w:trPr>
        <w:tc>
          <w:tcPr>
            <w:tcW w:w="4950" w:type="dxa"/>
          </w:tcPr>
          <w:p w:rsidR="00FD3712" w:rsidRPr="00CF7765" w:rsidRDefault="00FD3712">
            <w:pPr>
              <w:pStyle w:val="aa"/>
              <w:ind w:left="0"/>
            </w:pPr>
            <w:r w:rsidRPr="00CF7765">
              <w:rPr>
                <w:rFonts w:hint="eastAsia"/>
              </w:rPr>
              <w:t>TTM</w:t>
            </w:r>
            <w:r w:rsidRPr="00CF7765">
              <w:rPr>
                <w:rFonts w:hint="eastAsia"/>
              </w:rPr>
              <w:t xml:space="preserve">の有無　</w:t>
            </w:r>
            <w:r w:rsidRPr="00CF7765">
              <w:rPr>
                <w:rFonts w:hint="eastAsia"/>
                <w:shd w:val="pct15" w:color="auto" w:fill="FFFFFF"/>
              </w:rPr>
              <w:t>*3</w:t>
            </w:r>
          </w:p>
        </w:tc>
        <w:tc>
          <w:tcPr>
            <w:tcW w:w="1134" w:type="dxa"/>
          </w:tcPr>
          <w:p w:rsidR="00FD3712" w:rsidRPr="00CF7765" w:rsidRDefault="00FD3712">
            <w:pPr>
              <w:pStyle w:val="aa"/>
              <w:ind w:left="0"/>
              <w:jc w:val="center"/>
            </w:pPr>
            <w:r w:rsidRPr="00CF7765">
              <w:rPr>
                <w:rFonts w:hint="eastAsia"/>
                <w:shd w:val="pct15" w:color="auto" w:fill="FFFFFF"/>
              </w:rPr>
              <w:t>*1</w:t>
            </w:r>
          </w:p>
        </w:tc>
        <w:tc>
          <w:tcPr>
            <w:tcW w:w="1276" w:type="dxa"/>
          </w:tcPr>
          <w:p w:rsidR="00FD3712" w:rsidRPr="00CF7765" w:rsidRDefault="00FD3712">
            <w:pPr>
              <w:pStyle w:val="aa"/>
              <w:ind w:left="0"/>
              <w:jc w:val="center"/>
            </w:pPr>
            <w:r w:rsidRPr="00CF7765">
              <w:rPr>
                <w:rFonts w:hint="eastAsia"/>
              </w:rPr>
              <w:t>―</w:t>
            </w:r>
          </w:p>
        </w:tc>
        <w:tc>
          <w:tcPr>
            <w:tcW w:w="2207" w:type="dxa"/>
          </w:tcPr>
          <w:p w:rsidR="00FD3712" w:rsidRPr="00CF7765" w:rsidRDefault="00FD3712">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575B5A" w:rsidRPr="00CF7765" w:rsidTr="00FF16DA">
        <w:trPr>
          <w:jc w:val="right"/>
        </w:trPr>
        <w:tc>
          <w:tcPr>
            <w:tcW w:w="4950" w:type="dxa"/>
          </w:tcPr>
          <w:p w:rsidR="00575B5A" w:rsidRPr="00CF7765" w:rsidRDefault="00575B5A" w:rsidP="00575B5A">
            <w:pPr>
              <w:pStyle w:val="aa"/>
              <w:ind w:left="0"/>
            </w:pPr>
            <w:r w:rsidRPr="00CF7765">
              <w:rPr>
                <w:rFonts w:hint="eastAsia"/>
              </w:rPr>
              <w:t>HTM</w:t>
            </w:r>
            <w:r w:rsidRPr="00CF7765">
              <w:rPr>
                <w:rFonts w:hint="eastAsia"/>
              </w:rPr>
              <w:t>の有無</w:t>
            </w:r>
          </w:p>
        </w:tc>
        <w:tc>
          <w:tcPr>
            <w:tcW w:w="1134" w:type="dxa"/>
          </w:tcPr>
          <w:p w:rsidR="00575B5A" w:rsidRPr="00CF7765" w:rsidRDefault="00575B5A" w:rsidP="00575B5A">
            <w:pPr>
              <w:pStyle w:val="aa"/>
              <w:ind w:left="0"/>
              <w:jc w:val="center"/>
              <w:rPr>
                <w:shd w:val="pct15" w:color="auto" w:fill="FFFFFF"/>
              </w:rPr>
            </w:pPr>
            <w:r w:rsidRPr="00CF7765">
              <w:rPr>
                <w:rFonts w:hint="eastAsia"/>
                <w:shd w:val="pct15" w:color="auto" w:fill="FFFFFF"/>
              </w:rPr>
              <w:t>*1</w:t>
            </w:r>
          </w:p>
        </w:tc>
        <w:tc>
          <w:tcPr>
            <w:tcW w:w="1276" w:type="dxa"/>
          </w:tcPr>
          <w:p w:rsidR="00575B5A" w:rsidRPr="00CF7765" w:rsidRDefault="00575B5A" w:rsidP="00575B5A">
            <w:pPr>
              <w:pStyle w:val="aa"/>
              <w:ind w:left="0"/>
              <w:jc w:val="center"/>
            </w:pPr>
            <w:r w:rsidRPr="00CF7765">
              <w:rPr>
                <w:rFonts w:hint="eastAsia"/>
              </w:rPr>
              <w:t>―</w:t>
            </w:r>
          </w:p>
        </w:tc>
        <w:tc>
          <w:tcPr>
            <w:tcW w:w="2207" w:type="dxa"/>
          </w:tcPr>
          <w:p w:rsidR="00575B5A" w:rsidRPr="00CF7765" w:rsidRDefault="00575B5A" w:rsidP="00575B5A">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575B5A" w:rsidRPr="00CF7765" w:rsidTr="00FF16DA">
        <w:trPr>
          <w:jc w:val="right"/>
        </w:trPr>
        <w:tc>
          <w:tcPr>
            <w:tcW w:w="4950" w:type="dxa"/>
          </w:tcPr>
          <w:p w:rsidR="00575B5A" w:rsidRPr="00CF7765" w:rsidRDefault="00575B5A" w:rsidP="00575B5A">
            <w:pPr>
              <w:pStyle w:val="aa"/>
              <w:ind w:left="0"/>
            </w:pPr>
            <w:r w:rsidRPr="00CF7765">
              <w:rPr>
                <w:rFonts w:hint="eastAsia"/>
              </w:rPr>
              <w:t>MultiTray</w:t>
            </w:r>
            <w:r w:rsidRPr="00CF7765">
              <w:rPr>
                <w:rFonts w:hint="eastAsia"/>
              </w:rPr>
              <w:t>の有無</w:t>
            </w:r>
          </w:p>
        </w:tc>
        <w:tc>
          <w:tcPr>
            <w:tcW w:w="1134" w:type="dxa"/>
          </w:tcPr>
          <w:p w:rsidR="00575B5A" w:rsidRPr="00CF7765" w:rsidRDefault="00575B5A" w:rsidP="00575B5A">
            <w:pPr>
              <w:pStyle w:val="aa"/>
              <w:ind w:left="0"/>
              <w:jc w:val="center"/>
              <w:rPr>
                <w:shd w:val="pct15" w:color="auto" w:fill="FFFFFF"/>
              </w:rPr>
            </w:pPr>
            <w:r w:rsidRPr="00CF7765">
              <w:rPr>
                <w:rFonts w:hint="eastAsia"/>
                <w:shd w:val="pct15" w:color="auto" w:fill="FFFFFF"/>
              </w:rPr>
              <w:t>*1</w:t>
            </w:r>
          </w:p>
        </w:tc>
        <w:tc>
          <w:tcPr>
            <w:tcW w:w="1276" w:type="dxa"/>
          </w:tcPr>
          <w:p w:rsidR="00575B5A" w:rsidRPr="00CF7765" w:rsidRDefault="00575B5A" w:rsidP="00575B5A">
            <w:pPr>
              <w:pStyle w:val="aa"/>
              <w:ind w:left="0"/>
              <w:jc w:val="center"/>
            </w:pPr>
            <w:r w:rsidRPr="00CF7765">
              <w:rPr>
                <w:rFonts w:hint="eastAsia"/>
              </w:rPr>
              <w:t>―</w:t>
            </w:r>
          </w:p>
        </w:tc>
        <w:tc>
          <w:tcPr>
            <w:tcW w:w="2207" w:type="dxa"/>
          </w:tcPr>
          <w:p w:rsidR="00575B5A" w:rsidRPr="00CF7765" w:rsidRDefault="00575B5A" w:rsidP="00575B5A">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575B5A" w:rsidRPr="00CF7765" w:rsidTr="00FF16DA">
        <w:trPr>
          <w:jc w:val="right"/>
        </w:trPr>
        <w:tc>
          <w:tcPr>
            <w:tcW w:w="4950" w:type="dxa"/>
          </w:tcPr>
          <w:p w:rsidR="00575B5A" w:rsidRPr="00CF7765" w:rsidRDefault="00575B5A" w:rsidP="00575B5A">
            <w:pPr>
              <w:pStyle w:val="aa"/>
              <w:ind w:left="0"/>
            </w:pPr>
            <w:r w:rsidRPr="00CF7765">
              <w:rPr>
                <w:rFonts w:hint="eastAsia"/>
              </w:rPr>
              <w:t>1</w:t>
            </w:r>
            <w:r w:rsidRPr="00CF7765">
              <w:rPr>
                <w:rFonts w:hint="eastAsia"/>
              </w:rPr>
              <w:t>段</w:t>
            </w:r>
            <w:r w:rsidRPr="00CF7765">
              <w:rPr>
                <w:rFonts w:hint="eastAsia"/>
              </w:rPr>
              <w:t>HCF</w:t>
            </w:r>
            <w:r w:rsidRPr="00CF7765">
              <w:rPr>
                <w:rFonts w:hint="eastAsia"/>
              </w:rPr>
              <w:t>（</w:t>
            </w:r>
            <w:r w:rsidRPr="00CF7765">
              <w:rPr>
                <w:rFonts w:hint="eastAsia"/>
              </w:rPr>
              <w:t>PF2 HCF</w:t>
            </w:r>
            <w:r w:rsidRPr="00CF7765">
              <w:rPr>
                <w:rFonts w:hint="eastAsia"/>
              </w:rPr>
              <w:t>）の有無</w:t>
            </w:r>
          </w:p>
        </w:tc>
        <w:tc>
          <w:tcPr>
            <w:tcW w:w="1134" w:type="dxa"/>
          </w:tcPr>
          <w:p w:rsidR="00575B5A" w:rsidRPr="00CF7765" w:rsidRDefault="00575B5A" w:rsidP="00575B5A">
            <w:pPr>
              <w:pStyle w:val="aa"/>
              <w:ind w:left="0"/>
              <w:jc w:val="center"/>
            </w:pPr>
            <w:r w:rsidRPr="00CF7765">
              <w:rPr>
                <w:rFonts w:hint="eastAsia"/>
                <w:shd w:val="pct15" w:color="auto" w:fill="FFFFFF"/>
              </w:rPr>
              <w:t>*1</w:t>
            </w:r>
          </w:p>
        </w:tc>
        <w:tc>
          <w:tcPr>
            <w:tcW w:w="1276" w:type="dxa"/>
          </w:tcPr>
          <w:p w:rsidR="00575B5A" w:rsidRPr="00CF7765" w:rsidRDefault="00575B5A" w:rsidP="00575B5A">
            <w:pPr>
              <w:pStyle w:val="aa"/>
              <w:ind w:left="0"/>
              <w:jc w:val="center"/>
            </w:pPr>
            <w:r w:rsidRPr="00CF7765">
              <w:rPr>
                <w:rFonts w:hint="eastAsia"/>
              </w:rPr>
              <w:t>―</w:t>
            </w:r>
          </w:p>
        </w:tc>
        <w:tc>
          <w:tcPr>
            <w:tcW w:w="2207" w:type="dxa"/>
          </w:tcPr>
          <w:p w:rsidR="00575B5A" w:rsidRPr="00CF7765" w:rsidRDefault="00575B5A" w:rsidP="00575B5A">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1</w:t>
            </w:r>
            <w:r w:rsidRPr="00CF7765">
              <w:rPr>
                <w:rFonts w:hint="eastAsia"/>
              </w:rPr>
              <w:t>段</w:t>
            </w:r>
            <w:r w:rsidRPr="00CF7765">
              <w:rPr>
                <w:rFonts w:hint="eastAsia"/>
              </w:rPr>
              <w:t>HCF</w:t>
            </w:r>
            <w:r w:rsidRPr="00CF7765">
              <w:rPr>
                <w:rFonts w:hint="eastAsia"/>
              </w:rPr>
              <w:t>（</w:t>
            </w:r>
            <w:r w:rsidRPr="00CF7765">
              <w:rPr>
                <w:rFonts w:hint="eastAsia"/>
              </w:rPr>
              <w:t>PF2</w:t>
            </w:r>
            <w:r>
              <w:t>.1</w:t>
            </w:r>
            <w:r>
              <w:rPr>
                <w:rFonts w:hint="eastAsia"/>
              </w:rPr>
              <w:t xml:space="preserve"> </w:t>
            </w:r>
            <w:r w:rsidRPr="00CF7765">
              <w:rPr>
                <w:rFonts w:hint="eastAsia"/>
              </w:rPr>
              <w:t>HCF</w:t>
            </w:r>
            <w:r w:rsidRPr="00CF7765">
              <w:rPr>
                <w:rFonts w:hint="eastAsia"/>
              </w:rPr>
              <w:t>）の有無</w:t>
            </w:r>
          </w:p>
        </w:tc>
        <w:tc>
          <w:tcPr>
            <w:tcW w:w="1134" w:type="dxa"/>
          </w:tcPr>
          <w:p w:rsidR="0030350E" w:rsidRPr="00CF7765" w:rsidRDefault="0030350E" w:rsidP="0030350E">
            <w:pPr>
              <w:pStyle w:val="aa"/>
              <w:ind w:left="0"/>
              <w:jc w:val="center"/>
              <w:rPr>
                <w:shd w:val="pct15" w:color="auto" w:fill="FFFFFF"/>
              </w:rP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2</w:t>
            </w:r>
            <w:r w:rsidRPr="00CF7765">
              <w:rPr>
                <w:rFonts w:hint="eastAsia"/>
              </w:rPr>
              <w:t>段</w:t>
            </w:r>
            <w:r w:rsidRPr="00CF7765">
              <w:rPr>
                <w:rFonts w:hint="eastAsia"/>
              </w:rPr>
              <w:t>HCF</w:t>
            </w:r>
            <w:r w:rsidRPr="00CF7765">
              <w:rPr>
                <w:rFonts w:hint="eastAsia"/>
              </w:rPr>
              <w:t>（</w:t>
            </w:r>
            <w:r w:rsidRPr="00CF7765">
              <w:rPr>
                <w:rFonts w:hint="eastAsia"/>
              </w:rPr>
              <w:t>PF1 HCF</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A3</w:t>
            </w:r>
            <w:r w:rsidRPr="00CF7765">
              <w:rPr>
                <w:rFonts w:hint="eastAsia"/>
              </w:rPr>
              <w:t>のび</w:t>
            </w:r>
            <w:r w:rsidRPr="00CF7765">
              <w:rPr>
                <w:rFonts w:hint="eastAsia"/>
              </w:rPr>
              <w:t>HCF</w:t>
            </w:r>
            <w:r w:rsidRPr="00CF7765">
              <w:rPr>
                <w:rFonts w:hint="eastAsia"/>
              </w:rPr>
              <w:t>（</w:t>
            </w:r>
            <w:r w:rsidRPr="00CF7765">
              <w:rPr>
                <w:rFonts w:hint="eastAsia"/>
              </w:rPr>
              <w:t>PF3 HCF</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A3</w:t>
            </w:r>
            <w:r w:rsidRPr="00CF7765">
              <w:rPr>
                <w:rFonts w:hint="eastAsia"/>
              </w:rPr>
              <w:t>のび</w:t>
            </w:r>
            <w:r w:rsidRPr="00CF7765">
              <w:rPr>
                <w:rFonts w:hint="eastAsia"/>
              </w:rPr>
              <w:t>HCF</w:t>
            </w:r>
            <w:r w:rsidRPr="00CF7765">
              <w:rPr>
                <w:rFonts w:hint="eastAsia"/>
              </w:rPr>
              <w:t>（</w:t>
            </w:r>
            <w:r w:rsidRPr="00CF7765">
              <w:rPr>
                <w:rFonts w:hint="eastAsia"/>
              </w:rPr>
              <w:t>PF3.1 HCF</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2</w:t>
            </w:r>
            <w:r w:rsidRPr="00CF7765">
              <w:rPr>
                <w:rFonts w:hint="eastAsia"/>
              </w:rPr>
              <w:t>段</w:t>
            </w:r>
            <w:r w:rsidRPr="00CF7765">
              <w:rPr>
                <w:rFonts w:hint="eastAsia"/>
              </w:rPr>
              <w:t>A3</w:t>
            </w:r>
            <w:r w:rsidRPr="00CF7765">
              <w:rPr>
                <w:rFonts w:hint="eastAsia"/>
              </w:rPr>
              <w:t>のび</w:t>
            </w:r>
            <w:r w:rsidRPr="00CF7765">
              <w:rPr>
                <w:rFonts w:hint="eastAsia"/>
              </w:rPr>
              <w:t>HCF</w:t>
            </w:r>
            <w:r w:rsidRPr="00CF7765">
              <w:rPr>
                <w:rFonts w:hint="eastAsia"/>
              </w:rPr>
              <w:t>（</w:t>
            </w:r>
            <w:r w:rsidRPr="00CF7765">
              <w:rPr>
                <w:rFonts w:hint="eastAsia"/>
              </w:rPr>
              <w:t>PF3.2 HCF</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tabs>
                <w:tab w:val="left" w:pos="3150"/>
              </w:tabs>
              <w:ind w:left="0"/>
            </w:pPr>
            <w:r w:rsidRPr="00CF7765">
              <w:rPr>
                <w:rFonts w:hint="eastAsia"/>
              </w:rPr>
              <w:t>2</w:t>
            </w:r>
            <w:r w:rsidRPr="00CF7765">
              <w:rPr>
                <w:rFonts w:hint="eastAsia"/>
              </w:rPr>
              <w:t>段</w:t>
            </w:r>
            <w:r w:rsidRPr="00CF7765">
              <w:rPr>
                <w:rFonts w:hint="eastAsia"/>
              </w:rPr>
              <w:t>A3</w:t>
            </w:r>
            <w:r w:rsidRPr="00CF7765">
              <w:rPr>
                <w:rFonts w:hint="eastAsia"/>
              </w:rPr>
              <w:t>のび</w:t>
            </w:r>
            <w:r w:rsidRPr="00CF7765">
              <w:rPr>
                <w:rFonts w:hint="eastAsia"/>
              </w:rPr>
              <w:t>HCF</w:t>
            </w:r>
            <w:r w:rsidRPr="00CF7765">
              <w:rPr>
                <w:rFonts w:hint="eastAsia"/>
              </w:rPr>
              <w:t>（</w:t>
            </w:r>
            <w:r w:rsidRPr="00CF7765">
              <w:rPr>
                <w:rFonts w:hint="eastAsia"/>
              </w:rPr>
              <w:t>PF3.5 HCF</w:t>
            </w:r>
            <w:r w:rsidRPr="00CF7765">
              <w:rPr>
                <w:rFonts w:hint="eastAsia"/>
              </w:rPr>
              <w:t>）の有無</w:t>
            </w:r>
            <w:r w:rsidRPr="00CF7765">
              <w:tab/>
            </w:r>
            <w:r w:rsidRPr="00CF7765">
              <w:rPr>
                <w:rFonts w:hint="eastAsia"/>
              </w:rPr>
              <w:t>(</w:t>
            </w:r>
            <w:r w:rsidRPr="00CF7765">
              <w:rPr>
                <w:rFonts w:hint="eastAsia"/>
              </w:rPr>
              <w:t>単結の場合</w:t>
            </w:r>
            <w:r w:rsidRPr="00CF7765">
              <w:rPr>
                <w:rFonts w:hint="eastAsia"/>
              </w:rPr>
              <w:t>)</w:t>
            </w:r>
            <w:r w:rsidRPr="00CF7765">
              <w:br/>
            </w:r>
            <w:r w:rsidRPr="00CF7765">
              <w:rPr>
                <w:rFonts w:hint="eastAsia"/>
              </w:rPr>
              <w:t xml:space="preserve"> </w:t>
            </w:r>
            <w:r w:rsidRPr="00CF7765">
              <w:tab/>
            </w:r>
            <w:r w:rsidRPr="00CF7765">
              <w:rPr>
                <w:rFonts w:hint="eastAsia"/>
              </w:rPr>
              <w:tab/>
            </w:r>
            <w:r w:rsidRPr="00CF7765">
              <w:tab/>
            </w:r>
            <w:r w:rsidRPr="00CF7765">
              <w:rPr>
                <w:rFonts w:hint="eastAsia"/>
              </w:rPr>
              <w:tab/>
            </w:r>
            <w:r w:rsidRPr="00CF7765">
              <w:tab/>
            </w:r>
            <w:r w:rsidRPr="00CF7765">
              <w:rPr>
                <w:rFonts w:hint="eastAsia"/>
              </w:rPr>
              <w:t>(</w:t>
            </w:r>
            <w:r w:rsidRPr="00CF7765">
              <w:rPr>
                <w:rFonts w:hint="eastAsia"/>
              </w:rPr>
              <w:t>重連の場合</w:t>
            </w:r>
            <w:r w:rsidRPr="00CF7765">
              <w:rPr>
                <w:rFonts w:hint="eastAsia"/>
              </w:rPr>
              <w:t>1</w:t>
            </w:r>
            <w:r w:rsidRPr="00CF7765">
              <w:rPr>
                <w:rFonts w:hint="eastAsia"/>
              </w:rPr>
              <w:t>台目</w:t>
            </w:r>
            <w:r w:rsidRPr="00CF7765">
              <w:rPr>
                <w:rFonts w:hint="eastAsia"/>
              </w:rPr>
              <w:t>)</w:t>
            </w:r>
          </w:p>
        </w:tc>
        <w:tc>
          <w:tcPr>
            <w:tcW w:w="1134" w:type="dxa"/>
          </w:tcPr>
          <w:p w:rsidR="0030350E" w:rsidRPr="00CF7765" w:rsidRDefault="0030350E" w:rsidP="0030350E">
            <w:pPr>
              <w:pStyle w:val="aa"/>
              <w:ind w:left="0"/>
              <w:jc w:val="center"/>
              <w:rPr>
                <w:shd w:val="pct15" w:color="auto" w:fill="FFFFFF"/>
              </w:rP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tabs>
                <w:tab w:val="left" w:pos="3150"/>
              </w:tabs>
              <w:ind w:left="0"/>
            </w:pPr>
            <w:r w:rsidRPr="00CF7765">
              <w:rPr>
                <w:rFonts w:hint="eastAsia"/>
              </w:rPr>
              <w:t>2</w:t>
            </w:r>
            <w:r w:rsidRPr="00CF7765">
              <w:rPr>
                <w:rFonts w:hint="eastAsia"/>
              </w:rPr>
              <w:t>段</w:t>
            </w:r>
            <w:r w:rsidRPr="00CF7765">
              <w:rPr>
                <w:rFonts w:hint="eastAsia"/>
              </w:rPr>
              <w:t>A3</w:t>
            </w:r>
            <w:r w:rsidRPr="00CF7765">
              <w:rPr>
                <w:rFonts w:hint="eastAsia"/>
              </w:rPr>
              <w:t>のび</w:t>
            </w:r>
            <w:r w:rsidRPr="00CF7765">
              <w:rPr>
                <w:rFonts w:hint="eastAsia"/>
              </w:rPr>
              <w:t>HCF</w:t>
            </w:r>
            <w:r w:rsidRPr="00CF7765">
              <w:rPr>
                <w:rFonts w:hint="eastAsia"/>
              </w:rPr>
              <w:t>（</w:t>
            </w:r>
            <w:r w:rsidRPr="00CF7765">
              <w:rPr>
                <w:rFonts w:hint="eastAsia"/>
              </w:rPr>
              <w:t>PF3.5 HCF</w:t>
            </w:r>
            <w:r w:rsidRPr="00CF7765">
              <w:rPr>
                <w:rFonts w:hint="eastAsia"/>
              </w:rPr>
              <w:t>）の有無</w:t>
            </w:r>
            <w:r w:rsidRPr="00CF7765">
              <w:tab/>
            </w:r>
            <w:r w:rsidRPr="00CF7765">
              <w:rPr>
                <w:rFonts w:hint="eastAsia"/>
              </w:rPr>
              <w:t>(</w:t>
            </w:r>
            <w:r w:rsidRPr="00CF7765">
              <w:rPr>
                <w:rFonts w:hint="eastAsia"/>
              </w:rPr>
              <w:t>重連の場合</w:t>
            </w:r>
            <w:r w:rsidRPr="00CF7765">
              <w:rPr>
                <w:rFonts w:hint="eastAsia"/>
              </w:rPr>
              <w:t>2</w:t>
            </w:r>
            <w:r w:rsidRPr="00CF7765">
              <w:rPr>
                <w:rFonts w:hint="eastAsia"/>
              </w:rPr>
              <w:t>台目</w:t>
            </w:r>
            <w:r w:rsidRPr="00CF7765">
              <w:rPr>
                <w:rFonts w:hint="eastAsia"/>
              </w:rPr>
              <w:t>)</w:t>
            </w:r>
          </w:p>
        </w:tc>
        <w:tc>
          <w:tcPr>
            <w:tcW w:w="1134" w:type="dxa"/>
          </w:tcPr>
          <w:p w:rsidR="0030350E" w:rsidRPr="00CF7765" w:rsidRDefault="0030350E" w:rsidP="0030350E">
            <w:pPr>
              <w:pStyle w:val="aa"/>
              <w:ind w:left="0"/>
              <w:jc w:val="center"/>
              <w:rPr>
                <w:shd w:val="pct15" w:color="auto" w:fill="FFFFFF"/>
              </w:rP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Interposer Tray</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rPr>
                <w:color w:val="C0C0C0"/>
              </w:rPr>
            </w:pPr>
            <w:r w:rsidRPr="00CF7765">
              <w:rPr>
                <w:rFonts w:hint="eastAsia"/>
                <w:color w:val="C0C0C0"/>
              </w:rPr>
              <w:t>Interposer Tray 2</w:t>
            </w:r>
            <w:r w:rsidRPr="00CF7765">
              <w:rPr>
                <w:rFonts w:hint="eastAsia"/>
                <w:color w:val="C0C0C0"/>
              </w:rPr>
              <w:t>の有無</w:t>
            </w:r>
          </w:p>
        </w:tc>
        <w:tc>
          <w:tcPr>
            <w:tcW w:w="1134" w:type="dxa"/>
          </w:tcPr>
          <w:p w:rsidR="0030350E" w:rsidRPr="00CF7765" w:rsidRDefault="0030350E" w:rsidP="0030350E">
            <w:pPr>
              <w:pStyle w:val="aa"/>
              <w:ind w:left="0"/>
              <w:jc w:val="center"/>
              <w:rPr>
                <w:color w:val="C0C0C0"/>
              </w:rPr>
            </w:pPr>
            <w:r w:rsidRPr="00CF7765">
              <w:rPr>
                <w:rFonts w:hint="eastAsia"/>
                <w:color w:val="C0C0C0"/>
                <w:shd w:val="pct15" w:color="auto" w:fill="FFFFFF"/>
              </w:rPr>
              <w:t>*1</w:t>
            </w:r>
          </w:p>
        </w:tc>
        <w:tc>
          <w:tcPr>
            <w:tcW w:w="1276" w:type="dxa"/>
          </w:tcPr>
          <w:p w:rsidR="0030350E" w:rsidRPr="00CF7765" w:rsidRDefault="0030350E" w:rsidP="0030350E">
            <w:pPr>
              <w:pStyle w:val="aa"/>
              <w:ind w:left="0"/>
              <w:jc w:val="center"/>
              <w:rPr>
                <w:color w:val="C0C0C0"/>
              </w:rPr>
            </w:pPr>
            <w:r w:rsidRPr="00CF7765">
              <w:rPr>
                <w:rFonts w:hint="eastAsia"/>
                <w:color w:val="C0C0C0"/>
              </w:rPr>
              <w:t>―</w:t>
            </w:r>
          </w:p>
        </w:tc>
        <w:tc>
          <w:tcPr>
            <w:tcW w:w="2207" w:type="dxa"/>
          </w:tcPr>
          <w:p w:rsidR="0030350E" w:rsidRPr="00CF7765" w:rsidRDefault="0030350E" w:rsidP="0030350E">
            <w:pPr>
              <w:pStyle w:val="aa"/>
              <w:ind w:left="0"/>
              <w:rPr>
                <w:color w:val="C0C0C0"/>
              </w:rPr>
            </w:pPr>
            <w:r w:rsidRPr="00CF7765">
              <w:rPr>
                <w:rFonts w:hint="eastAsia"/>
                <w:color w:val="C0C0C0"/>
              </w:rPr>
              <w:t>"</w:t>
            </w:r>
            <w:r w:rsidRPr="00CF7765">
              <w:rPr>
                <w:rFonts w:hint="eastAsia"/>
                <w:color w:val="C0C0C0"/>
              </w:rPr>
              <w:t>無し</w:t>
            </w:r>
            <w:r w:rsidRPr="00CF7765">
              <w:rPr>
                <w:rFonts w:hint="eastAsia"/>
                <w:color w:val="C0C0C0"/>
              </w:rPr>
              <w:t>"</w:t>
            </w:r>
            <w:r w:rsidRPr="00CF7765">
              <w:rPr>
                <w:rFonts w:hint="eastAsia"/>
                <w:color w:val="C0C0C0"/>
              </w:rPr>
              <w:t>、</w:t>
            </w:r>
            <w:r w:rsidRPr="00CF7765">
              <w:rPr>
                <w:rFonts w:hint="eastAsia"/>
                <w:color w:val="C0C0C0"/>
              </w:rPr>
              <w:t>"</w:t>
            </w:r>
            <w:r w:rsidRPr="00CF7765">
              <w:rPr>
                <w:rFonts w:hint="eastAsia"/>
                <w:color w:val="C0C0C0"/>
              </w:rPr>
              <w:t>有り</w:t>
            </w:r>
            <w:r w:rsidRPr="00CF7765">
              <w:rPr>
                <w:rFonts w:hint="eastAsia"/>
                <w:color w:val="C0C0C0"/>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Duplex Module</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 *7</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tabs>
                <w:tab w:val="left" w:pos="2340"/>
              </w:tabs>
              <w:ind w:left="0"/>
            </w:pPr>
            <w:r w:rsidRPr="00CF7765">
              <w:rPr>
                <w:rFonts w:hint="eastAsia"/>
              </w:rPr>
              <w:t>Center Tray #1</w:t>
            </w:r>
            <w:r w:rsidRPr="00CF7765">
              <w:rPr>
                <w:rFonts w:hint="eastAsia"/>
              </w:rPr>
              <w:t>の有無</w:t>
            </w:r>
            <w:r w:rsidRPr="00CF7765">
              <w:tab/>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Center Tray #1</w:t>
            </w:r>
            <w:r w:rsidRPr="00CF7765">
              <w:rPr>
                <w:rFonts w:hint="eastAsia"/>
              </w:rPr>
              <w:t>のオフセット排出機能の有無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tabs>
                <w:tab w:val="left" w:pos="2340"/>
              </w:tabs>
              <w:ind w:left="0"/>
            </w:pPr>
            <w:r w:rsidRPr="00CF7765">
              <w:rPr>
                <w:rFonts w:hint="eastAsia"/>
              </w:rPr>
              <w:t>Center Tray #2</w:t>
            </w:r>
            <w:r w:rsidRPr="00CF7765">
              <w:rPr>
                <w:rFonts w:hint="eastAsia"/>
              </w:rPr>
              <w:t>の有無</w:t>
            </w:r>
            <w:r w:rsidRPr="00CF7765">
              <w:tab/>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Center Tray #2</w:t>
            </w:r>
            <w:r w:rsidRPr="00CF7765">
              <w:rPr>
                <w:rFonts w:hint="eastAsia"/>
              </w:rPr>
              <w:t>のオフセット排出機能の有無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Side Tray</w:t>
            </w:r>
            <w:r w:rsidRPr="00CF7765">
              <w:rPr>
                <w:rFonts w:hint="eastAsia"/>
              </w:rPr>
              <w:t xml:space="preserve">の有無　</w:t>
            </w:r>
            <w:r w:rsidRPr="00CF7765">
              <w:rPr>
                <w:rFonts w:hint="eastAsia"/>
                <w:shd w:val="pct15" w:color="auto" w:fill="FFFFFF"/>
              </w:rPr>
              <w:t>*4</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Side Tray Kit</w:t>
            </w:r>
            <w:r w:rsidRPr="00CF7765">
              <w:rPr>
                <w:rFonts w:hint="eastAsia"/>
              </w:rPr>
              <w:t>の有無</w:t>
            </w:r>
          </w:p>
        </w:tc>
        <w:tc>
          <w:tcPr>
            <w:tcW w:w="1134" w:type="dxa"/>
          </w:tcPr>
          <w:p w:rsidR="0030350E" w:rsidRPr="00CF7765" w:rsidRDefault="0030350E" w:rsidP="0030350E">
            <w:pPr>
              <w:pStyle w:val="aa"/>
              <w:ind w:left="0"/>
              <w:jc w:val="center"/>
              <w:rPr>
                <w:shd w:val="pct15" w:color="auto" w:fill="FFFFFF"/>
              </w:rP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SCT(Single Catch Tray)</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OCT(Offset Catch Tray)</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A Finisher</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Pr>
                <w:rFonts w:hint="eastAsia"/>
              </w:rPr>
              <w:t>G</w:t>
            </w:r>
            <w:r w:rsidRPr="00CF7765">
              <w:rPr>
                <w:rFonts w:hint="eastAsia"/>
              </w:rPr>
              <w:t>A Finisher</w:t>
            </w:r>
            <w:r w:rsidRPr="00CF7765">
              <w:rPr>
                <w:rFonts w:hint="eastAsia"/>
              </w:rPr>
              <w:t>の有無</w:t>
            </w:r>
          </w:p>
        </w:tc>
        <w:tc>
          <w:tcPr>
            <w:tcW w:w="1134" w:type="dxa"/>
          </w:tcPr>
          <w:p w:rsidR="0030350E" w:rsidRPr="00CF7765" w:rsidRDefault="0030350E" w:rsidP="0030350E">
            <w:pPr>
              <w:pStyle w:val="aa"/>
              <w:ind w:left="0"/>
              <w:jc w:val="center"/>
              <w:rPr>
                <w:shd w:val="pct15" w:color="auto" w:fill="FFFFFF"/>
              </w:rP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GPF A4 Finisher</w:t>
            </w:r>
            <w:r w:rsidRPr="00CF7765">
              <w:rPr>
                <w:rFonts w:hint="eastAsia"/>
              </w:rPr>
              <w:t>の有無</w:t>
            </w:r>
          </w:p>
        </w:tc>
        <w:tc>
          <w:tcPr>
            <w:tcW w:w="1134" w:type="dxa"/>
          </w:tcPr>
          <w:p w:rsidR="0030350E" w:rsidRPr="00CF7765" w:rsidRDefault="0030350E" w:rsidP="0030350E">
            <w:pPr>
              <w:pStyle w:val="aa"/>
              <w:ind w:left="0"/>
              <w:jc w:val="center"/>
              <w:rPr>
                <w:shd w:val="pct15" w:color="auto" w:fill="FFFFFF"/>
              </w:rP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GPF A4 Mailbox</w:t>
            </w:r>
            <w:r w:rsidRPr="00CF7765">
              <w:rPr>
                <w:rFonts w:hint="eastAsia"/>
              </w:rPr>
              <w:t>の有無</w:t>
            </w:r>
          </w:p>
        </w:tc>
        <w:tc>
          <w:tcPr>
            <w:tcW w:w="1134" w:type="dxa"/>
          </w:tcPr>
          <w:p w:rsidR="0030350E" w:rsidRPr="00CF7765" w:rsidRDefault="0030350E" w:rsidP="0030350E">
            <w:pPr>
              <w:pStyle w:val="aa"/>
              <w:ind w:left="0"/>
              <w:jc w:val="center"/>
              <w:rPr>
                <w:shd w:val="pct15" w:color="auto" w:fill="FFFFFF"/>
              </w:rP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B Finisher</w:t>
            </w:r>
            <w:r w:rsidRPr="00CF7765">
              <w:rPr>
                <w:rFonts w:hint="eastAsia"/>
              </w:rPr>
              <w:t xml:space="preserve">の有無　</w:t>
            </w:r>
            <w:r w:rsidRPr="00CF7765">
              <w:rPr>
                <w:rFonts w:hint="eastAsia"/>
                <w:shd w:val="pct15" w:color="auto" w:fill="FFFFFF"/>
              </w:rPr>
              <w:t>*5</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30350E" w:rsidRPr="00CF7765" w:rsidTr="00FF16DA">
        <w:trPr>
          <w:jc w:val="right"/>
        </w:trPr>
        <w:tc>
          <w:tcPr>
            <w:tcW w:w="4950" w:type="dxa"/>
          </w:tcPr>
          <w:p w:rsidR="0030350E" w:rsidRPr="00CF7765" w:rsidRDefault="0030350E" w:rsidP="0030350E">
            <w:pPr>
              <w:pStyle w:val="aa"/>
              <w:ind w:left="0"/>
            </w:pPr>
            <w:r w:rsidRPr="00CF7765">
              <w:rPr>
                <w:rFonts w:hint="eastAsia"/>
              </w:rPr>
              <w:t>SB Finisher</w:t>
            </w:r>
            <w:r w:rsidRPr="00CF7765">
              <w:rPr>
                <w:rFonts w:hint="eastAsia"/>
              </w:rPr>
              <w:t>の有無</w:t>
            </w:r>
          </w:p>
        </w:tc>
        <w:tc>
          <w:tcPr>
            <w:tcW w:w="1134" w:type="dxa"/>
          </w:tcPr>
          <w:p w:rsidR="0030350E" w:rsidRPr="00CF7765" w:rsidRDefault="0030350E" w:rsidP="0030350E">
            <w:pPr>
              <w:pStyle w:val="aa"/>
              <w:ind w:left="0"/>
              <w:jc w:val="center"/>
            </w:pPr>
            <w:r w:rsidRPr="00CF7765">
              <w:rPr>
                <w:rFonts w:hint="eastAsia"/>
                <w:shd w:val="pct15" w:color="auto" w:fill="FFFFFF"/>
              </w:rPr>
              <w:t>*1</w:t>
            </w:r>
          </w:p>
        </w:tc>
        <w:tc>
          <w:tcPr>
            <w:tcW w:w="1276" w:type="dxa"/>
          </w:tcPr>
          <w:p w:rsidR="0030350E" w:rsidRPr="00CF7765" w:rsidRDefault="0030350E" w:rsidP="0030350E">
            <w:pPr>
              <w:pStyle w:val="aa"/>
              <w:ind w:left="0"/>
              <w:jc w:val="center"/>
            </w:pPr>
            <w:r w:rsidRPr="00CF7765">
              <w:rPr>
                <w:rFonts w:hint="eastAsia"/>
              </w:rPr>
              <w:t>―</w:t>
            </w:r>
          </w:p>
        </w:tc>
        <w:tc>
          <w:tcPr>
            <w:tcW w:w="2207" w:type="dxa"/>
          </w:tcPr>
          <w:p w:rsidR="0030350E" w:rsidRPr="00CF7765" w:rsidRDefault="0030350E" w:rsidP="0030350E">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t>G</w:t>
            </w:r>
            <w:r w:rsidRPr="00CF7765">
              <w:rPr>
                <w:rFonts w:hint="eastAsia"/>
              </w:rPr>
              <w:t>B Finisher</w:t>
            </w:r>
            <w:r w:rsidRPr="00CF7765">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C Finisher</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CH Finisher</w:t>
            </w:r>
            <w:r w:rsidRPr="00CF7765">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D Finisher</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D</w:t>
            </w:r>
            <w:r>
              <w:t>2G</w:t>
            </w:r>
            <w:r w:rsidRPr="00CF7765">
              <w:rPr>
                <w:rFonts w:hint="eastAsia"/>
              </w:rPr>
              <w:t xml:space="preserve"> Finisher</w:t>
            </w:r>
            <w:r w:rsidRPr="00CF7765">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Pr>
                <w:rFonts w:hint="eastAsia"/>
              </w:rPr>
              <w:t>IFM (</w:t>
            </w:r>
            <w:r w:rsidRPr="00FF16DA">
              <w:rPr>
                <w:rFonts w:hint="eastAsia"/>
              </w:rPr>
              <w:t>IF Module</w:t>
            </w:r>
            <w:r>
              <w:t>)</w:t>
            </w:r>
            <w:r w:rsidRPr="00FF16DA">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Pr>
                <w:rFonts w:hint="eastAsia"/>
              </w:rPr>
              <w:t>CDM (Cooling Decurler Module)</w:t>
            </w:r>
            <w:r w:rsidRPr="00FF16DA">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Pr>
                <w:rFonts w:hint="eastAsia"/>
              </w:rPr>
              <w:t>RPM (RP Module)</w:t>
            </w:r>
            <w:r w:rsidRPr="00FF16DA">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Coil Puncher</w:t>
            </w:r>
            <w:r w:rsidRPr="00CF7765">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Sparta Coil Puncher</w:t>
            </w:r>
            <w:r w:rsidRPr="00CF7765">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lastRenderedPageBreak/>
              <w:t>HCS</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HCS2</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くるみ製本機の有無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PFIM</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5874A0" w:rsidP="004D0F5D">
            <w:pPr>
              <w:pStyle w:val="aa"/>
              <w:ind w:left="0"/>
            </w:pPr>
            <w:r>
              <w:rPr>
                <w:rFonts w:hint="eastAsia"/>
              </w:rPr>
              <w:t>PGS2035SGP</w:t>
            </w:r>
            <w:r w:rsidR="004D0F5D"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*6</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t>“</w:t>
            </w:r>
            <w:r w:rsidRPr="00CF7765">
              <w:rPr>
                <w:rFonts w:hint="eastAsia"/>
              </w:rPr>
              <w:t>無し</w:t>
            </w:r>
            <w:r w:rsidRPr="00CF7765">
              <w:t>”</w:t>
            </w:r>
            <w:r w:rsidRPr="00CF7765">
              <w:rPr>
                <w:rFonts w:hint="eastAsia"/>
              </w:rPr>
              <w:t>、</w:t>
            </w:r>
            <w:r w:rsidRPr="00CF7765">
              <w:t>”</w:t>
            </w:r>
            <w:r w:rsidRPr="00CF7765">
              <w:rPr>
                <w:rFonts w:hint="eastAsia"/>
              </w:rPr>
              <w:t>有り</w:t>
            </w:r>
            <w:r w:rsidRPr="00CF7765">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Puncher</w:t>
            </w:r>
            <w:r w:rsidRPr="00CF7765">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Booklet</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Booklet Trimmer</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FF16DA">
              <w:rPr>
                <w:rFonts w:hint="eastAsia"/>
              </w:rPr>
              <w:t>Folder</w:t>
            </w:r>
            <w:r w:rsidRPr="00FF16DA">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Pr>
                <w:rFonts w:hint="eastAsia"/>
              </w:rPr>
              <w:t>Creaser</w:t>
            </w:r>
            <w:r>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Pr>
                <w:rFonts w:hint="eastAsia"/>
              </w:rPr>
              <w:t>Sheet Trimmer</w:t>
            </w:r>
            <w:r>
              <w:rPr>
                <w:rFonts w:hint="eastAsia"/>
              </w:rPr>
              <w:t>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Z</w:t>
            </w:r>
            <w:r w:rsidRPr="00CF7765">
              <w:rPr>
                <w:rFonts w:hint="eastAsia"/>
              </w:rPr>
              <w:t>折り</w:t>
            </w:r>
            <w:r w:rsidRPr="00CF7765">
              <w:rPr>
                <w:rFonts w:hint="eastAsia"/>
              </w:rPr>
              <w:t>Folder</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MailBox</w:t>
            </w:r>
            <w:r w:rsidRPr="00CF7765">
              <w:rPr>
                <w:rFonts w:hint="eastAsia"/>
              </w:rPr>
              <w:t>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Stapler</w:t>
            </w:r>
            <w:r w:rsidRPr="00CF7765">
              <w:rPr>
                <w:rFonts w:hint="eastAsia"/>
              </w:rPr>
              <w:t>針カットの有無</w:t>
            </w:r>
          </w:p>
        </w:tc>
        <w:tc>
          <w:tcPr>
            <w:tcW w:w="1134" w:type="dxa"/>
          </w:tcPr>
          <w:p w:rsidR="004D0F5D" w:rsidRPr="00CF7765" w:rsidRDefault="004D0F5D" w:rsidP="004D0F5D">
            <w:pPr>
              <w:pStyle w:val="aa"/>
              <w:ind w:left="0"/>
              <w:jc w:val="cente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r w:rsidR="004D0F5D" w:rsidRPr="00CF7765" w:rsidTr="00FF16DA">
        <w:trPr>
          <w:jc w:val="right"/>
        </w:trPr>
        <w:tc>
          <w:tcPr>
            <w:tcW w:w="4950" w:type="dxa"/>
          </w:tcPr>
          <w:p w:rsidR="004D0F5D" w:rsidRPr="00CF7765" w:rsidRDefault="004D0F5D" w:rsidP="004D0F5D">
            <w:pPr>
              <w:pStyle w:val="aa"/>
              <w:ind w:left="0"/>
            </w:pPr>
            <w:r w:rsidRPr="00CF7765">
              <w:rPr>
                <w:rFonts w:hint="eastAsia"/>
              </w:rPr>
              <w:t>臭気フィルターの有無</w:t>
            </w:r>
          </w:p>
        </w:tc>
        <w:tc>
          <w:tcPr>
            <w:tcW w:w="1134" w:type="dxa"/>
          </w:tcPr>
          <w:p w:rsidR="004D0F5D" w:rsidRPr="00CF7765" w:rsidRDefault="004D0F5D" w:rsidP="004D0F5D">
            <w:pPr>
              <w:pStyle w:val="aa"/>
              <w:ind w:left="0"/>
              <w:jc w:val="center"/>
              <w:rPr>
                <w:shd w:val="pct15" w:color="auto" w:fill="FFFFFF"/>
              </w:rPr>
            </w:pPr>
            <w:r w:rsidRPr="00CF7765">
              <w:rPr>
                <w:rFonts w:hint="eastAsia"/>
                <w:shd w:val="pct15" w:color="auto" w:fill="FFFFFF"/>
              </w:rPr>
              <w:t>*1</w:t>
            </w:r>
          </w:p>
        </w:tc>
        <w:tc>
          <w:tcPr>
            <w:tcW w:w="1276" w:type="dxa"/>
          </w:tcPr>
          <w:p w:rsidR="004D0F5D" w:rsidRPr="00CF7765" w:rsidRDefault="004D0F5D" w:rsidP="004D0F5D">
            <w:pPr>
              <w:pStyle w:val="aa"/>
              <w:ind w:left="0"/>
              <w:jc w:val="center"/>
            </w:pPr>
            <w:r w:rsidRPr="00CF7765">
              <w:rPr>
                <w:rFonts w:hint="eastAsia"/>
              </w:rPr>
              <w:t>―</w:t>
            </w:r>
          </w:p>
        </w:tc>
        <w:tc>
          <w:tcPr>
            <w:tcW w:w="2207" w:type="dxa"/>
          </w:tcPr>
          <w:p w:rsidR="004D0F5D" w:rsidRPr="00CF7765" w:rsidRDefault="004D0F5D" w:rsidP="004D0F5D">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w:t>
            </w:r>
            <w:r w:rsidRPr="00CF7765">
              <w:rPr>
                <w:rFonts w:hint="eastAsia"/>
              </w:rPr>
              <w:t>有り</w:t>
            </w:r>
            <w:r w:rsidRPr="00CF7765">
              <w:rPr>
                <w:rFonts w:hint="eastAsia"/>
              </w:rPr>
              <w:t>"</w:t>
            </w:r>
          </w:p>
        </w:tc>
      </w:tr>
    </w:tbl>
    <w:p w:rsidR="00FD3712" w:rsidRPr="00CF7765" w:rsidRDefault="00FD3712">
      <w:pPr>
        <w:pStyle w:val="aa"/>
        <w:tabs>
          <w:tab w:val="clear" w:pos="567"/>
          <w:tab w:val="clear" w:pos="851"/>
          <w:tab w:val="left" w:pos="2340"/>
        </w:tabs>
        <w:ind w:left="2340" w:hanging="360"/>
      </w:pPr>
      <w:r w:rsidRPr="00CF7765">
        <w:rPr>
          <w:rFonts w:hint="eastAsia"/>
          <w:shd w:val="pct15" w:color="auto" w:fill="FFFFFF"/>
        </w:rPr>
        <w:t>*1</w:t>
      </w:r>
      <w:r w:rsidRPr="00CF7765">
        <w:rPr>
          <w:rFonts w:hint="eastAsia"/>
        </w:rPr>
        <w:tab/>
      </w:r>
      <w:r w:rsidRPr="00CF7765">
        <w:rPr>
          <w:rFonts w:hint="eastAsia"/>
        </w:rPr>
        <w:t>設定の方法</w:t>
      </w:r>
      <w:r w:rsidRPr="00CF7765">
        <w:rPr>
          <w:rFonts w:hint="eastAsia"/>
        </w:rPr>
        <w:t>(</w:t>
      </w:r>
      <w:r w:rsidRPr="00CF7765">
        <w:rPr>
          <w:rFonts w:hint="eastAsia"/>
        </w:rPr>
        <w:t>自動検知、</w:t>
      </w:r>
      <w:r w:rsidRPr="00CF7765">
        <w:rPr>
          <w:rFonts w:hint="eastAsia"/>
        </w:rPr>
        <w:t>CE</w:t>
      </w:r>
      <w:r w:rsidRPr="00CF7765">
        <w:rPr>
          <w:rFonts w:hint="eastAsia"/>
        </w:rPr>
        <w:t>、標準等の区別</w:t>
      </w:r>
      <w:r w:rsidRPr="00CF7765">
        <w:rPr>
          <w:rFonts w:hint="eastAsia"/>
        </w:rPr>
        <w:t>)</w:t>
      </w:r>
      <w:r w:rsidRPr="00CF7765">
        <w:rPr>
          <w:rFonts w:hint="eastAsia"/>
        </w:rPr>
        <w:t>については各プロダクト依存編を参照のこと。</w:t>
      </w:r>
    </w:p>
    <w:p w:rsidR="00FD3712" w:rsidRPr="00CF7765" w:rsidRDefault="00FD3712">
      <w:pPr>
        <w:pStyle w:val="aa"/>
        <w:tabs>
          <w:tab w:val="clear" w:pos="567"/>
          <w:tab w:val="clear" w:pos="851"/>
          <w:tab w:val="left" w:pos="2340"/>
        </w:tabs>
        <w:ind w:left="2340" w:hanging="360"/>
      </w:pPr>
      <w:r w:rsidRPr="00CF7765">
        <w:rPr>
          <w:rFonts w:hint="eastAsia"/>
          <w:shd w:val="pct15" w:color="auto" w:fill="FFFFFF"/>
        </w:rPr>
        <w:t>*2</w:t>
      </w:r>
      <w:r w:rsidRPr="00CF7765">
        <w:tab/>
      </w:r>
      <w:r w:rsidRPr="00CF7765">
        <w:rPr>
          <w:rFonts w:hint="eastAsia"/>
        </w:rPr>
        <w:t>本仕様では、</w:t>
      </w:r>
      <w:r w:rsidRPr="00CF7765">
        <w:rPr>
          <w:rFonts w:hint="eastAsia"/>
        </w:rPr>
        <w:t>SMH</w:t>
      </w:r>
      <w:r w:rsidRPr="00CF7765">
        <w:rPr>
          <w:rFonts w:hint="eastAsia"/>
        </w:rPr>
        <w:t>については「トレイ段数」に含まない。</w:t>
      </w:r>
    </w:p>
    <w:p w:rsidR="00FD3712" w:rsidRPr="00CF7765" w:rsidRDefault="00FD3712">
      <w:pPr>
        <w:pStyle w:val="aa"/>
        <w:tabs>
          <w:tab w:val="clear" w:pos="567"/>
          <w:tab w:val="clear" w:pos="851"/>
          <w:tab w:val="left" w:pos="2340"/>
        </w:tabs>
        <w:ind w:left="2340" w:hanging="360"/>
      </w:pPr>
      <w:r w:rsidRPr="00CF7765">
        <w:rPr>
          <w:rFonts w:hint="eastAsia"/>
          <w:shd w:val="pct15" w:color="auto" w:fill="FFFFFF"/>
        </w:rPr>
        <w:t>*3</w:t>
      </w:r>
      <w:r w:rsidRPr="00CF7765">
        <w:rPr>
          <w:rFonts w:hint="eastAsia"/>
        </w:rPr>
        <w:tab/>
        <w:t>2</w:t>
      </w:r>
      <w:r w:rsidRPr="00CF7765">
        <w:rPr>
          <w:rFonts w:hint="eastAsia"/>
        </w:rPr>
        <w:t>トレイ</w:t>
      </w:r>
      <w:r w:rsidRPr="00CF7765">
        <w:rPr>
          <w:rFonts w:hint="eastAsia"/>
        </w:rPr>
        <w:t>TTM</w:t>
      </w:r>
      <w:r w:rsidRPr="00CF7765">
        <w:rPr>
          <w:rFonts w:hint="eastAsia"/>
        </w:rPr>
        <w:t>、</w:t>
      </w:r>
      <w:r w:rsidRPr="00CF7765">
        <w:rPr>
          <w:rFonts w:hint="eastAsia"/>
        </w:rPr>
        <w:t>3</w:t>
      </w:r>
      <w:r w:rsidRPr="00CF7765">
        <w:rPr>
          <w:rFonts w:hint="eastAsia"/>
        </w:rPr>
        <w:t>トレイ</w:t>
      </w:r>
      <w:r w:rsidRPr="00CF7765">
        <w:rPr>
          <w:rFonts w:hint="eastAsia"/>
        </w:rPr>
        <w:t>TTM</w:t>
      </w:r>
      <w:r w:rsidRPr="00CF7765">
        <w:rPr>
          <w:rFonts w:hint="eastAsia"/>
        </w:rPr>
        <w:t>の有無をかねる。</w:t>
      </w:r>
    </w:p>
    <w:p w:rsidR="00FD3712" w:rsidRPr="00CF7765" w:rsidRDefault="00FD3712">
      <w:pPr>
        <w:pStyle w:val="aa"/>
        <w:tabs>
          <w:tab w:val="clear" w:pos="567"/>
          <w:tab w:val="clear" w:pos="851"/>
          <w:tab w:val="left" w:pos="2340"/>
        </w:tabs>
        <w:ind w:left="2340" w:hanging="360"/>
      </w:pPr>
      <w:r w:rsidRPr="00CF7765">
        <w:rPr>
          <w:rFonts w:hint="eastAsia"/>
          <w:shd w:val="pct15" w:color="auto" w:fill="FFFFFF"/>
        </w:rPr>
        <w:t>*4</w:t>
      </w:r>
      <w:r w:rsidRPr="00CF7765">
        <w:rPr>
          <w:rFonts w:hint="eastAsia"/>
        </w:rPr>
        <w:tab/>
        <w:t>Faceup Tray</w:t>
      </w:r>
      <w:r w:rsidRPr="00CF7765">
        <w:rPr>
          <w:rFonts w:hint="eastAsia"/>
        </w:rPr>
        <w:t>の有無をかねる。</w:t>
      </w:r>
    </w:p>
    <w:p w:rsidR="00FD3712" w:rsidRPr="00CF7765" w:rsidRDefault="00FD3712">
      <w:pPr>
        <w:pStyle w:val="aa"/>
        <w:tabs>
          <w:tab w:val="clear" w:pos="567"/>
          <w:tab w:val="clear" w:pos="851"/>
          <w:tab w:val="left" w:pos="2340"/>
        </w:tabs>
        <w:ind w:left="2340" w:hanging="360"/>
      </w:pPr>
      <w:r w:rsidRPr="00CF7765">
        <w:rPr>
          <w:rFonts w:hint="eastAsia"/>
          <w:shd w:val="pct15" w:color="auto" w:fill="FFFFFF"/>
        </w:rPr>
        <w:t>*5</w:t>
      </w:r>
      <w:r w:rsidRPr="00CF7765">
        <w:rPr>
          <w:rFonts w:hint="eastAsia"/>
        </w:rPr>
        <w:tab/>
        <w:t>Lite Finisher</w:t>
      </w:r>
      <w:r w:rsidRPr="00CF7765">
        <w:rPr>
          <w:rFonts w:hint="eastAsia"/>
        </w:rPr>
        <w:t>の有無をかねる。</w:t>
      </w:r>
    </w:p>
    <w:p w:rsidR="00FD3712" w:rsidRPr="00CF7765" w:rsidRDefault="00FD3712">
      <w:pPr>
        <w:pStyle w:val="aa"/>
        <w:tabs>
          <w:tab w:val="clear" w:pos="567"/>
          <w:tab w:val="clear" w:pos="851"/>
          <w:tab w:val="left" w:pos="2340"/>
        </w:tabs>
        <w:ind w:left="2340" w:hanging="360"/>
      </w:pPr>
      <w:r w:rsidRPr="00CF7765">
        <w:rPr>
          <w:rFonts w:hint="eastAsia"/>
          <w:shd w:val="pct15" w:color="auto" w:fill="FFFFFF"/>
        </w:rPr>
        <w:t>*6</w:t>
      </w:r>
      <w:r w:rsidRPr="00CF7765">
        <w:rPr>
          <w:rFonts w:hint="eastAsia"/>
        </w:rPr>
        <w:tab/>
      </w:r>
      <w:r w:rsidR="005874A0">
        <w:rPr>
          <w:rFonts w:hint="eastAsia"/>
        </w:rPr>
        <w:t>PGS2035SGP</w:t>
      </w:r>
      <w:r w:rsidRPr="00CF7765">
        <w:rPr>
          <w:rFonts w:hint="eastAsia"/>
        </w:rPr>
        <w:t>の接続有無は直接判断できないので、</w:t>
      </w:r>
      <w:r w:rsidRPr="00CF7765">
        <w:rPr>
          <w:rFonts w:hint="eastAsia"/>
        </w:rPr>
        <w:t>PFIM</w:t>
      </w:r>
      <w:r w:rsidRPr="00CF7765">
        <w:rPr>
          <w:rFonts w:hint="eastAsia"/>
        </w:rPr>
        <w:t>が接続されている場合に「有り」になる。</w:t>
      </w:r>
    </w:p>
    <w:p w:rsidR="000E7412" w:rsidRPr="00CF7765" w:rsidRDefault="000E7412" w:rsidP="00833683">
      <w:pPr>
        <w:pStyle w:val="aa"/>
        <w:tabs>
          <w:tab w:val="clear" w:pos="567"/>
          <w:tab w:val="clear" w:pos="851"/>
          <w:tab w:val="left" w:pos="2340"/>
        </w:tabs>
        <w:ind w:left="2340" w:hanging="360"/>
      </w:pPr>
      <w:r w:rsidRPr="00CF7765">
        <w:rPr>
          <w:rFonts w:hint="eastAsia"/>
          <w:highlight w:val="lightGray"/>
        </w:rPr>
        <w:t>*7</w:t>
      </w:r>
      <w:r w:rsidRPr="00CF7765">
        <w:rPr>
          <w:rFonts w:hint="eastAsia"/>
        </w:rPr>
        <w:tab/>
      </w:r>
      <w:r w:rsidRPr="00CF7765">
        <w:t>SEEP</w:t>
      </w:r>
      <w:r w:rsidRPr="00CF7765">
        <w:rPr>
          <w:rFonts w:hint="eastAsia"/>
        </w:rPr>
        <w:t>設定が「</w:t>
      </w:r>
      <w:r w:rsidRPr="00CF7765">
        <w:t>Simplex</w:t>
      </w:r>
      <w:r w:rsidRPr="00CF7765">
        <w:t>固定</w:t>
      </w:r>
      <w:r w:rsidRPr="00CF7765">
        <w:rPr>
          <w:rFonts w:hint="eastAsia"/>
        </w:rPr>
        <w:t>」の場合には、</w:t>
      </w:r>
      <w:r w:rsidRPr="00CF7765">
        <w:rPr>
          <w:rFonts w:hint="eastAsia"/>
        </w:rPr>
        <w:t>Duplex</w:t>
      </w:r>
      <w:r w:rsidRPr="00CF7765">
        <w:rPr>
          <w:rFonts w:hint="eastAsia"/>
        </w:rPr>
        <w:t>装置を検知しても</w:t>
      </w:r>
      <w:r w:rsidRPr="00CF7765">
        <w:rPr>
          <w:rFonts w:hint="eastAsia"/>
        </w:rPr>
        <w:t>Duplex</w:t>
      </w:r>
      <w:r w:rsidRPr="00CF7765">
        <w:t>”</w:t>
      </w:r>
      <w:r w:rsidRPr="00CF7765">
        <w:rPr>
          <w:rFonts w:hint="eastAsia"/>
        </w:rPr>
        <w:t>無し</w:t>
      </w:r>
      <w:r w:rsidRPr="00CF7765">
        <w:t>”</w:t>
      </w:r>
      <w:r w:rsidRPr="00CF7765">
        <w:rPr>
          <w:rFonts w:hint="eastAsia"/>
        </w:rPr>
        <w:t>とする。</w:t>
      </w:r>
    </w:p>
    <w:p w:rsidR="000E7412" w:rsidRPr="00CF7765" w:rsidRDefault="000E7412">
      <w:pPr>
        <w:pStyle w:val="aa"/>
        <w:tabs>
          <w:tab w:val="clear" w:pos="567"/>
          <w:tab w:val="clear" w:pos="851"/>
          <w:tab w:val="left" w:pos="2340"/>
        </w:tabs>
        <w:ind w:left="2340" w:hanging="360"/>
      </w:pPr>
    </w:p>
    <w:p w:rsidR="00FD3712" w:rsidRPr="00CF7765" w:rsidRDefault="00FD3712">
      <w:pPr>
        <w:pStyle w:val="aa"/>
        <w:tabs>
          <w:tab w:val="clear" w:pos="567"/>
        </w:tabs>
        <w:ind w:left="1080"/>
      </w:pPr>
      <w:r w:rsidRPr="00CF7765">
        <w:rPr>
          <w:rFonts w:hint="eastAsia"/>
        </w:rPr>
        <w:t>Puncher</w:t>
      </w:r>
      <w:r w:rsidRPr="00CF7765">
        <w:rPr>
          <w:rFonts w:hint="eastAsia"/>
        </w:rPr>
        <w:t>は、</w:t>
      </w:r>
      <w:r w:rsidRPr="00CF7765">
        <w:rPr>
          <w:rFonts w:hint="eastAsia"/>
        </w:rPr>
        <w:t>SB-Finisher</w:t>
      </w:r>
      <w:r w:rsidRPr="00CF7765">
        <w:rPr>
          <w:rFonts w:hint="eastAsia"/>
        </w:rPr>
        <w:t>、</w:t>
      </w:r>
      <w:r w:rsidR="004B6F76">
        <w:t>G</w:t>
      </w:r>
      <w:r w:rsidR="004B6F76" w:rsidRPr="00CF7765">
        <w:rPr>
          <w:rFonts w:hint="eastAsia"/>
        </w:rPr>
        <w:t>B-Finisher</w:t>
      </w:r>
      <w:r w:rsidR="004B6F76" w:rsidRPr="00CF7765">
        <w:rPr>
          <w:rFonts w:hint="eastAsia"/>
        </w:rPr>
        <w:t>、</w:t>
      </w:r>
      <w:r w:rsidRPr="00CF7765">
        <w:rPr>
          <w:rFonts w:hint="eastAsia"/>
        </w:rPr>
        <w:t>C-Finisher</w:t>
      </w:r>
      <w:r w:rsidR="00FF16DA" w:rsidRPr="00CF7765">
        <w:rPr>
          <w:rFonts w:hint="eastAsia"/>
        </w:rPr>
        <w:t>、</w:t>
      </w:r>
      <w:r w:rsidR="00FF16DA" w:rsidRPr="00CF7765">
        <w:rPr>
          <w:rFonts w:hint="eastAsia"/>
        </w:rPr>
        <w:t>CH-Finisher</w:t>
      </w:r>
      <w:r w:rsidR="00FF16DA" w:rsidRPr="00CF7765">
        <w:rPr>
          <w:rFonts w:hint="eastAsia"/>
        </w:rPr>
        <w:t>、</w:t>
      </w:r>
      <w:r w:rsidRPr="00CF7765">
        <w:rPr>
          <w:rFonts w:hint="eastAsia"/>
        </w:rPr>
        <w:t>D-Finisher</w:t>
      </w:r>
      <w:r w:rsidRPr="00CF7765">
        <w:rPr>
          <w:rFonts w:hint="eastAsia"/>
        </w:rPr>
        <w:t>に装着される。</w:t>
      </w:r>
      <w:r w:rsidRPr="00CF7765">
        <w:rPr>
          <w:rFonts w:hint="eastAsia"/>
        </w:rPr>
        <w:t>Punch</w:t>
      </w:r>
      <w:r w:rsidRPr="00CF7765">
        <w:rPr>
          <w:rFonts w:hint="eastAsia"/>
        </w:rPr>
        <w:t>の構成は、次のシステムデータで入手できる。</w:t>
      </w:r>
    </w:p>
    <w:p w:rsidR="00FD3712" w:rsidRPr="00CF7765" w:rsidRDefault="00FD3712">
      <w:pPr>
        <w:pStyle w:val="aa"/>
        <w:tabs>
          <w:tab w:val="clear" w:pos="567"/>
        </w:tabs>
        <w:ind w:left="108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1080"/>
        <w:gridCol w:w="1260"/>
        <w:gridCol w:w="3207"/>
      </w:tblGrid>
      <w:tr w:rsidR="00FD3712" w:rsidRPr="00CF7765">
        <w:trPr>
          <w:jc w:val="right"/>
        </w:trPr>
        <w:tc>
          <w:tcPr>
            <w:tcW w:w="4020" w:type="dxa"/>
            <w:tcBorders>
              <w:bottom w:val="nil"/>
            </w:tcBorders>
            <w:shd w:val="clear" w:color="auto" w:fill="FFFF00"/>
          </w:tcPr>
          <w:p w:rsidR="00FD3712" w:rsidRPr="00CF7765" w:rsidRDefault="00FD3712">
            <w:pPr>
              <w:pStyle w:val="aa"/>
              <w:ind w:left="0"/>
            </w:pPr>
            <w:r w:rsidRPr="00CF7765">
              <w:rPr>
                <w:rFonts w:hint="eastAsia"/>
              </w:rPr>
              <w:t>項目</w:t>
            </w:r>
          </w:p>
        </w:tc>
        <w:tc>
          <w:tcPr>
            <w:tcW w:w="108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6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320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20" w:type="dxa"/>
          </w:tcPr>
          <w:p w:rsidR="00FD3712" w:rsidRPr="00CF7765" w:rsidRDefault="00FD3712">
            <w:pPr>
              <w:pStyle w:val="aa"/>
              <w:ind w:left="0"/>
            </w:pPr>
            <w:r w:rsidRPr="00CF7765">
              <w:rPr>
                <w:rFonts w:hint="eastAsia"/>
              </w:rPr>
              <w:t>Puncher</w:t>
            </w:r>
            <w:r w:rsidRPr="00CF7765">
              <w:rPr>
                <w:rFonts w:hint="eastAsia"/>
              </w:rPr>
              <w:t>の構成</w:t>
            </w:r>
          </w:p>
        </w:tc>
        <w:tc>
          <w:tcPr>
            <w:tcW w:w="1080" w:type="dxa"/>
          </w:tcPr>
          <w:p w:rsidR="00FD3712" w:rsidRPr="00CF7765" w:rsidRDefault="00FD3712">
            <w:pPr>
              <w:pStyle w:val="aa"/>
              <w:ind w:left="0"/>
              <w:jc w:val="center"/>
            </w:pPr>
            <w:r w:rsidRPr="00CF7765">
              <w:rPr>
                <w:rFonts w:hint="eastAsia"/>
                <w:shd w:val="pct15" w:color="auto" w:fill="FFFFFF"/>
              </w:rPr>
              <w:t>*1</w:t>
            </w:r>
          </w:p>
        </w:tc>
        <w:tc>
          <w:tcPr>
            <w:tcW w:w="1260" w:type="dxa"/>
          </w:tcPr>
          <w:p w:rsidR="00FD3712" w:rsidRPr="00CF7765" w:rsidRDefault="00FD3712">
            <w:pPr>
              <w:pStyle w:val="aa"/>
              <w:ind w:left="0"/>
              <w:jc w:val="center"/>
            </w:pPr>
            <w:r w:rsidRPr="00CF7765">
              <w:rPr>
                <w:rFonts w:hint="eastAsia"/>
              </w:rPr>
              <w:t>―</w:t>
            </w:r>
          </w:p>
        </w:tc>
        <w:tc>
          <w:tcPr>
            <w:tcW w:w="3207" w:type="dxa"/>
          </w:tcPr>
          <w:p w:rsidR="00FD3712" w:rsidRPr="00CF7765" w:rsidRDefault="00FD3712">
            <w:pPr>
              <w:pStyle w:val="aa"/>
              <w:ind w:left="0"/>
            </w:pPr>
            <w:r w:rsidRPr="00CF7765">
              <w:rPr>
                <w:rFonts w:hint="eastAsia"/>
              </w:rPr>
              <w:t>"</w:t>
            </w:r>
            <w:r w:rsidRPr="00CF7765">
              <w:rPr>
                <w:rFonts w:hint="eastAsia"/>
              </w:rPr>
              <w:t>無し</w:t>
            </w:r>
            <w:r w:rsidRPr="00CF7765">
              <w:rPr>
                <w:rFonts w:hint="eastAsia"/>
              </w:rPr>
              <w:t>"</w:t>
            </w:r>
            <w:r w:rsidRPr="00CF7765">
              <w:rPr>
                <w:rFonts w:hint="eastAsia"/>
              </w:rPr>
              <w:t>、</w:t>
            </w:r>
            <w:r w:rsidRPr="00CF7765">
              <w:rPr>
                <w:rFonts w:hint="eastAsia"/>
              </w:rPr>
              <w:t>"2</w:t>
            </w:r>
            <w:r w:rsidRPr="00CF7765">
              <w:rPr>
                <w:rFonts w:hint="eastAsia"/>
              </w:rPr>
              <w:t>穴</w:t>
            </w:r>
            <w:r w:rsidRPr="00CF7765">
              <w:rPr>
                <w:rFonts w:hint="eastAsia"/>
              </w:rPr>
              <w:t>"</w:t>
            </w:r>
            <w:r w:rsidRPr="00CF7765">
              <w:rPr>
                <w:rFonts w:hint="eastAsia"/>
              </w:rPr>
              <w:t>、</w:t>
            </w:r>
            <w:r w:rsidRPr="00CF7765">
              <w:rPr>
                <w:rFonts w:hint="eastAsia"/>
              </w:rPr>
              <w:t>"3</w:t>
            </w:r>
            <w:r w:rsidRPr="00CF7765">
              <w:rPr>
                <w:rFonts w:hint="eastAsia"/>
              </w:rPr>
              <w:t>穴</w:t>
            </w:r>
            <w:r w:rsidRPr="00CF7765">
              <w:rPr>
                <w:rFonts w:hint="eastAsia"/>
              </w:rPr>
              <w:t>"</w:t>
            </w:r>
            <w:r w:rsidRPr="00CF7765">
              <w:rPr>
                <w:rFonts w:hint="eastAsia"/>
              </w:rPr>
              <w:t>、</w:t>
            </w:r>
            <w:r w:rsidRPr="00CF7765">
              <w:rPr>
                <w:rFonts w:hint="eastAsia"/>
              </w:rPr>
              <w:t>"4</w:t>
            </w:r>
            <w:r w:rsidRPr="00CF7765">
              <w:rPr>
                <w:rFonts w:hint="eastAsia"/>
              </w:rPr>
              <w:t>穴</w:t>
            </w:r>
            <w:r w:rsidRPr="00CF7765">
              <w:rPr>
                <w:rFonts w:hint="eastAsia"/>
              </w:rPr>
              <w:t>"</w:t>
            </w:r>
          </w:p>
        </w:tc>
      </w:tr>
      <w:tr w:rsidR="00FD3712" w:rsidRPr="00CF7765">
        <w:trPr>
          <w:jc w:val="right"/>
        </w:trPr>
        <w:tc>
          <w:tcPr>
            <w:tcW w:w="4020" w:type="dxa"/>
          </w:tcPr>
          <w:p w:rsidR="00FD3712" w:rsidRPr="00CF7765" w:rsidRDefault="00FD3712">
            <w:pPr>
              <w:pStyle w:val="aa"/>
              <w:ind w:left="0"/>
            </w:pPr>
            <w:r w:rsidRPr="00CF7765">
              <w:rPr>
                <w:rFonts w:hint="eastAsia"/>
              </w:rPr>
              <w:t>Punch Unit</w:t>
            </w:r>
            <w:r w:rsidRPr="00CF7765">
              <w:rPr>
                <w:rFonts w:hint="eastAsia"/>
              </w:rPr>
              <w:t>種別</w:t>
            </w:r>
          </w:p>
        </w:tc>
        <w:tc>
          <w:tcPr>
            <w:tcW w:w="1080" w:type="dxa"/>
          </w:tcPr>
          <w:p w:rsidR="00FD3712" w:rsidRPr="00CF7765" w:rsidRDefault="00FD3712">
            <w:pPr>
              <w:pStyle w:val="aa"/>
              <w:ind w:left="0"/>
              <w:jc w:val="center"/>
              <w:rPr>
                <w:shd w:val="pct15" w:color="auto" w:fill="FFFFFF"/>
              </w:rPr>
            </w:pPr>
            <w:r w:rsidRPr="00CF7765">
              <w:rPr>
                <w:rFonts w:hint="eastAsia"/>
                <w:shd w:val="pct15" w:color="auto" w:fill="FFFFFF"/>
              </w:rPr>
              <w:t>*1</w:t>
            </w:r>
          </w:p>
        </w:tc>
        <w:tc>
          <w:tcPr>
            <w:tcW w:w="1260" w:type="dxa"/>
          </w:tcPr>
          <w:p w:rsidR="00FD3712" w:rsidRPr="00CF7765" w:rsidRDefault="00FD3712">
            <w:pPr>
              <w:pStyle w:val="aa"/>
              <w:ind w:left="0"/>
              <w:jc w:val="center"/>
            </w:pPr>
            <w:r w:rsidRPr="00CF7765">
              <w:t>“</w:t>
            </w:r>
            <w:r w:rsidRPr="00CF7765">
              <w:rPr>
                <w:rFonts w:hint="eastAsia"/>
              </w:rPr>
              <w:t>標準仕様</w:t>
            </w:r>
            <w:r w:rsidRPr="00CF7765">
              <w:t>”</w:t>
            </w:r>
          </w:p>
        </w:tc>
        <w:tc>
          <w:tcPr>
            <w:tcW w:w="3207" w:type="dxa"/>
          </w:tcPr>
          <w:p w:rsidR="00FD3712" w:rsidRPr="00CF7765" w:rsidRDefault="00FD3712">
            <w:pPr>
              <w:pStyle w:val="aa"/>
              <w:ind w:left="0"/>
            </w:pPr>
            <w:r w:rsidRPr="00CF7765">
              <w:t>“</w:t>
            </w:r>
            <w:r w:rsidRPr="00CF7765">
              <w:rPr>
                <w:rFonts w:hint="eastAsia"/>
              </w:rPr>
              <w:t>標準仕様</w:t>
            </w:r>
            <w:r w:rsidRPr="00CF7765">
              <w:t>”</w:t>
            </w:r>
            <w:r w:rsidRPr="00CF7765">
              <w:rPr>
                <w:rFonts w:hint="eastAsia"/>
              </w:rPr>
              <w:t>、</w:t>
            </w:r>
            <w:r w:rsidRPr="00CF7765">
              <w:t>”</w:t>
            </w:r>
            <w:r w:rsidRPr="00CF7765">
              <w:rPr>
                <w:rFonts w:hint="eastAsia"/>
              </w:rPr>
              <w:t>スウェーデン仕様</w:t>
            </w:r>
            <w:r w:rsidRPr="00CF7765">
              <w:t>”</w:t>
            </w:r>
          </w:p>
        </w:tc>
      </w:tr>
    </w:tbl>
    <w:p w:rsidR="00FD3712" w:rsidRPr="00CF7765" w:rsidRDefault="00FD3712">
      <w:pPr>
        <w:pStyle w:val="aa"/>
        <w:tabs>
          <w:tab w:val="clear" w:pos="567"/>
        </w:tabs>
        <w:ind w:left="1080"/>
      </w:pPr>
    </w:p>
    <w:p w:rsidR="00FD3712" w:rsidRPr="00CF7765" w:rsidRDefault="00FD3712">
      <w:pPr>
        <w:pStyle w:val="aa"/>
        <w:tabs>
          <w:tab w:val="clear" w:pos="567"/>
        </w:tabs>
        <w:ind w:left="1080"/>
      </w:pPr>
      <w:r w:rsidRPr="00CF7765">
        <w:rPr>
          <w:rFonts w:hint="eastAsia"/>
        </w:rPr>
        <w:t>たとえば、「</w:t>
      </w:r>
      <w:r w:rsidRPr="00CF7765">
        <w:rPr>
          <w:rFonts w:hint="eastAsia"/>
        </w:rPr>
        <w:t>2</w:t>
      </w:r>
      <w:r w:rsidRPr="00CF7765">
        <w:rPr>
          <w:rFonts w:hint="eastAsia"/>
        </w:rPr>
        <w:t>穴</w:t>
      </w:r>
      <w:r w:rsidRPr="00CF7765">
        <w:rPr>
          <w:rFonts w:hint="eastAsia"/>
        </w:rPr>
        <w:t>/4</w:t>
      </w:r>
      <w:r w:rsidRPr="00CF7765">
        <w:rPr>
          <w:rFonts w:hint="eastAsia"/>
        </w:rPr>
        <w:t>穴」用が装着されていた場合は、「</w:t>
      </w:r>
      <w:r w:rsidRPr="00CF7765">
        <w:rPr>
          <w:rFonts w:hint="eastAsia"/>
        </w:rPr>
        <w:t>2</w:t>
      </w:r>
      <w:r w:rsidRPr="00CF7765">
        <w:rPr>
          <w:rFonts w:hint="eastAsia"/>
        </w:rPr>
        <w:t>穴」と「</w:t>
      </w:r>
      <w:r w:rsidRPr="00CF7765">
        <w:rPr>
          <w:rFonts w:hint="eastAsia"/>
        </w:rPr>
        <w:t>4</w:t>
      </w:r>
      <w:r w:rsidRPr="00CF7765">
        <w:rPr>
          <w:rFonts w:hint="eastAsia"/>
        </w:rPr>
        <w:t>穴」が同時に設定される。</w:t>
      </w:r>
      <w:r w:rsidRPr="00CF7765">
        <w:br/>
      </w:r>
      <w:r w:rsidRPr="00CF7765">
        <w:rPr>
          <w:rFonts w:hint="eastAsia"/>
        </w:rPr>
        <w:t>2</w:t>
      </w:r>
      <w:r w:rsidRPr="00CF7765">
        <w:rPr>
          <w:rFonts w:hint="eastAsia"/>
        </w:rPr>
        <w:t>穴と</w:t>
      </w:r>
      <w:r w:rsidRPr="00CF7765">
        <w:rPr>
          <w:rFonts w:hint="eastAsia"/>
        </w:rPr>
        <w:t>US2</w:t>
      </w:r>
      <w:r w:rsidRPr="00CF7765">
        <w:rPr>
          <w:rFonts w:hint="eastAsia"/>
        </w:rPr>
        <w:t>穴について本システムデータでは区別できない。</w:t>
      </w:r>
      <w:r w:rsidRPr="00CF7765">
        <w:br/>
      </w:r>
      <w:r w:rsidRPr="00CF7765">
        <w:rPr>
          <w:rFonts w:hint="eastAsia"/>
        </w:rPr>
        <w:t>4</w:t>
      </w:r>
      <w:r w:rsidRPr="00CF7765">
        <w:rPr>
          <w:rFonts w:hint="eastAsia"/>
        </w:rPr>
        <w:t>穴と</w:t>
      </w:r>
      <w:r w:rsidRPr="00CF7765">
        <w:rPr>
          <w:rFonts w:hint="eastAsia"/>
        </w:rPr>
        <w:t>Swedish4</w:t>
      </w:r>
      <w:r w:rsidRPr="00CF7765">
        <w:rPr>
          <w:rFonts w:hint="eastAsia"/>
        </w:rPr>
        <w:t>穴の場合は、どちらも「</w:t>
      </w:r>
      <w:r w:rsidRPr="00CF7765">
        <w:rPr>
          <w:rFonts w:hint="eastAsia"/>
        </w:rPr>
        <w:t>4</w:t>
      </w:r>
      <w:r w:rsidRPr="00CF7765">
        <w:rPr>
          <w:rFonts w:hint="eastAsia"/>
        </w:rPr>
        <w:t>穴」が設定されるが、</w:t>
      </w:r>
      <w:r w:rsidRPr="00CF7765">
        <w:rPr>
          <w:rFonts w:hint="eastAsia"/>
        </w:rPr>
        <w:t>Punch Unit</w:t>
      </w:r>
      <w:r w:rsidRPr="00CF7765">
        <w:rPr>
          <w:rFonts w:hint="eastAsia"/>
        </w:rPr>
        <w:t xml:space="preserve">の種別にて標準仕様とスウェーデン使用を区別できる。　</w:t>
      </w:r>
      <w:r w:rsidRPr="00CF7765">
        <w:br/>
      </w:r>
      <w:r w:rsidRPr="00CF7765">
        <w:br/>
      </w:r>
      <w:r w:rsidRPr="00CF7765">
        <w:rPr>
          <w:rFonts w:hint="eastAsia"/>
        </w:rPr>
        <w:br/>
        <w:t>SB-Finisher</w:t>
      </w:r>
      <w:r w:rsidR="00476865" w:rsidRPr="00CF7765">
        <w:rPr>
          <w:rFonts w:hint="eastAsia"/>
        </w:rPr>
        <w:t>、</w:t>
      </w:r>
      <w:r w:rsidR="004B6F76">
        <w:t>G</w:t>
      </w:r>
      <w:r w:rsidR="004B6F76" w:rsidRPr="00CF7765">
        <w:rPr>
          <w:rFonts w:hint="eastAsia"/>
        </w:rPr>
        <w:t>B-Finisher</w:t>
      </w:r>
      <w:r w:rsidR="004B6F76" w:rsidRPr="00CF7765">
        <w:rPr>
          <w:rFonts w:hint="eastAsia"/>
        </w:rPr>
        <w:t>、</w:t>
      </w:r>
      <w:r w:rsidR="00476865" w:rsidRPr="00CF7765">
        <w:rPr>
          <w:rFonts w:hint="eastAsia"/>
        </w:rPr>
        <w:t>CH-Finisher</w:t>
      </w:r>
      <w:r w:rsidRPr="00CF7765">
        <w:rPr>
          <w:rFonts w:hint="eastAsia"/>
        </w:rPr>
        <w:t>の場合は、</w:t>
      </w:r>
      <w:r w:rsidRPr="00CF7765">
        <w:rPr>
          <w:rFonts w:hint="eastAsia"/>
        </w:rPr>
        <w:t>Punch Unit</w:t>
      </w:r>
      <w:r w:rsidRPr="00CF7765">
        <w:rPr>
          <w:rFonts w:hint="eastAsia"/>
        </w:rPr>
        <w:t>の構成は設置時に</w:t>
      </w:r>
      <w:r w:rsidRPr="00CF7765">
        <w:rPr>
          <w:rFonts w:hint="eastAsia"/>
        </w:rPr>
        <w:t>KO</w:t>
      </w:r>
      <w:r w:rsidRPr="00CF7765">
        <w:rPr>
          <w:rFonts w:hint="eastAsia"/>
        </w:rPr>
        <w:t>にて設定する必要がある。</w:t>
      </w:r>
      <w:r w:rsidRPr="00CF7765">
        <w:br/>
      </w:r>
      <w:r w:rsidRPr="00CF7765">
        <w:rPr>
          <w:rFonts w:hint="eastAsia"/>
        </w:rPr>
        <w:t>Punch Unit</w:t>
      </w:r>
      <w:r w:rsidRPr="00CF7765">
        <w:rPr>
          <w:rFonts w:hint="eastAsia"/>
        </w:rPr>
        <w:t>を設置しているが</w:t>
      </w:r>
      <w:r w:rsidRPr="00CF7765">
        <w:rPr>
          <w:rFonts w:hint="eastAsia"/>
        </w:rPr>
        <w:t xml:space="preserve"> Punch Unit</w:t>
      </w:r>
      <w:r w:rsidRPr="00CF7765">
        <w:rPr>
          <w:rFonts w:hint="eastAsia"/>
        </w:rPr>
        <w:t>の構成が未設定の場合は、上記システムデータ「オプションの有無」は</w:t>
      </w:r>
      <w:r w:rsidRPr="00CF7765">
        <w:t>”</w:t>
      </w:r>
      <w:r w:rsidRPr="00CF7765">
        <w:rPr>
          <w:rFonts w:hint="eastAsia"/>
        </w:rPr>
        <w:t>Puncher</w:t>
      </w:r>
      <w:r w:rsidRPr="00CF7765">
        <w:rPr>
          <w:rFonts w:hint="eastAsia"/>
        </w:rPr>
        <w:t>有り</w:t>
      </w:r>
      <w:r w:rsidRPr="00CF7765">
        <w:t>”</w:t>
      </w:r>
      <w:r w:rsidRPr="00CF7765">
        <w:rPr>
          <w:rFonts w:hint="eastAsia"/>
        </w:rPr>
        <w:t>、「</w:t>
      </w:r>
      <w:r w:rsidRPr="00CF7765">
        <w:rPr>
          <w:rFonts w:hint="eastAsia"/>
        </w:rPr>
        <w:t>Puncher</w:t>
      </w:r>
      <w:r w:rsidRPr="00CF7765">
        <w:rPr>
          <w:rFonts w:hint="eastAsia"/>
        </w:rPr>
        <w:t>の構成」は</w:t>
      </w:r>
      <w:r w:rsidRPr="00CF7765">
        <w:t>”</w:t>
      </w:r>
      <w:r w:rsidRPr="00CF7765">
        <w:rPr>
          <w:rFonts w:hint="eastAsia"/>
        </w:rPr>
        <w:t>無し</w:t>
      </w:r>
      <w:r w:rsidRPr="00CF7765">
        <w:t>”</w:t>
      </w:r>
      <w:r w:rsidRPr="00CF7765">
        <w:rPr>
          <w:rFonts w:hint="eastAsia"/>
        </w:rPr>
        <w:t>となる。</w:t>
      </w:r>
      <w:r w:rsidRPr="00CF7765">
        <w:br/>
      </w:r>
      <w:r w:rsidRPr="00CF7765">
        <w:rPr>
          <w:rFonts w:hint="eastAsia"/>
        </w:rPr>
        <w:t>KO</w:t>
      </w:r>
      <w:r w:rsidRPr="00CF7765">
        <w:rPr>
          <w:rFonts w:hint="eastAsia"/>
        </w:rPr>
        <w:t>の設定に応じて上記システムデータ「</w:t>
      </w:r>
      <w:r w:rsidRPr="00CF7765">
        <w:rPr>
          <w:rFonts w:hint="eastAsia"/>
        </w:rPr>
        <w:t>Puncher</w:t>
      </w:r>
      <w:r w:rsidRPr="00CF7765">
        <w:rPr>
          <w:rFonts w:hint="eastAsia"/>
        </w:rPr>
        <w:t>の構成」を変更し、</w:t>
      </w:r>
      <w:r w:rsidRPr="00CF7765">
        <w:rPr>
          <w:rFonts w:hint="eastAsia"/>
        </w:rPr>
        <w:t>SB-Finisher</w:t>
      </w:r>
      <w:r w:rsidR="00EF6FD9" w:rsidRPr="00CF7765">
        <w:rPr>
          <w:rFonts w:hint="eastAsia"/>
        </w:rPr>
        <w:t>、</w:t>
      </w:r>
      <w:r w:rsidR="00EF6FD9">
        <w:t>G</w:t>
      </w:r>
      <w:r w:rsidR="00EF6FD9" w:rsidRPr="00CF7765">
        <w:rPr>
          <w:rFonts w:hint="eastAsia"/>
        </w:rPr>
        <w:t>B-Finisher</w:t>
      </w:r>
      <w:r w:rsidR="00476865" w:rsidRPr="00CF7765">
        <w:rPr>
          <w:rFonts w:hint="eastAsia"/>
        </w:rPr>
        <w:t>または</w:t>
      </w:r>
      <w:r w:rsidR="00476865" w:rsidRPr="00CF7765">
        <w:rPr>
          <w:rFonts w:hint="eastAsia"/>
        </w:rPr>
        <w:t>CH-Finisher</w:t>
      </w:r>
      <w:r w:rsidRPr="00CF7765">
        <w:rPr>
          <w:rFonts w:hint="eastAsia"/>
        </w:rPr>
        <w:t>の</w:t>
      </w:r>
      <w:r w:rsidRPr="00CF7765">
        <w:rPr>
          <w:rFonts w:hint="eastAsia"/>
        </w:rPr>
        <w:t>NVM</w:t>
      </w:r>
      <w:r w:rsidRPr="00CF7765">
        <w:rPr>
          <w:rFonts w:hint="eastAsia"/>
        </w:rPr>
        <w:t>を変更を実施する。</w:t>
      </w:r>
      <w:r w:rsidRPr="00CF7765">
        <w:br/>
      </w:r>
      <w:r w:rsidRPr="00CF7765">
        <w:rPr>
          <w:rFonts w:hint="eastAsia"/>
        </w:rPr>
        <w:t>設定後はリブートが必要であり、リブート後設定した</w:t>
      </w:r>
      <w:r w:rsidRPr="00CF7765">
        <w:rPr>
          <w:rFonts w:hint="eastAsia"/>
        </w:rPr>
        <w:t>Punch Unit</w:t>
      </w:r>
      <w:r w:rsidRPr="00CF7765">
        <w:rPr>
          <w:rFonts w:hint="eastAsia"/>
        </w:rPr>
        <w:t>が認識されるようになる。</w:t>
      </w:r>
      <w:r w:rsidRPr="00CF7765">
        <w:br/>
      </w:r>
      <w:r w:rsidRPr="00CF7765">
        <w:rPr>
          <w:rFonts w:hint="eastAsia"/>
        </w:rPr>
        <w:t>設置されている</w:t>
      </w:r>
      <w:r w:rsidRPr="00CF7765">
        <w:rPr>
          <w:rFonts w:hint="eastAsia"/>
        </w:rPr>
        <w:t>Punch Unit</w:t>
      </w:r>
      <w:r w:rsidRPr="00CF7765">
        <w:rPr>
          <w:rFonts w:hint="eastAsia"/>
        </w:rPr>
        <w:t>と</w:t>
      </w:r>
      <w:r w:rsidRPr="00CF7765">
        <w:rPr>
          <w:rFonts w:hint="eastAsia"/>
        </w:rPr>
        <w:t>KO</w:t>
      </w:r>
      <w:r w:rsidRPr="00CF7765">
        <w:rPr>
          <w:rFonts w:hint="eastAsia"/>
        </w:rPr>
        <w:t>での設定が異なる場合でも、</w:t>
      </w:r>
      <w:r w:rsidRPr="00CF7765">
        <w:rPr>
          <w:rFonts w:hint="eastAsia"/>
        </w:rPr>
        <w:t>KO</w:t>
      </w:r>
      <w:r w:rsidRPr="00CF7765">
        <w:rPr>
          <w:rFonts w:hint="eastAsia"/>
        </w:rPr>
        <w:t>での設定が有効になり、設定された</w:t>
      </w:r>
      <w:r w:rsidRPr="00CF7765">
        <w:rPr>
          <w:rFonts w:hint="eastAsia"/>
        </w:rPr>
        <w:t>Punch</w:t>
      </w:r>
      <w:r w:rsidRPr="00CF7765">
        <w:rPr>
          <w:rFonts w:hint="eastAsia"/>
        </w:rPr>
        <w:t xml:space="preserve">　</w:t>
      </w:r>
      <w:r w:rsidRPr="00CF7765">
        <w:rPr>
          <w:rFonts w:hint="eastAsia"/>
        </w:rPr>
        <w:t>Unit</w:t>
      </w:r>
      <w:r w:rsidRPr="00CF7765">
        <w:rPr>
          <w:rFonts w:hint="eastAsia"/>
        </w:rPr>
        <w:t>が設置されているものとして動作する。</w:t>
      </w:r>
      <w:r w:rsidRPr="00CF7765">
        <w:br/>
      </w:r>
      <w:r w:rsidRPr="00CF7765">
        <w:br/>
      </w:r>
      <w:r w:rsidRPr="00CF7765">
        <w:rPr>
          <w:rFonts w:hint="eastAsia"/>
        </w:rPr>
        <w:t>C-Finisher</w:t>
      </w:r>
      <w:r w:rsidRPr="00CF7765">
        <w:rPr>
          <w:rFonts w:hint="eastAsia"/>
        </w:rPr>
        <w:t>の場合は、</w:t>
      </w:r>
      <w:r w:rsidRPr="00CF7765">
        <w:rPr>
          <w:rFonts w:hint="eastAsia"/>
        </w:rPr>
        <w:t>Punch Unit</w:t>
      </w:r>
      <w:r w:rsidRPr="00CF7765">
        <w:rPr>
          <w:rFonts w:hint="eastAsia"/>
        </w:rPr>
        <w:t>の構成は下記システムデータ「</w:t>
      </w:r>
      <w:r w:rsidRPr="00CF7765">
        <w:rPr>
          <w:rFonts w:hint="eastAsia"/>
        </w:rPr>
        <w:t>Punch Unit</w:t>
      </w:r>
      <w:r w:rsidRPr="00CF7765">
        <w:rPr>
          <w:rFonts w:hint="eastAsia"/>
        </w:rPr>
        <w:t>の種類」により認識される。「</w:t>
      </w:r>
      <w:r w:rsidRPr="00CF7765">
        <w:rPr>
          <w:rFonts w:hint="eastAsia"/>
        </w:rPr>
        <w:t>US2</w:t>
      </w:r>
      <w:r w:rsidRPr="00CF7765">
        <w:rPr>
          <w:rFonts w:hint="eastAsia"/>
        </w:rPr>
        <w:t>穴</w:t>
      </w:r>
      <w:r w:rsidRPr="00CF7765">
        <w:rPr>
          <w:rFonts w:hint="eastAsia"/>
        </w:rPr>
        <w:t>/3</w:t>
      </w:r>
      <w:r w:rsidRPr="00CF7765">
        <w:rPr>
          <w:rFonts w:hint="eastAsia"/>
        </w:rPr>
        <w:t>穴」用が装着された場合について、本</w:t>
      </w:r>
      <w:r w:rsidRPr="00CF7765">
        <w:rPr>
          <w:rFonts w:hint="eastAsia"/>
        </w:rPr>
        <w:t>NVM</w:t>
      </w:r>
      <w:r w:rsidRPr="00CF7765">
        <w:rPr>
          <w:rFonts w:hint="eastAsia"/>
        </w:rPr>
        <w:t>を</w:t>
      </w:r>
      <w:r w:rsidRPr="00CF7765">
        <w:t>”</w:t>
      </w:r>
      <w:r w:rsidRPr="00CF7765">
        <w:rPr>
          <w:rFonts w:hint="eastAsia"/>
        </w:rPr>
        <w:t>US2</w:t>
      </w:r>
      <w:r w:rsidRPr="00CF7765">
        <w:rPr>
          <w:rFonts w:hint="eastAsia"/>
        </w:rPr>
        <w:t>穴</w:t>
      </w:r>
      <w:r w:rsidRPr="00CF7765">
        <w:rPr>
          <w:rFonts w:hint="eastAsia"/>
        </w:rPr>
        <w:t>&amp;3</w:t>
      </w:r>
      <w:r w:rsidRPr="00CF7765">
        <w:rPr>
          <w:rFonts w:hint="eastAsia"/>
        </w:rPr>
        <w:t>穴</w:t>
      </w:r>
      <w:r w:rsidRPr="00CF7765">
        <w:t>”</w:t>
      </w:r>
      <w:r w:rsidRPr="00CF7765">
        <w:rPr>
          <w:rFonts w:hint="eastAsia"/>
        </w:rPr>
        <w:t>にすることでが「</w:t>
      </w:r>
      <w:r w:rsidRPr="00CF7765">
        <w:rPr>
          <w:rFonts w:hint="eastAsia"/>
        </w:rPr>
        <w:t>US2</w:t>
      </w:r>
      <w:r w:rsidRPr="00CF7765">
        <w:rPr>
          <w:rFonts w:hint="eastAsia"/>
        </w:rPr>
        <w:t>穴」を使用でき、逆に、</w:t>
      </w:r>
      <w:r w:rsidRPr="00CF7765">
        <w:t>”</w:t>
      </w:r>
      <w:r w:rsidRPr="00CF7765">
        <w:rPr>
          <w:rFonts w:hint="eastAsia"/>
        </w:rPr>
        <w:t>3</w:t>
      </w:r>
      <w:r w:rsidRPr="00CF7765">
        <w:rPr>
          <w:rFonts w:hint="eastAsia"/>
        </w:rPr>
        <w:t>穴</w:t>
      </w:r>
      <w:r w:rsidRPr="00CF7765">
        <w:t>”</w:t>
      </w:r>
      <w:r w:rsidRPr="00CF7765">
        <w:rPr>
          <w:rFonts w:hint="eastAsia"/>
        </w:rPr>
        <w:t>を設定することで、「</w:t>
      </w:r>
      <w:r w:rsidRPr="00CF7765">
        <w:rPr>
          <w:rFonts w:hint="eastAsia"/>
        </w:rPr>
        <w:t>US2</w:t>
      </w:r>
      <w:r w:rsidRPr="00CF7765">
        <w:rPr>
          <w:rFonts w:hint="eastAsia"/>
        </w:rPr>
        <w:t>穴」を使用できない構成にできる。</w:t>
      </w:r>
      <w:r w:rsidRPr="00CF7765">
        <w:t xml:space="preserve"> </w:t>
      </w:r>
      <w:r w:rsidRPr="00CF7765">
        <w:br/>
      </w:r>
      <w:r w:rsidRPr="00CF7765">
        <w:rPr>
          <w:rFonts w:hint="eastAsia"/>
        </w:rPr>
        <w:br/>
        <w:t>D-Finisher</w:t>
      </w:r>
      <w:r w:rsidRPr="00CF7765">
        <w:rPr>
          <w:rFonts w:hint="eastAsia"/>
        </w:rPr>
        <w:t>の場合は、</w:t>
      </w:r>
      <w:r w:rsidRPr="00CF7765">
        <w:rPr>
          <w:rFonts w:hint="eastAsia"/>
        </w:rPr>
        <w:t>Punch Unit</w:t>
      </w:r>
      <w:r w:rsidRPr="00CF7765">
        <w:rPr>
          <w:rFonts w:hint="eastAsia"/>
        </w:rPr>
        <w:t>の構成は自動認識される。「</w:t>
      </w:r>
      <w:r w:rsidRPr="00CF7765">
        <w:rPr>
          <w:rFonts w:hint="eastAsia"/>
        </w:rPr>
        <w:t>US2</w:t>
      </w:r>
      <w:r w:rsidRPr="00CF7765">
        <w:rPr>
          <w:rFonts w:hint="eastAsia"/>
        </w:rPr>
        <w:t>穴</w:t>
      </w:r>
      <w:r w:rsidRPr="00CF7765">
        <w:rPr>
          <w:rFonts w:hint="eastAsia"/>
        </w:rPr>
        <w:t>/3</w:t>
      </w:r>
      <w:r w:rsidRPr="00CF7765">
        <w:rPr>
          <w:rFonts w:hint="eastAsia"/>
        </w:rPr>
        <w:t>穴」用が装着された場合について、下記システムデータ「</w:t>
      </w:r>
      <w:r w:rsidRPr="00CF7765">
        <w:rPr>
          <w:rFonts w:hint="eastAsia"/>
        </w:rPr>
        <w:t>US2</w:t>
      </w:r>
      <w:r w:rsidRPr="00CF7765">
        <w:rPr>
          <w:rFonts w:hint="eastAsia"/>
        </w:rPr>
        <w:t>穴の有効」が有効であるならば、「</w:t>
      </w:r>
      <w:r w:rsidRPr="00CF7765">
        <w:rPr>
          <w:rFonts w:hint="eastAsia"/>
        </w:rPr>
        <w:t>US2</w:t>
      </w:r>
      <w:r w:rsidRPr="00CF7765">
        <w:rPr>
          <w:rFonts w:hint="eastAsia"/>
        </w:rPr>
        <w:t>穴」を使用できる。</w:t>
      </w:r>
      <w:r w:rsidRPr="00CF7765">
        <w:rPr>
          <w:rFonts w:hint="eastAsia"/>
        </w:rPr>
        <w:t>(</w:t>
      </w:r>
      <w:r w:rsidRPr="00CF7765">
        <w:rPr>
          <w:rFonts w:hint="eastAsia"/>
        </w:rPr>
        <w:t>つまり、無効の場合は使用できない。</w:t>
      </w:r>
      <w:r w:rsidRPr="00CF7765">
        <w:rPr>
          <w:rFonts w:hint="eastAsia"/>
        </w:rPr>
        <w:t>)</w:t>
      </w:r>
    </w:p>
    <w:p w:rsidR="00E23B5B" w:rsidRDefault="00E23B5B" w:rsidP="00E23B5B">
      <w:pPr>
        <w:pStyle w:val="aa"/>
        <w:tabs>
          <w:tab w:val="clear" w:pos="567"/>
        </w:tabs>
        <w:ind w:left="1080"/>
      </w:pPr>
    </w:p>
    <w:p w:rsidR="00E23B5B" w:rsidRDefault="00E23B5B" w:rsidP="00E23B5B">
      <w:pPr>
        <w:pStyle w:val="aa"/>
        <w:tabs>
          <w:tab w:val="clear" w:pos="567"/>
        </w:tabs>
        <w:ind w:left="1080"/>
      </w:pPr>
      <w:r w:rsidRPr="00FF16DA">
        <w:rPr>
          <w:rFonts w:hint="eastAsia"/>
        </w:rPr>
        <w:t>D</w:t>
      </w:r>
      <w:r>
        <w:rPr>
          <w:rFonts w:hint="eastAsia"/>
        </w:rPr>
        <w:t>2G</w:t>
      </w:r>
      <w:r w:rsidRPr="00FF16DA">
        <w:rPr>
          <w:rFonts w:hint="eastAsia"/>
        </w:rPr>
        <w:t>-Finisher</w:t>
      </w:r>
      <w:r w:rsidRPr="00FF16DA">
        <w:rPr>
          <w:rFonts w:hint="eastAsia"/>
        </w:rPr>
        <w:t>の場合は、</w:t>
      </w:r>
      <w:r w:rsidRPr="00FF16DA">
        <w:rPr>
          <w:rFonts w:hint="eastAsia"/>
        </w:rPr>
        <w:t>Punch Unit</w:t>
      </w:r>
      <w:r w:rsidRPr="00FF16DA">
        <w:rPr>
          <w:rFonts w:hint="eastAsia"/>
        </w:rPr>
        <w:t>の</w:t>
      </w:r>
      <w:r>
        <w:rPr>
          <w:rFonts w:hint="eastAsia"/>
        </w:rPr>
        <w:t>有無および</w:t>
      </w:r>
      <w:r w:rsidRPr="00FF16DA">
        <w:rPr>
          <w:rFonts w:hint="eastAsia"/>
        </w:rPr>
        <w:t>構成は自動認識される。</w:t>
      </w:r>
    </w:p>
    <w:p w:rsidR="00FD3712" w:rsidRPr="00CF7765" w:rsidRDefault="00FD3712">
      <w:pPr>
        <w:pStyle w:val="aa"/>
        <w:tabs>
          <w:tab w:val="clear" w:pos="567"/>
        </w:tabs>
        <w:ind w:left="108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1080"/>
        <w:gridCol w:w="1260"/>
        <w:gridCol w:w="3207"/>
      </w:tblGrid>
      <w:tr w:rsidR="00FD3712" w:rsidRPr="00CF7765">
        <w:trPr>
          <w:jc w:val="right"/>
        </w:trPr>
        <w:tc>
          <w:tcPr>
            <w:tcW w:w="2880" w:type="dxa"/>
            <w:tcBorders>
              <w:bottom w:val="single" w:sz="4" w:space="0" w:color="auto"/>
            </w:tcBorders>
            <w:shd w:val="clear" w:color="auto" w:fill="FFFF00"/>
          </w:tcPr>
          <w:p w:rsidR="00FD3712" w:rsidRPr="00CF7765" w:rsidRDefault="00FD3712">
            <w:pPr>
              <w:pStyle w:val="aa"/>
              <w:ind w:left="0"/>
            </w:pPr>
            <w:r w:rsidRPr="00CF7765">
              <w:rPr>
                <w:rFonts w:hint="eastAsia"/>
              </w:rPr>
              <w:t>項目</w:t>
            </w:r>
          </w:p>
        </w:tc>
        <w:tc>
          <w:tcPr>
            <w:tcW w:w="1080" w:type="dxa"/>
            <w:tcBorders>
              <w:bottom w:val="single" w:sz="4" w:space="0" w:color="auto"/>
            </w:tcBorders>
            <w:shd w:val="clear" w:color="auto" w:fill="FFFF00"/>
          </w:tcPr>
          <w:p w:rsidR="00FD3712" w:rsidRPr="00CF7765" w:rsidRDefault="00FD3712">
            <w:pPr>
              <w:pStyle w:val="aa"/>
              <w:ind w:left="0"/>
              <w:jc w:val="center"/>
            </w:pPr>
            <w:r w:rsidRPr="00CF7765">
              <w:rPr>
                <w:rFonts w:hint="eastAsia"/>
              </w:rPr>
              <w:t>設定</w:t>
            </w:r>
          </w:p>
        </w:tc>
        <w:tc>
          <w:tcPr>
            <w:tcW w:w="1260" w:type="dxa"/>
            <w:tcBorders>
              <w:bottom w:val="single" w:sz="4" w:space="0" w:color="auto"/>
            </w:tcBorders>
            <w:shd w:val="clear" w:color="auto" w:fill="FFFF00"/>
          </w:tcPr>
          <w:p w:rsidR="00FD3712" w:rsidRPr="00CF7765" w:rsidRDefault="00FD3712">
            <w:pPr>
              <w:pStyle w:val="aa"/>
              <w:ind w:left="0"/>
              <w:jc w:val="center"/>
            </w:pPr>
            <w:r w:rsidRPr="00CF7765">
              <w:rPr>
                <w:rFonts w:hint="eastAsia"/>
              </w:rPr>
              <w:t>デフォルト値</w:t>
            </w:r>
          </w:p>
        </w:tc>
        <w:tc>
          <w:tcPr>
            <w:tcW w:w="3207" w:type="dxa"/>
            <w:tcBorders>
              <w:bottom w:val="single" w:sz="4" w:space="0" w:color="auto"/>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880" w:type="dxa"/>
            <w:tcBorders>
              <w:top w:val="single" w:sz="4" w:space="0" w:color="auto"/>
            </w:tcBorders>
          </w:tcPr>
          <w:p w:rsidR="00FD3712" w:rsidRPr="00CF7765" w:rsidRDefault="00FD3712">
            <w:pPr>
              <w:pStyle w:val="aa"/>
              <w:tabs>
                <w:tab w:val="clear" w:pos="567"/>
                <w:tab w:val="clear" w:pos="851"/>
                <w:tab w:val="clear" w:pos="1418"/>
              </w:tabs>
              <w:ind w:left="0"/>
            </w:pPr>
            <w:r w:rsidRPr="00CF7765">
              <w:rPr>
                <w:rFonts w:hint="eastAsia"/>
              </w:rPr>
              <w:t>Punch Unit</w:t>
            </w:r>
            <w:r w:rsidRPr="00CF7765">
              <w:rPr>
                <w:rFonts w:hint="eastAsia"/>
              </w:rPr>
              <w:t>の種類</w:t>
            </w:r>
            <w:r w:rsidRPr="00CF7765">
              <w:tab/>
            </w:r>
            <w:r w:rsidRPr="00CF7765">
              <w:rPr>
                <w:rFonts w:hint="eastAsia"/>
              </w:rPr>
              <w:t>(IOT NVM)</w:t>
            </w:r>
          </w:p>
        </w:tc>
        <w:tc>
          <w:tcPr>
            <w:tcW w:w="1080" w:type="dxa"/>
            <w:tcBorders>
              <w:top w:val="single" w:sz="4" w:space="0" w:color="auto"/>
            </w:tcBorders>
          </w:tcPr>
          <w:p w:rsidR="00FD3712" w:rsidRPr="00CF7765" w:rsidRDefault="00FD3712">
            <w:pPr>
              <w:pStyle w:val="aa"/>
              <w:ind w:left="0"/>
              <w:jc w:val="center"/>
            </w:pPr>
            <w:r w:rsidRPr="00CF7765">
              <w:rPr>
                <w:rFonts w:hint="eastAsia"/>
              </w:rPr>
              <w:t>CE</w:t>
            </w:r>
          </w:p>
        </w:tc>
        <w:tc>
          <w:tcPr>
            <w:tcW w:w="1260" w:type="dxa"/>
            <w:tcBorders>
              <w:top w:val="single" w:sz="4" w:space="0" w:color="auto"/>
            </w:tcBorders>
          </w:tcPr>
          <w:p w:rsidR="00FD3712" w:rsidRPr="00CF7765" w:rsidRDefault="00FD3712">
            <w:pPr>
              <w:pStyle w:val="aa"/>
              <w:ind w:left="0"/>
              <w:jc w:val="center"/>
            </w:pPr>
            <w:r w:rsidRPr="00CF7765">
              <w:rPr>
                <w:rFonts w:hint="eastAsia"/>
              </w:rPr>
              <w:t>－</w:t>
            </w:r>
          </w:p>
        </w:tc>
        <w:tc>
          <w:tcPr>
            <w:tcW w:w="3207" w:type="dxa"/>
            <w:tcBorders>
              <w:top w:val="single" w:sz="4" w:space="0" w:color="auto"/>
            </w:tcBorders>
          </w:tcPr>
          <w:p w:rsidR="00FD3712" w:rsidRPr="00CF7765" w:rsidRDefault="00FD3712">
            <w:pPr>
              <w:pStyle w:val="aa"/>
              <w:ind w:left="0"/>
            </w:pPr>
            <w:r w:rsidRPr="00CF7765">
              <w:rPr>
                <w:rFonts w:hint="eastAsia"/>
              </w:rPr>
              <w:t>C-Finisher</w:t>
            </w:r>
            <w:r w:rsidRPr="00CF7765">
              <w:rPr>
                <w:rFonts w:hint="eastAsia"/>
              </w:rPr>
              <w:t>のみ</w:t>
            </w:r>
          </w:p>
          <w:p w:rsidR="00FD3712" w:rsidRPr="00CF7765" w:rsidRDefault="00FD3712">
            <w:pPr>
              <w:pStyle w:val="aa"/>
              <w:ind w:left="0"/>
            </w:pPr>
            <w:r w:rsidRPr="00CF7765">
              <w:t>“</w:t>
            </w:r>
            <w:r w:rsidRPr="00CF7765">
              <w:rPr>
                <w:rFonts w:hint="eastAsia"/>
              </w:rPr>
              <w:t>2</w:t>
            </w:r>
            <w:r w:rsidRPr="00CF7765">
              <w:rPr>
                <w:rFonts w:hint="eastAsia"/>
              </w:rPr>
              <w:t>穴</w:t>
            </w:r>
            <w:r w:rsidRPr="00CF7765">
              <w:t>”</w:t>
            </w:r>
          </w:p>
          <w:p w:rsidR="00FD3712" w:rsidRPr="00CF7765" w:rsidRDefault="00FD3712">
            <w:pPr>
              <w:pStyle w:val="aa"/>
              <w:ind w:left="0"/>
            </w:pPr>
            <w:r w:rsidRPr="00CF7765">
              <w:lastRenderedPageBreak/>
              <w:t>“</w:t>
            </w:r>
            <w:r w:rsidRPr="00CF7765">
              <w:rPr>
                <w:rFonts w:hint="eastAsia"/>
              </w:rPr>
              <w:t>2&amp;4</w:t>
            </w:r>
            <w:r w:rsidRPr="00CF7765">
              <w:rPr>
                <w:rFonts w:hint="eastAsia"/>
              </w:rPr>
              <w:t>穴自動切換え</w:t>
            </w:r>
            <w:r w:rsidRPr="00CF7765">
              <w:t>”</w:t>
            </w:r>
          </w:p>
          <w:p w:rsidR="00FD3712" w:rsidRPr="00CF7765" w:rsidRDefault="00FD3712">
            <w:pPr>
              <w:pStyle w:val="aa"/>
              <w:ind w:left="0"/>
            </w:pPr>
            <w:r w:rsidRPr="00CF7765">
              <w:t>“</w:t>
            </w:r>
            <w:r w:rsidRPr="00CF7765">
              <w:rPr>
                <w:rFonts w:hint="eastAsia"/>
              </w:rPr>
              <w:t>US2</w:t>
            </w:r>
            <w:r w:rsidRPr="00CF7765">
              <w:rPr>
                <w:rFonts w:hint="eastAsia"/>
              </w:rPr>
              <w:t>穴</w:t>
            </w:r>
            <w:r w:rsidRPr="00CF7765">
              <w:rPr>
                <w:rFonts w:hint="eastAsia"/>
              </w:rPr>
              <w:t>&amp;3</w:t>
            </w:r>
            <w:r w:rsidRPr="00CF7765">
              <w:rPr>
                <w:rFonts w:hint="eastAsia"/>
              </w:rPr>
              <w:t>穴</w:t>
            </w:r>
            <w:r w:rsidRPr="00CF7765">
              <w:t>”</w:t>
            </w:r>
          </w:p>
          <w:p w:rsidR="00FD3712" w:rsidRPr="00CF7765" w:rsidRDefault="00FD3712">
            <w:pPr>
              <w:pStyle w:val="aa"/>
              <w:ind w:left="0"/>
            </w:pPr>
            <w:r w:rsidRPr="00CF7765">
              <w:t>“</w:t>
            </w:r>
            <w:r w:rsidRPr="00CF7765">
              <w:rPr>
                <w:rFonts w:hint="eastAsia"/>
              </w:rPr>
              <w:t>3</w:t>
            </w:r>
            <w:r w:rsidRPr="00CF7765">
              <w:rPr>
                <w:rFonts w:hint="eastAsia"/>
              </w:rPr>
              <w:t>穴</w:t>
            </w:r>
            <w:r w:rsidRPr="00CF7765">
              <w:t>”</w:t>
            </w:r>
          </w:p>
        </w:tc>
      </w:tr>
      <w:tr w:rsidR="00FD3712" w:rsidRPr="00CF7765">
        <w:trPr>
          <w:jc w:val="right"/>
        </w:trPr>
        <w:tc>
          <w:tcPr>
            <w:tcW w:w="2880" w:type="dxa"/>
          </w:tcPr>
          <w:p w:rsidR="00FD3712" w:rsidRPr="00CF7765" w:rsidRDefault="00FD3712">
            <w:pPr>
              <w:pStyle w:val="aa"/>
              <w:tabs>
                <w:tab w:val="clear" w:pos="567"/>
                <w:tab w:val="clear" w:pos="851"/>
                <w:tab w:val="clear" w:pos="1418"/>
              </w:tabs>
              <w:ind w:left="0"/>
            </w:pPr>
            <w:r w:rsidRPr="00CF7765">
              <w:rPr>
                <w:rFonts w:hint="eastAsia"/>
              </w:rPr>
              <w:lastRenderedPageBreak/>
              <w:t>US2</w:t>
            </w:r>
            <w:r w:rsidRPr="00CF7765">
              <w:rPr>
                <w:rFonts w:hint="eastAsia"/>
              </w:rPr>
              <w:t>穴の有効</w:t>
            </w:r>
            <w:r w:rsidRPr="00CF7765">
              <w:tab/>
            </w:r>
            <w:r w:rsidRPr="00CF7765">
              <w:rPr>
                <w:rFonts w:hint="eastAsia"/>
              </w:rPr>
              <w:t>(IOT NVM)</w:t>
            </w:r>
          </w:p>
        </w:tc>
        <w:tc>
          <w:tcPr>
            <w:tcW w:w="1080" w:type="dxa"/>
          </w:tcPr>
          <w:p w:rsidR="00FD3712" w:rsidRPr="00CF7765" w:rsidRDefault="00FD3712">
            <w:pPr>
              <w:pStyle w:val="aa"/>
              <w:ind w:left="0"/>
              <w:jc w:val="center"/>
            </w:pPr>
            <w:r w:rsidRPr="00CF7765">
              <w:rPr>
                <w:rFonts w:hint="eastAsia"/>
              </w:rPr>
              <w:t>CE</w:t>
            </w:r>
          </w:p>
        </w:tc>
        <w:tc>
          <w:tcPr>
            <w:tcW w:w="1260" w:type="dxa"/>
          </w:tcPr>
          <w:p w:rsidR="00FD3712" w:rsidRPr="00CF7765" w:rsidRDefault="00FD3712">
            <w:pPr>
              <w:pStyle w:val="aa"/>
              <w:ind w:left="0"/>
              <w:jc w:val="center"/>
            </w:pPr>
            <w:r w:rsidRPr="00CF7765">
              <w:t>“</w:t>
            </w:r>
            <w:r w:rsidRPr="00CF7765">
              <w:rPr>
                <w:rFonts w:hint="eastAsia"/>
              </w:rPr>
              <w:t>無効</w:t>
            </w:r>
            <w:r w:rsidRPr="00CF7765">
              <w:t>”</w:t>
            </w:r>
          </w:p>
        </w:tc>
        <w:tc>
          <w:tcPr>
            <w:tcW w:w="3207" w:type="dxa"/>
          </w:tcPr>
          <w:p w:rsidR="00FD3712" w:rsidRPr="00CF7765" w:rsidRDefault="00FD3712">
            <w:pPr>
              <w:pStyle w:val="aa"/>
              <w:ind w:left="0"/>
            </w:pPr>
            <w:r w:rsidRPr="00CF7765">
              <w:rPr>
                <w:rFonts w:hint="eastAsia"/>
              </w:rPr>
              <w:t>D-Finisher</w:t>
            </w:r>
            <w:r w:rsidRPr="00CF7765">
              <w:rPr>
                <w:rFonts w:hint="eastAsia"/>
              </w:rPr>
              <w:t>のみ。</w:t>
            </w:r>
          </w:p>
          <w:p w:rsidR="00FD3712" w:rsidRPr="00CF7765" w:rsidRDefault="00FD3712">
            <w:pPr>
              <w:pStyle w:val="aa"/>
              <w:ind w:left="0"/>
            </w:pPr>
            <w:r w:rsidRPr="00CF7765">
              <w:t>“</w:t>
            </w:r>
            <w:r w:rsidRPr="00CF7765">
              <w:rPr>
                <w:rFonts w:hint="eastAsia"/>
              </w:rPr>
              <w:t>US2</w:t>
            </w:r>
            <w:r w:rsidRPr="00CF7765">
              <w:rPr>
                <w:rFonts w:hint="eastAsia"/>
              </w:rPr>
              <w:t>穴</w:t>
            </w:r>
            <w:r w:rsidRPr="00CF7765">
              <w:rPr>
                <w:rFonts w:hint="eastAsia"/>
              </w:rPr>
              <w:t>&amp;3</w:t>
            </w:r>
            <w:r w:rsidRPr="00CF7765">
              <w:rPr>
                <w:rFonts w:hint="eastAsia"/>
              </w:rPr>
              <w:t>穴</w:t>
            </w:r>
            <w:r w:rsidRPr="00CF7765">
              <w:t>”</w:t>
            </w:r>
            <w:r w:rsidRPr="00CF7765">
              <w:rPr>
                <w:rFonts w:hint="eastAsia"/>
              </w:rPr>
              <w:t>ユニット装着時有効。</w:t>
            </w:r>
          </w:p>
          <w:p w:rsidR="00FD3712" w:rsidRPr="00CF7765" w:rsidRDefault="00FD3712">
            <w:pPr>
              <w:pStyle w:val="aa"/>
              <w:ind w:left="0"/>
            </w:pPr>
            <w:r w:rsidRPr="00CF7765">
              <w:t>“</w:t>
            </w:r>
            <w:r w:rsidRPr="00CF7765">
              <w:rPr>
                <w:rFonts w:hint="eastAsia"/>
              </w:rPr>
              <w:t>無効</w:t>
            </w:r>
            <w:r w:rsidRPr="00CF7765">
              <w:t>”</w:t>
            </w:r>
            <w:r w:rsidRPr="00CF7765">
              <w:rPr>
                <w:rFonts w:hint="eastAsia"/>
              </w:rPr>
              <w:t>、</w:t>
            </w:r>
            <w:r w:rsidRPr="00CF7765">
              <w:t>”</w:t>
            </w:r>
            <w:r w:rsidRPr="00CF7765">
              <w:rPr>
                <w:rFonts w:hint="eastAsia"/>
              </w:rPr>
              <w:t>有効</w:t>
            </w:r>
            <w:r w:rsidRPr="00CF7765">
              <w:t>”</w:t>
            </w:r>
          </w:p>
        </w:tc>
      </w:tr>
      <w:tr w:rsidR="00FD3712" w:rsidRPr="00CF7765">
        <w:trPr>
          <w:jc w:val="right"/>
        </w:trPr>
        <w:tc>
          <w:tcPr>
            <w:tcW w:w="2880" w:type="dxa"/>
          </w:tcPr>
          <w:p w:rsidR="00FD3712" w:rsidRPr="00CF7765" w:rsidRDefault="00FD3712">
            <w:pPr>
              <w:pStyle w:val="aa"/>
              <w:tabs>
                <w:tab w:val="clear" w:pos="567"/>
                <w:tab w:val="clear" w:pos="851"/>
                <w:tab w:val="clear" w:pos="1418"/>
              </w:tabs>
              <w:ind w:left="0"/>
            </w:pPr>
            <w:r w:rsidRPr="00CF7765">
              <w:rPr>
                <w:rFonts w:hint="eastAsia"/>
              </w:rPr>
              <w:t>Punch Unit</w:t>
            </w:r>
            <w:r w:rsidRPr="00CF7765">
              <w:rPr>
                <w:rFonts w:hint="eastAsia"/>
              </w:rPr>
              <w:t>の種類</w:t>
            </w:r>
            <w:r w:rsidRPr="00CF7765">
              <w:tab/>
            </w:r>
            <w:r w:rsidRPr="00CF7765">
              <w:rPr>
                <w:rFonts w:hint="eastAsia"/>
              </w:rPr>
              <w:t>(IOT NVM)</w:t>
            </w:r>
          </w:p>
        </w:tc>
        <w:tc>
          <w:tcPr>
            <w:tcW w:w="1080" w:type="dxa"/>
          </w:tcPr>
          <w:p w:rsidR="00FD3712" w:rsidRPr="00CF7765" w:rsidRDefault="00FD3712">
            <w:pPr>
              <w:pStyle w:val="aa"/>
              <w:ind w:left="0"/>
              <w:jc w:val="center"/>
            </w:pPr>
            <w:r w:rsidRPr="00CF7765">
              <w:rPr>
                <w:rFonts w:hint="eastAsia"/>
              </w:rPr>
              <w:t>KO</w:t>
            </w:r>
          </w:p>
        </w:tc>
        <w:tc>
          <w:tcPr>
            <w:tcW w:w="1260" w:type="dxa"/>
          </w:tcPr>
          <w:p w:rsidR="00FD3712" w:rsidRPr="00CF7765" w:rsidRDefault="00FD3712">
            <w:pPr>
              <w:pStyle w:val="aa"/>
              <w:ind w:left="0"/>
              <w:jc w:val="center"/>
            </w:pPr>
            <w:r w:rsidRPr="00CF7765">
              <w:t>“</w:t>
            </w:r>
            <w:r w:rsidRPr="00CF7765">
              <w:rPr>
                <w:rFonts w:hint="eastAsia"/>
              </w:rPr>
              <w:t>設定なし</w:t>
            </w:r>
            <w:r w:rsidRPr="00CF7765">
              <w:t>”</w:t>
            </w:r>
          </w:p>
        </w:tc>
        <w:tc>
          <w:tcPr>
            <w:tcW w:w="3207" w:type="dxa"/>
          </w:tcPr>
          <w:p w:rsidR="00FD3712" w:rsidRPr="00CF7765" w:rsidRDefault="00FD3712">
            <w:pPr>
              <w:pStyle w:val="aa"/>
              <w:ind w:left="0"/>
            </w:pPr>
            <w:r w:rsidRPr="00CF7765">
              <w:rPr>
                <w:rFonts w:hint="eastAsia"/>
              </w:rPr>
              <w:t>SB-Finisher</w:t>
            </w:r>
            <w:r w:rsidR="00B73077" w:rsidRPr="00CF7765">
              <w:rPr>
                <w:rFonts w:hint="eastAsia"/>
              </w:rPr>
              <w:t>、</w:t>
            </w:r>
            <w:r w:rsidR="004B2BD3">
              <w:t>G</w:t>
            </w:r>
            <w:r w:rsidR="004B2BD3" w:rsidRPr="00CF7765">
              <w:rPr>
                <w:rFonts w:hint="eastAsia"/>
              </w:rPr>
              <w:t>B-Finisher</w:t>
            </w:r>
            <w:r w:rsidR="004B2BD3" w:rsidRPr="00CF7765">
              <w:rPr>
                <w:rFonts w:hint="eastAsia"/>
              </w:rPr>
              <w:t>、</w:t>
            </w:r>
            <w:r w:rsidR="00B73077" w:rsidRPr="00CF7765">
              <w:rPr>
                <w:rFonts w:hint="eastAsia"/>
              </w:rPr>
              <w:t>CH-Finisher</w:t>
            </w:r>
            <w:r w:rsidRPr="00CF7765">
              <w:rPr>
                <w:rFonts w:hint="eastAsia"/>
              </w:rPr>
              <w:t>のみ</w:t>
            </w:r>
          </w:p>
          <w:p w:rsidR="00FD3712" w:rsidRPr="00CF7765" w:rsidRDefault="00FD3712">
            <w:pPr>
              <w:pStyle w:val="aa"/>
              <w:ind w:left="0"/>
            </w:pPr>
            <w:r w:rsidRPr="00CF7765">
              <w:t>“</w:t>
            </w:r>
            <w:r w:rsidRPr="00CF7765">
              <w:rPr>
                <w:rFonts w:hint="eastAsia"/>
              </w:rPr>
              <w:t>設定なし</w:t>
            </w:r>
            <w:r w:rsidRPr="00CF7765">
              <w:t>”</w:t>
            </w:r>
          </w:p>
          <w:p w:rsidR="00FD3712" w:rsidRPr="00CF7765" w:rsidRDefault="00FD3712">
            <w:pPr>
              <w:pStyle w:val="aa"/>
              <w:ind w:left="0"/>
            </w:pPr>
            <w:r w:rsidRPr="00CF7765">
              <w:t>“</w:t>
            </w:r>
            <w:r w:rsidRPr="00CF7765">
              <w:rPr>
                <w:rFonts w:hint="eastAsia"/>
              </w:rPr>
              <w:t>2</w:t>
            </w:r>
            <w:r w:rsidRPr="00CF7765">
              <w:rPr>
                <w:rFonts w:hint="eastAsia"/>
              </w:rPr>
              <w:t>穴</w:t>
            </w:r>
            <w:r w:rsidRPr="00CF7765">
              <w:t>”</w:t>
            </w:r>
          </w:p>
          <w:p w:rsidR="00FD3712" w:rsidRPr="00CF7765" w:rsidRDefault="00FD3712">
            <w:pPr>
              <w:pStyle w:val="aa"/>
              <w:ind w:left="0"/>
            </w:pPr>
            <w:r w:rsidRPr="00CF7765">
              <w:t>“</w:t>
            </w:r>
            <w:r w:rsidRPr="00CF7765">
              <w:rPr>
                <w:rFonts w:hint="eastAsia"/>
              </w:rPr>
              <w:t>2&amp;4</w:t>
            </w:r>
            <w:r w:rsidRPr="00CF7765">
              <w:rPr>
                <w:rFonts w:hint="eastAsia"/>
              </w:rPr>
              <w:t>穴自動切換え</w:t>
            </w:r>
            <w:r w:rsidRPr="00CF7765">
              <w:t>”</w:t>
            </w:r>
          </w:p>
          <w:p w:rsidR="00FD3712" w:rsidRPr="00CF7765" w:rsidRDefault="00FD3712">
            <w:pPr>
              <w:pStyle w:val="aa"/>
              <w:ind w:left="0"/>
            </w:pPr>
            <w:r w:rsidRPr="00CF7765">
              <w:t>“</w:t>
            </w:r>
            <w:r w:rsidRPr="00CF7765">
              <w:rPr>
                <w:rFonts w:hint="eastAsia"/>
              </w:rPr>
              <w:t>US2</w:t>
            </w:r>
            <w:r w:rsidRPr="00CF7765">
              <w:rPr>
                <w:rFonts w:hint="eastAsia"/>
              </w:rPr>
              <w:t>穴</w:t>
            </w:r>
            <w:r w:rsidRPr="00CF7765">
              <w:rPr>
                <w:rFonts w:hint="eastAsia"/>
              </w:rPr>
              <w:t>&amp;3</w:t>
            </w:r>
            <w:r w:rsidRPr="00CF7765">
              <w:rPr>
                <w:rFonts w:hint="eastAsia"/>
              </w:rPr>
              <w:t>穴</w:t>
            </w:r>
            <w:r w:rsidRPr="00CF7765">
              <w:t>”</w:t>
            </w:r>
          </w:p>
        </w:tc>
      </w:tr>
    </w:tbl>
    <w:p w:rsidR="00FD3712" w:rsidRPr="00CF7765" w:rsidRDefault="00FD3712">
      <w:pPr>
        <w:pStyle w:val="aa"/>
        <w:tabs>
          <w:tab w:val="clear" w:pos="567"/>
        </w:tabs>
        <w:ind w:left="1080"/>
      </w:pPr>
    </w:p>
    <w:p w:rsidR="00FD3712" w:rsidRPr="00CF7765" w:rsidRDefault="00FD3712">
      <w:pPr>
        <w:pStyle w:val="aa"/>
        <w:tabs>
          <w:tab w:val="clear" w:pos="567"/>
        </w:tabs>
        <w:ind w:left="1080"/>
      </w:pPr>
      <w:r w:rsidRPr="00CF7765">
        <w:rPr>
          <w:rFonts w:hint="eastAsia"/>
        </w:rPr>
        <w:t>Finisher</w:t>
      </w:r>
      <w:r w:rsidRPr="00CF7765">
        <w:rPr>
          <w:rFonts w:hint="eastAsia"/>
        </w:rPr>
        <w:t>に付属する</w:t>
      </w:r>
      <w:r w:rsidRPr="00CF7765">
        <w:rPr>
          <w:rFonts w:hint="eastAsia"/>
        </w:rPr>
        <w:t>Puncher</w:t>
      </w:r>
      <w:r w:rsidRPr="00CF7765">
        <w:rPr>
          <w:rFonts w:hint="eastAsia"/>
        </w:rPr>
        <w:t>ではコイルパンチ機能は利用できない。専用の後処理装置として、</w:t>
      </w:r>
      <w:r w:rsidRPr="00CF7765">
        <w:rPr>
          <w:rFonts w:hint="eastAsia"/>
        </w:rPr>
        <w:t>Coil Puncher</w:t>
      </w:r>
      <w:r w:rsidRPr="00CF7765">
        <w:rPr>
          <w:rFonts w:hint="eastAsia"/>
        </w:rPr>
        <w:t>装置が必要である。</w:t>
      </w:r>
      <w:r w:rsidRPr="00CF7765">
        <w:br/>
      </w:r>
    </w:p>
    <w:p w:rsidR="00FD3712" w:rsidRPr="00CF7765" w:rsidRDefault="00FD3712">
      <w:pPr>
        <w:pStyle w:val="aa"/>
        <w:tabs>
          <w:tab w:val="clear" w:pos="567"/>
        </w:tabs>
        <w:ind w:left="1080"/>
      </w:pPr>
      <w:r w:rsidRPr="00CF7765">
        <w:rPr>
          <w:rFonts w:hint="eastAsia"/>
        </w:rPr>
        <w:t>Coil Puncher</w:t>
      </w:r>
      <w:r w:rsidRPr="00CF7765">
        <w:rPr>
          <w:rFonts w:hint="eastAsia"/>
        </w:rPr>
        <w:t>装置は、単一の用紙サイズに対する</w:t>
      </w:r>
      <w:r w:rsidRPr="00CF7765">
        <w:rPr>
          <w:rFonts w:hint="eastAsia"/>
        </w:rPr>
        <w:t>Coil Punch</w:t>
      </w:r>
      <w:r w:rsidRPr="00CF7765">
        <w:rPr>
          <w:rFonts w:hint="eastAsia"/>
        </w:rPr>
        <w:t>機能を有し、用紙サイズ</w:t>
      </w:r>
      <w:r w:rsidRPr="00CF7765">
        <w:rPr>
          <w:rFonts w:hint="eastAsia"/>
        </w:rPr>
        <w:t>(A4L</w:t>
      </w:r>
      <w:r w:rsidRPr="00CF7765">
        <w:rPr>
          <w:rFonts w:hint="eastAsia"/>
        </w:rPr>
        <w:t>、</w:t>
      </w:r>
      <w:r w:rsidRPr="00CF7765">
        <w:rPr>
          <w:rFonts w:hint="eastAsia"/>
        </w:rPr>
        <w:t>LetterL)</w:t>
      </w:r>
      <w:r w:rsidRPr="00CF7765">
        <w:rPr>
          <w:rFonts w:hint="eastAsia"/>
        </w:rPr>
        <w:t>毎に異なる装置である。下記システムデータにより判断する。</w:t>
      </w:r>
      <w:r w:rsidRPr="00CF7765">
        <w:br/>
      </w:r>
      <w:r w:rsidRPr="00CF7765">
        <w:rPr>
          <w:rFonts w:hint="eastAsia"/>
        </w:rPr>
        <w:t>また、</w:t>
      </w:r>
      <w:r w:rsidRPr="00CF7765">
        <w:rPr>
          <w:rFonts w:hint="eastAsia"/>
        </w:rPr>
        <w:t>Coil Punch Unit</w:t>
      </w:r>
      <w:r w:rsidRPr="00CF7765">
        <w:rPr>
          <w:rFonts w:hint="eastAsia"/>
        </w:rPr>
        <w:t>の種類は</w:t>
      </w:r>
      <w:r w:rsidRPr="00CF7765">
        <w:rPr>
          <w:rFonts w:hint="eastAsia"/>
        </w:rPr>
        <w:t>8</w:t>
      </w:r>
      <w:r w:rsidRPr="00CF7765">
        <w:rPr>
          <w:rFonts w:hint="eastAsia"/>
        </w:rPr>
        <w:t>種類あるが、システムは、その種別を感知しない。</w:t>
      </w:r>
    </w:p>
    <w:p w:rsidR="00FD3712" w:rsidRPr="00CF7765" w:rsidRDefault="00FD3712">
      <w:pPr>
        <w:pStyle w:val="aa"/>
        <w:tabs>
          <w:tab w:val="clear" w:pos="567"/>
        </w:tabs>
        <w:ind w:left="108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1080"/>
        <w:gridCol w:w="1260"/>
        <w:gridCol w:w="3207"/>
      </w:tblGrid>
      <w:tr w:rsidR="00FD3712" w:rsidRPr="00CF7765">
        <w:trPr>
          <w:jc w:val="right"/>
        </w:trPr>
        <w:tc>
          <w:tcPr>
            <w:tcW w:w="2880" w:type="dxa"/>
            <w:tcBorders>
              <w:bottom w:val="single" w:sz="4" w:space="0" w:color="auto"/>
            </w:tcBorders>
            <w:shd w:val="clear" w:color="auto" w:fill="FFFF00"/>
          </w:tcPr>
          <w:p w:rsidR="00FD3712" w:rsidRPr="00CF7765" w:rsidRDefault="00FD3712">
            <w:pPr>
              <w:pStyle w:val="aa"/>
              <w:ind w:left="0"/>
            </w:pPr>
            <w:r w:rsidRPr="00CF7765">
              <w:rPr>
                <w:rFonts w:hint="eastAsia"/>
              </w:rPr>
              <w:t>項目</w:t>
            </w:r>
          </w:p>
        </w:tc>
        <w:tc>
          <w:tcPr>
            <w:tcW w:w="1080" w:type="dxa"/>
            <w:tcBorders>
              <w:bottom w:val="single" w:sz="4" w:space="0" w:color="auto"/>
            </w:tcBorders>
            <w:shd w:val="clear" w:color="auto" w:fill="FFFF00"/>
          </w:tcPr>
          <w:p w:rsidR="00FD3712" w:rsidRPr="00CF7765" w:rsidRDefault="00FD3712">
            <w:pPr>
              <w:pStyle w:val="aa"/>
              <w:ind w:left="0"/>
              <w:jc w:val="center"/>
            </w:pPr>
            <w:r w:rsidRPr="00CF7765">
              <w:rPr>
                <w:rFonts w:hint="eastAsia"/>
              </w:rPr>
              <w:t>設定</w:t>
            </w:r>
          </w:p>
        </w:tc>
        <w:tc>
          <w:tcPr>
            <w:tcW w:w="1260" w:type="dxa"/>
            <w:tcBorders>
              <w:bottom w:val="single" w:sz="4" w:space="0" w:color="auto"/>
            </w:tcBorders>
            <w:shd w:val="clear" w:color="auto" w:fill="FFFF00"/>
          </w:tcPr>
          <w:p w:rsidR="00FD3712" w:rsidRPr="00CF7765" w:rsidRDefault="00FD3712">
            <w:pPr>
              <w:pStyle w:val="aa"/>
              <w:ind w:left="0"/>
              <w:jc w:val="center"/>
            </w:pPr>
            <w:r w:rsidRPr="00CF7765">
              <w:rPr>
                <w:rFonts w:hint="eastAsia"/>
              </w:rPr>
              <w:t>デフォルト値</w:t>
            </w:r>
          </w:p>
        </w:tc>
        <w:tc>
          <w:tcPr>
            <w:tcW w:w="3207" w:type="dxa"/>
            <w:tcBorders>
              <w:bottom w:val="single" w:sz="4" w:space="0" w:color="auto"/>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880" w:type="dxa"/>
            <w:tcBorders>
              <w:top w:val="single" w:sz="4" w:space="0" w:color="auto"/>
            </w:tcBorders>
          </w:tcPr>
          <w:p w:rsidR="00FD3712" w:rsidRPr="00CF7765" w:rsidRDefault="00FD3712">
            <w:pPr>
              <w:pStyle w:val="aa"/>
              <w:tabs>
                <w:tab w:val="clear" w:pos="567"/>
                <w:tab w:val="clear" w:pos="851"/>
                <w:tab w:val="clear" w:pos="1418"/>
              </w:tabs>
              <w:ind w:left="0"/>
            </w:pPr>
            <w:r w:rsidRPr="00CF7765">
              <w:rPr>
                <w:rFonts w:hint="eastAsia"/>
              </w:rPr>
              <w:t xml:space="preserve">Coil Puncher </w:t>
            </w:r>
            <w:r w:rsidRPr="00CF7765">
              <w:rPr>
                <w:rFonts w:hint="eastAsia"/>
              </w:rPr>
              <w:t>の種類</w:t>
            </w:r>
            <w:r w:rsidRPr="00CF7765">
              <w:tab/>
            </w:r>
            <w:r w:rsidRPr="00CF7765">
              <w:rPr>
                <w:rFonts w:hint="eastAsia"/>
              </w:rPr>
              <w:t>(IOT NVM)</w:t>
            </w:r>
          </w:p>
        </w:tc>
        <w:tc>
          <w:tcPr>
            <w:tcW w:w="1080" w:type="dxa"/>
            <w:tcBorders>
              <w:top w:val="single" w:sz="4" w:space="0" w:color="auto"/>
            </w:tcBorders>
          </w:tcPr>
          <w:p w:rsidR="00FD3712" w:rsidRPr="00CF7765" w:rsidRDefault="00FD3712">
            <w:pPr>
              <w:pStyle w:val="aa"/>
              <w:ind w:left="0"/>
              <w:jc w:val="center"/>
            </w:pPr>
            <w:r w:rsidRPr="00CF7765">
              <w:rPr>
                <w:rFonts w:hint="eastAsia"/>
              </w:rPr>
              <w:t>CE</w:t>
            </w:r>
          </w:p>
        </w:tc>
        <w:tc>
          <w:tcPr>
            <w:tcW w:w="1260" w:type="dxa"/>
            <w:tcBorders>
              <w:top w:val="single" w:sz="4" w:space="0" w:color="auto"/>
            </w:tcBorders>
          </w:tcPr>
          <w:p w:rsidR="00FD3712" w:rsidRPr="00CF7765" w:rsidRDefault="00FD3712">
            <w:pPr>
              <w:pStyle w:val="aa"/>
              <w:ind w:left="0"/>
              <w:jc w:val="center"/>
            </w:pPr>
            <w:r w:rsidRPr="00CF7765">
              <w:rPr>
                <w:rFonts w:hint="eastAsia"/>
              </w:rPr>
              <w:t>－</w:t>
            </w:r>
          </w:p>
        </w:tc>
        <w:tc>
          <w:tcPr>
            <w:tcW w:w="3207" w:type="dxa"/>
            <w:tcBorders>
              <w:top w:val="single" w:sz="4" w:space="0" w:color="auto"/>
            </w:tcBorders>
          </w:tcPr>
          <w:p w:rsidR="00FD3712" w:rsidRPr="00CF7765" w:rsidRDefault="00FD3712">
            <w:pPr>
              <w:pStyle w:val="aa"/>
              <w:ind w:left="0"/>
            </w:pPr>
            <w:r w:rsidRPr="00CF7765">
              <w:rPr>
                <w:rFonts w:hint="eastAsia"/>
              </w:rPr>
              <w:t>Coil Puncher Configuration Coil Puncher</w:t>
            </w:r>
            <w:r w:rsidRPr="00CF7765">
              <w:rPr>
                <w:rFonts w:hint="eastAsia"/>
              </w:rPr>
              <w:t>の接続を認識させる</w:t>
            </w:r>
            <w:r w:rsidRPr="00CF7765">
              <w:rPr>
                <w:rFonts w:hint="eastAsia"/>
              </w:rPr>
              <w:t xml:space="preserve"> </w:t>
            </w:r>
          </w:p>
          <w:p w:rsidR="00FD3712" w:rsidRPr="00CF7765" w:rsidRDefault="00FD3712">
            <w:pPr>
              <w:pStyle w:val="aa"/>
              <w:ind w:left="0"/>
            </w:pPr>
            <w:r w:rsidRPr="00CF7765">
              <w:t>“</w:t>
            </w:r>
            <w:r w:rsidRPr="00CF7765">
              <w:rPr>
                <w:rFonts w:hint="eastAsia"/>
              </w:rPr>
              <w:t>Coil Puncher</w:t>
            </w:r>
            <w:r w:rsidRPr="00CF7765">
              <w:rPr>
                <w:rFonts w:hint="eastAsia"/>
              </w:rPr>
              <w:t>無し</w:t>
            </w:r>
            <w:r w:rsidRPr="00CF7765">
              <w:t>“</w:t>
            </w:r>
          </w:p>
          <w:p w:rsidR="00FD3712" w:rsidRPr="00CF7765" w:rsidRDefault="00FD3712">
            <w:pPr>
              <w:pStyle w:val="aa"/>
              <w:ind w:left="0"/>
            </w:pPr>
            <w:r w:rsidRPr="00CF7765">
              <w:t>“</w:t>
            </w:r>
            <w:r w:rsidRPr="00CF7765">
              <w:rPr>
                <w:rFonts w:hint="eastAsia"/>
              </w:rPr>
              <w:t>A4 Coil Puncher</w:t>
            </w:r>
            <w:r w:rsidRPr="00CF7765">
              <w:t>“</w:t>
            </w:r>
          </w:p>
          <w:p w:rsidR="00FD3712" w:rsidRPr="00CF7765" w:rsidRDefault="00FD3712">
            <w:pPr>
              <w:pStyle w:val="aa"/>
              <w:ind w:left="0"/>
            </w:pPr>
            <w:r w:rsidRPr="00CF7765">
              <w:t>“</w:t>
            </w:r>
            <w:r w:rsidRPr="00CF7765">
              <w:rPr>
                <w:rFonts w:hint="eastAsia"/>
              </w:rPr>
              <w:t>Letter Coil Puncher</w:t>
            </w:r>
            <w:r w:rsidRPr="00CF7765">
              <w:t>“</w:t>
            </w:r>
          </w:p>
        </w:tc>
      </w:tr>
    </w:tbl>
    <w:p w:rsidR="00FD3712" w:rsidRPr="00CF7765" w:rsidRDefault="00FD3712">
      <w:pPr>
        <w:pStyle w:val="aa"/>
        <w:rPr>
          <w:color w:val="0000FF"/>
        </w:rPr>
      </w:pPr>
    </w:p>
    <w:p w:rsidR="0064247D" w:rsidRPr="00CF7765" w:rsidRDefault="0064247D" w:rsidP="0064247D">
      <w:pPr>
        <w:pStyle w:val="aa"/>
        <w:tabs>
          <w:tab w:val="clear" w:pos="567"/>
        </w:tabs>
        <w:ind w:left="1080"/>
      </w:pPr>
      <w:r w:rsidRPr="00CF7765">
        <w:rPr>
          <w:rFonts w:hint="eastAsia"/>
        </w:rPr>
        <w:t>Sparta Coil Puncher</w:t>
      </w:r>
      <w:r w:rsidRPr="00CF7765">
        <w:rPr>
          <w:rFonts w:hint="eastAsia"/>
        </w:rPr>
        <w:t>装置は、</w:t>
      </w:r>
      <w:r w:rsidRPr="00CF7765">
        <w:rPr>
          <w:rFonts w:hint="eastAsia"/>
        </w:rPr>
        <w:t>Coil Punch</w:t>
      </w:r>
      <w:r w:rsidRPr="00CF7765">
        <w:rPr>
          <w:rFonts w:hint="eastAsia"/>
        </w:rPr>
        <w:t>機能を有し、設定により処理可能な用紙サイズ</w:t>
      </w:r>
      <w:r w:rsidRPr="00CF7765">
        <w:rPr>
          <w:rFonts w:hint="eastAsia"/>
        </w:rPr>
        <w:t>(ANSI</w:t>
      </w:r>
      <w:r w:rsidRPr="00CF7765">
        <w:rPr>
          <w:rFonts w:hint="eastAsia"/>
        </w:rPr>
        <w:t>系、</w:t>
      </w:r>
      <w:r w:rsidRPr="00CF7765">
        <w:rPr>
          <w:rFonts w:hint="eastAsia"/>
        </w:rPr>
        <w:t>ISO</w:t>
      </w:r>
      <w:r w:rsidRPr="00CF7765">
        <w:rPr>
          <w:rFonts w:hint="eastAsia"/>
        </w:rPr>
        <w:t>系</w:t>
      </w:r>
      <w:r w:rsidRPr="00CF7765">
        <w:rPr>
          <w:rFonts w:hint="eastAsia"/>
        </w:rPr>
        <w:t>)</w:t>
      </w:r>
      <w:r w:rsidRPr="00CF7765">
        <w:rPr>
          <w:rFonts w:hint="eastAsia"/>
        </w:rPr>
        <w:t>を切り替えることができる。</w:t>
      </w:r>
      <w:r w:rsidRPr="00CF7765">
        <w:br/>
      </w:r>
      <w:r w:rsidRPr="00CF7765">
        <w:rPr>
          <w:rFonts w:hint="eastAsia"/>
        </w:rPr>
        <w:t>設定は、</w:t>
      </w:r>
      <w:r w:rsidRPr="00CF7765">
        <w:rPr>
          <w:rFonts w:hint="eastAsia"/>
        </w:rPr>
        <w:t>Sparta Coil Puncher</w:t>
      </w:r>
      <w:r w:rsidRPr="00CF7765">
        <w:rPr>
          <w:rFonts w:hint="eastAsia"/>
        </w:rPr>
        <w:t>装置の</w:t>
      </w:r>
      <w:r w:rsidRPr="00CF7765">
        <w:rPr>
          <w:rFonts w:hint="eastAsia"/>
        </w:rPr>
        <w:t>Local UI</w:t>
      </w:r>
      <w:r w:rsidRPr="00CF7765">
        <w:rPr>
          <w:rFonts w:hint="eastAsia"/>
        </w:rPr>
        <w:t>で行う。</w:t>
      </w:r>
      <w:r w:rsidRPr="00CF7765">
        <w:rPr>
          <w:rFonts w:hint="eastAsia"/>
        </w:rPr>
        <w:t>(</w:t>
      </w:r>
      <w:r w:rsidRPr="00CF7765">
        <w:rPr>
          <w:rFonts w:hint="eastAsia"/>
        </w:rPr>
        <w:t>設定変更後はシステムの立ち上げなおしが必要である。</w:t>
      </w:r>
      <w:r w:rsidRPr="00CF7765">
        <w:rPr>
          <w:rFonts w:hint="eastAsia"/>
        </w:rPr>
        <w:t>)</w:t>
      </w:r>
      <w:r w:rsidRPr="00CF7765">
        <w:br/>
      </w:r>
      <w:r w:rsidRPr="00CF7765">
        <w:rPr>
          <w:rFonts w:hint="eastAsia"/>
        </w:rPr>
        <w:t>また、</w:t>
      </w:r>
      <w:r w:rsidRPr="00CF7765">
        <w:rPr>
          <w:rFonts w:hint="eastAsia"/>
        </w:rPr>
        <w:t>Coil Punch Unit</w:t>
      </w:r>
      <w:r w:rsidRPr="00CF7765">
        <w:rPr>
          <w:rFonts w:hint="eastAsia"/>
        </w:rPr>
        <w:t>の種類は</w:t>
      </w:r>
      <w:r w:rsidRPr="00CF7765">
        <w:rPr>
          <w:rFonts w:hint="eastAsia"/>
        </w:rPr>
        <w:t>16</w:t>
      </w:r>
      <w:r w:rsidRPr="00CF7765">
        <w:rPr>
          <w:rFonts w:hint="eastAsia"/>
        </w:rPr>
        <w:t>種類あるが、システムは、その種別を感知しない。</w:t>
      </w:r>
    </w:p>
    <w:p w:rsidR="0064247D" w:rsidRPr="00CF7765" w:rsidRDefault="0064247D" w:rsidP="0064247D">
      <w:pPr>
        <w:pStyle w:val="aa"/>
        <w:tabs>
          <w:tab w:val="clear" w:pos="567"/>
        </w:tabs>
        <w:ind w:left="108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1080"/>
        <w:gridCol w:w="1260"/>
        <w:gridCol w:w="3207"/>
      </w:tblGrid>
      <w:tr w:rsidR="0064247D" w:rsidRPr="00CF7765" w:rsidTr="004B2B93">
        <w:trPr>
          <w:jc w:val="right"/>
        </w:trPr>
        <w:tc>
          <w:tcPr>
            <w:tcW w:w="2880" w:type="dxa"/>
            <w:tcBorders>
              <w:bottom w:val="single" w:sz="4" w:space="0" w:color="auto"/>
            </w:tcBorders>
            <w:shd w:val="clear" w:color="auto" w:fill="FFFF00"/>
          </w:tcPr>
          <w:p w:rsidR="0064247D" w:rsidRPr="00CF7765" w:rsidRDefault="0064247D" w:rsidP="004B2B93">
            <w:pPr>
              <w:pStyle w:val="aa"/>
              <w:ind w:left="0"/>
            </w:pPr>
            <w:r w:rsidRPr="00CF7765">
              <w:rPr>
                <w:rFonts w:hint="eastAsia"/>
              </w:rPr>
              <w:t>項目</w:t>
            </w:r>
          </w:p>
        </w:tc>
        <w:tc>
          <w:tcPr>
            <w:tcW w:w="1080" w:type="dxa"/>
            <w:tcBorders>
              <w:bottom w:val="single" w:sz="4" w:space="0" w:color="auto"/>
            </w:tcBorders>
            <w:shd w:val="clear" w:color="auto" w:fill="FFFF00"/>
          </w:tcPr>
          <w:p w:rsidR="0064247D" w:rsidRPr="00CF7765" w:rsidRDefault="0064247D" w:rsidP="004B2B93">
            <w:pPr>
              <w:pStyle w:val="aa"/>
              <w:ind w:left="0"/>
              <w:jc w:val="center"/>
            </w:pPr>
            <w:r w:rsidRPr="00CF7765">
              <w:rPr>
                <w:rFonts w:hint="eastAsia"/>
              </w:rPr>
              <w:t>設定</w:t>
            </w:r>
          </w:p>
        </w:tc>
        <w:tc>
          <w:tcPr>
            <w:tcW w:w="1260" w:type="dxa"/>
            <w:tcBorders>
              <w:bottom w:val="single" w:sz="4" w:space="0" w:color="auto"/>
            </w:tcBorders>
            <w:shd w:val="clear" w:color="auto" w:fill="FFFF00"/>
          </w:tcPr>
          <w:p w:rsidR="0064247D" w:rsidRPr="00CF7765" w:rsidRDefault="0064247D" w:rsidP="004B2B93">
            <w:pPr>
              <w:pStyle w:val="aa"/>
              <w:ind w:left="0"/>
              <w:jc w:val="center"/>
            </w:pPr>
            <w:r w:rsidRPr="00CF7765">
              <w:rPr>
                <w:rFonts w:hint="eastAsia"/>
              </w:rPr>
              <w:t>デフォルト値</w:t>
            </w:r>
          </w:p>
        </w:tc>
        <w:tc>
          <w:tcPr>
            <w:tcW w:w="3207" w:type="dxa"/>
            <w:tcBorders>
              <w:bottom w:val="single" w:sz="4" w:space="0" w:color="auto"/>
            </w:tcBorders>
            <w:shd w:val="clear" w:color="auto" w:fill="FFFF00"/>
          </w:tcPr>
          <w:p w:rsidR="0064247D" w:rsidRPr="00CF7765" w:rsidRDefault="0064247D" w:rsidP="004B2B93">
            <w:pPr>
              <w:pStyle w:val="aa"/>
              <w:ind w:left="0"/>
            </w:pPr>
            <w:r w:rsidRPr="00CF7765">
              <w:rPr>
                <w:rFonts w:hint="eastAsia"/>
              </w:rPr>
              <w:t>設定範囲</w:t>
            </w:r>
          </w:p>
        </w:tc>
      </w:tr>
      <w:tr w:rsidR="0064247D" w:rsidRPr="00CF7765" w:rsidTr="004B2B93">
        <w:trPr>
          <w:jc w:val="right"/>
        </w:trPr>
        <w:tc>
          <w:tcPr>
            <w:tcW w:w="2880" w:type="dxa"/>
            <w:tcBorders>
              <w:top w:val="single" w:sz="4" w:space="0" w:color="auto"/>
            </w:tcBorders>
          </w:tcPr>
          <w:p w:rsidR="0064247D" w:rsidRPr="00CF7765" w:rsidRDefault="0064247D" w:rsidP="004B2B93">
            <w:pPr>
              <w:pStyle w:val="aa"/>
              <w:tabs>
                <w:tab w:val="clear" w:pos="567"/>
                <w:tab w:val="clear" w:pos="851"/>
                <w:tab w:val="clear" w:pos="1418"/>
              </w:tabs>
              <w:ind w:left="0"/>
            </w:pPr>
            <w:r w:rsidRPr="00CF7765">
              <w:rPr>
                <w:rFonts w:hint="eastAsia"/>
              </w:rPr>
              <w:t>処理可能な用紙サイズ設定</w:t>
            </w:r>
            <w:r w:rsidRPr="00CF7765">
              <w:br/>
            </w:r>
            <w:r w:rsidRPr="00CF7765">
              <w:tab/>
            </w:r>
            <w:r w:rsidRPr="00CF7765">
              <w:rPr>
                <w:rFonts w:hint="eastAsia"/>
              </w:rPr>
              <w:t>(IOT NVM)</w:t>
            </w:r>
          </w:p>
        </w:tc>
        <w:tc>
          <w:tcPr>
            <w:tcW w:w="1080" w:type="dxa"/>
            <w:tcBorders>
              <w:top w:val="single" w:sz="4" w:space="0" w:color="auto"/>
            </w:tcBorders>
          </w:tcPr>
          <w:p w:rsidR="0064247D" w:rsidRPr="00CF7765" w:rsidRDefault="0064247D" w:rsidP="004B2B93">
            <w:pPr>
              <w:pStyle w:val="aa"/>
              <w:ind w:left="360"/>
            </w:pPr>
            <w:r w:rsidRPr="00CF7765">
              <w:rPr>
                <w:rFonts w:hint="eastAsia"/>
              </w:rPr>
              <w:t>－</w:t>
            </w:r>
          </w:p>
        </w:tc>
        <w:tc>
          <w:tcPr>
            <w:tcW w:w="1260" w:type="dxa"/>
            <w:tcBorders>
              <w:top w:val="single" w:sz="4" w:space="0" w:color="auto"/>
            </w:tcBorders>
          </w:tcPr>
          <w:p w:rsidR="0064247D" w:rsidRPr="00CF7765" w:rsidRDefault="0064247D" w:rsidP="004B2B93">
            <w:pPr>
              <w:pStyle w:val="aa"/>
              <w:ind w:left="0"/>
              <w:jc w:val="center"/>
            </w:pPr>
            <w:r w:rsidRPr="00CF7765">
              <w:rPr>
                <w:rFonts w:hint="eastAsia"/>
              </w:rPr>
              <w:t>－</w:t>
            </w:r>
          </w:p>
        </w:tc>
        <w:tc>
          <w:tcPr>
            <w:tcW w:w="3207" w:type="dxa"/>
            <w:tcBorders>
              <w:top w:val="single" w:sz="4" w:space="0" w:color="auto"/>
            </w:tcBorders>
          </w:tcPr>
          <w:p w:rsidR="0064247D" w:rsidRPr="00CF7765" w:rsidRDefault="0064247D" w:rsidP="004B2B93">
            <w:pPr>
              <w:pStyle w:val="aa"/>
              <w:ind w:left="0"/>
            </w:pPr>
            <w:r w:rsidRPr="00CF7765">
              <w:rPr>
                <w:rFonts w:hint="eastAsia"/>
              </w:rPr>
              <w:t>"ANSI</w:t>
            </w:r>
            <w:r w:rsidRPr="00CF7765">
              <w:rPr>
                <w:rFonts w:hint="eastAsia"/>
              </w:rPr>
              <w:t>系</w:t>
            </w:r>
            <w:r w:rsidRPr="00CF7765">
              <w:rPr>
                <w:rFonts w:hint="eastAsia"/>
              </w:rPr>
              <w:t>"</w:t>
            </w:r>
          </w:p>
          <w:p w:rsidR="0064247D" w:rsidRPr="00CF7765" w:rsidRDefault="0064247D" w:rsidP="004B2B93">
            <w:pPr>
              <w:pStyle w:val="aa"/>
              <w:ind w:left="0"/>
            </w:pPr>
            <w:r w:rsidRPr="00CF7765">
              <w:rPr>
                <w:rFonts w:hint="eastAsia"/>
              </w:rPr>
              <w:t>"ISO</w:t>
            </w:r>
            <w:r w:rsidRPr="00CF7765">
              <w:rPr>
                <w:rFonts w:hint="eastAsia"/>
              </w:rPr>
              <w:t>系</w:t>
            </w:r>
            <w:r w:rsidRPr="00CF7765">
              <w:rPr>
                <w:rFonts w:hint="eastAsia"/>
              </w:rPr>
              <w:t>"</w:t>
            </w:r>
          </w:p>
        </w:tc>
      </w:tr>
    </w:tbl>
    <w:p w:rsidR="0064247D" w:rsidRPr="00CF7765" w:rsidRDefault="0064247D" w:rsidP="0064247D">
      <w:pPr>
        <w:pStyle w:val="aa"/>
        <w:rPr>
          <w:color w:val="0000FF"/>
        </w:rPr>
      </w:pPr>
    </w:p>
    <w:p w:rsidR="0064247D" w:rsidRPr="00CF7765" w:rsidRDefault="0064247D" w:rsidP="0064247D">
      <w:pPr>
        <w:pStyle w:val="aa"/>
        <w:tabs>
          <w:tab w:val="clear" w:pos="567"/>
        </w:tabs>
        <w:ind w:left="1080"/>
      </w:pPr>
      <w:r w:rsidRPr="00CF7765">
        <w:rPr>
          <w:rFonts w:hint="eastAsia"/>
        </w:rPr>
        <w:t>Coil Puncher</w:t>
      </w:r>
      <w:r w:rsidRPr="00CF7765">
        <w:rPr>
          <w:rFonts w:hint="eastAsia"/>
        </w:rPr>
        <w:t>装置と</w:t>
      </w:r>
      <w:r w:rsidRPr="00CF7765">
        <w:rPr>
          <w:rFonts w:hint="eastAsia"/>
        </w:rPr>
        <w:t>Sparta Coil Puncher</w:t>
      </w:r>
      <w:r w:rsidRPr="00CF7765">
        <w:rPr>
          <w:rFonts w:hint="eastAsia"/>
        </w:rPr>
        <w:t>装置は、同時に接続することはできない。</w:t>
      </w:r>
    </w:p>
    <w:p w:rsidR="0064247D" w:rsidRPr="00CF7765" w:rsidRDefault="0064247D">
      <w:pPr>
        <w:pStyle w:val="aa"/>
        <w:rPr>
          <w:color w:val="0000FF"/>
        </w:rPr>
      </w:pPr>
    </w:p>
    <w:p w:rsidR="00FA0ADB" w:rsidRPr="00CF7765" w:rsidRDefault="00FA0ADB" w:rsidP="00833683">
      <w:pPr>
        <w:pStyle w:val="aa"/>
        <w:tabs>
          <w:tab w:val="clear" w:pos="567"/>
        </w:tabs>
        <w:ind w:left="1080"/>
      </w:pPr>
      <w:r w:rsidRPr="00CF7765">
        <w:rPr>
          <w:rFonts w:hint="eastAsia"/>
        </w:rPr>
        <w:t>Duplex Module</w:t>
      </w:r>
      <w:r w:rsidRPr="00CF7765">
        <w:rPr>
          <w:rFonts w:hint="eastAsia"/>
        </w:rPr>
        <w:t>は、</w:t>
      </w:r>
      <w:r w:rsidRPr="00CF7765">
        <w:t>HW</w:t>
      </w:r>
      <w:r w:rsidRPr="00CF7765">
        <w:rPr>
          <w:rFonts w:hint="eastAsia"/>
        </w:rPr>
        <w:t>として</w:t>
      </w:r>
      <w:r w:rsidRPr="00CF7765">
        <w:t>Module</w:t>
      </w:r>
      <w:r w:rsidRPr="00CF7765">
        <w:rPr>
          <w:rFonts w:hint="eastAsia"/>
        </w:rPr>
        <w:t>装着を検知した場合でも</w:t>
      </w:r>
      <w:r w:rsidRPr="00CF7765">
        <w:rPr>
          <w:rFonts w:hint="eastAsia"/>
        </w:rPr>
        <w:t>SEEP</w:t>
      </w:r>
      <w:r w:rsidRPr="00CF7765">
        <w:rPr>
          <w:rFonts w:hint="eastAsia"/>
        </w:rPr>
        <w:t>設定が「</w:t>
      </w:r>
      <w:r w:rsidRPr="00CF7765">
        <w:rPr>
          <w:rFonts w:hint="eastAsia"/>
        </w:rPr>
        <w:t>Simplex</w:t>
      </w:r>
      <w:r w:rsidRPr="00CF7765">
        <w:rPr>
          <w:rFonts w:hint="eastAsia"/>
        </w:rPr>
        <w:t>固定で動作」の場合には「</w:t>
      </w:r>
      <w:r w:rsidRPr="00CF7765">
        <w:rPr>
          <w:rFonts w:hint="eastAsia"/>
        </w:rPr>
        <w:t>Duplex</w:t>
      </w:r>
      <w:r w:rsidRPr="00CF7765">
        <w:rPr>
          <w:rFonts w:hint="eastAsia"/>
        </w:rPr>
        <w:t>無し」とする。</w:t>
      </w:r>
    </w:p>
    <w:p w:rsidR="00FA0ADB" w:rsidRPr="00CF7765" w:rsidRDefault="00FA0ADB" w:rsidP="00FA0ADB">
      <w:pPr>
        <w:pStyle w:val="aa"/>
        <w:tabs>
          <w:tab w:val="clear" w:pos="567"/>
        </w:tabs>
        <w:ind w:left="108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1080"/>
        <w:gridCol w:w="1260"/>
        <w:gridCol w:w="3207"/>
      </w:tblGrid>
      <w:tr w:rsidR="00FA0ADB" w:rsidRPr="00CF7765" w:rsidTr="00DD4D47">
        <w:trPr>
          <w:jc w:val="right"/>
        </w:trPr>
        <w:tc>
          <w:tcPr>
            <w:tcW w:w="2880" w:type="dxa"/>
            <w:tcBorders>
              <w:bottom w:val="single" w:sz="4" w:space="0" w:color="auto"/>
            </w:tcBorders>
            <w:shd w:val="clear" w:color="auto" w:fill="FFFF00"/>
          </w:tcPr>
          <w:p w:rsidR="00FA0ADB" w:rsidRPr="00CF7765" w:rsidRDefault="00FA0ADB" w:rsidP="00DD4D47">
            <w:pPr>
              <w:pStyle w:val="aa"/>
              <w:ind w:left="0"/>
            </w:pPr>
            <w:r w:rsidRPr="00CF7765">
              <w:rPr>
                <w:rFonts w:hint="eastAsia"/>
              </w:rPr>
              <w:t>項目</w:t>
            </w:r>
          </w:p>
        </w:tc>
        <w:tc>
          <w:tcPr>
            <w:tcW w:w="1080" w:type="dxa"/>
            <w:tcBorders>
              <w:bottom w:val="single" w:sz="4" w:space="0" w:color="auto"/>
            </w:tcBorders>
            <w:shd w:val="clear" w:color="auto" w:fill="FFFF00"/>
          </w:tcPr>
          <w:p w:rsidR="00FA0ADB" w:rsidRPr="00CF7765" w:rsidRDefault="00FA0ADB" w:rsidP="00DD4D47">
            <w:pPr>
              <w:pStyle w:val="aa"/>
              <w:ind w:left="0"/>
              <w:jc w:val="center"/>
            </w:pPr>
            <w:r w:rsidRPr="00CF7765">
              <w:rPr>
                <w:rFonts w:hint="eastAsia"/>
              </w:rPr>
              <w:t>設定</w:t>
            </w:r>
          </w:p>
        </w:tc>
        <w:tc>
          <w:tcPr>
            <w:tcW w:w="1260" w:type="dxa"/>
            <w:tcBorders>
              <w:bottom w:val="single" w:sz="4" w:space="0" w:color="auto"/>
            </w:tcBorders>
            <w:shd w:val="clear" w:color="auto" w:fill="FFFF00"/>
          </w:tcPr>
          <w:p w:rsidR="00FA0ADB" w:rsidRPr="00CF7765" w:rsidRDefault="00FA0ADB" w:rsidP="00DD4D47">
            <w:pPr>
              <w:pStyle w:val="aa"/>
              <w:ind w:left="0"/>
              <w:jc w:val="center"/>
            </w:pPr>
            <w:r w:rsidRPr="00CF7765">
              <w:rPr>
                <w:rFonts w:hint="eastAsia"/>
              </w:rPr>
              <w:t>デフォルト値</w:t>
            </w:r>
          </w:p>
        </w:tc>
        <w:tc>
          <w:tcPr>
            <w:tcW w:w="3207" w:type="dxa"/>
            <w:tcBorders>
              <w:bottom w:val="single" w:sz="4" w:space="0" w:color="auto"/>
            </w:tcBorders>
            <w:shd w:val="clear" w:color="auto" w:fill="FFFF00"/>
          </w:tcPr>
          <w:p w:rsidR="00FA0ADB" w:rsidRPr="00CF7765" w:rsidRDefault="00FA0ADB" w:rsidP="00DD4D47">
            <w:pPr>
              <w:pStyle w:val="aa"/>
              <w:ind w:left="0"/>
            </w:pPr>
            <w:r w:rsidRPr="00CF7765">
              <w:rPr>
                <w:rFonts w:hint="eastAsia"/>
              </w:rPr>
              <w:t>設定範囲</w:t>
            </w:r>
          </w:p>
        </w:tc>
      </w:tr>
      <w:tr w:rsidR="00FA0ADB" w:rsidRPr="00CF7765" w:rsidTr="00DD4D47">
        <w:trPr>
          <w:jc w:val="right"/>
        </w:trPr>
        <w:tc>
          <w:tcPr>
            <w:tcW w:w="2880" w:type="dxa"/>
            <w:tcBorders>
              <w:top w:val="single" w:sz="4" w:space="0" w:color="auto"/>
            </w:tcBorders>
          </w:tcPr>
          <w:p w:rsidR="00FA0ADB" w:rsidRPr="00CF7765" w:rsidRDefault="00FA0ADB" w:rsidP="00DD4D47">
            <w:pPr>
              <w:pStyle w:val="aa"/>
              <w:tabs>
                <w:tab w:val="clear" w:pos="567"/>
                <w:tab w:val="clear" w:pos="851"/>
                <w:tab w:val="clear" w:pos="1418"/>
              </w:tabs>
              <w:ind w:left="0"/>
            </w:pPr>
            <w:r w:rsidRPr="00CF7765">
              <w:t>Simplex</w:t>
            </w:r>
            <w:r w:rsidRPr="00CF7765">
              <w:t>固定設定</w:t>
            </w:r>
            <w:r w:rsidRPr="00CF7765">
              <w:br/>
            </w:r>
            <w:r w:rsidRPr="00CF7765">
              <w:tab/>
            </w:r>
            <w:r w:rsidRPr="00CF7765">
              <w:rPr>
                <w:rFonts w:hint="eastAsia"/>
              </w:rPr>
              <w:t>(</w:t>
            </w:r>
            <w:r w:rsidRPr="00CF7765">
              <w:t>SEEP</w:t>
            </w:r>
            <w:r w:rsidRPr="00CF7765">
              <w:rPr>
                <w:rFonts w:hint="eastAsia"/>
              </w:rPr>
              <w:t>)</w:t>
            </w:r>
          </w:p>
        </w:tc>
        <w:tc>
          <w:tcPr>
            <w:tcW w:w="1080" w:type="dxa"/>
            <w:tcBorders>
              <w:top w:val="single" w:sz="4" w:space="0" w:color="auto"/>
            </w:tcBorders>
          </w:tcPr>
          <w:p w:rsidR="00FA0ADB" w:rsidRPr="00CF7765" w:rsidRDefault="00FA0ADB" w:rsidP="00DD4D47">
            <w:pPr>
              <w:pStyle w:val="aa"/>
              <w:ind w:left="360"/>
            </w:pPr>
            <w:r w:rsidRPr="00CF7765">
              <w:rPr>
                <w:rFonts w:hint="eastAsia"/>
              </w:rPr>
              <w:t>－</w:t>
            </w:r>
          </w:p>
        </w:tc>
        <w:tc>
          <w:tcPr>
            <w:tcW w:w="1260" w:type="dxa"/>
            <w:tcBorders>
              <w:top w:val="single" w:sz="4" w:space="0" w:color="auto"/>
            </w:tcBorders>
          </w:tcPr>
          <w:p w:rsidR="00FA0ADB" w:rsidRPr="00CF7765" w:rsidRDefault="00FA0ADB" w:rsidP="00DD4D47">
            <w:pPr>
              <w:pStyle w:val="aa"/>
              <w:ind w:left="0"/>
              <w:jc w:val="center"/>
            </w:pPr>
            <w:r w:rsidRPr="00CF7765">
              <w:rPr>
                <w:rFonts w:hint="eastAsia"/>
              </w:rPr>
              <w:t>－</w:t>
            </w:r>
          </w:p>
        </w:tc>
        <w:tc>
          <w:tcPr>
            <w:tcW w:w="3207" w:type="dxa"/>
            <w:tcBorders>
              <w:top w:val="single" w:sz="4" w:space="0" w:color="auto"/>
            </w:tcBorders>
          </w:tcPr>
          <w:p w:rsidR="00FA0ADB" w:rsidRPr="00CF7765" w:rsidRDefault="00FA0ADB" w:rsidP="00DD4D47">
            <w:pPr>
              <w:pStyle w:val="aa"/>
              <w:ind w:left="0"/>
            </w:pPr>
            <w:r w:rsidRPr="00CF7765">
              <w:rPr>
                <w:rFonts w:hint="eastAsia"/>
              </w:rPr>
              <w:t>"</w:t>
            </w:r>
            <w:r w:rsidRPr="00CF7765">
              <w:t xml:space="preserve"> IOT</w:t>
            </w:r>
            <w:r w:rsidRPr="00CF7765">
              <w:t>の能力に連動させるモード</w:t>
            </w:r>
            <w:r w:rsidRPr="00CF7765">
              <w:rPr>
                <w:rFonts w:hint="eastAsia"/>
              </w:rPr>
              <w:t>"</w:t>
            </w:r>
            <w:r w:rsidRPr="00CF7765">
              <w:br/>
            </w:r>
            <w:r w:rsidRPr="00CF7765">
              <w:rPr>
                <w:rFonts w:hint="eastAsia"/>
              </w:rPr>
              <w:t>"</w:t>
            </w:r>
            <w:r w:rsidRPr="00CF7765">
              <w:t>Simplex</w:t>
            </w:r>
            <w:r w:rsidRPr="00CF7765">
              <w:t>固定で動作させるモード</w:t>
            </w:r>
            <w:r w:rsidRPr="00CF7765">
              <w:rPr>
                <w:rFonts w:hint="eastAsia"/>
              </w:rPr>
              <w:t>"</w:t>
            </w:r>
          </w:p>
        </w:tc>
      </w:tr>
    </w:tbl>
    <w:p w:rsidR="00FA0ADB" w:rsidRPr="00CF7765" w:rsidRDefault="00FA0ADB">
      <w:pPr>
        <w:pStyle w:val="aa"/>
        <w:rPr>
          <w:color w:val="0000FF"/>
        </w:rPr>
      </w:pPr>
    </w:p>
    <w:p w:rsidR="00FA0ADB" w:rsidRPr="00CF7765" w:rsidRDefault="00FA0ADB">
      <w:pPr>
        <w:pStyle w:val="aa"/>
        <w:rPr>
          <w:color w:val="0000FF"/>
        </w:rPr>
      </w:pPr>
    </w:p>
    <w:p w:rsidR="00FA0ADB" w:rsidRPr="00CF7765" w:rsidRDefault="00FA0ADB">
      <w:pPr>
        <w:pStyle w:val="aa"/>
        <w:rPr>
          <w:color w:val="0000FF"/>
        </w:rPr>
      </w:pPr>
    </w:p>
    <w:p w:rsidR="00FD3712" w:rsidRPr="00CF7765" w:rsidRDefault="00FD3712">
      <w:pPr>
        <w:pStyle w:val="aa"/>
      </w:pPr>
      <w:r w:rsidRPr="00CF7765">
        <w:rPr>
          <w:rFonts w:hint="eastAsia"/>
        </w:rPr>
        <w:t>＜制限注意事項＞</w:t>
      </w:r>
    </w:p>
    <w:p w:rsidR="00FD3712" w:rsidRPr="00CF7765" w:rsidRDefault="00FD3712">
      <w:pPr>
        <w:pStyle w:val="aa"/>
        <w:tabs>
          <w:tab w:val="clear" w:pos="567"/>
          <w:tab w:val="clear" w:pos="851"/>
          <w:tab w:val="clear" w:pos="1418"/>
          <w:tab w:val="left" w:pos="1140"/>
        </w:tabs>
        <w:ind w:left="1140" w:hanging="300"/>
      </w:pPr>
      <w:r w:rsidRPr="00CF7765">
        <w:rPr>
          <w:rFonts w:hint="eastAsia"/>
        </w:rPr>
        <w:t>1.</w:t>
      </w:r>
      <w:r w:rsidRPr="00CF7765">
        <w:rPr>
          <w:rFonts w:hint="eastAsia"/>
        </w:rPr>
        <w:tab/>
      </w:r>
      <w:r w:rsidRPr="00CF7765">
        <w:rPr>
          <w:rFonts w:hint="eastAsia"/>
        </w:rPr>
        <w:t>「電源</w:t>
      </w:r>
      <w:r w:rsidRPr="00CF7765">
        <w:rPr>
          <w:rFonts w:hint="eastAsia"/>
        </w:rPr>
        <w:t>ON</w:t>
      </w:r>
      <w:r w:rsidRPr="00CF7765">
        <w:rPr>
          <w:rFonts w:hint="eastAsia"/>
        </w:rPr>
        <w:t>中</w:t>
      </w:r>
      <w:r w:rsidRPr="00CF7765">
        <w:rPr>
          <w:rFonts w:hint="eastAsia"/>
        </w:rPr>
        <w:t>(</w:t>
      </w:r>
      <w:r w:rsidRPr="00CF7765">
        <w:rPr>
          <w:rFonts w:hint="eastAsia"/>
        </w:rPr>
        <w:t>含む、</w:t>
      </w:r>
      <w:r w:rsidRPr="00CF7765">
        <w:rPr>
          <w:rFonts w:hint="eastAsia"/>
        </w:rPr>
        <w:t>LowPowerMode</w:t>
      </w:r>
      <w:r w:rsidRPr="00CF7765">
        <w:rPr>
          <w:rFonts w:hint="eastAsia"/>
        </w:rPr>
        <w:t>中および</w:t>
      </w:r>
      <w:r w:rsidRPr="00CF7765">
        <w:rPr>
          <w:rFonts w:hint="eastAsia"/>
        </w:rPr>
        <w:t>SleepMode</w:t>
      </w:r>
      <w:r w:rsidRPr="00CF7765">
        <w:rPr>
          <w:rFonts w:hint="eastAsia"/>
        </w:rPr>
        <w:t>中</w:t>
      </w:r>
      <w:r w:rsidRPr="00CF7765">
        <w:rPr>
          <w:rFonts w:hint="eastAsia"/>
        </w:rPr>
        <w:t>)</w:t>
      </w:r>
      <w:r w:rsidRPr="00CF7765">
        <w:rPr>
          <w:rFonts w:hint="eastAsia"/>
        </w:rPr>
        <w:t>にオプション装置装着状態が変更された場合は、それ以後の動作保証はしない」</w:t>
      </w:r>
    </w:p>
    <w:p w:rsidR="00FD3712" w:rsidRPr="00CF7765" w:rsidRDefault="00FD3712">
      <w:pPr>
        <w:pStyle w:val="aa"/>
        <w:rPr>
          <w:color w:val="0000FF"/>
        </w:rPr>
      </w:pPr>
    </w:p>
    <w:p w:rsidR="00FD3712" w:rsidRPr="00CF7765" w:rsidRDefault="00FD3712">
      <w:pPr>
        <w:pStyle w:val="3"/>
      </w:pPr>
      <w:bookmarkStart w:id="19" w:name="_Ref29636449"/>
      <w:bookmarkStart w:id="20" w:name="_Ref29636452"/>
      <w:bookmarkStart w:id="21" w:name="_Toc21605462"/>
      <w:r w:rsidRPr="00CF7765">
        <w:rPr>
          <w:rFonts w:hint="eastAsia"/>
        </w:rPr>
        <w:t>オプションの故障と機能制限</w:t>
      </w:r>
      <w:bookmarkEnd w:id="19"/>
      <w:bookmarkEnd w:id="20"/>
      <w:bookmarkEnd w:id="21"/>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オプションが故障している場合に使用できなくなる機能を明確にする。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4"/>
        </w:numPr>
        <w:tabs>
          <w:tab w:val="clear" w:pos="567"/>
          <w:tab w:val="clear" w:pos="851"/>
          <w:tab w:val="clear" w:pos="1418"/>
        </w:tabs>
      </w:pPr>
      <w:r w:rsidRPr="00CF7765">
        <w:rPr>
          <w:rFonts w:hint="eastAsia"/>
        </w:rPr>
        <w:t>オプション故障時に使用できなくなる機能については、各プロダクト依存編を参照のこと。</w:t>
      </w:r>
    </w:p>
    <w:p w:rsidR="00FD3712" w:rsidRPr="00CF7765" w:rsidRDefault="00FD3712">
      <w:pPr>
        <w:pStyle w:val="aa"/>
      </w:pPr>
    </w:p>
    <w:p w:rsidR="00FD3712" w:rsidRPr="00CF7765" w:rsidRDefault="00FD3712">
      <w:pPr>
        <w:pStyle w:val="aa"/>
      </w:pPr>
      <w:r w:rsidRPr="00CF7765">
        <w:rPr>
          <w:rFonts w:hint="eastAsia"/>
        </w:rPr>
        <w:lastRenderedPageBreak/>
        <w:t>＜制限注意事項＞</w:t>
      </w:r>
    </w:p>
    <w:p w:rsidR="00FD3712" w:rsidRPr="00CF7765" w:rsidRDefault="00FD3712">
      <w:pPr>
        <w:pStyle w:val="aa"/>
        <w:tabs>
          <w:tab w:val="clear" w:pos="567"/>
          <w:tab w:val="clear" w:pos="851"/>
          <w:tab w:val="clear" w:pos="1418"/>
          <w:tab w:val="left" w:pos="1140"/>
        </w:tabs>
        <w:ind w:left="1140" w:hanging="300"/>
        <w:rPr>
          <w:color w:val="C0C0C0"/>
        </w:rPr>
      </w:pPr>
      <w:r w:rsidRPr="00CF7765">
        <w:rPr>
          <w:rFonts w:hint="eastAsia"/>
          <w:color w:val="C0C0C0"/>
        </w:rPr>
        <w:t>1.</w:t>
      </w:r>
      <w:r w:rsidRPr="00CF7765">
        <w:rPr>
          <w:rFonts w:hint="eastAsia"/>
          <w:color w:val="C0C0C0"/>
        </w:rPr>
        <w:tab/>
      </w:r>
    </w:p>
    <w:p w:rsidR="00FD3712" w:rsidRPr="00CF7765" w:rsidRDefault="00FD3712">
      <w:pPr>
        <w:pStyle w:val="aa"/>
      </w:pPr>
    </w:p>
    <w:p w:rsidR="00FD3712" w:rsidRPr="00CF7765" w:rsidRDefault="00FD3712">
      <w:pPr>
        <w:pStyle w:val="3"/>
      </w:pPr>
      <w:bookmarkStart w:id="22" w:name="_Toc7600151"/>
      <w:bookmarkStart w:id="23" w:name="_Toc21605463"/>
      <w:r w:rsidRPr="00CF7765">
        <w:rPr>
          <w:rFonts w:hint="eastAsia"/>
        </w:rPr>
        <w:t>キット構成</w:t>
      </w:r>
      <w:bookmarkEnd w:id="22"/>
      <w:bookmarkEnd w:id="23"/>
    </w:p>
    <w:p w:rsidR="00FD3712" w:rsidRPr="00CF7765" w:rsidRDefault="00FD3712">
      <w:pPr>
        <w:pStyle w:val="aa"/>
      </w:pPr>
      <w:r w:rsidRPr="00CF7765">
        <w:rPr>
          <w:rFonts w:hint="eastAsia"/>
        </w:rPr>
        <w:t>※「地震対策キット」等、従来と同様のキットが想定されるが、機能として提供するものではないので、ここでは記述しない。</w:t>
      </w:r>
    </w:p>
    <w:p w:rsidR="00FD3712" w:rsidRPr="00CF7765" w:rsidRDefault="00FD3712">
      <w:pPr>
        <w:pStyle w:val="aa"/>
      </w:pPr>
    </w:p>
    <w:p w:rsidR="00FD3712" w:rsidRPr="00CF7765" w:rsidRDefault="00FD3712">
      <w:pPr>
        <w:pStyle w:val="2"/>
        <w:pageBreakBefore/>
      </w:pPr>
      <w:bookmarkStart w:id="24" w:name="_Ref29793752"/>
      <w:bookmarkStart w:id="25" w:name="_Ref29793755"/>
      <w:bookmarkStart w:id="26" w:name="_Toc21605464"/>
      <w:r w:rsidRPr="00CF7765">
        <w:rPr>
          <w:rFonts w:hint="eastAsia"/>
        </w:rPr>
        <w:lastRenderedPageBreak/>
        <w:t>生産性</w:t>
      </w:r>
      <w:bookmarkEnd w:id="24"/>
      <w:bookmarkEnd w:id="25"/>
      <w:bookmarkEnd w:id="26"/>
    </w:p>
    <w:p w:rsidR="00FD3712" w:rsidRPr="00CF7765" w:rsidRDefault="00FD3712">
      <w:pPr>
        <w:pStyle w:val="aa"/>
      </w:pPr>
    </w:p>
    <w:p w:rsidR="00FD3712" w:rsidRPr="00CF7765" w:rsidRDefault="00FD3712">
      <w:pPr>
        <w:pStyle w:val="3"/>
      </w:pPr>
      <w:bookmarkStart w:id="27" w:name="_Ref26037865"/>
      <w:bookmarkStart w:id="28" w:name="_Ref26037869"/>
      <w:bookmarkStart w:id="29" w:name="_Toc21605465"/>
      <w:r w:rsidRPr="00CF7765">
        <w:rPr>
          <w:rFonts w:hint="eastAsia"/>
        </w:rPr>
        <w:t>IOT FPOT</w:t>
      </w:r>
      <w:bookmarkEnd w:id="27"/>
      <w:bookmarkEnd w:id="28"/>
      <w:bookmarkEnd w:id="29"/>
    </w:p>
    <w:p w:rsidR="00FD3712" w:rsidRPr="00CF7765" w:rsidRDefault="00FD3712">
      <w:pPr>
        <w:pStyle w:val="aa"/>
      </w:pPr>
      <w:r w:rsidRPr="00CF7765">
        <w:rPr>
          <w:rFonts w:hint="eastAsia"/>
        </w:rPr>
        <w:t>定義および各値については、「</w:t>
      </w:r>
      <w:r w:rsidRPr="00CF7765">
        <w:rPr>
          <w:rFonts w:hint="eastAsia"/>
        </w:rPr>
        <w:t>IOT</w:t>
      </w:r>
      <w:r w:rsidRPr="00CF7765">
        <w:rPr>
          <w:rFonts w:hint="eastAsia"/>
        </w:rPr>
        <w:t>性能仕様書」、「</w:t>
      </w:r>
      <w:r w:rsidRPr="00CF7765">
        <w:rPr>
          <w:rFonts w:hint="eastAsia"/>
        </w:rPr>
        <w:t>P</w:t>
      </w:r>
      <w:r w:rsidRPr="00CF7765">
        <w:rPr>
          <w:rFonts w:hint="eastAsia"/>
        </w:rPr>
        <w:t>性能仕様書」、「</w:t>
      </w:r>
      <w:r w:rsidRPr="00CF7765">
        <w:rPr>
          <w:rFonts w:hint="eastAsia"/>
        </w:rPr>
        <w:t>SP</w:t>
      </w:r>
      <w:r w:rsidRPr="00CF7765">
        <w:rPr>
          <w:rFonts w:hint="eastAsia"/>
        </w:rPr>
        <w:t>性能仕様書」を参照のこと。</w:t>
      </w:r>
    </w:p>
    <w:p w:rsidR="00FD3712" w:rsidRPr="00CF7765" w:rsidRDefault="00FD3712">
      <w:pPr>
        <w:pStyle w:val="aa"/>
      </w:pPr>
    </w:p>
    <w:p w:rsidR="00FD3712" w:rsidRPr="00CF7765" w:rsidRDefault="00FD3712">
      <w:pPr>
        <w:pStyle w:val="3"/>
      </w:pPr>
      <w:bookmarkStart w:id="30" w:name="_Ref26037905"/>
      <w:bookmarkStart w:id="31" w:name="_Ref26037909"/>
      <w:bookmarkStart w:id="32" w:name="_Toc21605466"/>
      <w:r w:rsidRPr="00CF7765">
        <w:rPr>
          <w:rFonts w:hint="eastAsia"/>
        </w:rPr>
        <w:t>IOT</w:t>
      </w:r>
      <w:r w:rsidRPr="00CF7765">
        <w:rPr>
          <w:rFonts w:hint="eastAsia"/>
        </w:rPr>
        <w:t>連続プリント速度</w:t>
      </w:r>
      <w:bookmarkEnd w:id="30"/>
      <w:bookmarkEnd w:id="31"/>
      <w:bookmarkEnd w:id="32"/>
    </w:p>
    <w:p w:rsidR="00FD3712" w:rsidRPr="00CF7765" w:rsidRDefault="00FD3712">
      <w:pPr>
        <w:pStyle w:val="aa"/>
      </w:pPr>
      <w:r w:rsidRPr="00CF7765">
        <w:rPr>
          <w:rFonts w:hint="eastAsia"/>
        </w:rPr>
        <w:t>定義および各値については、「</w:t>
      </w:r>
      <w:r w:rsidRPr="00CF7765">
        <w:rPr>
          <w:rFonts w:hint="eastAsia"/>
        </w:rPr>
        <w:t>IOT</w:t>
      </w:r>
      <w:r w:rsidRPr="00CF7765">
        <w:rPr>
          <w:rFonts w:hint="eastAsia"/>
        </w:rPr>
        <w:t>性能仕様書」を参照のこと。</w:t>
      </w:r>
    </w:p>
    <w:p w:rsidR="00FD3712" w:rsidRPr="00CF7765" w:rsidRDefault="00FD3712">
      <w:pPr>
        <w:pStyle w:val="aa"/>
      </w:pPr>
    </w:p>
    <w:p w:rsidR="00FD3712" w:rsidRPr="00CF7765" w:rsidRDefault="00FD3712">
      <w:pPr>
        <w:pStyle w:val="2"/>
        <w:pageBreakBefore/>
      </w:pPr>
      <w:bookmarkStart w:id="33" w:name="_Ref31698692"/>
      <w:bookmarkStart w:id="34" w:name="_Ref31698694"/>
      <w:bookmarkStart w:id="35" w:name="_Toc21605467"/>
      <w:r w:rsidRPr="00CF7765">
        <w:rPr>
          <w:rFonts w:hint="eastAsia"/>
        </w:rPr>
        <w:lastRenderedPageBreak/>
        <w:t>IOT</w:t>
      </w:r>
      <w:r w:rsidRPr="00CF7765">
        <w:rPr>
          <w:rFonts w:hint="eastAsia"/>
        </w:rPr>
        <w:t>の動作モード（省エネ対応）</w:t>
      </w:r>
      <w:bookmarkEnd w:id="33"/>
      <w:bookmarkEnd w:id="34"/>
      <w:bookmarkEnd w:id="35"/>
    </w:p>
    <w:p w:rsidR="00FD3712" w:rsidRPr="00CF7765" w:rsidRDefault="00FD3712">
      <w:pPr>
        <w:pStyle w:val="aa"/>
      </w:pPr>
      <w:r w:rsidRPr="00CF7765">
        <w:rPr>
          <w:rFonts w:hint="eastAsia"/>
        </w:rPr>
        <w:t>本節は、「</w:t>
      </w:r>
      <w:r w:rsidRPr="00CF7765">
        <w:rPr>
          <w:rFonts w:hint="eastAsia"/>
        </w:rPr>
        <w:t>IOT</w:t>
      </w:r>
      <w:r w:rsidRPr="00CF7765">
        <w:rPr>
          <w:rFonts w:hint="eastAsia"/>
        </w:rPr>
        <w:t>性能仕様書」および「</w:t>
      </w:r>
      <w:r w:rsidRPr="00CF7765">
        <w:rPr>
          <w:rFonts w:hint="eastAsia"/>
        </w:rPr>
        <w:t>Management Service :Power Management</w:t>
      </w:r>
      <w:r w:rsidRPr="00CF7765">
        <w:rPr>
          <w:rFonts w:hint="eastAsia"/>
        </w:rPr>
        <w:t>編」を参照している。</w:t>
      </w:r>
    </w:p>
    <w:p w:rsidR="00FD3712" w:rsidRPr="00CF7765" w:rsidRDefault="00FD3712">
      <w:pPr>
        <w:pStyle w:val="aa"/>
      </w:pPr>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IOT</w:t>
      </w:r>
      <w:r w:rsidRPr="00CF7765">
        <w:rPr>
          <w:rFonts w:hint="eastAsia"/>
        </w:rPr>
        <w:t>の動作モードについて記述する。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pPr>
      <w:r w:rsidRPr="00CF7765">
        <w:rPr>
          <w:rFonts w:hint="eastAsia"/>
        </w:rPr>
        <w:t xml:space="preserve">   </w:t>
      </w:r>
    </w:p>
    <w:p w:rsidR="00FD3712" w:rsidRPr="00CF7765" w:rsidRDefault="00FD3712">
      <w:pPr>
        <w:pStyle w:val="aa"/>
        <w:tabs>
          <w:tab w:val="clear" w:pos="567"/>
          <w:tab w:val="clear" w:pos="851"/>
          <w:tab w:val="clear" w:pos="1418"/>
          <w:tab w:val="clear" w:pos="1701"/>
          <w:tab w:val="left" w:pos="1020"/>
          <w:tab w:val="left" w:pos="1260"/>
          <w:tab w:val="left" w:pos="2520"/>
          <w:tab w:val="left" w:pos="4260"/>
        </w:tabs>
        <w:ind w:left="780"/>
      </w:pPr>
      <w:r w:rsidRPr="00CF7765">
        <w:rPr>
          <w:rFonts w:hint="eastAsia"/>
        </w:rPr>
        <w:t>1.</w:t>
      </w:r>
      <w:r w:rsidRPr="00CF7765">
        <w:rPr>
          <w:rFonts w:hint="eastAsia"/>
        </w:rPr>
        <w:tab/>
        <w:t>IOT</w:t>
      </w:r>
      <w:r w:rsidRPr="00CF7765">
        <w:rPr>
          <w:rFonts w:hint="eastAsia"/>
        </w:rPr>
        <w:t>がもつ動作モードについては、「</w:t>
      </w:r>
      <w:r w:rsidRPr="00CF7765">
        <w:rPr>
          <w:rFonts w:hint="eastAsia"/>
        </w:rPr>
        <w:t>IOT</w:t>
      </w:r>
      <w:r w:rsidRPr="00CF7765">
        <w:rPr>
          <w:rFonts w:hint="eastAsia"/>
        </w:rPr>
        <w:t>性能仕様書」を参照のこと。</w:t>
      </w:r>
    </w:p>
    <w:p w:rsidR="00FD3712" w:rsidRPr="00CF7765" w:rsidRDefault="00FD3712">
      <w:pPr>
        <w:pStyle w:val="aa"/>
        <w:tabs>
          <w:tab w:val="clear" w:pos="567"/>
          <w:tab w:val="clear" w:pos="851"/>
          <w:tab w:val="clear" w:pos="1418"/>
          <w:tab w:val="left" w:pos="1020"/>
          <w:tab w:val="left" w:pos="1440"/>
        </w:tabs>
        <w:ind w:left="780"/>
        <w:rPr>
          <w:color w:val="C0C0C0"/>
        </w:rPr>
      </w:pPr>
    </w:p>
    <w:p w:rsidR="00FD3712" w:rsidRPr="00CF7765" w:rsidRDefault="00FD3712">
      <w:pPr>
        <w:pStyle w:val="aa"/>
        <w:tabs>
          <w:tab w:val="clear" w:pos="567"/>
          <w:tab w:val="clear" w:pos="851"/>
          <w:tab w:val="clear" w:pos="1418"/>
          <w:tab w:val="left" w:pos="1020"/>
          <w:tab w:val="left" w:pos="1440"/>
        </w:tabs>
        <w:ind w:left="780"/>
      </w:pPr>
      <w:r w:rsidRPr="00CF7765">
        <w:rPr>
          <w:rFonts w:hint="eastAsia"/>
        </w:rPr>
        <w:t>2.</w:t>
      </w:r>
      <w:r w:rsidRPr="00CF7765">
        <w:rPr>
          <w:rFonts w:hint="eastAsia"/>
        </w:rPr>
        <w:tab/>
      </w:r>
      <w:r w:rsidRPr="00CF7765">
        <w:rPr>
          <w:rFonts w:hint="eastAsia"/>
        </w:rPr>
        <w:t>各モードでの</w:t>
      </w:r>
      <w:r w:rsidRPr="00CF7765">
        <w:rPr>
          <w:rFonts w:hint="eastAsia"/>
        </w:rPr>
        <w:t>IOT</w:t>
      </w:r>
      <w:r w:rsidRPr="00CF7765">
        <w:rPr>
          <w:rFonts w:hint="eastAsia"/>
        </w:rPr>
        <w:t>サブシステムの状態は「</w:t>
      </w:r>
      <w:r w:rsidRPr="00CF7765">
        <w:rPr>
          <w:rFonts w:hint="eastAsia"/>
        </w:rPr>
        <w:t>IOT</w:t>
      </w:r>
      <w:r w:rsidRPr="00CF7765">
        <w:rPr>
          <w:rFonts w:hint="eastAsia"/>
        </w:rPr>
        <w:t>性能仕様書」を参照のこと。</w:t>
      </w:r>
    </w:p>
    <w:p w:rsidR="00FD3712" w:rsidRPr="00CF7765" w:rsidRDefault="00FD3712">
      <w:pPr>
        <w:pStyle w:val="aa"/>
        <w:rPr>
          <w:color w:val="C0C0C0"/>
        </w:rPr>
      </w:pPr>
    </w:p>
    <w:p w:rsidR="00FD3712" w:rsidRPr="00CF7765" w:rsidRDefault="00FD3712">
      <w:pPr>
        <w:pStyle w:val="aa"/>
        <w:tabs>
          <w:tab w:val="clear" w:pos="567"/>
          <w:tab w:val="clear" w:pos="851"/>
          <w:tab w:val="clear" w:pos="1418"/>
          <w:tab w:val="left" w:pos="1020"/>
          <w:tab w:val="left" w:pos="1440"/>
        </w:tabs>
        <w:ind w:left="780"/>
      </w:pPr>
      <w:r w:rsidRPr="00CF7765">
        <w:rPr>
          <w:rFonts w:hint="eastAsia"/>
        </w:rPr>
        <w:t>3.</w:t>
      </w:r>
      <w:r w:rsidRPr="00CF7765">
        <w:rPr>
          <w:rFonts w:hint="eastAsia"/>
        </w:rPr>
        <w:tab/>
      </w:r>
      <w:r w:rsidRPr="00CF7765">
        <w:rPr>
          <w:rFonts w:hint="eastAsia"/>
        </w:rPr>
        <w:t>システム全体の仕様は、「システム基本仕様書</w:t>
      </w:r>
      <w:r w:rsidRPr="00CF7765">
        <w:rPr>
          <w:rFonts w:hint="eastAsia"/>
        </w:rPr>
        <w:t xml:space="preserve"> Power Management</w:t>
      </w:r>
      <w:r w:rsidRPr="00CF7765">
        <w:rPr>
          <w:rFonts w:hint="eastAsia"/>
        </w:rPr>
        <w:t>編を参照のこと。</w:t>
      </w:r>
    </w:p>
    <w:p w:rsidR="00FD3712" w:rsidRPr="00CF7765" w:rsidRDefault="00FD3712">
      <w:pPr>
        <w:pStyle w:val="aa"/>
        <w:rPr>
          <w:color w:val="C0C0C0"/>
        </w:rPr>
      </w:pPr>
    </w:p>
    <w:p w:rsidR="00FD3712" w:rsidRPr="00CF7765" w:rsidRDefault="00FD3712">
      <w:pPr>
        <w:pStyle w:val="aa"/>
      </w:pPr>
      <w:r w:rsidRPr="00CF7765">
        <w:rPr>
          <w:rFonts w:hint="eastAsia"/>
        </w:rPr>
        <w:t>＜システムデータ＞</w:t>
      </w:r>
    </w:p>
    <w:p w:rsidR="00FD3712" w:rsidRPr="00CF7765" w:rsidRDefault="00FD3712">
      <w:pPr>
        <w:pStyle w:val="aa"/>
        <w:rPr>
          <w:color w:val="C0C0C0"/>
        </w:rPr>
      </w:pPr>
    </w:p>
    <w:p w:rsidR="00FD3712" w:rsidRPr="00CF7765" w:rsidRDefault="00FD3712">
      <w:pPr>
        <w:pStyle w:val="2"/>
        <w:pageBreakBefore/>
      </w:pPr>
      <w:bookmarkStart w:id="36" w:name="_Ref30855822"/>
      <w:bookmarkStart w:id="37" w:name="_Ref30855824"/>
      <w:bookmarkStart w:id="38" w:name="_Toc21605468"/>
      <w:r w:rsidRPr="00CF7765">
        <w:rPr>
          <w:rFonts w:hint="eastAsia"/>
        </w:rPr>
        <w:lastRenderedPageBreak/>
        <w:t>機能一覧</w:t>
      </w:r>
      <w:bookmarkEnd w:id="36"/>
      <w:bookmarkEnd w:id="37"/>
      <w:bookmarkEnd w:id="38"/>
    </w:p>
    <w:p w:rsidR="00FD3712" w:rsidRPr="00CF7765" w:rsidRDefault="00FD3712">
      <w:pPr>
        <w:pStyle w:val="aa"/>
      </w:pPr>
      <w:r w:rsidRPr="00CF7765">
        <w:rPr>
          <w:rFonts w:hint="eastAsia"/>
        </w:rPr>
        <w:t>以下に</w:t>
      </w:r>
      <w:r w:rsidRPr="00CF7765">
        <w:rPr>
          <w:rFonts w:hint="eastAsia"/>
        </w:rPr>
        <w:t>IOT Device</w:t>
      </w:r>
      <w:r w:rsidRPr="00CF7765">
        <w:rPr>
          <w:rFonts w:hint="eastAsia"/>
        </w:rPr>
        <w:t>として提供する機能項目と、使用（参照）する</w:t>
      </w:r>
      <w:r w:rsidRPr="00CF7765">
        <w:rPr>
          <w:rFonts w:hint="eastAsia"/>
        </w:rPr>
        <w:t>DT Service</w:t>
      </w:r>
      <w:r w:rsidRPr="00CF7765">
        <w:rPr>
          <w:rFonts w:hint="eastAsia"/>
        </w:rPr>
        <w:t>を示す。</w:t>
      </w:r>
    </w:p>
    <w:p w:rsidR="00FD3712" w:rsidRPr="00CF7765" w:rsidRDefault="00FD3712">
      <w:pPr>
        <w:pStyle w:val="aa"/>
      </w:pPr>
      <w:r w:rsidRPr="00CF7765">
        <w:rPr>
          <w:rFonts w:hint="eastAsia"/>
        </w:rPr>
        <w:t>適用される</w:t>
      </w:r>
      <w:r w:rsidRPr="00CF7765">
        <w:rPr>
          <w:rFonts w:hint="eastAsia"/>
        </w:rPr>
        <w:t>Configuration</w:t>
      </w:r>
      <w:r w:rsidRPr="00CF7765">
        <w:rPr>
          <w:rFonts w:hint="eastAsia"/>
        </w:rPr>
        <w:t>については各プロダクト依存編を参照のこと。</w:t>
      </w:r>
    </w:p>
    <w:p w:rsidR="00FD3712" w:rsidRPr="00CF7765" w:rsidRDefault="00FD3712">
      <w:pPr>
        <w:pStyle w:val="aa"/>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97"/>
        <w:gridCol w:w="794"/>
        <w:gridCol w:w="794"/>
        <w:gridCol w:w="794"/>
        <w:gridCol w:w="794"/>
        <w:gridCol w:w="794"/>
      </w:tblGrid>
      <w:tr w:rsidR="00FD3712" w:rsidRPr="00CF7765">
        <w:trPr>
          <w:jc w:val="right"/>
        </w:trPr>
        <w:tc>
          <w:tcPr>
            <w:tcW w:w="4097" w:type="dxa"/>
            <w:shd w:val="clear" w:color="auto" w:fill="00FFFF"/>
          </w:tcPr>
          <w:p w:rsidR="00FD3712" w:rsidRPr="00CF7765" w:rsidRDefault="00FD3712">
            <w:pPr>
              <w:pStyle w:val="aa"/>
              <w:ind w:left="0"/>
            </w:pPr>
            <w:r w:rsidRPr="00CF7765">
              <w:rPr>
                <w:rFonts w:hint="eastAsia"/>
              </w:rPr>
              <w:t>機能項目</w:t>
            </w:r>
          </w:p>
        </w:tc>
        <w:tc>
          <w:tcPr>
            <w:tcW w:w="794" w:type="dxa"/>
            <w:tcBorders>
              <w:right w:val="nil"/>
            </w:tcBorders>
            <w:shd w:val="clear" w:color="auto" w:fill="00FFFF"/>
          </w:tcPr>
          <w:p w:rsidR="00FD3712" w:rsidRPr="00CF7765" w:rsidRDefault="00FD3712">
            <w:pPr>
              <w:pStyle w:val="aa"/>
              <w:ind w:left="0"/>
              <w:jc w:val="center"/>
            </w:pPr>
          </w:p>
        </w:tc>
        <w:tc>
          <w:tcPr>
            <w:tcW w:w="794" w:type="dxa"/>
            <w:tcBorders>
              <w:left w:val="nil"/>
              <w:right w:val="nil"/>
            </w:tcBorders>
            <w:shd w:val="clear" w:color="auto" w:fill="00FFFF"/>
          </w:tcPr>
          <w:p w:rsidR="00FD3712" w:rsidRPr="00CF7765" w:rsidRDefault="00FD3712">
            <w:pPr>
              <w:pStyle w:val="aa"/>
              <w:ind w:left="0"/>
              <w:jc w:val="center"/>
            </w:pPr>
          </w:p>
        </w:tc>
        <w:tc>
          <w:tcPr>
            <w:tcW w:w="794" w:type="dxa"/>
            <w:tcBorders>
              <w:left w:val="nil"/>
              <w:right w:val="nil"/>
            </w:tcBorders>
            <w:shd w:val="clear" w:color="auto" w:fill="00FFFF"/>
          </w:tcPr>
          <w:p w:rsidR="00FD3712" w:rsidRPr="00CF7765" w:rsidRDefault="00FD3712">
            <w:pPr>
              <w:pStyle w:val="aa"/>
              <w:ind w:left="0"/>
              <w:jc w:val="center"/>
            </w:pPr>
          </w:p>
        </w:tc>
        <w:tc>
          <w:tcPr>
            <w:tcW w:w="794" w:type="dxa"/>
            <w:tcBorders>
              <w:left w:val="nil"/>
              <w:right w:val="nil"/>
            </w:tcBorders>
            <w:shd w:val="clear" w:color="auto" w:fill="00FFFF"/>
          </w:tcPr>
          <w:p w:rsidR="00FD3712" w:rsidRPr="00CF7765" w:rsidRDefault="00FD3712">
            <w:pPr>
              <w:pStyle w:val="aa"/>
              <w:ind w:left="0"/>
              <w:jc w:val="center"/>
            </w:pPr>
          </w:p>
        </w:tc>
        <w:tc>
          <w:tcPr>
            <w:tcW w:w="794" w:type="dxa"/>
            <w:tcBorders>
              <w:left w:val="nil"/>
            </w:tcBorders>
            <w:shd w:val="clear" w:color="auto" w:fill="00FFFF"/>
          </w:tcPr>
          <w:p w:rsidR="00FD3712" w:rsidRPr="00CF7765" w:rsidRDefault="00FD3712">
            <w:pPr>
              <w:pStyle w:val="aa"/>
              <w:ind w:left="0"/>
              <w:jc w:val="center"/>
            </w:pPr>
          </w:p>
        </w:tc>
      </w:tr>
      <w:tr w:rsidR="00FD3712" w:rsidRPr="00CF7765">
        <w:trPr>
          <w:jc w:val="right"/>
        </w:trPr>
        <w:tc>
          <w:tcPr>
            <w:tcW w:w="4097" w:type="dxa"/>
            <w:shd w:val="clear" w:color="auto" w:fill="00FFFF"/>
          </w:tcPr>
          <w:p w:rsidR="00FD3712" w:rsidRPr="00CF7765" w:rsidRDefault="00FD3712">
            <w:pPr>
              <w:pStyle w:val="aa"/>
              <w:ind w:left="0"/>
            </w:pPr>
          </w:p>
        </w:tc>
        <w:tc>
          <w:tcPr>
            <w:tcW w:w="794" w:type="dxa"/>
            <w:shd w:val="clear" w:color="auto" w:fill="00FFFF"/>
          </w:tcPr>
          <w:p w:rsidR="00FD3712" w:rsidRPr="00CF7765" w:rsidRDefault="00FD3712">
            <w:pPr>
              <w:pStyle w:val="aa"/>
              <w:ind w:left="0"/>
              <w:jc w:val="center"/>
            </w:pPr>
            <w:r w:rsidRPr="00CF7765">
              <w:rPr>
                <w:rFonts w:hint="eastAsia"/>
              </w:rPr>
              <w:t>Print</w:t>
            </w:r>
          </w:p>
        </w:tc>
        <w:tc>
          <w:tcPr>
            <w:tcW w:w="794" w:type="dxa"/>
            <w:shd w:val="clear" w:color="auto" w:fill="00FFFF"/>
          </w:tcPr>
          <w:p w:rsidR="00FD3712" w:rsidRPr="00CF7765" w:rsidRDefault="00FD3712">
            <w:pPr>
              <w:pStyle w:val="aa"/>
              <w:ind w:left="0"/>
              <w:jc w:val="center"/>
            </w:pPr>
            <w:r w:rsidRPr="00CF7765">
              <w:rPr>
                <w:rFonts w:hint="eastAsia"/>
              </w:rPr>
              <w:t>Copy</w:t>
            </w:r>
          </w:p>
        </w:tc>
        <w:tc>
          <w:tcPr>
            <w:tcW w:w="794" w:type="dxa"/>
            <w:shd w:val="clear" w:color="auto" w:fill="00FFFF"/>
          </w:tcPr>
          <w:p w:rsidR="00FD3712" w:rsidRPr="00CF7765" w:rsidRDefault="00FD3712">
            <w:pPr>
              <w:pStyle w:val="aa"/>
              <w:ind w:left="0"/>
              <w:jc w:val="center"/>
            </w:pPr>
            <w:r w:rsidRPr="00CF7765">
              <w:rPr>
                <w:rFonts w:hint="eastAsia"/>
              </w:rPr>
              <w:t>FAX</w:t>
            </w:r>
          </w:p>
        </w:tc>
        <w:tc>
          <w:tcPr>
            <w:tcW w:w="794" w:type="dxa"/>
            <w:shd w:val="clear" w:color="auto" w:fill="00FFFF"/>
          </w:tcPr>
          <w:p w:rsidR="00FD3712" w:rsidRPr="00CF7765" w:rsidRDefault="00FD3712">
            <w:pPr>
              <w:pStyle w:val="aa"/>
              <w:ind w:left="0"/>
              <w:jc w:val="center"/>
            </w:pPr>
            <w:r w:rsidRPr="00CF7765">
              <w:rPr>
                <w:rFonts w:hint="eastAsia"/>
              </w:rPr>
              <w:t>internetFAX</w:t>
            </w:r>
          </w:p>
        </w:tc>
        <w:tc>
          <w:tcPr>
            <w:tcW w:w="794" w:type="dxa"/>
            <w:shd w:val="clear" w:color="auto" w:fill="00FFFF"/>
          </w:tcPr>
          <w:p w:rsidR="00FD3712" w:rsidRPr="00CF7765" w:rsidRDefault="00FD3712">
            <w:pPr>
              <w:pStyle w:val="aa"/>
              <w:ind w:left="0"/>
              <w:jc w:val="center"/>
            </w:pPr>
            <w:r w:rsidRPr="00CF7765">
              <w:rPr>
                <w:rFonts w:hint="eastAsia"/>
              </w:rPr>
              <w:t>Report</w:t>
            </w:r>
          </w:p>
        </w:tc>
      </w:tr>
      <w:tr w:rsidR="00FD3712" w:rsidRPr="00CF7765">
        <w:trPr>
          <w:jc w:val="right"/>
        </w:trPr>
        <w:tc>
          <w:tcPr>
            <w:tcW w:w="4097" w:type="dxa"/>
          </w:tcPr>
          <w:p w:rsidR="00FD3712" w:rsidRPr="00CF7765" w:rsidRDefault="00FD3712">
            <w:pPr>
              <w:pStyle w:val="aa"/>
              <w:ind w:left="0"/>
            </w:pPr>
            <w:r w:rsidRPr="00CF7765">
              <w:rPr>
                <w:rFonts w:hint="eastAsia"/>
              </w:rPr>
              <w:t>トレイ用紙サイズ自動検知</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r>
      <w:tr w:rsidR="00FD3712" w:rsidRPr="00CF7765">
        <w:trPr>
          <w:jc w:val="right"/>
        </w:trPr>
        <w:tc>
          <w:tcPr>
            <w:tcW w:w="4097" w:type="dxa"/>
          </w:tcPr>
          <w:p w:rsidR="00FD3712" w:rsidRPr="00CF7765" w:rsidRDefault="00FD3712">
            <w:pPr>
              <w:pStyle w:val="aa"/>
              <w:ind w:left="0"/>
            </w:pPr>
            <w:r w:rsidRPr="00CF7765">
              <w:rPr>
                <w:rFonts w:hint="eastAsia"/>
              </w:rPr>
              <w:t>用紙トレイの用紙サイズユーザー設定</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r>
      <w:tr w:rsidR="00FD3712" w:rsidRPr="00CF7765">
        <w:trPr>
          <w:jc w:val="right"/>
        </w:trPr>
        <w:tc>
          <w:tcPr>
            <w:tcW w:w="4097" w:type="dxa"/>
          </w:tcPr>
          <w:p w:rsidR="00FD3712" w:rsidRPr="00CF7765" w:rsidRDefault="00FD3712">
            <w:pPr>
              <w:pStyle w:val="aa"/>
              <w:ind w:left="0"/>
            </w:pPr>
            <w:r w:rsidRPr="00CF7765">
              <w:rPr>
                <w:rFonts w:hint="eastAsia"/>
              </w:rPr>
              <w:t>SMH</w:t>
            </w:r>
            <w:r w:rsidRPr="00CF7765">
              <w:rPr>
                <w:rFonts w:hint="eastAsia"/>
              </w:rPr>
              <w:t>の用紙サイズ設定</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r>
      <w:tr w:rsidR="00FD3712" w:rsidRPr="00CF7765">
        <w:trPr>
          <w:jc w:val="right"/>
        </w:trPr>
        <w:tc>
          <w:tcPr>
            <w:tcW w:w="4097" w:type="dxa"/>
          </w:tcPr>
          <w:p w:rsidR="00FD3712" w:rsidRPr="00CF7765" w:rsidRDefault="00FD3712">
            <w:pPr>
              <w:pStyle w:val="aa"/>
              <w:ind w:left="0"/>
            </w:pPr>
            <w:r w:rsidRPr="00CF7765">
              <w:rPr>
                <w:rFonts w:hint="eastAsia"/>
              </w:rPr>
              <w:t>用紙種類の設定</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r>
      <w:tr w:rsidR="00FD3712" w:rsidRPr="00CF7765">
        <w:trPr>
          <w:jc w:val="right"/>
        </w:trPr>
        <w:tc>
          <w:tcPr>
            <w:tcW w:w="4097" w:type="dxa"/>
          </w:tcPr>
          <w:p w:rsidR="00FD3712" w:rsidRPr="00CF7765" w:rsidRDefault="00FD3712">
            <w:pPr>
              <w:pStyle w:val="aa"/>
              <w:ind w:left="0"/>
            </w:pPr>
            <w:r w:rsidRPr="00CF7765">
              <w:rPr>
                <w:rFonts w:hint="eastAsia"/>
              </w:rPr>
              <w:t>用紙色属性の設定</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r>
      <w:tr w:rsidR="00FD3712" w:rsidRPr="00CF7765">
        <w:trPr>
          <w:jc w:val="right"/>
        </w:trPr>
        <w:tc>
          <w:tcPr>
            <w:tcW w:w="4097" w:type="dxa"/>
          </w:tcPr>
          <w:p w:rsidR="00FD3712" w:rsidRPr="00CF7765" w:rsidRDefault="00FD3712">
            <w:pPr>
              <w:pStyle w:val="aa"/>
              <w:ind w:left="0"/>
            </w:pPr>
            <w:r w:rsidRPr="00CF7765">
              <w:rPr>
                <w:rFonts w:hint="eastAsia"/>
              </w:rPr>
              <w:t>用紙穴空き属性の設定</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r>
      <w:tr w:rsidR="00FD3712" w:rsidRPr="00CF7765">
        <w:trPr>
          <w:jc w:val="right"/>
        </w:trPr>
        <w:tc>
          <w:tcPr>
            <w:tcW w:w="4097" w:type="dxa"/>
          </w:tcPr>
          <w:p w:rsidR="00FD3712" w:rsidRPr="00CF7765" w:rsidRDefault="00FD3712">
            <w:pPr>
              <w:pStyle w:val="aa"/>
              <w:ind w:left="0"/>
            </w:pPr>
            <w:r w:rsidRPr="00CF7765">
              <w:rPr>
                <w:rFonts w:hint="eastAsia"/>
              </w:rPr>
              <w:t>用紙属性の設定</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c>
          <w:tcPr>
            <w:tcW w:w="794" w:type="dxa"/>
          </w:tcPr>
          <w:p w:rsidR="00FD3712" w:rsidRPr="00CF7765" w:rsidRDefault="00FD3712">
            <w:pPr>
              <w:pStyle w:val="aa"/>
              <w:ind w:left="0"/>
              <w:jc w:val="center"/>
            </w:pPr>
            <w:r w:rsidRPr="00CF7765">
              <w:rPr>
                <w:rFonts w:hint="eastAsia"/>
              </w:rPr>
              <w:t>X</w:t>
            </w:r>
          </w:p>
        </w:tc>
      </w:tr>
      <w:tr w:rsidR="00FD3712" w:rsidRPr="00CF7765">
        <w:trPr>
          <w:jc w:val="right"/>
        </w:trPr>
        <w:tc>
          <w:tcPr>
            <w:tcW w:w="4097" w:type="dxa"/>
          </w:tcPr>
          <w:p w:rsidR="00FD3712" w:rsidRPr="00CF7765" w:rsidRDefault="00FD3712">
            <w:pPr>
              <w:pStyle w:val="aa"/>
              <w:ind w:left="0"/>
            </w:pPr>
            <w:r w:rsidRPr="00CF7765">
              <w:rPr>
                <w:rFonts w:hint="eastAsia"/>
              </w:rPr>
              <w:t>用紙種類の優先順位</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r>
      <w:tr w:rsidR="00FD3712" w:rsidRPr="00CF7765">
        <w:trPr>
          <w:jc w:val="right"/>
        </w:trPr>
        <w:tc>
          <w:tcPr>
            <w:tcW w:w="4097" w:type="dxa"/>
          </w:tcPr>
          <w:p w:rsidR="00FD3712" w:rsidRPr="00CF7765" w:rsidRDefault="00FD3712">
            <w:pPr>
              <w:pStyle w:val="aa"/>
              <w:ind w:left="0"/>
            </w:pPr>
            <w:r w:rsidRPr="00CF7765">
              <w:rPr>
                <w:rFonts w:hint="eastAsia"/>
              </w:rPr>
              <w:t>用紙トレイ優先順位</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c>
          <w:tcPr>
            <w:tcW w:w="794" w:type="dxa"/>
          </w:tcPr>
          <w:p w:rsidR="00FD3712" w:rsidRPr="00CF7765" w:rsidRDefault="00FD3712">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直接トレイ指定</w:t>
            </w:r>
            <w:r w:rsidRPr="00CF7765">
              <w:rPr>
                <w:rFonts w:hint="eastAsia"/>
              </w:rPr>
              <w:t>(DTS)</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自動用紙トレイ選択</w:t>
            </w:r>
            <w:r w:rsidRPr="00CF7765">
              <w:rPr>
                <w:rFonts w:hint="eastAsia"/>
              </w:rPr>
              <w:t>(APS)</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自動トレイ選択</w:t>
            </w:r>
            <w:r w:rsidRPr="00CF7765">
              <w:rPr>
                <w:rFonts w:hint="eastAsia"/>
              </w:rPr>
              <w:t>(</w:t>
            </w:r>
            <w:r w:rsidRPr="00CF7765">
              <w:rPr>
                <w:rFonts w:hint="eastAsia"/>
              </w:rPr>
              <w:t>クラスタ</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自動トレイ切り替え（</w:t>
            </w:r>
            <w:r w:rsidRPr="00CF7765">
              <w:rPr>
                <w:rFonts w:hint="eastAsia"/>
              </w:rPr>
              <w:t>ATS</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Interposer</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部数指定</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CollateUnCollate</w:t>
            </w:r>
            <w:r w:rsidRPr="00CF7765">
              <w:rPr>
                <w:rFonts w:hint="eastAsia"/>
              </w:rPr>
              <w:t>指定</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自動両面</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排出トレイ選択</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フィニッシャトレイ選択</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メールボックス選択</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5874A0" w:rsidP="004203D5">
            <w:pPr>
              <w:pStyle w:val="aa"/>
              <w:ind w:left="0"/>
            </w:pPr>
            <w:r>
              <w:rPr>
                <w:rFonts w:hint="eastAsia"/>
              </w:rPr>
              <w:t>PGS2035SGP</w:t>
            </w:r>
            <w:r w:rsidR="004203D5" w:rsidRPr="00CF7765">
              <w:rPr>
                <w:rFonts w:hint="eastAsia"/>
              </w:rPr>
              <w:t>選択</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Offset</w:t>
            </w:r>
            <w:r w:rsidRPr="00CF7765">
              <w:rPr>
                <w:rFonts w:hint="eastAsia"/>
              </w:rPr>
              <w:t>排出</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Staple</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Punch</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Coil Punch</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Z</w:t>
            </w:r>
            <w:r w:rsidRPr="00CF7765">
              <w:rPr>
                <w:rFonts w:hint="eastAsia"/>
              </w:rPr>
              <w:t>折り</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tabs>
                <w:tab w:val="clear" w:pos="851"/>
                <w:tab w:val="clear" w:pos="1418"/>
                <w:tab w:val="clear" w:pos="1701"/>
                <w:tab w:val="left" w:pos="921"/>
                <w:tab w:val="left" w:pos="2025"/>
              </w:tabs>
              <w:ind w:left="0"/>
            </w:pPr>
            <w:r w:rsidRPr="00CF7765">
              <w:rPr>
                <w:rFonts w:hint="eastAsia"/>
              </w:rPr>
              <w:t>Letter</w:t>
            </w:r>
            <w:r w:rsidRPr="00CF7765">
              <w:rPr>
                <w:rFonts w:hint="eastAsia"/>
              </w:rPr>
              <w:t>折り</w:t>
            </w:r>
            <w:r w:rsidRPr="00CF7765">
              <w:tab/>
            </w:r>
            <w:r w:rsidRPr="00CF7765">
              <w:tab/>
            </w:r>
            <w:r w:rsidRPr="00CF7765">
              <w:rPr>
                <w:rFonts w:hint="eastAsia"/>
              </w:rPr>
              <w:t>(</w:t>
            </w:r>
            <w:r w:rsidRPr="00CF7765">
              <w:rPr>
                <w:rFonts w:hint="eastAsia"/>
              </w:rPr>
              <w:t>フォルダトレイ選択</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tabs>
                <w:tab w:val="clear" w:pos="851"/>
                <w:tab w:val="clear" w:pos="1418"/>
                <w:tab w:val="clear" w:pos="1701"/>
                <w:tab w:val="left" w:pos="921"/>
                <w:tab w:val="left" w:pos="2025"/>
              </w:tabs>
              <w:ind w:left="0"/>
            </w:pPr>
            <w:r w:rsidRPr="00CF7765">
              <w:rPr>
                <w:rFonts w:hint="eastAsia"/>
              </w:rPr>
              <w:t>二つ折り</w:t>
            </w:r>
            <w:r w:rsidRPr="00CF7765">
              <w:rPr>
                <w:rFonts w:hint="eastAsia"/>
              </w:rPr>
              <w:t>/</w:t>
            </w:r>
            <w:r w:rsidRPr="00CF7765">
              <w:rPr>
                <w:rFonts w:hint="eastAsia"/>
              </w:rPr>
              <w:t>中折り</w:t>
            </w:r>
            <w:r w:rsidRPr="00CF7765">
              <w:rPr>
                <w:rFonts w:hint="eastAsia"/>
              </w:rPr>
              <w:tab/>
              <w:t>(</w:t>
            </w:r>
            <w:r w:rsidRPr="00CF7765">
              <w:rPr>
                <w:rFonts w:hint="eastAsia"/>
              </w:rPr>
              <w:t>ブックレットトレイ選択</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tabs>
                <w:tab w:val="clear" w:pos="851"/>
                <w:tab w:val="clear" w:pos="1418"/>
                <w:tab w:val="clear" w:pos="1701"/>
                <w:tab w:val="left" w:pos="921"/>
                <w:tab w:val="left" w:pos="2025"/>
              </w:tabs>
              <w:ind w:left="0"/>
            </w:pPr>
            <w:r w:rsidRPr="00CF7765">
              <w:rPr>
                <w:rFonts w:hint="eastAsia"/>
              </w:rPr>
              <w:t>中綴じ</w:t>
            </w:r>
            <w:r w:rsidRPr="00CF7765">
              <w:rPr>
                <w:rFonts w:hint="eastAsia"/>
              </w:rPr>
              <w:tab/>
            </w:r>
            <w:r w:rsidRPr="00CF7765">
              <w:tab/>
            </w:r>
            <w:r w:rsidRPr="00CF7765">
              <w:rPr>
                <w:rFonts w:hint="eastAsia"/>
              </w:rPr>
              <w:tab/>
              <w:t>(</w:t>
            </w:r>
            <w:r w:rsidRPr="00CF7765">
              <w:rPr>
                <w:rFonts w:hint="eastAsia"/>
              </w:rPr>
              <w:t>ブックレットトレイ選択</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tabs>
                <w:tab w:val="clear" w:pos="1701"/>
                <w:tab w:val="left" w:pos="2025"/>
              </w:tabs>
              <w:ind w:left="0"/>
            </w:pPr>
            <w:r w:rsidRPr="00CF7765">
              <w:rPr>
                <w:rFonts w:hint="eastAsia"/>
              </w:rPr>
              <w:t>Booklet Trimer</w:t>
            </w:r>
            <w:r w:rsidRPr="00CF7765">
              <w:rPr>
                <w:rFonts w:hint="eastAsia"/>
              </w:rPr>
              <w:tab/>
            </w:r>
            <w:r w:rsidRPr="00CF7765">
              <w:rPr>
                <w:rFonts w:hint="eastAsia"/>
              </w:rPr>
              <w:tab/>
              <w:t>(</w:t>
            </w:r>
            <w:r w:rsidRPr="00CF7765">
              <w:rPr>
                <w:rFonts w:hint="eastAsia"/>
              </w:rPr>
              <w:t>ブックレットトレイ選択</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tabs>
                <w:tab w:val="clear" w:pos="1701"/>
                <w:tab w:val="left" w:pos="2025"/>
              </w:tabs>
              <w:ind w:left="0"/>
            </w:pPr>
            <w:r w:rsidRPr="00CF7765">
              <w:rPr>
                <w:rFonts w:hint="eastAsia"/>
              </w:rPr>
              <w:t xml:space="preserve">Booklet </w:t>
            </w:r>
            <w:r w:rsidR="00E20006">
              <w:rPr>
                <w:rFonts w:hint="eastAsia"/>
              </w:rPr>
              <w:t>PGS0319SGP</w:t>
            </w:r>
            <w:r w:rsidRPr="00CF7765">
              <w:rPr>
                <w:rFonts w:hint="eastAsia"/>
              </w:rPr>
              <w:tab/>
              <w:t>(</w:t>
            </w:r>
            <w:r w:rsidRPr="00CF7765">
              <w:rPr>
                <w:rFonts w:hint="eastAsia"/>
              </w:rPr>
              <w:t>ブックレットトレイ選択</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rsidTr="004A2C6B">
        <w:trPr>
          <w:jc w:val="right"/>
        </w:trPr>
        <w:tc>
          <w:tcPr>
            <w:tcW w:w="4097" w:type="dxa"/>
          </w:tcPr>
          <w:p w:rsidR="004203D5" w:rsidRPr="00CF7765" w:rsidRDefault="004203D5" w:rsidP="004203D5">
            <w:pPr>
              <w:pStyle w:val="aa"/>
              <w:tabs>
                <w:tab w:val="clear" w:pos="1701"/>
                <w:tab w:val="left" w:pos="2025"/>
              </w:tabs>
              <w:ind w:left="0"/>
            </w:pPr>
            <w:r w:rsidRPr="00CF7765">
              <w:rPr>
                <w:rFonts w:hint="eastAsia"/>
              </w:rPr>
              <w:t>くるみ製本</w:t>
            </w:r>
            <w:r w:rsidRPr="00CF7765">
              <w:rPr>
                <w:rFonts w:hint="eastAsia"/>
              </w:rPr>
              <w:tab/>
            </w:r>
            <w:r w:rsidRPr="00CF7765">
              <w:tab/>
            </w:r>
            <w:r w:rsidRPr="00CF7765">
              <w:rPr>
                <w:rFonts w:hint="eastAsia"/>
              </w:rPr>
              <w:tab/>
              <w:t>(</w:t>
            </w:r>
            <w:r w:rsidRPr="00CF7765">
              <w:rPr>
                <w:rFonts w:hint="eastAsia"/>
              </w:rPr>
              <w:t>くるみ製本トレイ選択</w:t>
            </w: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E23B5B" w:rsidRPr="00CF7765" w:rsidTr="004A2C6B">
        <w:trPr>
          <w:jc w:val="right"/>
        </w:trPr>
        <w:tc>
          <w:tcPr>
            <w:tcW w:w="4097" w:type="dxa"/>
          </w:tcPr>
          <w:p w:rsidR="00E23B5B" w:rsidRPr="00CF7765" w:rsidRDefault="00E23B5B" w:rsidP="00E23B5B">
            <w:pPr>
              <w:pStyle w:val="aa"/>
              <w:tabs>
                <w:tab w:val="clear" w:pos="1701"/>
                <w:tab w:val="left" w:pos="2025"/>
              </w:tabs>
              <w:ind w:left="0"/>
            </w:pPr>
            <w:r w:rsidRPr="00217C59">
              <w:rPr>
                <w:rFonts w:hint="eastAsia"/>
              </w:rPr>
              <w:t>Crease(</w:t>
            </w:r>
            <w:r w:rsidRPr="00217C59">
              <w:rPr>
                <w:rFonts w:hint="eastAsia"/>
              </w:rPr>
              <w:t>折り筋</w:t>
            </w:r>
            <w:r w:rsidRPr="00217C59">
              <w:rPr>
                <w:rFonts w:hint="eastAsia"/>
              </w:rPr>
              <w:t>)</w:t>
            </w:r>
          </w:p>
        </w:tc>
        <w:tc>
          <w:tcPr>
            <w:tcW w:w="794" w:type="dxa"/>
          </w:tcPr>
          <w:p w:rsidR="00E23B5B" w:rsidRPr="00CF7765" w:rsidRDefault="00E23B5B" w:rsidP="00E23B5B">
            <w:pPr>
              <w:pStyle w:val="aa"/>
              <w:ind w:left="0"/>
              <w:jc w:val="center"/>
            </w:pPr>
            <w:r w:rsidRPr="00217C59">
              <w:rPr>
                <w:rFonts w:hint="eastAsia"/>
              </w:rPr>
              <w:t>TBD</w:t>
            </w:r>
          </w:p>
        </w:tc>
        <w:tc>
          <w:tcPr>
            <w:tcW w:w="794" w:type="dxa"/>
          </w:tcPr>
          <w:p w:rsidR="00E23B5B" w:rsidRPr="00CF7765" w:rsidRDefault="00E23B5B" w:rsidP="00E23B5B">
            <w:pPr>
              <w:pStyle w:val="aa"/>
              <w:ind w:left="0"/>
              <w:jc w:val="center"/>
            </w:pPr>
            <w:r w:rsidRPr="00217C59">
              <w:rPr>
                <w:rFonts w:hint="eastAsia"/>
              </w:rPr>
              <w:t>○</w:t>
            </w:r>
          </w:p>
        </w:tc>
        <w:tc>
          <w:tcPr>
            <w:tcW w:w="794" w:type="dxa"/>
          </w:tcPr>
          <w:p w:rsidR="00E23B5B" w:rsidRPr="00CF7765" w:rsidRDefault="00E23B5B" w:rsidP="00E23B5B">
            <w:pPr>
              <w:pStyle w:val="aa"/>
              <w:ind w:left="0"/>
              <w:jc w:val="center"/>
            </w:pPr>
            <w:r w:rsidRPr="00217C59">
              <w:rPr>
                <w:rFonts w:hint="eastAsia"/>
              </w:rPr>
              <w:t>X</w:t>
            </w:r>
          </w:p>
        </w:tc>
        <w:tc>
          <w:tcPr>
            <w:tcW w:w="794" w:type="dxa"/>
          </w:tcPr>
          <w:p w:rsidR="00E23B5B" w:rsidRPr="00CF7765" w:rsidRDefault="00E23B5B" w:rsidP="00E23B5B">
            <w:pPr>
              <w:pStyle w:val="aa"/>
              <w:ind w:left="0"/>
              <w:jc w:val="center"/>
            </w:pPr>
            <w:r w:rsidRPr="00217C59">
              <w:rPr>
                <w:rFonts w:hint="eastAsia"/>
              </w:rPr>
              <w:t>X</w:t>
            </w:r>
          </w:p>
        </w:tc>
        <w:tc>
          <w:tcPr>
            <w:tcW w:w="794" w:type="dxa"/>
          </w:tcPr>
          <w:p w:rsidR="00E23B5B" w:rsidRPr="00CF7765" w:rsidRDefault="00E23B5B" w:rsidP="00E23B5B">
            <w:pPr>
              <w:pStyle w:val="aa"/>
              <w:ind w:left="0"/>
              <w:jc w:val="center"/>
            </w:pPr>
            <w:r w:rsidRPr="00217C59">
              <w:rPr>
                <w:rFonts w:hint="eastAsia"/>
              </w:rPr>
              <w:t>X</w:t>
            </w:r>
          </w:p>
        </w:tc>
      </w:tr>
      <w:tr w:rsidR="00E23B5B" w:rsidRPr="00CF7765" w:rsidTr="004A2C6B">
        <w:trPr>
          <w:jc w:val="right"/>
        </w:trPr>
        <w:tc>
          <w:tcPr>
            <w:tcW w:w="4097" w:type="dxa"/>
          </w:tcPr>
          <w:p w:rsidR="00E23B5B" w:rsidRPr="00CF7765" w:rsidRDefault="00E23B5B" w:rsidP="00E23B5B">
            <w:pPr>
              <w:pStyle w:val="aa"/>
              <w:tabs>
                <w:tab w:val="clear" w:pos="1701"/>
                <w:tab w:val="left" w:pos="2025"/>
              </w:tabs>
              <w:ind w:left="0"/>
            </w:pPr>
            <w:r w:rsidRPr="00217C59">
              <w:rPr>
                <w:rFonts w:hint="eastAsia"/>
              </w:rPr>
              <w:t>Fold Enhance(</w:t>
            </w:r>
            <w:r w:rsidRPr="00217C59">
              <w:rPr>
                <w:rFonts w:hint="eastAsia"/>
              </w:rPr>
              <w:t>折り強化</w:t>
            </w:r>
            <w:r w:rsidRPr="00217C59">
              <w:rPr>
                <w:rFonts w:hint="eastAsia"/>
              </w:rPr>
              <w:t>)</w:t>
            </w:r>
          </w:p>
        </w:tc>
        <w:tc>
          <w:tcPr>
            <w:tcW w:w="794" w:type="dxa"/>
          </w:tcPr>
          <w:p w:rsidR="00E23B5B" w:rsidRPr="00CF7765" w:rsidRDefault="00E23B5B" w:rsidP="00E23B5B">
            <w:pPr>
              <w:pStyle w:val="aa"/>
              <w:ind w:left="0"/>
              <w:jc w:val="center"/>
            </w:pPr>
            <w:r w:rsidRPr="00217C59">
              <w:rPr>
                <w:rFonts w:hint="eastAsia"/>
              </w:rPr>
              <w:t>TBD</w:t>
            </w:r>
          </w:p>
        </w:tc>
        <w:tc>
          <w:tcPr>
            <w:tcW w:w="794" w:type="dxa"/>
          </w:tcPr>
          <w:p w:rsidR="00E23B5B" w:rsidRPr="00CF7765" w:rsidRDefault="00E23B5B" w:rsidP="00E23B5B">
            <w:pPr>
              <w:pStyle w:val="aa"/>
              <w:ind w:left="0"/>
              <w:jc w:val="center"/>
            </w:pPr>
            <w:r w:rsidRPr="00217C59">
              <w:rPr>
                <w:rFonts w:hint="eastAsia"/>
              </w:rPr>
              <w:t>○</w:t>
            </w:r>
          </w:p>
        </w:tc>
        <w:tc>
          <w:tcPr>
            <w:tcW w:w="794" w:type="dxa"/>
          </w:tcPr>
          <w:p w:rsidR="00E23B5B" w:rsidRPr="00CF7765" w:rsidRDefault="00E23B5B" w:rsidP="00E23B5B">
            <w:pPr>
              <w:pStyle w:val="aa"/>
              <w:ind w:left="0"/>
              <w:jc w:val="center"/>
            </w:pPr>
            <w:r w:rsidRPr="00217C59">
              <w:rPr>
                <w:rFonts w:hint="eastAsia"/>
              </w:rPr>
              <w:t>X</w:t>
            </w:r>
          </w:p>
        </w:tc>
        <w:tc>
          <w:tcPr>
            <w:tcW w:w="794" w:type="dxa"/>
          </w:tcPr>
          <w:p w:rsidR="00E23B5B" w:rsidRPr="00CF7765" w:rsidRDefault="00E23B5B" w:rsidP="00E23B5B">
            <w:pPr>
              <w:pStyle w:val="aa"/>
              <w:ind w:left="0"/>
              <w:jc w:val="center"/>
            </w:pPr>
            <w:r w:rsidRPr="00217C59">
              <w:rPr>
                <w:rFonts w:hint="eastAsia"/>
              </w:rPr>
              <w:t>X</w:t>
            </w:r>
          </w:p>
        </w:tc>
        <w:tc>
          <w:tcPr>
            <w:tcW w:w="794" w:type="dxa"/>
          </w:tcPr>
          <w:p w:rsidR="00E23B5B" w:rsidRPr="00CF7765" w:rsidRDefault="00E23B5B" w:rsidP="00E23B5B">
            <w:pPr>
              <w:pStyle w:val="aa"/>
              <w:ind w:left="0"/>
              <w:jc w:val="center"/>
            </w:pPr>
            <w:r w:rsidRPr="00217C59">
              <w:rPr>
                <w:rFonts w:hint="eastAsia"/>
              </w:rPr>
              <w:t>X</w:t>
            </w:r>
          </w:p>
        </w:tc>
      </w:tr>
      <w:tr w:rsidR="00E23B5B" w:rsidRPr="00CF7765" w:rsidTr="004A2C6B">
        <w:trPr>
          <w:jc w:val="right"/>
        </w:trPr>
        <w:tc>
          <w:tcPr>
            <w:tcW w:w="4097" w:type="dxa"/>
          </w:tcPr>
          <w:p w:rsidR="00E23B5B" w:rsidRPr="00CF7765" w:rsidRDefault="00E23B5B" w:rsidP="00E23B5B">
            <w:pPr>
              <w:pStyle w:val="aa"/>
              <w:tabs>
                <w:tab w:val="clear" w:pos="1701"/>
                <w:tab w:val="left" w:pos="2025"/>
              </w:tabs>
              <w:ind w:left="0"/>
            </w:pPr>
            <w:r w:rsidRPr="00217C59">
              <w:rPr>
                <w:rFonts w:hint="eastAsia"/>
              </w:rPr>
              <w:t>Sheet Trimmer</w:t>
            </w:r>
          </w:p>
        </w:tc>
        <w:tc>
          <w:tcPr>
            <w:tcW w:w="794" w:type="dxa"/>
          </w:tcPr>
          <w:p w:rsidR="00E23B5B" w:rsidRPr="00CF7765" w:rsidRDefault="00E23B5B" w:rsidP="00E23B5B">
            <w:pPr>
              <w:pStyle w:val="aa"/>
              <w:ind w:left="0"/>
              <w:jc w:val="center"/>
            </w:pPr>
            <w:r w:rsidRPr="00217C59">
              <w:rPr>
                <w:rFonts w:hint="eastAsia"/>
              </w:rPr>
              <w:t>TBD</w:t>
            </w:r>
          </w:p>
        </w:tc>
        <w:tc>
          <w:tcPr>
            <w:tcW w:w="794" w:type="dxa"/>
          </w:tcPr>
          <w:p w:rsidR="00E23B5B" w:rsidRPr="00CF7765" w:rsidRDefault="00E23B5B" w:rsidP="00E23B5B">
            <w:pPr>
              <w:pStyle w:val="aa"/>
              <w:ind w:left="0"/>
              <w:jc w:val="center"/>
            </w:pPr>
            <w:r w:rsidRPr="00217C59">
              <w:rPr>
                <w:rFonts w:hint="eastAsia"/>
              </w:rPr>
              <w:t>○</w:t>
            </w:r>
          </w:p>
        </w:tc>
        <w:tc>
          <w:tcPr>
            <w:tcW w:w="794" w:type="dxa"/>
          </w:tcPr>
          <w:p w:rsidR="00E23B5B" w:rsidRPr="00CF7765" w:rsidRDefault="00E23B5B" w:rsidP="00E23B5B">
            <w:pPr>
              <w:pStyle w:val="aa"/>
              <w:ind w:left="0"/>
              <w:jc w:val="center"/>
            </w:pPr>
            <w:r w:rsidRPr="00217C59">
              <w:rPr>
                <w:rFonts w:hint="eastAsia"/>
              </w:rPr>
              <w:t>X</w:t>
            </w:r>
          </w:p>
        </w:tc>
        <w:tc>
          <w:tcPr>
            <w:tcW w:w="794" w:type="dxa"/>
          </w:tcPr>
          <w:p w:rsidR="00E23B5B" w:rsidRPr="00CF7765" w:rsidRDefault="00E23B5B" w:rsidP="00E23B5B">
            <w:pPr>
              <w:pStyle w:val="aa"/>
              <w:ind w:left="0"/>
              <w:jc w:val="center"/>
            </w:pPr>
            <w:r w:rsidRPr="00217C59">
              <w:rPr>
                <w:rFonts w:hint="eastAsia"/>
              </w:rPr>
              <w:t>X</w:t>
            </w:r>
          </w:p>
        </w:tc>
        <w:tc>
          <w:tcPr>
            <w:tcW w:w="794" w:type="dxa"/>
          </w:tcPr>
          <w:p w:rsidR="00E23B5B" w:rsidRPr="00CF7765" w:rsidRDefault="00E23B5B" w:rsidP="00E23B5B">
            <w:pPr>
              <w:pStyle w:val="aa"/>
              <w:ind w:left="0"/>
              <w:jc w:val="center"/>
            </w:pPr>
            <w:r w:rsidRPr="00217C59">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フルスタック検知</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rPr>
                <w:color w:val="C0C0C0"/>
              </w:rPr>
            </w:pPr>
            <w:r w:rsidRPr="00CF7765">
              <w:rPr>
                <w:rFonts w:hint="eastAsia"/>
                <w:color w:val="C0C0C0"/>
              </w:rPr>
              <w:t>Finisher</w:t>
            </w:r>
            <w:r w:rsidRPr="00CF7765">
              <w:rPr>
                <w:rFonts w:hint="eastAsia"/>
                <w:color w:val="C0C0C0"/>
              </w:rPr>
              <w:t>一時停止</w:t>
            </w:r>
          </w:p>
        </w:tc>
        <w:tc>
          <w:tcPr>
            <w:tcW w:w="794" w:type="dxa"/>
          </w:tcPr>
          <w:p w:rsidR="004203D5" w:rsidRPr="00CF7765" w:rsidRDefault="004203D5" w:rsidP="004203D5">
            <w:pPr>
              <w:pStyle w:val="aa"/>
              <w:ind w:left="0"/>
              <w:jc w:val="center"/>
              <w:rPr>
                <w:color w:val="C0C0C0"/>
              </w:rPr>
            </w:pPr>
            <w:r w:rsidRPr="00CF7765">
              <w:rPr>
                <w:rFonts w:hint="eastAsia"/>
                <w:color w:val="C0C0C0"/>
              </w:rPr>
              <w:t>○</w:t>
            </w:r>
          </w:p>
        </w:tc>
        <w:tc>
          <w:tcPr>
            <w:tcW w:w="794" w:type="dxa"/>
          </w:tcPr>
          <w:p w:rsidR="004203D5" w:rsidRPr="00CF7765" w:rsidRDefault="004203D5" w:rsidP="004203D5">
            <w:pPr>
              <w:pStyle w:val="aa"/>
              <w:ind w:left="0"/>
              <w:jc w:val="center"/>
              <w:rPr>
                <w:color w:val="C0C0C0"/>
              </w:rPr>
            </w:pPr>
            <w:r w:rsidRPr="00CF7765">
              <w:rPr>
                <w:rFonts w:hint="eastAsia"/>
                <w:color w:val="C0C0C0"/>
              </w:rPr>
              <w:t>○</w:t>
            </w:r>
          </w:p>
        </w:tc>
        <w:tc>
          <w:tcPr>
            <w:tcW w:w="794" w:type="dxa"/>
          </w:tcPr>
          <w:p w:rsidR="004203D5" w:rsidRPr="00CF7765" w:rsidRDefault="004203D5" w:rsidP="004203D5">
            <w:pPr>
              <w:pStyle w:val="aa"/>
              <w:ind w:left="0"/>
              <w:jc w:val="center"/>
              <w:rPr>
                <w:color w:val="C0C0C0"/>
              </w:rPr>
            </w:pPr>
            <w:r w:rsidRPr="00CF7765">
              <w:rPr>
                <w:rFonts w:hint="eastAsia"/>
                <w:color w:val="C0C0C0"/>
              </w:rPr>
              <w:t>X</w:t>
            </w:r>
          </w:p>
        </w:tc>
        <w:tc>
          <w:tcPr>
            <w:tcW w:w="794" w:type="dxa"/>
          </w:tcPr>
          <w:p w:rsidR="004203D5" w:rsidRPr="00CF7765" w:rsidRDefault="004203D5" w:rsidP="004203D5">
            <w:pPr>
              <w:pStyle w:val="aa"/>
              <w:ind w:left="0"/>
              <w:jc w:val="center"/>
              <w:rPr>
                <w:color w:val="C0C0C0"/>
              </w:rPr>
            </w:pPr>
            <w:r w:rsidRPr="00CF7765">
              <w:rPr>
                <w:rFonts w:hint="eastAsia"/>
                <w:color w:val="C0C0C0"/>
              </w:rPr>
              <w:t>X</w:t>
            </w:r>
          </w:p>
        </w:tc>
        <w:tc>
          <w:tcPr>
            <w:tcW w:w="794" w:type="dxa"/>
          </w:tcPr>
          <w:p w:rsidR="004203D5" w:rsidRPr="00CF7765" w:rsidRDefault="004203D5" w:rsidP="004203D5">
            <w:pPr>
              <w:pStyle w:val="aa"/>
              <w:ind w:left="0"/>
              <w:jc w:val="center"/>
              <w:rPr>
                <w:color w:val="C0C0C0"/>
              </w:rPr>
            </w:pPr>
            <w:r w:rsidRPr="00CF7765">
              <w:rPr>
                <w:rFonts w:hint="eastAsia"/>
                <w:color w:val="C0C0C0"/>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Folder Tray</w:t>
            </w:r>
            <w:r w:rsidRPr="00CF7765">
              <w:rPr>
                <w:rFonts w:hint="eastAsia"/>
              </w:rPr>
              <w:t>の用紙取り出しボタン</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Booklet Tray</w:t>
            </w:r>
            <w:r w:rsidRPr="00CF7765">
              <w:rPr>
                <w:rFonts w:hint="eastAsia"/>
              </w:rPr>
              <w:t>の用紙取り出しボタン</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HCS Tray</w:t>
            </w:r>
            <w:r w:rsidRPr="00CF7765">
              <w:rPr>
                <w:rFonts w:hint="eastAsia"/>
              </w:rPr>
              <w:t>の用紙取り出しボタン</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rsidTr="004A2C6B">
        <w:trPr>
          <w:jc w:val="right"/>
        </w:trPr>
        <w:tc>
          <w:tcPr>
            <w:tcW w:w="4097" w:type="dxa"/>
          </w:tcPr>
          <w:p w:rsidR="004203D5" w:rsidRPr="00CF7765" w:rsidRDefault="004203D5" w:rsidP="004203D5">
            <w:pPr>
              <w:pStyle w:val="aa"/>
              <w:ind w:left="0"/>
            </w:pPr>
            <w:r w:rsidRPr="00CF7765">
              <w:rPr>
                <w:rFonts w:hint="eastAsia"/>
              </w:rPr>
              <w:t>くるみ製本トレイの用紙取り出しボタン</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位置指定サンプルプリント</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ダイナミックサンプルプリント</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X</w:t>
            </w:r>
          </w:p>
        </w:tc>
      </w:tr>
      <w:tr w:rsidR="004203D5" w:rsidRPr="00CF7765">
        <w:trPr>
          <w:jc w:val="right"/>
        </w:trPr>
        <w:tc>
          <w:tcPr>
            <w:tcW w:w="4097" w:type="dxa"/>
          </w:tcPr>
          <w:p w:rsidR="004203D5" w:rsidRPr="00CF7765" w:rsidRDefault="004203D5" w:rsidP="004203D5">
            <w:pPr>
              <w:pStyle w:val="aa"/>
              <w:ind w:left="0"/>
            </w:pPr>
            <w:r w:rsidRPr="00CF7765">
              <w:rPr>
                <w:rFonts w:hint="eastAsia"/>
              </w:rPr>
              <w:t>解像度</w:t>
            </w:r>
            <w:r w:rsidRPr="00CF7765">
              <w:rPr>
                <w:rFonts w:hint="eastAsia"/>
              </w:rPr>
              <w:t>/</w:t>
            </w:r>
            <w:r w:rsidRPr="00CF7765">
              <w:rPr>
                <w:rFonts w:hint="eastAsia"/>
              </w:rPr>
              <w:t>階調指定</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カラーモード切り替え</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イメージエンハンス</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用紙トレイの状態通知</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lastRenderedPageBreak/>
              <w:t>用紙トレイの用紙残量検知</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排出トレイの状態通知</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r>
      <w:tr w:rsidR="004203D5" w:rsidRPr="00CF7765">
        <w:trPr>
          <w:jc w:val="right"/>
        </w:trPr>
        <w:tc>
          <w:tcPr>
            <w:tcW w:w="4097" w:type="dxa"/>
          </w:tcPr>
          <w:p w:rsidR="004203D5" w:rsidRPr="00CF7765" w:rsidRDefault="004203D5" w:rsidP="004203D5">
            <w:pPr>
              <w:pStyle w:val="aa"/>
              <w:ind w:left="0"/>
            </w:pPr>
            <w:r w:rsidRPr="00CF7765">
              <w:rPr>
                <w:rFonts w:hint="eastAsia"/>
              </w:rPr>
              <w:t>出力装置</w:t>
            </w:r>
            <w:r w:rsidRPr="00CF7765">
              <w:rPr>
                <w:rFonts w:hint="eastAsia"/>
              </w:rPr>
              <w:t>(Finisher)</w:t>
            </w:r>
            <w:r w:rsidRPr="00CF7765">
              <w:rPr>
                <w:rFonts w:hint="eastAsia"/>
              </w:rPr>
              <w:t>の状態通知</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w:t>
            </w:r>
          </w:p>
        </w:tc>
        <w:tc>
          <w:tcPr>
            <w:tcW w:w="794" w:type="dxa"/>
          </w:tcPr>
          <w:p w:rsidR="004203D5" w:rsidRPr="00CF7765" w:rsidRDefault="004203D5" w:rsidP="004203D5">
            <w:pPr>
              <w:pStyle w:val="aa"/>
              <w:ind w:left="0"/>
              <w:jc w:val="center"/>
            </w:pPr>
            <w:r w:rsidRPr="00CF7765">
              <w:rPr>
                <w:rFonts w:hint="eastAsia"/>
              </w:rPr>
              <w:t>X</w:t>
            </w:r>
          </w:p>
        </w:tc>
      </w:tr>
    </w:tbl>
    <w:p w:rsidR="00FD3712" w:rsidRPr="00CF7765" w:rsidRDefault="00FD3712">
      <w:pPr>
        <w:pStyle w:val="aa"/>
      </w:pPr>
    </w:p>
    <w:p w:rsidR="00FD3712" w:rsidRPr="00CF7765" w:rsidRDefault="00FD3712">
      <w:pPr>
        <w:pStyle w:val="aa"/>
      </w:pPr>
    </w:p>
    <w:p w:rsidR="00FD3712" w:rsidRPr="00CF7765" w:rsidRDefault="00FD3712">
      <w:pPr>
        <w:pStyle w:val="1"/>
      </w:pPr>
      <w:bookmarkStart w:id="39" w:name="_Hlt514768061"/>
      <w:bookmarkStart w:id="40" w:name="_Hlt518137516"/>
      <w:bookmarkStart w:id="41" w:name="_Hlt517530902"/>
      <w:bookmarkStart w:id="42" w:name="_Hlt518135581"/>
      <w:bookmarkStart w:id="43" w:name="_Hlt535656551"/>
      <w:bookmarkStart w:id="44" w:name="_Toc21605469"/>
      <w:bookmarkEnd w:id="39"/>
      <w:bookmarkEnd w:id="40"/>
      <w:bookmarkEnd w:id="41"/>
      <w:bookmarkEnd w:id="42"/>
      <w:bookmarkEnd w:id="43"/>
      <w:r w:rsidRPr="00CF7765">
        <w:rPr>
          <w:rFonts w:hint="eastAsia"/>
        </w:rPr>
        <w:lastRenderedPageBreak/>
        <w:t>IOT</w:t>
      </w:r>
      <w:r w:rsidRPr="00CF7765">
        <w:rPr>
          <w:rFonts w:hint="eastAsia"/>
        </w:rPr>
        <w:t>機能詳細</w:t>
      </w:r>
      <w:bookmarkEnd w:id="44"/>
    </w:p>
    <w:p w:rsidR="00FD3712" w:rsidRPr="00CF7765" w:rsidRDefault="00FD3712">
      <w:pPr>
        <w:pStyle w:val="aa"/>
      </w:pPr>
    </w:p>
    <w:p w:rsidR="00FD3712" w:rsidRPr="00CF7765" w:rsidRDefault="00FD3712">
      <w:pPr>
        <w:pStyle w:val="2"/>
      </w:pPr>
      <w:bookmarkStart w:id="45" w:name="_Toc21605470"/>
      <w:r w:rsidRPr="00CF7765">
        <w:rPr>
          <w:rFonts w:hint="eastAsia"/>
        </w:rPr>
        <w:t>用紙</w:t>
      </w:r>
      <w:bookmarkEnd w:id="45"/>
    </w:p>
    <w:p w:rsidR="00FD3712" w:rsidRPr="00CF7765" w:rsidRDefault="00FD3712">
      <w:pPr>
        <w:pStyle w:val="aa"/>
      </w:pPr>
    </w:p>
    <w:p w:rsidR="00FD3712" w:rsidRPr="00CF7765" w:rsidRDefault="00FD3712">
      <w:pPr>
        <w:pStyle w:val="3"/>
      </w:pPr>
      <w:bookmarkStart w:id="46" w:name="_Ref8104053"/>
      <w:bookmarkStart w:id="47" w:name="_Ref8104057"/>
      <w:bookmarkStart w:id="48" w:name="_Toc21605471"/>
      <w:r w:rsidRPr="00CF7765">
        <w:rPr>
          <w:rFonts w:hint="eastAsia"/>
        </w:rPr>
        <w:t>用紙サイズ</w:t>
      </w:r>
      <w:bookmarkEnd w:id="46"/>
      <w:bookmarkEnd w:id="47"/>
      <w:bookmarkEnd w:id="4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各用紙トレイにおいて使用可能および自動検知可能な用紙サイズ、両面モジュール、各排出装置が使用可能な用紙サイズについて記述する。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5"/>
        </w:numPr>
        <w:tabs>
          <w:tab w:val="clear" w:pos="567"/>
          <w:tab w:val="clear" w:pos="851"/>
          <w:tab w:val="clear" w:pos="1418"/>
        </w:tabs>
      </w:pPr>
      <w:r w:rsidRPr="00CF7765">
        <w:rPr>
          <w:rFonts w:hint="eastAsia"/>
        </w:rPr>
        <w:t>Tray 1</w:t>
      </w:r>
      <w:r w:rsidRPr="00CF7765">
        <w:rPr>
          <w:rFonts w:hint="eastAsia"/>
        </w:rPr>
        <w:t>～</w:t>
      </w:r>
      <w:r w:rsidRPr="00CF7765">
        <w:rPr>
          <w:rFonts w:hint="eastAsia"/>
        </w:rPr>
        <w:t>N</w:t>
      </w:r>
      <w:r w:rsidRPr="00CF7765">
        <w:rPr>
          <w:rFonts w:hint="eastAsia"/>
        </w:rPr>
        <w:t>の用紙カセットがアジャスタブル方式であるならば、ユーザーが使用する用紙サイズを変更可能であり、主走査方向および副走査方向のガイド位置から定形の用紙サイズを検知する。</w:t>
      </w:r>
      <w:r w:rsidRPr="00CF7765">
        <w:rPr>
          <w:rFonts w:hint="eastAsia"/>
          <w:shd w:val="pct15" w:color="auto" w:fill="FFFFFF"/>
        </w:rPr>
        <w:t>*1</w:t>
      </w:r>
    </w:p>
    <w:p w:rsidR="00FD3712" w:rsidRPr="00CF7765" w:rsidRDefault="00FD3712">
      <w:pPr>
        <w:pStyle w:val="aa"/>
        <w:tabs>
          <w:tab w:val="clear" w:pos="567"/>
          <w:tab w:val="clear" w:pos="851"/>
          <w:tab w:val="clear" w:pos="1418"/>
          <w:tab w:val="left" w:pos="1440"/>
        </w:tabs>
        <w:ind w:left="840"/>
      </w:pPr>
    </w:p>
    <w:p w:rsidR="00FD3712" w:rsidRPr="00CF7765" w:rsidRDefault="00FD3712">
      <w:pPr>
        <w:pStyle w:val="aa"/>
        <w:tabs>
          <w:tab w:val="clear" w:pos="567"/>
          <w:tab w:val="clear" w:pos="851"/>
          <w:tab w:val="clear" w:pos="1418"/>
          <w:tab w:val="clear" w:pos="1701"/>
          <w:tab w:val="left" w:pos="1440"/>
          <w:tab w:val="left" w:pos="1680"/>
        </w:tabs>
        <w:ind w:left="1440" w:hanging="300"/>
      </w:pPr>
      <w:r w:rsidRPr="00CF7765">
        <w:rPr>
          <w:rFonts w:hint="eastAsia"/>
          <w:shd w:val="pct15" w:color="auto" w:fill="FFFFFF"/>
        </w:rPr>
        <w:t>*1</w:t>
      </w:r>
      <w:r w:rsidRPr="00CF7765">
        <w:rPr>
          <w:rFonts w:hint="eastAsia"/>
        </w:rPr>
        <w:t xml:space="preserve"> </w:t>
      </w:r>
      <w:r w:rsidRPr="00CF7765">
        <w:rPr>
          <w:rFonts w:hint="eastAsia"/>
        </w:rPr>
        <w:t>ただし、以下のような場合には、用紙サイズを自動検知できず、結果、不明と認識される。</w:t>
      </w:r>
    </w:p>
    <w:p w:rsidR="00FD3712" w:rsidRPr="00CF7765" w:rsidRDefault="00FD3712">
      <w:pPr>
        <w:pStyle w:val="aa"/>
        <w:tabs>
          <w:tab w:val="clear" w:pos="567"/>
          <w:tab w:val="clear" w:pos="851"/>
          <w:tab w:val="clear" w:pos="1418"/>
          <w:tab w:val="clear" w:pos="1701"/>
          <w:tab w:val="left" w:pos="1440"/>
          <w:tab w:val="left" w:pos="1680"/>
        </w:tabs>
        <w:ind w:left="1440" w:hanging="300"/>
      </w:pPr>
      <w:r w:rsidRPr="00CF7765">
        <w:rPr>
          <w:rFonts w:hint="eastAsia"/>
        </w:rPr>
        <w:tab/>
      </w:r>
      <w:r w:rsidRPr="00CF7765">
        <w:rPr>
          <w:rFonts w:hint="eastAsia"/>
        </w:rPr>
        <w:t>①</w:t>
      </w:r>
      <w:r w:rsidRPr="00CF7765">
        <w:rPr>
          <w:rFonts w:hint="eastAsia"/>
        </w:rPr>
        <w:t xml:space="preserve"> </w:t>
      </w:r>
      <w:r w:rsidRPr="00CF7765">
        <w:rPr>
          <w:rFonts w:hint="eastAsia"/>
        </w:rPr>
        <w:t>用紙トレイを引き抜いた状態で、電源を</w:t>
      </w:r>
      <w:r w:rsidRPr="00CF7765">
        <w:rPr>
          <w:rFonts w:hint="eastAsia"/>
        </w:rPr>
        <w:t>ON</w:t>
      </w:r>
      <w:r w:rsidRPr="00CF7765">
        <w:rPr>
          <w:rFonts w:hint="eastAsia"/>
        </w:rPr>
        <w:t>したとき。</w:t>
      </w:r>
    </w:p>
    <w:p w:rsidR="00FD3712" w:rsidRPr="00CF7765" w:rsidRDefault="00FD3712">
      <w:pPr>
        <w:pStyle w:val="aa"/>
        <w:tabs>
          <w:tab w:val="clear" w:pos="567"/>
          <w:tab w:val="clear" w:pos="851"/>
          <w:tab w:val="clear" w:pos="1418"/>
          <w:tab w:val="clear" w:pos="1701"/>
          <w:tab w:val="left" w:pos="1440"/>
          <w:tab w:val="left" w:pos="1680"/>
        </w:tabs>
        <w:ind w:left="1440" w:hanging="300"/>
      </w:pPr>
      <w:r w:rsidRPr="00CF7765">
        <w:rPr>
          <w:rFonts w:hint="eastAsia"/>
        </w:rPr>
        <w:tab/>
      </w:r>
      <w:r w:rsidRPr="00CF7765">
        <w:rPr>
          <w:rFonts w:hint="eastAsia"/>
        </w:rPr>
        <w:t>②</w:t>
      </w:r>
      <w:r w:rsidRPr="00CF7765">
        <w:rPr>
          <w:rFonts w:hint="eastAsia"/>
        </w:rPr>
        <w:t xml:space="preserve"> </w:t>
      </w:r>
      <w:r w:rsidRPr="00CF7765">
        <w:rPr>
          <w:rFonts w:hint="eastAsia"/>
        </w:rPr>
        <w:t>ガイド位置が不適当な位置にある場合。</w:t>
      </w:r>
      <w:r w:rsidRPr="00CF7765">
        <w:rPr>
          <w:rFonts w:hint="eastAsia"/>
          <w:shd w:val="pct15" w:color="auto" w:fill="FFFFFF"/>
        </w:rPr>
        <w:t>*2</w:t>
      </w:r>
    </w:p>
    <w:p w:rsidR="00FD3712" w:rsidRPr="00CF7765" w:rsidRDefault="00FD3712">
      <w:pPr>
        <w:pStyle w:val="aa"/>
        <w:tabs>
          <w:tab w:val="clear" w:pos="567"/>
          <w:tab w:val="clear" w:pos="851"/>
          <w:tab w:val="clear" w:pos="1418"/>
          <w:tab w:val="clear" w:pos="1701"/>
          <w:tab w:val="left" w:pos="1440"/>
          <w:tab w:val="left" w:pos="1680"/>
        </w:tabs>
        <w:ind w:left="1440" w:hanging="300"/>
      </w:pPr>
      <w:r w:rsidRPr="00CF7765">
        <w:rPr>
          <w:rFonts w:hint="eastAsia"/>
          <w:shd w:val="pct15" w:color="auto" w:fill="FFFFFF"/>
        </w:rPr>
        <w:t>*2</w:t>
      </w:r>
      <w:r w:rsidRPr="00CF7765">
        <w:rPr>
          <w:rFonts w:hint="eastAsia"/>
        </w:rPr>
        <w:t xml:space="preserve"> </w:t>
      </w:r>
      <w:r w:rsidRPr="00CF7765">
        <w:rPr>
          <w:rFonts w:hint="eastAsia"/>
        </w:rPr>
        <w:t>サポートする定形サイズ以外の位置にガイド位置があるときに、発生しうる。ただし、不適当な位置を明確に定義付けることはできないし、不適当と思われる位置にあっても、いずれかの定形サイズにマッピングされることもある。</w:t>
      </w:r>
    </w:p>
    <w:p w:rsidR="00FD3712" w:rsidRPr="00CF7765" w:rsidRDefault="00FD3712">
      <w:pPr>
        <w:pStyle w:val="aa"/>
        <w:tabs>
          <w:tab w:val="clear" w:pos="567"/>
          <w:tab w:val="clear" w:pos="851"/>
          <w:tab w:val="clear" w:pos="1418"/>
        </w:tabs>
        <w:ind w:left="840"/>
      </w:pPr>
    </w:p>
    <w:p w:rsidR="00FD3712" w:rsidRPr="00CF7765" w:rsidRDefault="00FD3712">
      <w:pPr>
        <w:pStyle w:val="aa"/>
        <w:numPr>
          <w:ilvl w:val="0"/>
          <w:numId w:val="5"/>
        </w:numPr>
        <w:tabs>
          <w:tab w:val="clear" w:pos="567"/>
          <w:tab w:val="clear" w:pos="851"/>
          <w:tab w:val="clear" w:pos="1418"/>
        </w:tabs>
      </w:pPr>
      <w:r w:rsidRPr="00CF7765">
        <w:rPr>
          <w:rFonts w:hint="eastAsia"/>
        </w:rPr>
        <w:t>SMH</w:t>
      </w:r>
      <w:r w:rsidRPr="00CF7765">
        <w:rPr>
          <w:rFonts w:hint="eastAsia"/>
        </w:rPr>
        <w:t>から給紙する用紙サイズの設定に関しては、「</w:t>
      </w:r>
      <w:r w:rsidRPr="00CF7765">
        <w:fldChar w:fldCharType="begin"/>
      </w:r>
      <w:r w:rsidRPr="00CF7765">
        <w:instrText xml:space="preserve"> REF _Ref9323404 \r \h </w:instrText>
      </w:r>
      <w:r w:rsidR="00FF16DA" w:rsidRPr="00CF7765">
        <w:instrText xml:space="preserve"> \* MERGEFORMAT </w:instrText>
      </w:r>
      <w:r w:rsidRPr="00CF7765">
        <w:fldChar w:fldCharType="separate"/>
      </w:r>
      <w:r w:rsidR="00091205">
        <w:t>3.2.1</w:t>
      </w:r>
      <w:r w:rsidRPr="00CF7765">
        <w:fldChar w:fldCharType="end"/>
      </w:r>
      <w:r w:rsidRPr="00CF7765">
        <w:rPr>
          <w:rFonts w:hint="eastAsia"/>
        </w:rPr>
        <w:t xml:space="preserve"> </w:t>
      </w:r>
      <w:r w:rsidRPr="00CF7765">
        <w:fldChar w:fldCharType="begin"/>
      </w:r>
      <w:r w:rsidRPr="00CF7765">
        <w:instrText xml:space="preserve"> REF _Ref9323404 \h </w:instrText>
      </w:r>
      <w:r w:rsidR="00FF16DA" w:rsidRPr="00CF7765">
        <w:instrText xml:space="preserve"> \* MERGEFORMAT </w:instrText>
      </w:r>
      <w:r w:rsidRPr="00CF7765">
        <w:fldChar w:fldCharType="separate"/>
      </w:r>
      <w:r w:rsidR="00091205" w:rsidRPr="00CF7765">
        <w:rPr>
          <w:rFonts w:hint="eastAsia"/>
        </w:rPr>
        <w:t>SMH</w:t>
      </w:r>
      <w:r w:rsidR="00091205" w:rsidRPr="00CF7765">
        <w:rPr>
          <w:rFonts w:hint="eastAsia"/>
        </w:rPr>
        <w:t>の用紙サイズ入力</w:t>
      </w:r>
      <w:r w:rsidRPr="00CF7765">
        <w:fldChar w:fldCharType="end"/>
      </w:r>
      <w:r w:rsidRPr="00CF7765">
        <w:rPr>
          <w:rFonts w:hint="eastAsia"/>
        </w:rPr>
        <w:t>」を参照。</w:t>
      </w:r>
    </w:p>
    <w:p w:rsidR="00FD3712" w:rsidRPr="00CF7765" w:rsidRDefault="00FD3712">
      <w:pPr>
        <w:pStyle w:val="aa"/>
        <w:numPr>
          <w:ilvl w:val="0"/>
          <w:numId w:val="5"/>
        </w:numPr>
        <w:tabs>
          <w:tab w:val="clear" w:pos="567"/>
          <w:tab w:val="clear" w:pos="851"/>
          <w:tab w:val="clear" w:pos="1418"/>
        </w:tabs>
      </w:pPr>
      <w:r w:rsidRPr="00CF7765">
        <w:rPr>
          <w:rFonts w:hint="eastAsia"/>
        </w:rPr>
        <w:t>各用紙トレイにおいて使用可能および自動検知可能な用紙サイズ、両面モジュール、各排出装置が使用可能な用紙サイズについては、各性能仕様書を参照のこと</w:t>
      </w:r>
      <w:r w:rsidRPr="00CF7765">
        <w:rPr>
          <w:rFonts w:hint="eastAsia"/>
        </w:rPr>
        <w:t>(</w:t>
      </w:r>
      <w:r w:rsidRPr="00CF7765">
        <w:rPr>
          <w:rFonts w:hint="eastAsia"/>
        </w:rPr>
        <w:t>各プロダクト依存編の付録に記載有り</w:t>
      </w:r>
      <w:r w:rsidRPr="00CF7765">
        <w:rPr>
          <w:rFonts w:hint="eastAsia"/>
        </w:rPr>
        <w:t>)</w:t>
      </w:r>
      <w:r w:rsidRPr="00CF7765">
        <w:rPr>
          <w:rFonts w:hint="eastAsia"/>
        </w:rPr>
        <w:t>。</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tblInd w:w="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240"/>
        <w:gridCol w:w="1100"/>
        <w:gridCol w:w="2191"/>
        <w:gridCol w:w="2809"/>
      </w:tblGrid>
      <w:tr w:rsidR="00FD3712" w:rsidRPr="00CF7765">
        <w:tc>
          <w:tcPr>
            <w:tcW w:w="3240" w:type="dxa"/>
            <w:shd w:val="clear" w:color="auto" w:fill="FFFF00"/>
            <w:vAlign w:val="center"/>
          </w:tcPr>
          <w:p w:rsidR="00FD3712" w:rsidRPr="00CF7765" w:rsidRDefault="00FD3712">
            <w:r w:rsidRPr="00CF7765">
              <w:rPr>
                <w:rFonts w:hint="eastAsia"/>
              </w:rPr>
              <w:t>項目</w:t>
            </w:r>
          </w:p>
        </w:tc>
        <w:tc>
          <w:tcPr>
            <w:tcW w:w="1100" w:type="dxa"/>
            <w:shd w:val="clear" w:color="auto" w:fill="FFFF00"/>
            <w:vAlign w:val="center"/>
          </w:tcPr>
          <w:p w:rsidR="00FD3712" w:rsidRPr="00CF7765" w:rsidRDefault="00FD3712">
            <w:r w:rsidRPr="00CF7765">
              <w:rPr>
                <w:rFonts w:hint="eastAsia"/>
              </w:rPr>
              <w:t>設定</w:t>
            </w:r>
          </w:p>
        </w:tc>
        <w:tc>
          <w:tcPr>
            <w:tcW w:w="2191" w:type="dxa"/>
            <w:shd w:val="clear" w:color="auto" w:fill="FFFF00"/>
            <w:vAlign w:val="center"/>
          </w:tcPr>
          <w:p w:rsidR="00FD3712" w:rsidRPr="00CF7765" w:rsidRDefault="00FD3712">
            <w:r w:rsidRPr="00CF7765">
              <w:rPr>
                <w:rFonts w:hint="eastAsia"/>
              </w:rPr>
              <w:t>デフォルト値</w:t>
            </w:r>
          </w:p>
        </w:tc>
        <w:tc>
          <w:tcPr>
            <w:tcW w:w="2809"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trPr>
        <w:tc>
          <w:tcPr>
            <w:tcW w:w="3240" w:type="dxa"/>
          </w:tcPr>
          <w:p w:rsidR="00FD3712" w:rsidRPr="00CF7765" w:rsidRDefault="00FD3712">
            <w:r w:rsidRPr="00CF7765">
              <w:rPr>
                <w:rFonts w:hint="eastAsia"/>
              </w:rPr>
              <w:t>用紙サイズグループ</w:t>
            </w:r>
          </w:p>
        </w:tc>
        <w:tc>
          <w:tcPr>
            <w:tcW w:w="6100" w:type="dxa"/>
            <w:gridSpan w:val="3"/>
          </w:tcPr>
          <w:p w:rsidR="00FD3712" w:rsidRPr="00CF7765" w:rsidRDefault="00FD3712">
            <w:r w:rsidRPr="00CF7765">
              <w:rPr>
                <w:rFonts w:hint="eastAsia"/>
              </w:rPr>
              <w:t>「Ⅲ</w:t>
            </w:r>
            <w:r w:rsidRPr="00CF7765">
              <w:rPr>
                <w:rFonts w:hint="eastAsia"/>
              </w:rPr>
              <w:t>.</w:t>
            </w:r>
            <w:r w:rsidRPr="00CF7765">
              <w:rPr>
                <w:rFonts w:hint="eastAsia"/>
              </w:rPr>
              <w:t>Ⅱ</w:t>
            </w:r>
            <w:r w:rsidRPr="00CF7765">
              <w:rPr>
                <w:rFonts w:hint="eastAsia"/>
              </w:rPr>
              <w:t>.</w:t>
            </w:r>
            <w:r w:rsidRPr="00CF7765">
              <w:rPr>
                <w:rFonts w:hint="eastAsia"/>
              </w:rPr>
              <w:t>Ⅹ</w:t>
            </w:r>
            <w:r w:rsidRPr="00CF7765">
              <w:rPr>
                <w:rFonts w:hint="eastAsia"/>
              </w:rPr>
              <w:t>.</w:t>
            </w:r>
            <w:r w:rsidRPr="00CF7765">
              <w:rPr>
                <w:rFonts w:hint="eastAsia"/>
              </w:rPr>
              <w:t>Ⅲ</w:t>
            </w:r>
            <w:r w:rsidRPr="00CF7765">
              <w:rPr>
                <w:rFonts w:hint="eastAsia"/>
              </w:rPr>
              <w:t xml:space="preserve"> :Globalization</w:t>
            </w:r>
            <w:r w:rsidRPr="00CF7765">
              <w:rPr>
                <w:rFonts w:hint="eastAsia"/>
              </w:rPr>
              <w:t>」を参照のこと</w:t>
            </w:r>
          </w:p>
        </w:tc>
      </w:tr>
      <w:tr w:rsidR="00FD3712" w:rsidRPr="00CF7765">
        <w:trPr>
          <w:cantSplit/>
        </w:trPr>
        <w:tc>
          <w:tcPr>
            <w:tcW w:w="3240" w:type="dxa"/>
          </w:tcPr>
          <w:p w:rsidR="00FD3712" w:rsidRPr="00CF7765" w:rsidRDefault="00FD3712">
            <w:r w:rsidRPr="00CF7765">
              <w:rPr>
                <w:rFonts w:hint="eastAsia"/>
              </w:rPr>
              <w:t>台湾と中国本土</w:t>
            </w:r>
          </w:p>
        </w:tc>
        <w:tc>
          <w:tcPr>
            <w:tcW w:w="6100" w:type="dxa"/>
            <w:gridSpan w:val="3"/>
          </w:tcPr>
          <w:p w:rsidR="00FD3712" w:rsidRPr="00CF7765" w:rsidRDefault="00FD3712">
            <w:r w:rsidRPr="00CF7765">
              <w:rPr>
                <w:rFonts w:hint="eastAsia"/>
              </w:rPr>
              <w:t>「Ⅲ</w:t>
            </w:r>
            <w:r w:rsidRPr="00CF7765">
              <w:rPr>
                <w:rFonts w:hint="eastAsia"/>
              </w:rPr>
              <w:t>.</w:t>
            </w:r>
            <w:r w:rsidRPr="00CF7765">
              <w:rPr>
                <w:rFonts w:hint="eastAsia"/>
              </w:rPr>
              <w:t>Ⅱ</w:t>
            </w:r>
            <w:r w:rsidRPr="00CF7765">
              <w:rPr>
                <w:rFonts w:hint="eastAsia"/>
              </w:rPr>
              <w:t>.</w:t>
            </w:r>
            <w:r w:rsidRPr="00CF7765">
              <w:rPr>
                <w:rFonts w:hint="eastAsia"/>
              </w:rPr>
              <w:t>Ⅹ</w:t>
            </w:r>
            <w:r w:rsidRPr="00CF7765">
              <w:rPr>
                <w:rFonts w:hint="eastAsia"/>
              </w:rPr>
              <w:t>.</w:t>
            </w:r>
            <w:r w:rsidRPr="00CF7765">
              <w:rPr>
                <w:rFonts w:hint="eastAsia"/>
              </w:rPr>
              <w:t>Ⅲ</w:t>
            </w:r>
            <w:r w:rsidRPr="00CF7765">
              <w:rPr>
                <w:rFonts w:hint="eastAsia"/>
              </w:rPr>
              <w:t xml:space="preserve"> :Globalization</w:t>
            </w:r>
            <w:r w:rsidRPr="00CF7765">
              <w:rPr>
                <w:rFonts w:hint="eastAsia"/>
              </w:rPr>
              <w:t>」を参照のこと</w:t>
            </w:r>
          </w:p>
        </w:tc>
      </w:tr>
    </w:tbl>
    <w:p w:rsidR="00FD3712" w:rsidRPr="00CF7765" w:rsidRDefault="00FD3712">
      <w:pPr>
        <w:pStyle w:val="aa"/>
      </w:pPr>
    </w:p>
    <w:p w:rsidR="00FD3712" w:rsidRPr="00CF7765" w:rsidRDefault="00FD3712">
      <w:pPr>
        <w:pStyle w:val="aa"/>
      </w:pPr>
      <w:r w:rsidRPr="00CF7765">
        <w:rPr>
          <w:rFonts w:hint="eastAsia"/>
        </w:rPr>
        <w:t>&lt;&lt;</w:t>
      </w:r>
      <w:r w:rsidRPr="00CF7765">
        <w:rPr>
          <w:rFonts w:hint="eastAsia"/>
        </w:rPr>
        <w:t>内蔵トレイに関する基本</w:t>
      </w:r>
      <w:r w:rsidRPr="00CF7765">
        <w:rPr>
          <w:rFonts w:hint="eastAsia"/>
        </w:rPr>
        <w:t>&gt;&gt;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80"/>
        <w:gridCol w:w="540"/>
        <w:gridCol w:w="2520"/>
        <w:gridCol w:w="2340"/>
        <w:gridCol w:w="1126"/>
      </w:tblGrid>
      <w:tr w:rsidR="00FD3712" w:rsidRPr="00CF7765">
        <w:trPr>
          <w:cantSplit/>
          <w:tblHeader/>
          <w:jc w:val="right"/>
        </w:trPr>
        <w:tc>
          <w:tcPr>
            <w:tcW w:w="2880" w:type="dxa"/>
            <w:tcBorders>
              <w:bottom w:val="single" w:sz="4" w:space="0" w:color="auto"/>
            </w:tcBorders>
            <w:shd w:val="clear" w:color="auto" w:fill="FFFF00"/>
          </w:tcPr>
          <w:p w:rsidR="00FD3712" w:rsidRPr="00CF7765" w:rsidRDefault="00FD3712">
            <w:pPr>
              <w:pStyle w:val="aa"/>
              <w:ind w:left="0"/>
            </w:pPr>
            <w:r w:rsidRPr="00CF7765">
              <w:rPr>
                <w:rFonts w:hint="eastAsia"/>
              </w:rPr>
              <w:t>項目</w:t>
            </w:r>
          </w:p>
        </w:tc>
        <w:tc>
          <w:tcPr>
            <w:tcW w:w="540" w:type="dxa"/>
            <w:tcBorders>
              <w:bottom w:val="single" w:sz="4" w:space="0" w:color="auto"/>
            </w:tcBorders>
            <w:shd w:val="clear" w:color="auto" w:fill="FFFF00"/>
          </w:tcPr>
          <w:p w:rsidR="00FD3712" w:rsidRPr="00CF7765" w:rsidRDefault="00FD3712">
            <w:pPr>
              <w:pStyle w:val="aa"/>
              <w:ind w:left="0"/>
              <w:jc w:val="center"/>
            </w:pPr>
            <w:r w:rsidRPr="00CF7765">
              <w:rPr>
                <w:rFonts w:hint="eastAsia"/>
              </w:rPr>
              <w:t>設定</w:t>
            </w:r>
          </w:p>
        </w:tc>
        <w:tc>
          <w:tcPr>
            <w:tcW w:w="2520" w:type="dxa"/>
            <w:tcBorders>
              <w:bottom w:val="single" w:sz="4" w:space="0" w:color="auto"/>
            </w:tcBorders>
            <w:shd w:val="clear" w:color="auto" w:fill="FFFF00"/>
          </w:tcPr>
          <w:p w:rsidR="00FD3712" w:rsidRPr="00CF7765" w:rsidRDefault="00FD3712">
            <w:pPr>
              <w:pStyle w:val="aa"/>
              <w:ind w:left="0"/>
              <w:jc w:val="center"/>
            </w:pPr>
            <w:r w:rsidRPr="00CF7765">
              <w:rPr>
                <w:rFonts w:hint="eastAsia"/>
              </w:rPr>
              <w:t>デフォルト値</w:t>
            </w:r>
          </w:p>
        </w:tc>
        <w:tc>
          <w:tcPr>
            <w:tcW w:w="2340" w:type="dxa"/>
            <w:tcBorders>
              <w:bottom w:val="single" w:sz="4" w:space="0" w:color="auto"/>
            </w:tcBorders>
            <w:shd w:val="clear" w:color="auto" w:fill="FFFF00"/>
          </w:tcPr>
          <w:p w:rsidR="00FD3712" w:rsidRPr="00CF7765" w:rsidRDefault="00FD3712">
            <w:pPr>
              <w:pStyle w:val="aa"/>
              <w:ind w:left="0"/>
            </w:pPr>
            <w:r w:rsidRPr="00CF7765">
              <w:rPr>
                <w:rFonts w:hint="eastAsia"/>
              </w:rPr>
              <w:t>設定範囲</w:t>
            </w:r>
          </w:p>
        </w:tc>
        <w:tc>
          <w:tcPr>
            <w:tcW w:w="1126" w:type="dxa"/>
            <w:tcBorders>
              <w:bottom w:val="single" w:sz="4" w:space="0" w:color="auto"/>
            </w:tcBorders>
            <w:shd w:val="clear" w:color="auto" w:fill="FFFF00"/>
          </w:tcPr>
          <w:p w:rsidR="00FD3712" w:rsidRPr="00CF7765" w:rsidRDefault="00FD3712">
            <w:pPr>
              <w:pStyle w:val="aa"/>
              <w:ind w:left="0"/>
            </w:pPr>
            <w:r w:rsidRPr="00CF7765">
              <w:rPr>
                <w:rFonts w:hint="eastAsia"/>
              </w:rPr>
              <w:t>備考</w:t>
            </w:r>
          </w:p>
        </w:tc>
      </w:tr>
      <w:tr w:rsidR="00FD3712" w:rsidRPr="00CF7765">
        <w:trPr>
          <w:cantSplit/>
          <w:tblHeader/>
          <w:jc w:val="right"/>
        </w:trPr>
        <w:tc>
          <w:tcPr>
            <w:tcW w:w="2880" w:type="dxa"/>
            <w:tcBorders>
              <w:bottom w:val="single" w:sz="4" w:space="0" w:color="auto"/>
            </w:tcBorders>
          </w:tcPr>
          <w:p w:rsidR="00FD3712" w:rsidRPr="00CF7765" w:rsidRDefault="00FD3712">
            <w:pPr>
              <w:pStyle w:val="aa"/>
              <w:tabs>
                <w:tab w:val="clear" w:pos="567"/>
                <w:tab w:val="clear" w:pos="851"/>
                <w:tab w:val="clear" w:pos="1418"/>
                <w:tab w:val="clear" w:pos="1701"/>
                <w:tab w:val="left" w:pos="1803"/>
              </w:tabs>
              <w:ind w:left="0"/>
            </w:pPr>
            <w:r w:rsidRPr="00CF7765">
              <w:rPr>
                <w:rFonts w:hint="eastAsia"/>
              </w:rPr>
              <w:t>定形サイズ切り変え</w:t>
            </w:r>
            <w:r w:rsidRPr="00CF7765">
              <w:rPr>
                <w:rFonts w:hint="eastAsia"/>
              </w:rPr>
              <w:t>1</w:t>
            </w:r>
            <w:r w:rsidRPr="00CF7765">
              <w:tab/>
            </w:r>
            <w:r w:rsidRPr="00CF7765">
              <w:rPr>
                <w:rFonts w:hint="eastAsia"/>
              </w:rPr>
              <w:t>(IOT NVM)</w:t>
            </w:r>
          </w:p>
        </w:tc>
        <w:tc>
          <w:tcPr>
            <w:tcW w:w="540" w:type="dxa"/>
            <w:tcBorders>
              <w:bottom w:val="single" w:sz="4" w:space="0" w:color="auto"/>
            </w:tcBorders>
          </w:tcPr>
          <w:p w:rsidR="00FD3712" w:rsidRPr="00CF7765" w:rsidRDefault="00FD3712">
            <w:pPr>
              <w:pStyle w:val="aa"/>
              <w:ind w:left="0"/>
              <w:jc w:val="center"/>
            </w:pPr>
            <w:r w:rsidRPr="00CF7765">
              <w:rPr>
                <w:rFonts w:hint="eastAsia"/>
              </w:rPr>
              <w:t>CE</w:t>
            </w:r>
          </w:p>
        </w:tc>
        <w:tc>
          <w:tcPr>
            <w:tcW w:w="2520" w:type="dxa"/>
            <w:tcBorders>
              <w:bottom w:val="single" w:sz="4" w:space="0" w:color="auto"/>
            </w:tcBorders>
          </w:tcPr>
          <w:p w:rsidR="00FD3712" w:rsidRPr="00CF7765" w:rsidRDefault="00FD3712">
            <w:pPr>
              <w:pStyle w:val="aa"/>
              <w:ind w:left="0"/>
              <w:jc w:val="center"/>
            </w:pPr>
            <w:r w:rsidRPr="00CF7765">
              <w:rPr>
                <w:rFonts w:hint="eastAsia"/>
              </w:rPr>
              <w:t>"</w:t>
            </w:r>
            <w:r w:rsidRPr="00CF7765">
              <w:rPr>
                <w:rFonts w:hint="eastAsia"/>
              </w:rPr>
              <w:t>用紙サイズグループに連動</w:t>
            </w:r>
            <w:r w:rsidRPr="00CF7765">
              <w:rPr>
                <w:rFonts w:hint="eastAsia"/>
              </w:rPr>
              <w:t>"</w:t>
            </w:r>
          </w:p>
        </w:tc>
        <w:tc>
          <w:tcPr>
            <w:tcW w:w="2340" w:type="dxa"/>
            <w:tcBorders>
              <w:bottom w:val="single" w:sz="4" w:space="0" w:color="auto"/>
            </w:tcBorders>
          </w:tcPr>
          <w:p w:rsidR="00FD3712" w:rsidRPr="00CF7765" w:rsidRDefault="00FD3712">
            <w:pPr>
              <w:pStyle w:val="aa"/>
              <w:tabs>
                <w:tab w:val="clear" w:pos="567"/>
                <w:tab w:val="clear" w:pos="851"/>
                <w:tab w:val="clear" w:pos="1418"/>
              </w:tabs>
              <w:ind w:left="0"/>
            </w:pPr>
            <w:r w:rsidRPr="00CF7765">
              <w:rPr>
                <w:rFonts w:hint="eastAsia"/>
              </w:rPr>
              <w:t>"</w:t>
            </w:r>
            <w:r w:rsidRPr="00CF7765">
              <w:rPr>
                <w:rFonts w:hint="eastAsia"/>
              </w:rPr>
              <w:t>用紙サイズグループに連動</w:t>
            </w:r>
            <w:r w:rsidRPr="00CF7765">
              <w:rPr>
                <w:rFonts w:hint="eastAsia"/>
              </w:rPr>
              <w:t>"</w:t>
            </w:r>
          </w:p>
          <w:p w:rsidR="00FD3712" w:rsidRPr="00CF7765" w:rsidRDefault="00FD3712">
            <w:pPr>
              <w:pStyle w:val="aa"/>
              <w:tabs>
                <w:tab w:val="clear" w:pos="567"/>
                <w:tab w:val="clear" w:pos="851"/>
                <w:tab w:val="clear" w:pos="1418"/>
              </w:tabs>
              <w:ind w:left="0"/>
            </w:pPr>
            <w:r w:rsidRPr="00CF7765">
              <w:rPr>
                <w:rFonts w:hint="eastAsia"/>
              </w:rPr>
              <w:t>"A5 SEF"</w:t>
            </w:r>
          </w:p>
          <w:p w:rsidR="00FD3712" w:rsidRPr="00CF7765" w:rsidRDefault="00FD3712">
            <w:pPr>
              <w:pStyle w:val="aa"/>
              <w:ind w:left="0"/>
            </w:pPr>
            <w:r w:rsidRPr="00CF7765">
              <w:rPr>
                <w:rFonts w:hint="eastAsia"/>
              </w:rPr>
              <w:t>"5.5x8.5 SEF"</w:t>
            </w:r>
          </w:p>
        </w:tc>
        <w:tc>
          <w:tcPr>
            <w:tcW w:w="1126" w:type="dxa"/>
            <w:tcBorders>
              <w:bottom w:val="single" w:sz="4" w:space="0" w:color="auto"/>
            </w:tcBorders>
          </w:tcPr>
          <w:p w:rsidR="00FD3712" w:rsidRPr="00CF7765" w:rsidRDefault="00FD3712">
            <w:pPr>
              <w:pStyle w:val="aa"/>
              <w:ind w:left="0"/>
            </w:pPr>
          </w:p>
        </w:tc>
      </w:tr>
      <w:tr w:rsidR="00FD3712" w:rsidRPr="00CF7765">
        <w:trPr>
          <w:cantSplit/>
          <w:tblHeader/>
          <w:jc w:val="right"/>
        </w:trPr>
        <w:tc>
          <w:tcPr>
            <w:tcW w:w="2880" w:type="dxa"/>
            <w:tcBorders>
              <w:bottom w:val="single" w:sz="4" w:space="0" w:color="auto"/>
            </w:tcBorders>
          </w:tcPr>
          <w:p w:rsidR="00FD3712" w:rsidRPr="00CF7765" w:rsidRDefault="00FD3712">
            <w:pPr>
              <w:pStyle w:val="aa"/>
              <w:tabs>
                <w:tab w:val="clear" w:pos="567"/>
                <w:tab w:val="clear" w:pos="851"/>
                <w:tab w:val="clear" w:pos="1418"/>
                <w:tab w:val="clear" w:pos="1701"/>
                <w:tab w:val="left" w:pos="1803"/>
              </w:tabs>
              <w:ind w:left="0"/>
            </w:pPr>
            <w:r w:rsidRPr="00CF7765">
              <w:rPr>
                <w:rFonts w:hint="eastAsia"/>
              </w:rPr>
              <w:t>定形サイズ切り変え</w:t>
            </w:r>
            <w:r w:rsidRPr="00CF7765">
              <w:rPr>
                <w:rFonts w:hint="eastAsia"/>
              </w:rPr>
              <w:t>2</w:t>
            </w:r>
            <w:r w:rsidRPr="00CF7765">
              <w:tab/>
            </w:r>
            <w:r w:rsidRPr="00CF7765">
              <w:rPr>
                <w:rFonts w:hint="eastAsia"/>
              </w:rPr>
              <w:t>(IOT NVM)</w:t>
            </w:r>
          </w:p>
        </w:tc>
        <w:tc>
          <w:tcPr>
            <w:tcW w:w="540" w:type="dxa"/>
            <w:tcBorders>
              <w:bottom w:val="single" w:sz="4" w:space="0" w:color="auto"/>
            </w:tcBorders>
          </w:tcPr>
          <w:p w:rsidR="00FD3712" w:rsidRPr="00CF7765" w:rsidRDefault="00FD3712">
            <w:pPr>
              <w:pStyle w:val="aa"/>
              <w:ind w:left="0"/>
              <w:jc w:val="center"/>
            </w:pPr>
            <w:r w:rsidRPr="00CF7765">
              <w:rPr>
                <w:rFonts w:hint="eastAsia"/>
              </w:rPr>
              <w:t>CE</w:t>
            </w:r>
          </w:p>
        </w:tc>
        <w:tc>
          <w:tcPr>
            <w:tcW w:w="2520" w:type="dxa"/>
            <w:tcBorders>
              <w:bottom w:val="single" w:sz="4" w:space="0" w:color="auto"/>
            </w:tcBorders>
          </w:tcPr>
          <w:p w:rsidR="00FD3712" w:rsidRPr="00CF7765" w:rsidRDefault="00FD3712">
            <w:pPr>
              <w:pStyle w:val="aa"/>
              <w:ind w:left="0"/>
              <w:jc w:val="center"/>
            </w:pPr>
            <w:r w:rsidRPr="00CF7765">
              <w:rPr>
                <w:rFonts w:hint="eastAsia"/>
              </w:rPr>
              <w:t>"</w:t>
            </w:r>
            <w:r w:rsidRPr="00CF7765">
              <w:rPr>
                <w:rFonts w:hint="eastAsia"/>
              </w:rPr>
              <w:t>用紙サイズグループに連動</w:t>
            </w:r>
            <w:r w:rsidRPr="00CF7765">
              <w:rPr>
                <w:rFonts w:hint="eastAsia"/>
              </w:rPr>
              <w:t>"</w:t>
            </w:r>
          </w:p>
        </w:tc>
        <w:tc>
          <w:tcPr>
            <w:tcW w:w="2340" w:type="dxa"/>
            <w:tcBorders>
              <w:bottom w:val="single" w:sz="4" w:space="0" w:color="auto"/>
            </w:tcBorders>
          </w:tcPr>
          <w:p w:rsidR="00FD3712" w:rsidRPr="00CF7765" w:rsidRDefault="00FD3712">
            <w:pPr>
              <w:pStyle w:val="aa"/>
              <w:tabs>
                <w:tab w:val="clear" w:pos="567"/>
                <w:tab w:val="clear" w:pos="851"/>
                <w:tab w:val="clear" w:pos="1418"/>
              </w:tabs>
              <w:ind w:left="0"/>
            </w:pPr>
            <w:r w:rsidRPr="00CF7765">
              <w:rPr>
                <w:rFonts w:hint="eastAsia"/>
              </w:rPr>
              <w:t>"</w:t>
            </w:r>
            <w:r w:rsidRPr="00CF7765">
              <w:rPr>
                <w:rFonts w:hint="eastAsia"/>
              </w:rPr>
              <w:t>用紙サイズグループに連動</w:t>
            </w:r>
            <w:r w:rsidRPr="00CF7765">
              <w:rPr>
                <w:rFonts w:hint="eastAsia"/>
              </w:rPr>
              <w:t>"</w:t>
            </w:r>
          </w:p>
          <w:p w:rsidR="00FD3712" w:rsidRPr="00CF7765" w:rsidRDefault="00FD3712">
            <w:pPr>
              <w:pStyle w:val="aa"/>
              <w:tabs>
                <w:tab w:val="clear" w:pos="567"/>
                <w:tab w:val="clear" w:pos="851"/>
                <w:tab w:val="clear" w:pos="1418"/>
              </w:tabs>
              <w:ind w:left="0"/>
            </w:pPr>
            <w:r w:rsidRPr="00CF7765">
              <w:rPr>
                <w:rFonts w:hint="eastAsia"/>
              </w:rPr>
              <w:t>"7.25x10.5 LEF"</w:t>
            </w:r>
          </w:p>
          <w:p w:rsidR="00FD3712" w:rsidRPr="00CF7765" w:rsidRDefault="00FD3712">
            <w:pPr>
              <w:pStyle w:val="aa"/>
              <w:tabs>
                <w:tab w:val="clear" w:pos="567"/>
                <w:tab w:val="clear" w:pos="851"/>
                <w:tab w:val="clear" w:pos="1418"/>
              </w:tabs>
              <w:ind w:left="0"/>
            </w:pPr>
            <w:r w:rsidRPr="00CF7765">
              <w:rPr>
                <w:rFonts w:hint="eastAsia"/>
              </w:rPr>
              <w:t>"B5 LEF</w:t>
            </w:r>
            <w:r w:rsidRPr="00CF7765">
              <w:rPr>
                <w:rFonts w:hint="eastAsia"/>
              </w:rPr>
              <w:t>と十六開</w:t>
            </w:r>
            <w:r w:rsidRPr="00CF7765">
              <w:rPr>
                <w:rFonts w:hint="eastAsia"/>
              </w:rPr>
              <w:t xml:space="preserve"> LEF"</w:t>
            </w:r>
          </w:p>
        </w:tc>
        <w:tc>
          <w:tcPr>
            <w:tcW w:w="1126" w:type="dxa"/>
            <w:tcBorders>
              <w:bottom w:val="single" w:sz="4" w:space="0" w:color="auto"/>
            </w:tcBorders>
          </w:tcPr>
          <w:p w:rsidR="00FD3712" w:rsidRPr="00CF7765" w:rsidRDefault="00FD3712">
            <w:pPr>
              <w:pStyle w:val="aa"/>
              <w:ind w:left="0"/>
            </w:pPr>
          </w:p>
        </w:tc>
      </w:tr>
      <w:tr w:rsidR="00FD3712" w:rsidRPr="00CF7765">
        <w:trPr>
          <w:cantSplit/>
          <w:tblHeader/>
          <w:jc w:val="right"/>
        </w:trPr>
        <w:tc>
          <w:tcPr>
            <w:tcW w:w="2880" w:type="dxa"/>
            <w:tcBorders>
              <w:bottom w:val="single" w:sz="4" w:space="0" w:color="auto"/>
            </w:tcBorders>
          </w:tcPr>
          <w:p w:rsidR="00FD3712" w:rsidRPr="00CF7765" w:rsidRDefault="00FD3712">
            <w:pPr>
              <w:pStyle w:val="aa"/>
              <w:tabs>
                <w:tab w:val="clear" w:pos="567"/>
                <w:tab w:val="clear" w:pos="851"/>
                <w:tab w:val="clear" w:pos="1418"/>
                <w:tab w:val="clear" w:pos="1701"/>
                <w:tab w:val="left" w:pos="1803"/>
              </w:tabs>
              <w:ind w:left="0"/>
            </w:pPr>
            <w:r w:rsidRPr="00CF7765">
              <w:rPr>
                <w:rFonts w:hint="eastAsia"/>
              </w:rPr>
              <w:t>定形サイズ切り変え</w:t>
            </w:r>
            <w:r w:rsidRPr="00CF7765">
              <w:rPr>
                <w:rFonts w:hint="eastAsia"/>
              </w:rPr>
              <w:t>3</w:t>
            </w:r>
            <w:r w:rsidRPr="00CF7765">
              <w:tab/>
            </w:r>
            <w:r w:rsidRPr="00CF7765">
              <w:rPr>
                <w:rFonts w:hint="eastAsia"/>
              </w:rPr>
              <w:t>(IOT NVM)</w:t>
            </w:r>
          </w:p>
        </w:tc>
        <w:tc>
          <w:tcPr>
            <w:tcW w:w="540" w:type="dxa"/>
            <w:tcBorders>
              <w:bottom w:val="single" w:sz="4" w:space="0" w:color="auto"/>
            </w:tcBorders>
          </w:tcPr>
          <w:p w:rsidR="00FD3712" w:rsidRPr="00CF7765" w:rsidRDefault="00FD3712">
            <w:pPr>
              <w:pStyle w:val="aa"/>
              <w:ind w:left="0"/>
              <w:jc w:val="center"/>
            </w:pPr>
            <w:r w:rsidRPr="00CF7765">
              <w:rPr>
                <w:rFonts w:hint="eastAsia"/>
              </w:rPr>
              <w:t>CE</w:t>
            </w:r>
          </w:p>
        </w:tc>
        <w:tc>
          <w:tcPr>
            <w:tcW w:w="2520" w:type="dxa"/>
            <w:tcBorders>
              <w:bottom w:val="single" w:sz="4" w:space="0" w:color="auto"/>
            </w:tcBorders>
          </w:tcPr>
          <w:p w:rsidR="00FD3712" w:rsidRPr="00CF7765" w:rsidRDefault="00FD3712">
            <w:pPr>
              <w:pStyle w:val="aa"/>
              <w:ind w:left="0"/>
              <w:jc w:val="center"/>
            </w:pPr>
            <w:r w:rsidRPr="00CF7765">
              <w:rPr>
                <w:rFonts w:hint="eastAsia"/>
              </w:rPr>
              <w:t>"</w:t>
            </w:r>
            <w:r w:rsidRPr="00CF7765">
              <w:rPr>
                <w:rFonts w:hint="eastAsia"/>
              </w:rPr>
              <w:t>用紙サイズグループに連動</w:t>
            </w:r>
            <w:r w:rsidRPr="00CF7765">
              <w:rPr>
                <w:rFonts w:hint="eastAsia"/>
              </w:rPr>
              <w:t>"</w:t>
            </w:r>
          </w:p>
        </w:tc>
        <w:tc>
          <w:tcPr>
            <w:tcW w:w="2340" w:type="dxa"/>
            <w:tcBorders>
              <w:bottom w:val="single" w:sz="4" w:space="0" w:color="auto"/>
            </w:tcBorders>
          </w:tcPr>
          <w:p w:rsidR="00FD3712" w:rsidRPr="00CF7765" w:rsidRDefault="00FD3712">
            <w:pPr>
              <w:pStyle w:val="aa"/>
              <w:tabs>
                <w:tab w:val="clear" w:pos="567"/>
                <w:tab w:val="clear" w:pos="851"/>
                <w:tab w:val="clear" w:pos="1418"/>
              </w:tabs>
              <w:ind w:left="0"/>
            </w:pPr>
            <w:r w:rsidRPr="00CF7765">
              <w:rPr>
                <w:rFonts w:hint="eastAsia"/>
              </w:rPr>
              <w:t>"</w:t>
            </w:r>
            <w:r w:rsidRPr="00CF7765">
              <w:rPr>
                <w:rFonts w:hint="eastAsia"/>
              </w:rPr>
              <w:t>用紙サイズグループに連動</w:t>
            </w:r>
            <w:r w:rsidRPr="00CF7765">
              <w:rPr>
                <w:rFonts w:hint="eastAsia"/>
              </w:rPr>
              <w:t>"</w:t>
            </w:r>
          </w:p>
          <w:p w:rsidR="00FD3712" w:rsidRPr="00CF7765" w:rsidRDefault="00FD3712">
            <w:pPr>
              <w:pStyle w:val="aa"/>
              <w:tabs>
                <w:tab w:val="clear" w:pos="567"/>
                <w:tab w:val="clear" w:pos="851"/>
                <w:tab w:val="clear" w:pos="1418"/>
              </w:tabs>
              <w:ind w:left="0"/>
            </w:pPr>
            <w:r w:rsidRPr="00CF7765">
              <w:rPr>
                <w:rFonts w:hint="eastAsia"/>
              </w:rPr>
              <w:t>"12x18 SEF"</w:t>
            </w:r>
          </w:p>
          <w:p w:rsidR="00FD3712" w:rsidRPr="00CF7765" w:rsidRDefault="00FD3712">
            <w:pPr>
              <w:pStyle w:val="aa"/>
              <w:tabs>
                <w:tab w:val="clear" w:pos="567"/>
                <w:tab w:val="clear" w:pos="851"/>
                <w:tab w:val="clear" w:pos="1418"/>
              </w:tabs>
              <w:ind w:left="0"/>
            </w:pPr>
            <w:r w:rsidRPr="00CF7765">
              <w:rPr>
                <w:rFonts w:hint="eastAsia"/>
              </w:rPr>
              <w:t>"12.6x17.7 SEF"</w:t>
            </w:r>
          </w:p>
          <w:p w:rsidR="00FD3712" w:rsidRPr="00CF7765" w:rsidRDefault="00FD3712">
            <w:pPr>
              <w:pStyle w:val="aa"/>
              <w:tabs>
                <w:tab w:val="clear" w:pos="567"/>
                <w:tab w:val="clear" w:pos="851"/>
                <w:tab w:val="clear" w:pos="1418"/>
              </w:tabs>
              <w:ind w:left="0"/>
            </w:pPr>
            <w:r w:rsidRPr="00CF7765">
              <w:t>“</w:t>
            </w:r>
            <w:r w:rsidRPr="00CF7765">
              <w:rPr>
                <w:rFonts w:hint="eastAsia"/>
              </w:rPr>
              <w:t>13x18 SEF</w:t>
            </w:r>
            <w:r w:rsidRPr="00CF7765">
              <w:t>”</w:t>
            </w:r>
          </w:p>
        </w:tc>
        <w:tc>
          <w:tcPr>
            <w:tcW w:w="1126" w:type="dxa"/>
            <w:tcBorders>
              <w:bottom w:val="single" w:sz="4" w:space="0" w:color="auto"/>
            </w:tcBorders>
          </w:tcPr>
          <w:p w:rsidR="00FD3712" w:rsidRPr="00CF7765" w:rsidRDefault="00FD3712">
            <w:pPr>
              <w:pStyle w:val="aa"/>
              <w:ind w:left="0"/>
            </w:pPr>
          </w:p>
        </w:tc>
      </w:tr>
      <w:tr w:rsidR="00FD3712" w:rsidRPr="00CF7765">
        <w:trPr>
          <w:cantSplit/>
          <w:tblHeader/>
          <w:jc w:val="right"/>
        </w:trPr>
        <w:tc>
          <w:tcPr>
            <w:tcW w:w="2880" w:type="dxa"/>
            <w:tcBorders>
              <w:bottom w:val="single" w:sz="4" w:space="0" w:color="auto"/>
            </w:tcBorders>
          </w:tcPr>
          <w:p w:rsidR="00FD3712" w:rsidRPr="00CF7765" w:rsidRDefault="00FD3712">
            <w:pPr>
              <w:pStyle w:val="aa"/>
              <w:tabs>
                <w:tab w:val="clear" w:pos="567"/>
                <w:tab w:val="clear" w:pos="851"/>
                <w:tab w:val="clear" w:pos="1418"/>
                <w:tab w:val="clear" w:pos="1701"/>
                <w:tab w:val="left" w:pos="1803"/>
              </w:tabs>
              <w:ind w:left="0"/>
            </w:pPr>
            <w:r w:rsidRPr="00CF7765">
              <w:rPr>
                <w:rFonts w:hint="eastAsia"/>
              </w:rPr>
              <w:t>定形サイズ切り変え</w:t>
            </w:r>
            <w:r w:rsidRPr="00CF7765">
              <w:rPr>
                <w:rFonts w:hint="eastAsia"/>
              </w:rPr>
              <w:t>4</w:t>
            </w:r>
            <w:r w:rsidRPr="00CF7765">
              <w:tab/>
            </w:r>
            <w:r w:rsidRPr="00CF7765">
              <w:rPr>
                <w:rFonts w:hint="eastAsia"/>
              </w:rPr>
              <w:t>(IOT NVM)</w:t>
            </w:r>
          </w:p>
        </w:tc>
        <w:tc>
          <w:tcPr>
            <w:tcW w:w="540" w:type="dxa"/>
            <w:tcBorders>
              <w:bottom w:val="single" w:sz="4" w:space="0" w:color="auto"/>
            </w:tcBorders>
          </w:tcPr>
          <w:p w:rsidR="00FD3712" w:rsidRPr="00CF7765" w:rsidRDefault="00FD3712">
            <w:pPr>
              <w:pStyle w:val="aa"/>
              <w:ind w:left="0"/>
              <w:jc w:val="center"/>
            </w:pPr>
            <w:r w:rsidRPr="00CF7765">
              <w:rPr>
                <w:rFonts w:hint="eastAsia"/>
              </w:rPr>
              <w:t>CE</w:t>
            </w:r>
          </w:p>
        </w:tc>
        <w:tc>
          <w:tcPr>
            <w:tcW w:w="2520" w:type="dxa"/>
            <w:tcBorders>
              <w:bottom w:val="single" w:sz="4" w:space="0" w:color="auto"/>
            </w:tcBorders>
          </w:tcPr>
          <w:p w:rsidR="00FD3712" w:rsidRPr="00CF7765" w:rsidRDefault="00FD3712">
            <w:pPr>
              <w:pStyle w:val="aa"/>
              <w:ind w:left="0"/>
              <w:jc w:val="center"/>
            </w:pPr>
            <w:r w:rsidRPr="00CF7765">
              <w:rPr>
                <w:rFonts w:hint="eastAsia"/>
              </w:rPr>
              <w:t>"</w:t>
            </w:r>
            <w:r w:rsidRPr="00CF7765">
              <w:rPr>
                <w:rFonts w:hint="eastAsia"/>
              </w:rPr>
              <w:t>用紙サイズグループに連動</w:t>
            </w:r>
            <w:r w:rsidRPr="00CF7765">
              <w:rPr>
                <w:rFonts w:hint="eastAsia"/>
              </w:rPr>
              <w:t>"</w:t>
            </w:r>
          </w:p>
        </w:tc>
        <w:tc>
          <w:tcPr>
            <w:tcW w:w="2340" w:type="dxa"/>
            <w:tcBorders>
              <w:bottom w:val="single" w:sz="4" w:space="0" w:color="auto"/>
            </w:tcBorders>
          </w:tcPr>
          <w:p w:rsidR="00FD3712" w:rsidRPr="00CF7765" w:rsidRDefault="00FD3712">
            <w:pPr>
              <w:pStyle w:val="aa"/>
              <w:tabs>
                <w:tab w:val="clear" w:pos="567"/>
                <w:tab w:val="clear" w:pos="851"/>
                <w:tab w:val="clear" w:pos="1418"/>
              </w:tabs>
              <w:ind w:left="0"/>
            </w:pPr>
            <w:r w:rsidRPr="00CF7765">
              <w:rPr>
                <w:rFonts w:hint="eastAsia"/>
              </w:rPr>
              <w:t>"</w:t>
            </w:r>
            <w:r w:rsidRPr="00CF7765">
              <w:rPr>
                <w:rFonts w:hint="eastAsia"/>
              </w:rPr>
              <w:t>用紙サイズグループに連動</w:t>
            </w:r>
            <w:r w:rsidRPr="00CF7765">
              <w:rPr>
                <w:rFonts w:hint="eastAsia"/>
              </w:rPr>
              <w:t>"</w:t>
            </w:r>
          </w:p>
          <w:p w:rsidR="00FD3712" w:rsidRPr="00CF7765" w:rsidRDefault="00FD3712">
            <w:pPr>
              <w:pStyle w:val="aa"/>
              <w:tabs>
                <w:tab w:val="clear" w:pos="567"/>
                <w:tab w:val="clear" w:pos="851"/>
                <w:tab w:val="clear" w:pos="1418"/>
              </w:tabs>
              <w:ind w:left="0"/>
            </w:pPr>
            <w:r w:rsidRPr="00CF7765">
              <w:rPr>
                <w:rFonts w:hint="eastAsia"/>
              </w:rPr>
              <w:t>"12.6x19.2 SEF"</w:t>
            </w:r>
          </w:p>
          <w:p w:rsidR="00FD3712" w:rsidRPr="00CF7765" w:rsidRDefault="00FD3712">
            <w:pPr>
              <w:pStyle w:val="aa"/>
              <w:tabs>
                <w:tab w:val="clear" w:pos="567"/>
                <w:tab w:val="clear" w:pos="851"/>
                <w:tab w:val="clear" w:pos="1418"/>
              </w:tabs>
              <w:ind w:left="0"/>
            </w:pPr>
            <w:r w:rsidRPr="00CF7765">
              <w:t>“</w:t>
            </w:r>
            <w:r w:rsidRPr="00CF7765">
              <w:rPr>
                <w:rFonts w:hint="eastAsia"/>
              </w:rPr>
              <w:t>13x19 SEF</w:t>
            </w:r>
            <w:r w:rsidRPr="00CF7765">
              <w:t>”</w:t>
            </w:r>
          </w:p>
        </w:tc>
        <w:tc>
          <w:tcPr>
            <w:tcW w:w="1126" w:type="dxa"/>
            <w:tcBorders>
              <w:bottom w:val="single" w:sz="4" w:space="0" w:color="auto"/>
            </w:tcBorders>
          </w:tcPr>
          <w:p w:rsidR="00FD3712" w:rsidRPr="00CF7765" w:rsidRDefault="00FD3712">
            <w:pPr>
              <w:pStyle w:val="aa"/>
              <w:ind w:left="0"/>
            </w:pPr>
          </w:p>
        </w:tc>
      </w:tr>
    </w:tbl>
    <w:p w:rsidR="00FD3712" w:rsidRPr="00CF7765" w:rsidRDefault="00FD3712">
      <w:pPr>
        <w:pStyle w:val="aa"/>
        <w:tabs>
          <w:tab w:val="clear" w:pos="567"/>
          <w:tab w:val="clear" w:pos="851"/>
          <w:tab w:val="left" w:pos="1170"/>
        </w:tabs>
        <w:ind w:left="1170" w:hanging="360"/>
      </w:pPr>
      <w:r w:rsidRPr="00CF7765">
        <w:rPr>
          <w:rFonts w:hint="eastAsia"/>
        </w:rPr>
        <w:t>注：</w:t>
      </w:r>
      <w:r w:rsidRPr="00CF7765">
        <w:rPr>
          <w:rFonts w:hint="eastAsia"/>
        </w:rPr>
        <w:tab/>
      </w:r>
      <w:r w:rsidRPr="00CF7765">
        <w:rPr>
          <w:rFonts w:hint="eastAsia"/>
        </w:rPr>
        <w:t>すべてのシステムデータは、すべての内蔵トレイ、</w:t>
      </w:r>
      <w:r w:rsidRPr="00CF7765">
        <w:rPr>
          <w:rFonts w:hint="eastAsia"/>
        </w:rPr>
        <w:t>HCF</w:t>
      </w:r>
      <w:r w:rsidRPr="00CF7765">
        <w:rPr>
          <w:rFonts w:hint="eastAsia"/>
        </w:rPr>
        <w:t>の各トレイに適応される。</w:t>
      </w:r>
      <w:r w:rsidRPr="00CF7765">
        <w:rPr>
          <w:rFonts w:hint="eastAsia"/>
        </w:rPr>
        <w:t>(</w:t>
      </w:r>
      <w:r w:rsidRPr="00CF7765">
        <w:rPr>
          <w:rFonts w:hint="eastAsia"/>
        </w:rPr>
        <w:t>給紙可能な用紙サイズがある場合</w:t>
      </w:r>
      <w:r w:rsidRPr="00CF7765">
        <w:rPr>
          <w:rFonts w:hint="eastAsia"/>
        </w:rPr>
        <w:t>)</w:t>
      </w:r>
      <w:r w:rsidRPr="00CF7765">
        <w:br/>
        <w:t>“</w:t>
      </w:r>
      <w:r w:rsidRPr="00CF7765">
        <w:rPr>
          <w:rFonts w:hint="eastAsia"/>
        </w:rPr>
        <w:t>用紙サイズグループに連動する</w:t>
      </w:r>
      <w:r w:rsidRPr="00CF7765">
        <w:t>”</w:t>
      </w:r>
      <w:r w:rsidRPr="00CF7765">
        <w:rPr>
          <w:rFonts w:hint="eastAsia"/>
        </w:rPr>
        <w:t>が選択されているときは、各用紙サイズグループで定義されている用紙サイズが自動検知される。</w:t>
      </w:r>
      <w:r w:rsidRPr="00CF7765">
        <w:br/>
      </w:r>
      <w:r w:rsidRPr="00CF7765">
        <w:rPr>
          <w:rFonts w:hint="eastAsia"/>
        </w:rPr>
        <w:t>用紙サイズが選択されているときは、用紙サイズグループによらず、選択されている用紙サイズが検知される。</w:t>
      </w:r>
      <w:r w:rsidRPr="00CF7765">
        <w:br/>
      </w:r>
      <w:r w:rsidRPr="00CF7765">
        <w:rPr>
          <w:rFonts w:hint="eastAsia"/>
        </w:rPr>
        <w:t>"B5 LEF</w:t>
      </w:r>
      <w:r w:rsidRPr="00CF7765">
        <w:rPr>
          <w:rFonts w:hint="eastAsia"/>
        </w:rPr>
        <w:t>と十六開</w:t>
      </w:r>
      <w:r w:rsidRPr="00CF7765">
        <w:rPr>
          <w:rFonts w:hint="eastAsia"/>
        </w:rPr>
        <w:t xml:space="preserve"> LEF"</w:t>
      </w:r>
      <w:r w:rsidRPr="00CF7765">
        <w:rPr>
          <w:rFonts w:hint="eastAsia"/>
        </w:rPr>
        <w:t>は、同時に検知可能である。</w:t>
      </w:r>
      <w:r w:rsidRPr="00CF7765">
        <w:rPr>
          <w:rFonts w:hint="eastAsia"/>
        </w:rPr>
        <w:t>(</w:t>
      </w:r>
      <w:r w:rsidRPr="00CF7765">
        <w:rPr>
          <w:rFonts w:hint="eastAsia"/>
        </w:rPr>
        <w:t>ただし、一部の用紙トレイでは、</w:t>
      </w:r>
      <w:r w:rsidRPr="00CF7765">
        <w:rPr>
          <w:rFonts w:hint="eastAsia"/>
        </w:rPr>
        <w:t>"</w:t>
      </w:r>
      <w:r w:rsidRPr="00CF7765">
        <w:rPr>
          <w:rFonts w:hint="eastAsia"/>
        </w:rPr>
        <w:t>十六開</w:t>
      </w:r>
      <w:r w:rsidRPr="00CF7765">
        <w:rPr>
          <w:rFonts w:hint="eastAsia"/>
        </w:rPr>
        <w:t xml:space="preserve"> LEF"</w:t>
      </w:r>
      <w:r w:rsidRPr="00CF7765">
        <w:rPr>
          <w:rFonts w:hint="eastAsia"/>
        </w:rPr>
        <w:t>が検知されないことがある。</w:t>
      </w:r>
      <w:r w:rsidRPr="00CF7765">
        <w:br/>
      </w:r>
      <w:r w:rsidRPr="00CF7765">
        <w:rPr>
          <w:rFonts w:hint="eastAsia"/>
        </w:rPr>
        <w:t>すべてのプロダクト、用紙トレイで、上記が有効であるとは限らない。また、一部のプロダクトでは、上記のシステムデータとは違う体系であるものがある。</w:t>
      </w:r>
    </w:p>
    <w:p w:rsidR="00FD3712" w:rsidRPr="00CF7765" w:rsidRDefault="00FD3712">
      <w:pPr>
        <w:pStyle w:val="aa"/>
      </w:pPr>
    </w:p>
    <w:p w:rsidR="00FD3712" w:rsidRPr="00CF7765" w:rsidRDefault="00FD3712">
      <w:pPr>
        <w:pStyle w:val="aa"/>
      </w:pPr>
      <w:r w:rsidRPr="00CF7765">
        <w:rPr>
          <w:rFonts w:hint="eastAsia"/>
        </w:rPr>
        <w:lastRenderedPageBreak/>
        <w:t>&lt;&lt;Intrerposer&gt;&gt;</w:t>
      </w:r>
    </w:p>
    <w:p w:rsidR="00FD3712" w:rsidRDefault="00FD3712">
      <w:pPr>
        <w:pStyle w:val="aa"/>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80"/>
        <w:gridCol w:w="540"/>
        <w:gridCol w:w="2400"/>
        <w:gridCol w:w="2460"/>
        <w:gridCol w:w="1126"/>
      </w:tblGrid>
      <w:tr w:rsidR="00A253CE" w:rsidRPr="00FF16DA" w:rsidTr="00643A34">
        <w:trPr>
          <w:cantSplit/>
          <w:tblHeader/>
          <w:jc w:val="right"/>
        </w:trPr>
        <w:tc>
          <w:tcPr>
            <w:tcW w:w="2880" w:type="dxa"/>
            <w:tcBorders>
              <w:bottom w:val="single" w:sz="4" w:space="0" w:color="auto"/>
            </w:tcBorders>
            <w:shd w:val="clear" w:color="auto" w:fill="FFFF00"/>
          </w:tcPr>
          <w:p w:rsidR="00A253CE" w:rsidRPr="00FF16DA" w:rsidRDefault="00A253CE" w:rsidP="00643A34">
            <w:pPr>
              <w:pStyle w:val="aa"/>
              <w:ind w:left="0"/>
            </w:pPr>
            <w:r w:rsidRPr="00FF16DA">
              <w:rPr>
                <w:rFonts w:hint="eastAsia"/>
              </w:rPr>
              <w:t>項目</w:t>
            </w:r>
          </w:p>
        </w:tc>
        <w:tc>
          <w:tcPr>
            <w:tcW w:w="540" w:type="dxa"/>
            <w:tcBorders>
              <w:bottom w:val="single" w:sz="4" w:space="0" w:color="auto"/>
            </w:tcBorders>
            <w:shd w:val="clear" w:color="auto" w:fill="FFFF00"/>
          </w:tcPr>
          <w:p w:rsidR="00A253CE" w:rsidRPr="00FF16DA" w:rsidRDefault="00A253CE" w:rsidP="00643A34">
            <w:pPr>
              <w:pStyle w:val="aa"/>
              <w:ind w:left="0"/>
              <w:jc w:val="center"/>
            </w:pPr>
            <w:r w:rsidRPr="00FF16DA">
              <w:rPr>
                <w:rFonts w:hint="eastAsia"/>
              </w:rPr>
              <w:t>設定</w:t>
            </w:r>
          </w:p>
        </w:tc>
        <w:tc>
          <w:tcPr>
            <w:tcW w:w="2400" w:type="dxa"/>
            <w:tcBorders>
              <w:bottom w:val="single" w:sz="4" w:space="0" w:color="auto"/>
            </w:tcBorders>
            <w:shd w:val="clear" w:color="auto" w:fill="FFFF00"/>
          </w:tcPr>
          <w:p w:rsidR="00A253CE" w:rsidRPr="00FF16DA" w:rsidRDefault="00A253CE" w:rsidP="00643A34">
            <w:pPr>
              <w:pStyle w:val="aa"/>
              <w:ind w:left="0"/>
              <w:jc w:val="center"/>
            </w:pPr>
            <w:r w:rsidRPr="00FF16DA">
              <w:rPr>
                <w:rFonts w:hint="eastAsia"/>
              </w:rPr>
              <w:t>デフォルト値</w:t>
            </w:r>
          </w:p>
        </w:tc>
        <w:tc>
          <w:tcPr>
            <w:tcW w:w="2460" w:type="dxa"/>
            <w:tcBorders>
              <w:bottom w:val="single" w:sz="4" w:space="0" w:color="auto"/>
            </w:tcBorders>
            <w:shd w:val="clear" w:color="auto" w:fill="FFFF00"/>
          </w:tcPr>
          <w:p w:rsidR="00A253CE" w:rsidRPr="00FF16DA" w:rsidRDefault="00A253CE" w:rsidP="00643A34">
            <w:pPr>
              <w:pStyle w:val="aa"/>
              <w:ind w:left="0"/>
            </w:pPr>
            <w:r w:rsidRPr="00FF16DA">
              <w:rPr>
                <w:rFonts w:hint="eastAsia"/>
              </w:rPr>
              <w:t>設定範囲</w:t>
            </w:r>
          </w:p>
        </w:tc>
        <w:tc>
          <w:tcPr>
            <w:tcW w:w="1126" w:type="dxa"/>
            <w:tcBorders>
              <w:bottom w:val="single" w:sz="4" w:space="0" w:color="auto"/>
            </w:tcBorders>
            <w:shd w:val="clear" w:color="auto" w:fill="FFFF00"/>
          </w:tcPr>
          <w:p w:rsidR="00A253CE" w:rsidRPr="00FF16DA" w:rsidRDefault="00A253CE" w:rsidP="00643A34">
            <w:pPr>
              <w:pStyle w:val="aa"/>
              <w:ind w:left="0"/>
            </w:pPr>
            <w:r w:rsidRPr="00FF16DA">
              <w:rPr>
                <w:rFonts w:hint="eastAsia"/>
              </w:rPr>
              <w:t>備考</w:t>
            </w:r>
          </w:p>
        </w:tc>
      </w:tr>
      <w:tr w:rsidR="00A253CE" w:rsidRPr="00FF16DA" w:rsidTr="00643A34">
        <w:trPr>
          <w:cantSplit/>
          <w:tblHeader/>
          <w:jc w:val="right"/>
        </w:trPr>
        <w:tc>
          <w:tcPr>
            <w:tcW w:w="2880" w:type="dxa"/>
            <w:tcBorders>
              <w:bottom w:val="single" w:sz="4" w:space="0" w:color="auto"/>
            </w:tcBorders>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sidRPr="00FF16DA">
              <w:rPr>
                <w:rFonts w:hint="eastAsia"/>
              </w:rPr>
              <w:t>1</w:t>
            </w:r>
            <w:r w:rsidRPr="00FF16DA">
              <w:tab/>
            </w:r>
            <w:r w:rsidRPr="00FF16DA">
              <w:rPr>
                <w:rFonts w:hint="eastAsia"/>
              </w:rPr>
              <w:t>(IOT NVM)</w:t>
            </w:r>
          </w:p>
        </w:tc>
        <w:tc>
          <w:tcPr>
            <w:tcW w:w="540" w:type="dxa"/>
            <w:tcBorders>
              <w:bottom w:val="single" w:sz="4" w:space="0" w:color="auto"/>
            </w:tcBorders>
          </w:tcPr>
          <w:p w:rsidR="00A253CE" w:rsidRPr="00FF16DA" w:rsidRDefault="00A253CE" w:rsidP="00643A34">
            <w:pPr>
              <w:pStyle w:val="aa"/>
              <w:ind w:left="0"/>
              <w:jc w:val="center"/>
            </w:pPr>
            <w:r w:rsidRPr="00FF16DA">
              <w:rPr>
                <w:rFonts w:hint="eastAsia"/>
              </w:rPr>
              <w:t>CE</w:t>
            </w:r>
          </w:p>
        </w:tc>
        <w:tc>
          <w:tcPr>
            <w:tcW w:w="2400" w:type="dxa"/>
            <w:tcBorders>
              <w:bottom w:val="single" w:sz="4" w:space="0" w:color="auto"/>
            </w:tcBorders>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Borders>
              <w:bottom w:val="single" w:sz="4" w:space="0" w:color="auto"/>
            </w:tcBorders>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"B5 LEF"</w:t>
            </w:r>
          </w:p>
          <w:p w:rsidR="00A253CE" w:rsidRPr="00FF16DA" w:rsidRDefault="00A253CE" w:rsidP="00643A34">
            <w:pPr>
              <w:pStyle w:val="aa"/>
              <w:ind w:left="0"/>
            </w:pPr>
            <w:r w:rsidRPr="00FF16DA">
              <w:rPr>
                <w:rFonts w:hint="eastAsia"/>
              </w:rPr>
              <w:t>"8x10 LEF"</w:t>
            </w:r>
          </w:p>
        </w:tc>
        <w:tc>
          <w:tcPr>
            <w:tcW w:w="1126" w:type="dxa"/>
            <w:tcBorders>
              <w:bottom w:val="single" w:sz="4" w:space="0" w:color="auto"/>
            </w:tcBorders>
          </w:tcPr>
          <w:p w:rsidR="00A253CE" w:rsidRDefault="00A253CE" w:rsidP="00643A34">
            <w:pPr>
              <w:pStyle w:val="aa"/>
              <w:ind w:left="0"/>
            </w:pPr>
            <w:r w:rsidRPr="00FF16DA">
              <w:rPr>
                <w:rFonts w:hint="eastAsia"/>
              </w:rPr>
              <w:t>注</w:t>
            </w:r>
            <w:r>
              <w:rPr>
                <w:rFonts w:hint="eastAsia"/>
              </w:rPr>
              <w:t>1</w:t>
            </w:r>
          </w:p>
          <w:p w:rsidR="00A253CE" w:rsidRPr="00FF16DA" w:rsidRDefault="00A253CE" w:rsidP="00643A34">
            <w:pPr>
              <w:pStyle w:val="aa"/>
              <w:ind w:left="0"/>
            </w:pPr>
            <w:r w:rsidRPr="00FF16DA">
              <w:rPr>
                <w:rFonts w:hint="eastAsia"/>
              </w:rPr>
              <w:t>注</w:t>
            </w:r>
            <w:r>
              <w:rPr>
                <w:rFonts w:hint="eastAsia"/>
              </w:rPr>
              <w:t>2</w:t>
            </w:r>
          </w:p>
        </w:tc>
      </w:tr>
      <w:tr w:rsidR="00A253CE" w:rsidRPr="00FF16DA" w:rsidTr="00643A34">
        <w:trPr>
          <w:cantSplit/>
          <w:tblHeader/>
          <w:jc w:val="right"/>
        </w:trPr>
        <w:tc>
          <w:tcPr>
            <w:tcW w:w="2880" w:type="dxa"/>
            <w:tcBorders>
              <w:bottom w:val="single" w:sz="4" w:space="0" w:color="auto"/>
            </w:tcBorders>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sidRPr="00FF16DA">
              <w:rPr>
                <w:rFonts w:hint="eastAsia"/>
              </w:rPr>
              <w:t>2</w:t>
            </w:r>
            <w:r w:rsidRPr="00FF16DA">
              <w:tab/>
            </w:r>
            <w:r w:rsidRPr="00FF16DA">
              <w:rPr>
                <w:rFonts w:hint="eastAsia"/>
              </w:rPr>
              <w:t>(IOT NVM)</w:t>
            </w:r>
          </w:p>
        </w:tc>
        <w:tc>
          <w:tcPr>
            <w:tcW w:w="540" w:type="dxa"/>
            <w:tcBorders>
              <w:bottom w:val="single" w:sz="4" w:space="0" w:color="auto"/>
            </w:tcBorders>
          </w:tcPr>
          <w:p w:rsidR="00A253CE" w:rsidRPr="00FF16DA" w:rsidRDefault="00A253CE" w:rsidP="00643A34">
            <w:pPr>
              <w:pStyle w:val="aa"/>
              <w:ind w:left="0"/>
              <w:jc w:val="center"/>
            </w:pPr>
            <w:r w:rsidRPr="00FF16DA">
              <w:rPr>
                <w:rFonts w:hint="eastAsia"/>
              </w:rPr>
              <w:t>CE</w:t>
            </w:r>
          </w:p>
        </w:tc>
        <w:tc>
          <w:tcPr>
            <w:tcW w:w="2400" w:type="dxa"/>
            <w:tcBorders>
              <w:bottom w:val="single" w:sz="4" w:space="0" w:color="auto"/>
            </w:tcBorders>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Borders>
              <w:bottom w:val="single" w:sz="4" w:space="0" w:color="auto"/>
            </w:tcBorders>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t>8.46x12.4</w:t>
            </w:r>
            <w:r w:rsidRPr="00FF16DA">
              <w:rPr>
                <w:rFonts w:hint="eastAsia"/>
              </w:rPr>
              <w:t xml:space="preserve"> SEF"</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t>8.</w:t>
            </w:r>
            <w:r w:rsidRPr="00FF16DA">
              <w:rPr>
                <w:rFonts w:hint="eastAsia"/>
              </w:rPr>
              <w:t>5x13 SEF"</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t>8.</w:t>
            </w:r>
            <w:r w:rsidRPr="00FF16DA">
              <w:rPr>
                <w:rFonts w:hint="eastAsia"/>
              </w:rPr>
              <w:t>5x14 SEF"</w:t>
            </w:r>
          </w:p>
        </w:tc>
        <w:tc>
          <w:tcPr>
            <w:tcW w:w="1126" w:type="dxa"/>
            <w:tcBorders>
              <w:bottom w:val="single" w:sz="4" w:space="0" w:color="auto"/>
            </w:tcBorders>
          </w:tcPr>
          <w:p w:rsidR="00A253CE" w:rsidRPr="00FF16DA" w:rsidRDefault="00A253CE" w:rsidP="00643A34">
            <w:pPr>
              <w:pStyle w:val="aa"/>
              <w:ind w:left="0"/>
            </w:pPr>
            <w:r w:rsidRPr="00FF16DA">
              <w:rPr>
                <w:rFonts w:hint="eastAsia"/>
              </w:rPr>
              <w:t>注</w:t>
            </w:r>
            <w:r>
              <w:rPr>
                <w:rFonts w:hint="eastAsia"/>
              </w:rPr>
              <w:t>1</w:t>
            </w:r>
          </w:p>
        </w:tc>
      </w:tr>
      <w:tr w:rsidR="00A253CE" w:rsidRPr="00FF16DA" w:rsidTr="00643A34">
        <w:trPr>
          <w:cantSplit/>
          <w:tblHeader/>
          <w:jc w:val="right"/>
        </w:trPr>
        <w:tc>
          <w:tcPr>
            <w:tcW w:w="2880" w:type="dxa"/>
            <w:tcBorders>
              <w:bottom w:val="single" w:sz="4" w:space="0" w:color="auto"/>
            </w:tcBorders>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sidRPr="00FF16DA">
              <w:rPr>
                <w:rFonts w:hint="eastAsia"/>
              </w:rPr>
              <w:t>3</w:t>
            </w:r>
            <w:r w:rsidRPr="00FF16DA">
              <w:tab/>
            </w:r>
            <w:r w:rsidRPr="00FF16DA">
              <w:rPr>
                <w:rFonts w:hint="eastAsia"/>
              </w:rPr>
              <w:t>(IOT NVM)</w:t>
            </w:r>
          </w:p>
        </w:tc>
        <w:tc>
          <w:tcPr>
            <w:tcW w:w="540" w:type="dxa"/>
            <w:tcBorders>
              <w:bottom w:val="single" w:sz="4" w:space="0" w:color="auto"/>
            </w:tcBorders>
          </w:tcPr>
          <w:p w:rsidR="00A253CE" w:rsidRPr="00FF16DA" w:rsidRDefault="00A253CE" w:rsidP="00643A34">
            <w:pPr>
              <w:pStyle w:val="aa"/>
              <w:ind w:left="0"/>
              <w:jc w:val="center"/>
            </w:pPr>
            <w:r w:rsidRPr="00FF16DA">
              <w:rPr>
                <w:rFonts w:hint="eastAsia"/>
              </w:rPr>
              <w:t>CE</w:t>
            </w:r>
          </w:p>
        </w:tc>
        <w:tc>
          <w:tcPr>
            <w:tcW w:w="2400" w:type="dxa"/>
            <w:tcBorders>
              <w:bottom w:val="single" w:sz="4" w:space="0" w:color="auto"/>
            </w:tcBorders>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Borders>
              <w:bottom w:val="single" w:sz="4" w:space="0" w:color="auto"/>
            </w:tcBorders>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"B5 SEF"</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t>7.25</w:t>
            </w:r>
            <w:r w:rsidRPr="00FF16DA">
              <w:rPr>
                <w:rFonts w:hint="eastAsia"/>
              </w:rPr>
              <w:t>×</w:t>
            </w:r>
            <w:r w:rsidRPr="00FF16DA">
              <w:t>10.5</w:t>
            </w:r>
            <w:r w:rsidRPr="00FF16DA">
              <w:rPr>
                <w:rFonts w:hint="eastAsia"/>
              </w:rPr>
              <w:t xml:space="preserve"> SEF"</w:t>
            </w:r>
          </w:p>
        </w:tc>
        <w:tc>
          <w:tcPr>
            <w:tcW w:w="1126" w:type="dxa"/>
            <w:tcBorders>
              <w:bottom w:val="single" w:sz="4" w:space="0" w:color="auto"/>
            </w:tcBorders>
          </w:tcPr>
          <w:p w:rsidR="00A253CE" w:rsidRDefault="00A253CE" w:rsidP="00643A34">
            <w:pPr>
              <w:pStyle w:val="aa"/>
              <w:ind w:left="0"/>
            </w:pPr>
            <w:r w:rsidRPr="00FF16DA">
              <w:rPr>
                <w:rFonts w:hint="eastAsia"/>
              </w:rPr>
              <w:t>注</w:t>
            </w:r>
            <w:r>
              <w:rPr>
                <w:rFonts w:hint="eastAsia"/>
              </w:rPr>
              <w:t>1</w:t>
            </w:r>
          </w:p>
          <w:p w:rsidR="00A253CE" w:rsidRPr="00FF16DA" w:rsidRDefault="00A253CE" w:rsidP="00643A34">
            <w:pPr>
              <w:pStyle w:val="aa"/>
              <w:ind w:left="0"/>
            </w:pPr>
            <w:r w:rsidRPr="00FF16DA">
              <w:rPr>
                <w:rFonts w:hint="eastAsia"/>
              </w:rPr>
              <w:t>注</w:t>
            </w:r>
            <w:r>
              <w:rPr>
                <w:rFonts w:hint="eastAsia"/>
              </w:rPr>
              <w:t>2</w:t>
            </w:r>
          </w:p>
        </w:tc>
      </w:tr>
      <w:tr w:rsidR="00A253CE" w:rsidRPr="00FF16DA" w:rsidTr="00643A34">
        <w:trPr>
          <w:cantSplit/>
          <w:tblHeader/>
          <w:jc w:val="right"/>
        </w:trPr>
        <w:tc>
          <w:tcPr>
            <w:tcW w:w="2880" w:type="dxa"/>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sidRPr="00FF16DA">
              <w:rPr>
                <w:rFonts w:hint="eastAsia"/>
              </w:rPr>
              <w:t>4</w:t>
            </w:r>
            <w:r w:rsidRPr="00FF16DA">
              <w:tab/>
            </w:r>
            <w:r w:rsidRPr="00FF16DA">
              <w:rPr>
                <w:rFonts w:hint="eastAsia"/>
              </w:rPr>
              <w:t>(IOT NVM)</w:t>
            </w:r>
          </w:p>
        </w:tc>
        <w:tc>
          <w:tcPr>
            <w:tcW w:w="540" w:type="dxa"/>
          </w:tcPr>
          <w:p w:rsidR="00A253CE" w:rsidRPr="00FF16DA" w:rsidRDefault="00A253CE" w:rsidP="00643A34">
            <w:pPr>
              <w:pStyle w:val="aa"/>
              <w:ind w:left="0"/>
              <w:jc w:val="center"/>
            </w:pPr>
            <w:r w:rsidRPr="00FF16DA">
              <w:rPr>
                <w:rFonts w:hint="eastAsia"/>
              </w:rPr>
              <w:t>CE</w:t>
            </w:r>
          </w:p>
        </w:tc>
        <w:tc>
          <w:tcPr>
            <w:tcW w:w="2400" w:type="dxa"/>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t>7.25</w:t>
            </w:r>
            <w:r w:rsidRPr="00FF16DA">
              <w:rPr>
                <w:rFonts w:hint="eastAsia"/>
              </w:rPr>
              <w:t>×</w:t>
            </w:r>
            <w:r w:rsidRPr="00FF16DA">
              <w:t>10.5</w:t>
            </w:r>
            <w:r w:rsidRPr="00FF16DA">
              <w:rPr>
                <w:rFonts w:hint="eastAsia"/>
              </w:rPr>
              <w:t xml:space="preserve"> LEF"</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十六開</w:t>
            </w:r>
            <w:r w:rsidRPr="00FF16DA">
              <w:rPr>
                <w:rFonts w:hint="eastAsia"/>
              </w:rPr>
              <w:t xml:space="preserve"> LEF"</w:t>
            </w:r>
          </w:p>
        </w:tc>
        <w:tc>
          <w:tcPr>
            <w:tcW w:w="1126" w:type="dxa"/>
          </w:tcPr>
          <w:p w:rsidR="00A253CE" w:rsidRDefault="00A253CE" w:rsidP="00643A34">
            <w:pPr>
              <w:pStyle w:val="aa"/>
              <w:ind w:left="0"/>
            </w:pPr>
            <w:r w:rsidRPr="00FF16DA">
              <w:rPr>
                <w:rFonts w:hint="eastAsia"/>
              </w:rPr>
              <w:t>注</w:t>
            </w:r>
            <w:r>
              <w:rPr>
                <w:rFonts w:hint="eastAsia"/>
              </w:rPr>
              <w:t>1</w:t>
            </w:r>
          </w:p>
          <w:p w:rsidR="00A253CE" w:rsidRPr="00FF16DA" w:rsidRDefault="00A253CE" w:rsidP="00643A34">
            <w:pPr>
              <w:pStyle w:val="aa"/>
              <w:ind w:left="0"/>
            </w:pPr>
            <w:r w:rsidRPr="00FF16DA">
              <w:rPr>
                <w:rFonts w:hint="eastAsia"/>
              </w:rPr>
              <w:t>注</w:t>
            </w:r>
            <w:r>
              <w:rPr>
                <w:rFonts w:hint="eastAsia"/>
              </w:rPr>
              <w:t>2</w:t>
            </w:r>
          </w:p>
        </w:tc>
      </w:tr>
      <w:tr w:rsidR="00A253CE" w:rsidRPr="00FF16DA" w:rsidTr="00643A34">
        <w:trPr>
          <w:cantSplit/>
          <w:tblHeader/>
          <w:jc w:val="right"/>
        </w:trPr>
        <w:tc>
          <w:tcPr>
            <w:tcW w:w="2880" w:type="dxa"/>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sidRPr="00FF16DA">
              <w:rPr>
                <w:rFonts w:hint="eastAsia"/>
              </w:rPr>
              <w:t>5</w:t>
            </w:r>
            <w:r w:rsidRPr="00FF16DA">
              <w:tab/>
            </w:r>
            <w:r w:rsidRPr="00FF16DA">
              <w:rPr>
                <w:rFonts w:hint="eastAsia"/>
              </w:rPr>
              <w:t>(IOT NVM)</w:t>
            </w:r>
          </w:p>
        </w:tc>
        <w:tc>
          <w:tcPr>
            <w:tcW w:w="540" w:type="dxa"/>
          </w:tcPr>
          <w:p w:rsidR="00A253CE" w:rsidRPr="00FF16DA" w:rsidRDefault="00A253CE" w:rsidP="00643A34">
            <w:pPr>
              <w:pStyle w:val="aa"/>
              <w:ind w:left="0"/>
              <w:jc w:val="center"/>
            </w:pPr>
            <w:r w:rsidRPr="00FF16DA">
              <w:rPr>
                <w:rFonts w:hint="eastAsia"/>
              </w:rPr>
              <w:t>CE</w:t>
            </w:r>
          </w:p>
        </w:tc>
        <w:tc>
          <w:tcPr>
            <w:tcW w:w="2400" w:type="dxa"/>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十六開</w:t>
            </w:r>
            <w:r w:rsidRPr="00FF16DA">
              <w:rPr>
                <w:rFonts w:hint="eastAsia"/>
              </w:rPr>
              <w:t xml:space="preserve"> SEF </w:t>
            </w:r>
            <w:r w:rsidRPr="00FF16DA">
              <w:rPr>
                <w:rFonts w:hint="eastAsia"/>
              </w:rPr>
              <w:t>と</w:t>
            </w:r>
            <w:r w:rsidRPr="00FF16DA">
              <w:rPr>
                <w:rFonts w:hint="eastAsia"/>
              </w:rPr>
              <w:t>A4 SEF"</w:t>
            </w:r>
          </w:p>
          <w:p w:rsidR="00A253CE" w:rsidRPr="00FF16DA" w:rsidRDefault="00A253CE" w:rsidP="00643A34">
            <w:pPr>
              <w:pStyle w:val="aa"/>
              <w:tabs>
                <w:tab w:val="clear" w:pos="567"/>
                <w:tab w:val="clear" w:pos="851"/>
                <w:tab w:val="clear" w:pos="1418"/>
              </w:tabs>
              <w:ind w:left="0"/>
            </w:pPr>
            <w:r w:rsidRPr="00FF16DA">
              <w:rPr>
                <w:rFonts w:hint="eastAsia"/>
              </w:rPr>
              <w:t>"8x10 SEF</w:t>
            </w:r>
            <w:r w:rsidRPr="00FF16DA">
              <w:rPr>
                <w:rFonts w:hint="eastAsia"/>
              </w:rPr>
              <w:t>と</w:t>
            </w:r>
            <w:r w:rsidRPr="00FF16DA">
              <w:rPr>
                <w:rFonts w:hint="eastAsia"/>
              </w:rPr>
              <w:t>8.5x11 SEF"</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十六開</w:t>
            </w:r>
            <w:r w:rsidRPr="00FF16DA">
              <w:rPr>
                <w:rFonts w:hint="eastAsia"/>
              </w:rPr>
              <w:t xml:space="preserve"> SEF </w:t>
            </w:r>
            <w:r w:rsidRPr="00FF16DA">
              <w:rPr>
                <w:rFonts w:hint="eastAsia"/>
              </w:rPr>
              <w:t>と</w:t>
            </w:r>
            <w:r w:rsidRPr="00FF16DA">
              <w:rPr>
                <w:rFonts w:hint="eastAsia"/>
              </w:rPr>
              <w:t>8.5x11 SEF"</w:t>
            </w:r>
          </w:p>
        </w:tc>
        <w:tc>
          <w:tcPr>
            <w:tcW w:w="1126" w:type="dxa"/>
          </w:tcPr>
          <w:p w:rsidR="00A253CE" w:rsidRPr="00FF16DA" w:rsidRDefault="00A253CE" w:rsidP="00643A34">
            <w:pPr>
              <w:pStyle w:val="aa"/>
              <w:ind w:left="0"/>
            </w:pPr>
            <w:r w:rsidRPr="00FF16DA">
              <w:rPr>
                <w:rFonts w:hint="eastAsia"/>
              </w:rPr>
              <w:t>注</w:t>
            </w:r>
            <w:r>
              <w:rPr>
                <w:rFonts w:hint="eastAsia"/>
              </w:rPr>
              <w:t>1</w:t>
            </w:r>
          </w:p>
        </w:tc>
      </w:tr>
      <w:tr w:rsidR="00A253CE" w:rsidRPr="00FF16DA" w:rsidTr="00643A34">
        <w:trPr>
          <w:cantSplit/>
          <w:tblHeader/>
          <w:jc w:val="right"/>
        </w:trPr>
        <w:tc>
          <w:tcPr>
            <w:tcW w:w="2880" w:type="dxa"/>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Pr>
                <w:rFonts w:hint="eastAsia"/>
              </w:rPr>
              <w:t>6</w:t>
            </w:r>
            <w:r w:rsidRPr="00FF16DA">
              <w:tab/>
            </w:r>
            <w:r w:rsidRPr="00FF16DA">
              <w:rPr>
                <w:rFonts w:hint="eastAsia"/>
              </w:rPr>
              <w:t>(IOT NVM)</w:t>
            </w:r>
          </w:p>
        </w:tc>
        <w:tc>
          <w:tcPr>
            <w:tcW w:w="540" w:type="dxa"/>
          </w:tcPr>
          <w:p w:rsidR="00A253CE" w:rsidRPr="00FF16DA" w:rsidRDefault="00A253CE" w:rsidP="00643A34">
            <w:pPr>
              <w:pStyle w:val="aa"/>
              <w:ind w:left="0"/>
              <w:jc w:val="center"/>
            </w:pPr>
            <w:r w:rsidRPr="00FF16DA">
              <w:rPr>
                <w:rFonts w:hint="eastAsia"/>
              </w:rPr>
              <w:t>CE</w:t>
            </w:r>
          </w:p>
        </w:tc>
        <w:tc>
          <w:tcPr>
            <w:tcW w:w="2400" w:type="dxa"/>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w:t>
            </w:r>
            <w:r>
              <w:rPr>
                <w:rFonts w:hint="eastAsia"/>
              </w:rPr>
              <w:t>A3</w:t>
            </w:r>
            <w:r w:rsidRPr="00FF16DA">
              <w:rPr>
                <w:rFonts w:hint="eastAsia"/>
              </w:rPr>
              <w:t xml:space="preserve"> SEF"</w:t>
            </w:r>
          </w:p>
          <w:p w:rsidR="00A253CE" w:rsidRPr="00DF6212" w:rsidRDefault="00A253CE" w:rsidP="00643A34">
            <w:pPr>
              <w:pStyle w:val="aa"/>
              <w:ind w:left="0"/>
            </w:pPr>
            <w:r w:rsidRPr="00FF16DA">
              <w:rPr>
                <w:rFonts w:hint="eastAsia"/>
              </w:rPr>
              <w:t>"</w:t>
            </w:r>
            <w:r>
              <w:rPr>
                <w:rFonts w:hint="eastAsia"/>
              </w:rPr>
              <w:t>12</w:t>
            </w:r>
            <w:r w:rsidRPr="00FF16DA">
              <w:rPr>
                <w:rFonts w:hint="eastAsia"/>
              </w:rPr>
              <w:t>x18 SEF"</w:t>
            </w:r>
          </w:p>
        </w:tc>
        <w:tc>
          <w:tcPr>
            <w:tcW w:w="1126" w:type="dxa"/>
          </w:tcPr>
          <w:p w:rsidR="00A253CE" w:rsidRPr="00FF16DA" w:rsidRDefault="00A253CE" w:rsidP="00643A34">
            <w:pPr>
              <w:pStyle w:val="aa"/>
              <w:ind w:left="0"/>
            </w:pPr>
            <w:r w:rsidRPr="00FF16DA">
              <w:rPr>
                <w:rFonts w:hint="eastAsia"/>
              </w:rPr>
              <w:t>注</w:t>
            </w:r>
            <w:r>
              <w:rPr>
                <w:rFonts w:hint="eastAsia"/>
              </w:rPr>
              <w:t>2</w:t>
            </w:r>
          </w:p>
        </w:tc>
      </w:tr>
      <w:tr w:rsidR="00A253CE" w:rsidRPr="00FF16DA" w:rsidTr="00643A34">
        <w:trPr>
          <w:cantSplit/>
          <w:tblHeader/>
          <w:jc w:val="right"/>
        </w:trPr>
        <w:tc>
          <w:tcPr>
            <w:tcW w:w="2880" w:type="dxa"/>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Pr>
                <w:rFonts w:hint="eastAsia"/>
              </w:rPr>
              <w:t>7</w:t>
            </w:r>
            <w:r w:rsidRPr="00FF16DA">
              <w:tab/>
            </w:r>
            <w:r w:rsidRPr="00FF16DA">
              <w:rPr>
                <w:rFonts w:hint="eastAsia"/>
              </w:rPr>
              <w:t>(IOT NVM)</w:t>
            </w:r>
          </w:p>
        </w:tc>
        <w:tc>
          <w:tcPr>
            <w:tcW w:w="540" w:type="dxa"/>
          </w:tcPr>
          <w:p w:rsidR="00A253CE" w:rsidRPr="00FF16DA" w:rsidRDefault="00A253CE" w:rsidP="00643A34">
            <w:pPr>
              <w:pStyle w:val="aa"/>
              <w:ind w:left="0"/>
              <w:jc w:val="center"/>
            </w:pPr>
            <w:r w:rsidRPr="00FF16DA">
              <w:rPr>
                <w:rFonts w:hint="eastAsia"/>
              </w:rPr>
              <w:t>CE</w:t>
            </w:r>
          </w:p>
        </w:tc>
        <w:tc>
          <w:tcPr>
            <w:tcW w:w="2400" w:type="dxa"/>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"12.6x19.2 SEF"</w:t>
            </w:r>
          </w:p>
          <w:p w:rsidR="00A253CE" w:rsidRPr="00FF16DA" w:rsidRDefault="00A253CE" w:rsidP="00643A34">
            <w:pPr>
              <w:pStyle w:val="aa"/>
              <w:tabs>
                <w:tab w:val="clear" w:pos="567"/>
                <w:tab w:val="clear" w:pos="851"/>
                <w:tab w:val="clear" w:pos="1418"/>
              </w:tabs>
              <w:ind w:left="0"/>
            </w:pPr>
            <w:r w:rsidRPr="00FF16DA">
              <w:rPr>
                <w:rFonts w:hint="eastAsia"/>
              </w:rPr>
              <w:t>"13x19 SEF"</w:t>
            </w:r>
          </w:p>
        </w:tc>
        <w:tc>
          <w:tcPr>
            <w:tcW w:w="1126" w:type="dxa"/>
          </w:tcPr>
          <w:p w:rsidR="00A253CE" w:rsidRPr="00FF16DA" w:rsidRDefault="00A253CE" w:rsidP="00643A34">
            <w:pPr>
              <w:pStyle w:val="aa"/>
              <w:ind w:left="0"/>
            </w:pPr>
            <w:r w:rsidRPr="00FF16DA">
              <w:rPr>
                <w:rFonts w:hint="eastAsia"/>
              </w:rPr>
              <w:t>注</w:t>
            </w:r>
            <w:r>
              <w:rPr>
                <w:rFonts w:hint="eastAsia"/>
              </w:rPr>
              <w:t>2</w:t>
            </w:r>
          </w:p>
        </w:tc>
      </w:tr>
      <w:tr w:rsidR="00A253CE" w:rsidRPr="00FF16DA" w:rsidTr="00643A34">
        <w:trPr>
          <w:cantSplit/>
          <w:tblHeader/>
          <w:jc w:val="right"/>
        </w:trPr>
        <w:tc>
          <w:tcPr>
            <w:tcW w:w="2880" w:type="dxa"/>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rPr>
                <w:rFonts w:hint="eastAsia"/>
              </w:rPr>
              <w:t>8</w:t>
            </w:r>
            <w:r w:rsidRPr="00FF16DA">
              <w:tab/>
            </w:r>
            <w:r w:rsidRPr="00FF16DA">
              <w:rPr>
                <w:rFonts w:hint="eastAsia"/>
              </w:rPr>
              <w:t>(IOT NVM)</w:t>
            </w:r>
          </w:p>
        </w:tc>
        <w:tc>
          <w:tcPr>
            <w:tcW w:w="540" w:type="dxa"/>
          </w:tcPr>
          <w:p w:rsidR="00A253CE" w:rsidRPr="00FF16DA" w:rsidRDefault="00A253CE" w:rsidP="00643A34">
            <w:pPr>
              <w:pStyle w:val="aa"/>
              <w:ind w:left="0"/>
              <w:jc w:val="center"/>
            </w:pPr>
            <w:r w:rsidRPr="00FF16DA">
              <w:rPr>
                <w:rFonts w:hint="eastAsia"/>
              </w:rPr>
              <w:t>CE</w:t>
            </w:r>
          </w:p>
        </w:tc>
        <w:tc>
          <w:tcPr>
            <w:tcW w:w="2400" w:type="dxa"/>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Pr>
          <w:p w:rsidR="00A253CE" w:rsidRPr="00FF16DA"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Pr="00FF16DA" w:rsidRDefault="00A253CE" w:rsidP="00643A34">
            <w:pPr>
              <w:pStyle w:val="aa"/>
              <w:tabs>
                <w:tab w:val="clear" w:pos="567"/>
                <w:tab w:val="clear" w:pos="851"/>
                <w:tab w:val="clear" w:pos="1418"/>
              </w:tabs>
              <w:ind w:left="0"/>
            </w:pPr>
            <w:r w:rsidRPr="00FF16DA">
              <w:rPr>
                <w:rFonts w:hint="eastAsia"/>
              </w:rPr>
              <w:t>"</w:t>
            </w:r>
            <w:r>
              <w:rPr>
                <w:rFonts w:hint="eastAsia"/>
              </w:rPr>
              <w:t>13x18</w:t>
            </w:r>
            <w:r w:rsidRPr="00FF16DA">
              <w:rPr>
                <w:rFonts w:hint="eastAsia"/>
              </w:rPr>
              <w:t xml:space="preserve"> SEF"</w:t>
            </w:r>
          </w:p>
          <w:p w:rsidR="00A253CE" w:rsidRPr="00FF16DA" w:rsidRDefault="00A253CE" w:rsidP="00643A34">
            <w:pPr>
              <w:pStyle w:val="aa"/>
              <w:ind w:left="0"/>
            </w:pPr>
            <w:r w:rsidRPr="00FF16DA">
              <w:rPr>
                <w:rFonts w:hint="eastAsia"/>
              </w:rPr>
              <w:t>"</w:t>
            </w:r>
            <w:r>
              <w:rPr>
                <w:rFonts w:hint="eastAsia"/>
              </w:rPr>
              <w:t>13x19</w:t>
            </w:r>
            <w:r w:rsidRPr="00FF16DA">
              <w:rPr>
                <w:rFonts w:hint="eastAsia"/>
              </w:rPr>
              <w:t xml:space="preserve"> SEF"</w:t>
            </w:r>
          </w:p>
        </w:tc>
        <w:tc>
          <w:tcPr>
            <w:tcW w:w="1126" w:type="dxa"/>
          </w:tcPr>
          <w:p w:rsidR="00A253CE" w:rsidRPr="00FF16DA" w:rsidRDefault="00A253CE" w:rsidP="00643A34">
            <w:pPr>
              <w:pStyle w:val="aa"/>
              <w:ind w:left="0"/>
            </w:pPr>
            <w:r w:rsidRPr="00FF16DA">
              <w:rPr>
                <w:rFonts w:hint="eastAsia"/>
              </w:rPr>
              <w:t>注</w:t>
            </w:r>
            <w:r>
              <w:rPr>
                <w:rFonts w:hint="eastAsia"/>
              </w:rPr>
              <w:t>2</w:t>
            </w:r>
          </w:p>
        </w:tc>
      </w:tr>
      <w:tr w:rsidR="00A253CE" w:rsidRPr="00FF16DA" w:rsidTr="00643A34">
        <w:trPr>
          <w:cantSplit/>
          <w:tblHeader/>
          <w:jc w:val="right"/>
        </w:trPr>
        <w:tc>
          <w:tcPr>
            <w:tcW w:w="2880" w:type="dxa"/>
            <w:tcBorders>
              <w:bottom w:val="single" w:sz="4" w:space="0" w:color="auto"/>
            </w:tcBorders>
          </w:tcPr>
          <w:p w:rsidR="00A253CE" w:rsidRPr="00FF16DA" w:rsidRDefault="00A253CE" w:rsidP="00643A34">
            <w:pPr>
              <w:pStyle w:val="aa"/>
              <w:tabs>
                <w:tab w:val="clear" w:pos="567"/>
                <w:tab w:val="clear" w:pos="851"/>
                <w:tab w:val="clear" w:pos="1418"/>
                <w:tab w:val="clear" w:pos="1701"/>
                <w:tab w:val="left" w:pos="1803"/>
              </w:tabs>
              <w:ind w:left="0"/>
            </w:pPr>
            <w:r w:rsidRPr="00FF16DA">
              <w:rPr>
                <w:rFonts w:hint="eastAsia"/>
              </w:rPr>
              <w:t>定形サイズ切り変え</w:t>
            </w:r>
            <w:r>
              <w:t>9</w:t>
            </w:r>
            <w:r w:rsidRPr="00FF16DA">
              <w:tab/>
            </w:r>
            <w:r w:rsidRPr="00FF16DA">
              <w:rPr>
                <w:rFonts w:hint="eastAsia"/>
              </w:rPr>
              <w:t>(IOT NVM)</w:t>
            </w:r>
          </w:p>
        </w:tc>
        <w:tc>
          <w:tcPr>
            <w:tcW w:w="540" w:type="dxa"/>
            <w:tcBorders>
              <w:bottom w:val="single" w:sz="4" w:space="0" w:color="auto"/>
            </w:tcBorders>
          </w:tcPr>
          <w:p w:rsidR="00A253CE" w:rsidRPr="00FF16DA" w:rsidRDefault="00A253CE" w:rsidP="00643A34">
            <w:pPr>
              <w:pStyle w:val="aa"/>
              <w:ind w:left="0"/>
              <w:jc w:val="center"/>
            </w:pPr>
            <w:r w:rsidRPr="00FF16DA">
              <w:rPr>
                <w:rFonts w:hint="eastAsia"/>
              </w:rPr>
              <w:t>CE</w:t>
            </w:r>
          </w:p>
        </w:tc>
        <w:tc>
          <w:tcPr>
            <w:tcW w:w="2400" w:type="dxa"/>
            <w:tcBorders>
              <w:bottom w:val="single" w:sz="4" w:space="0" w:color="auto"/>
            </w:tcBorders>
          </w:tcPr>
          <w:p w:rsidR="00A253CE" w:rsidRPr="00FF16DA" w:rsidRDefault="00A253CE" w:rsidP="00643A34">
            <w:pPr>
              <w:pStyle w:val="aa"/>
              <w:ind w:left="0"/>
              <w:jc w:val="center"/>
            </w:pPr>
            <w:r w:rsidRPr="00FF16DA">
              <w:rPr>
                <w:rFonts w:hint="eastAsia"/>
              </w:rPr>
              <w:t>"</w:t>
            </w:r>
            <w:r w:rsidRPr="00FF16DA">
              <w:rPr>
                <w:rFonts w:hint="eastAsia"/>
              </w:rPr>
              <w:t>用紙サイズグループに連動</w:t>
            </w:r>
            <w:r w:rsidRPr="00FF16DA">
              <w:rPr>
                <w:rFonts w:hint="eastAsia"/>
              </w:rPr>
              <w:t>"</w:t>
            </w:r>
          </w:p>
        </w:tc>
        <w:tc>
          <w:tcPr>
            <w:tcW w:w="2460" w:type="dxa"/>
            <w:tcBorders>
              <w:bottom w:val="single" w:sz="4" w:space="0" w:color="auto"/>
            </w:tcBorders>
          </w:tcPr>
          <w:p w:rsidR="00A253CE" w:rsidRDefault="00A253CE" w:rsidP="00643A34">
            <w:pPr>
              <w:pStyle w:val="aa"/>
              <w:tabs>
                <w:tab w:val="clear" w:pos="567"/>
                <w:tab w:val="clear" w:pos="851"/>
                <w:tab w:val="clear" w:pos="1418"/>
              </w:tabs>
              <w:ind w:left="0"/>
            </w:pPr>
            <w:r w:rsidRPr="00FF16DA">
              <w:rPr>
                <w:rFonts w:hint="eastAsia"/>
              </w:rPr>
              <w:t>"</w:t>
            </w:r>
            <w:r w:rsidRPr="00FF16DA">
              <w:rPr>
                <w:rFonts w:hint="eastAsia"/>
              </w:rPr>
              <w:t>用紙サイズグループに連動</w:t>
            </w:r>
            <w:r w:rsidRPr="00FF16DA">
              <w:rPr>
                <w:rFonts w:hint="eastAsia"/>
              </w:rPr>
              <w:t>"</w:t>
            </w:r>
          </w:p>
          <w:p w:rsidR="00A253CE" w:rsidRDefault="00A253CE" w:rsidP="00643A34">
            <w:pPr>
              <w:pStyle w:val="aa"/>
              <w:ind w:left="0"/>
            </w:pPr>
            <w:r w:rsidRPr="00FF16DA">
              <w:rPr>
                <w:rFonts w:hint="eastAsia"/>
              </w:rPr>
              <w:t>"</w:t>
            </w:r>
            <w:r>
              <w:t>A4SEF</w:t>
            </w:r>
            <w:r w:rsidRPr="00FF16DA">
              <w:rPr>
                <w:rFonts w:hint="eastAsia"/>
              </w:rPr>
              <w:t>"</w:t>
            </w:r>
          </w:p>
          <w:p w:rsidR="00A253CE" w:rsidRDefault="00A253CE" w:rsidP="00643A34">
            <w:pPr>
              <w:pStyle w:val="aa"/>
              <w:tabs>
                <w:tab w:val="clear" w:pos="567"/>
                <w:tab w:val="clear" w:pos="851"/>
                <w:tab w:val="clear" w:pos="1418"/>
              </w:tabs>
              <w:ind w:left="0"/>
            </w:pPr>
            <w:r w:rsidRPr="00FF16DA">
              <w:rPr>
                <w:rFonts w:hint="eastAsia"/>
              </w:rPr>
              <w:t>"</w:t>
            </w:r>
            <w:r w:rsidRPr="00FF16DA">
              <w:t>8.46x12.4</w:t>
            </w:r>
            <w:r w:rsidRPr="00FF16DA">
              <w:rPr>
                <w:rFonts w:hint="eastAsia"/>
              </w:rPr>
              <w:t xml:space="preserve"> SEF"</w:t>
            </w:r>
          </w:p>
          <w:p w:rsidR="00A253CE" w:rsidRPr="00FF16DA" w:rsidRDefault="00A253CE" w:rsidP="00643A34">
            <w:pPr>
              <w:pStyle w:val="aa"/>
              <w:tabs>
                <w:tab w:val="clear" w:pos="567"/>
                <w:tab w:val="clear" w:pos="851"/>
                <w:tab w:val="clear" w:pos="1418"/>
              </w:tabs>
              <w:ind w:left="0"/>
            </w:pPr>
            <w:r w:rsidRPr="00FF16DA">
              <w:rPr>
                <w:rFonts w:hint="eastAsia"/>
              </w:rPr>
              <w:t>"8.5x11 SEF"</w:t>
            </w:r>
          </w:p>
          <w:p w:rsidR="00A253CE" w:rsidRPr="00FF16DA" w:rsidRDefault="00A253CE" w:rsidP="00643A34">
            <w:pPr>
              <w:pStyle w:val="aa"/>
              <w:tabs>
                <w:tab w:val="clear" w:pos="567"/>
                <w:tab w:val="clear" w:pos="851"/>
                <w:tab w:val="clear" w:pos="1418"/>
              </w:tabs>
              <w:ind w:left="0"/>
            </w:pPr>
            <w:r w:rsidRPr="00FF16DA">
              <w:rPr>
                <w:rFonts w:hint="eastAsia"/>
              </w:rPr>
              <w:t>"</w:t>
            </w:r>
            <w:r w:rsidRPr="00FF16DA">
              <w:t>8.</w:t>
            </w:r>
            <w:r w:rsidRPr="00FF16DA">
              <w:rPr>
                <w:rFonts w:hint="eastAsia"/>
              </w:rPr>
              <w:t>5x13 SEF"</w:t>
            </w:r>
          </w:p>
          <w:p w:rsidR="00A253CE" w:rsidRPr="00FF16DA" w:rsidRDefault="00A253CE" w:rsidP="00643A34">
            <w:pPr>
              <w:pStyle w:val="aa"/>
              <w:ind w:left="0"/>
            </w:pPr>
            <w:r w:rsidRPr="00FF16DA">
              <w:rPr>
                <w:rFonts w:hint="eastAsia"/>
              </w:rPr>
              <w:t>"</w:t>
            </w:r>
            <w:r w:rsidRPr="00FF16DA">
              <w:t>8.</w:t>
            </w:r>
            <w:r w:rsidRPr="00FF16DA">
              <w:rPr>
                <w:rFonts w:hint="eastAsia"/>
              </w:rPr>
              <w:t>5x14 SEF"</w:t>
            </w:r>
          </w:p>
        </w:tc>
        <w:tc>
          <w:tcPr>
            <w:tcW w:w="1126" w:type="dxa"/>
            <w:tcBorders>
              <w:bottom w:val="single" w:sz="4" w:space="0" w:color="auto"/>
            </w:tcBorders>
          </w:tcPr>
          <w:p w:rsidR="00A253CE" w:rsidRPr="00FF16DA" w:rsidRDefault="00A253CE" w:rsidP="00643A34">
            <w:pPr>
              <w:pStyle w:val="aa"/>
              <w:ind w:left="0"/>
            </w:pPr>
            <w:r w:rsidRPr="00FF16DA">
              <w:rPr>
                <w:rFonts w:hint="eastAsia"/>
              </w:rPr>
              <w:t>注</w:t>
            </w:r>
            <w:r>
              <w:rPr>
                <w:rFonts w:hint="eastAsia"/>
              </w:rPr>
              <w:t>2</w:t>
            </w:r>
          </w:p>
        </w:tc>
      </w:tr>
    </w:tbl>
    <w:p w:rsidR="007D31EA" w:rsidRDefault="007D31EA" w:rsidP="007D31EA">
      <w:pPr>
        <w:pStyle w:val="aa"/>
        <w:tabs>
          <w:tab w:val="clear" w:pos="851"/>
          <w:tab w:val="left" w:pos="1134"/>
        </w:tabs>
      </w:pPr>
      <w:r>
        <w:rPr>
          <w:rFonts w:hint="eastAsia"/>
        </w:rPr>
        <w:t>注</w:t>
      </w:r>
      <w:r>
        <w:rPr>
          <w:rFonts w:hint="eastAsia"/>
        </w:rPr>
        <w:t>1</w:t>
      </w:r>
      <w:r>
        <w:rPr>
          <w:rFonts w:hint="eastAsia"/>
        </w:rPr>
        <w:t>：</w:t>
      </w:r>
      <w:r>
        <w:rPr>
          <w:rFonts w:hint="eastAsia"/>
        </w:rPr>
        <w:tab/>
        <w:t>D-Finisher</w:t>
      </w:r>
      <w:r>
        <w:rPr>
          <w:rFonts w:hint="eastAsia"/>
        </w:rPr>
        <w:t>の</w:t>
      </w:r>
      <w:r>
        <w:rPr>
          <w:rFonts w:hint="eastAsia"/>
        </w:rPr>
        <w:t>Interposer(</w:t>
      </w:r>
      <w:r>
        <w:rPr>
          <w:rFonts w:hint="eastAsia"/>
        </w:rPr>
        <w:t>合紙トレイ</w:t>
      </w:r>
      <w:r>
        <w:rPr>
          <w:rFonts w:hint="eastAsia"/>
        </w:rPr>
        <w:t>)</w:t>
      </w:r>
      <w:r>
        <w:rPr>
          <w:rFonts w:hint="eastAsia"/>
        </w:rPr>
        <w:t>で有効である。</w:t>
      </w:r>
    </w:p>
    <w:p w:rsidR="00A253CE" w:rsidRDefault="007D31EA" w:rsidP="007D31EA">
      <w:pPr>
        <w:pStyle w:val="aa"/>
        <w:tabs>
          <w:tab w:val="clear" w:pos="851"/>
          <w:tab w:val="left" w:pos="1134"/>
        </w:tabs>
      </w:pPr>
      <w:r>
        <w:rPr>
          <w:rFonts w:hint="eastAsia"/>
        </w:rPr>
        <w:t>注</w:t>
      </w:r>
      <w:r>
        <w:rPr>
          <w:rFonts w:hint="eastAsia"/>
        </w:rPr>
        <w:t>2</w:t>
      </w:r>
      <w:r>
        <w:rPr>
          <w:rFonts w:hint="eastAsia"/>
        </w:rPr>
        <w:t>：</w:t>
      </w:r>
      <w:r>
        <w:rPr>
          <w:rFonts w:hint="eastAsia"/>
        </w:rPr>
        <w:tab/>
        <w:t>D2G-Finisher</w:t>
      </w:r>
      <w:r>
        <w:rPr>
          <w:rFonts w:hint="eastAsia"/>
        </w:rPr>
        <w:t>の</w:t>
      </w:r>
      <w:r>
        <w:rPr>
          <w:rFonts w:hint="eastAsia"/>
        </w:rPr>
        <w:t>Interposer(</w:t>
      </w:r>
      <w:r>
        <w:rPr>
          <w:rFonts w:hint="eastAsia"/>
        </w:rPr>
        <w:t>合紙トレイ</w:t>
      </w:r>
      <w:r>
        <w:rPr>
          <w:rFonts w:hint="eastAsia"/>
        </w:rPr>
        <w:t>)</w:t>
      </w:r>
      <w:r>
        <w:rPr>
          <w:rFonts w:hint="eastAsia"/>
        </w:rPr>
        <w:t>で有効である。</w:t>
      </w:r>
    </w:p>
    <w:p w:rsidR="007D31EA" w:rsidRPr="00CF7765" w:rsidRDefault="007D31EA" w:rsidP="007D31EA">
      <w:pPr>
        <w:pStyle w:val="aa"/>
      </w:pPr>
    </w:p>
    <w:p w:rsidR="00FD3712" w:rsidRPr="00CF7765" w:rsidRDefault="00FD3712">
      <w:pPr>
        <w:pStyle w:val="aa"/>
      </w:pPr>
      <w:r w:rsidRPr="00CF7765">
        <w:rPr>
          <w:rFonts w:hint="eastAsia"/>
        </w:rPr>
        <w:t>＜制限注意事項＞</w:t>
      </w:r>
    </w:p>
    <w:p w:rsidR="00FD3712" w:rsidRPr="00CF7765" w:rsidRDefault="00FD3712">
      <w:pPr>
        <w:pStyle w:val="aa"/>
        <w:tabs>
          <w:tab w:val="clear" w:pos="567"/>
          <w:tab w:val="clear" w:pos="851"/>
          <w:tab w:val="clear" w:pos="1418"/>
          <w:tab w:val="left" w:pos="1140"/>
        </w:tabs>
        <w:ind w:left="1140" w:hanging="300"/>
      </w:pPr>
      <w:r w:rsidRPr="00CF7765">
        <w:rPr>
          <w:rFonts w:hint="eastAsia"/>
        </w:rPr>
        <w:tab/>
      </w:r>
    </w:p>
    <w:p w:rsidR="00FD3712" w:rsidRPr="00CF7765" w:rsidRDefault="00FD3712">
      <w:pPr>
        <w:pStyle w:val="aa"/>
      </w:pPr>
    </w:p>
    <w:p w:rsidR="00FD3712" w:rsidRPr="00CF7765" w:rsidRDefault="00FD3712">
      <w:pPr>
        <w:pStyle w:val="3"/>
        <w:pageBreakBefore/>
      </w:pPr>
      <w:bookmarkStart w:id="49" w:name="_Ref8639907"/>
      <w:bookmarkStart w:id="50" w:name="_Ref8639908"/>
      <w:bookmarkStart w:id="51" w:name="_Toc21605472"/>
      <w:r w:rsidRPr="00CF7765">
        <w:rPr>
          <w:rFonts w:hint="eastAsia"/>
        </w:rPr>
        <w:lastRenderedPageBreak/>
        <w:t>用紙種類</w:t>
      </w:r>
      <w:bookmarkEnd w:id="49"/>
      <w:bookmarkEnd w:id="50"/>
      <w:bookmarkEnd w:id="51"/>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各用紙トレイ、両面モジュール、各排出装置において使用可能な用紙種類について記述する。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36"/>
        </w:numPr>
        <w:tabs>
          <w:tab w:val="clear" w:pos="567"/>
          <w:tab w:val="clear" w:pos="851"/>
          <w:tab w:val="clear" w:pos="1418"/>
        </w:tabs>
      </w:pPr>
      <w:r w:rsidRPr="00CF7765">
        <w:rPr>
          <w:rFonts w:hint="eastAsia"/>
        </w:rPr>
        <w:t>各用紙種類の</w:t>
      </w:r>
      <w:r w:rsidRPr="00CF7765">
        <w:rPr>
          <w:rFonts w:hint="eastAsia"/>
        </w:rPr>
        <w:t>IOT</w:t>
      </w:r>
      <w:r w:rsidRPr="00CF7765">
        <w:rPr>
          <w:rFonts w:hint="eastAsia"/>
        </w:rPr>
        <w:t>制御上の分類は、システムデータ「</w:t>
      </w:r>
      <w:r w:rsidRPr="00CF7765">
        <w:rPr>
          <w:rFonts w:hint="eastAsia"/>
        </w:rPr>
        <w:t>xxx</w:t>
      </w:r>
      <w:r w:rsidRPr="00CF7765">
        <w:rPr>
          <w:rFonts w:hint="eastAsia"/>
        </w:rPr>
        <w:t>の画質制御分類</w:t>
      </w:r>
      <w:r w:rsidRPr="00CF7765">
        <w:rPr>
          <w:rFonts w:hint="eastAsia"/>
        </w:rPr>
        <w:t>(xxx</w:t>
      </w:r>
      <w:r w:rsidRPr="00CF7765">
        <w:rPr>
          <w:rFonts w:hint="eastAsia"/>
        </w:rPr>
        <w:t>は用紙種類</w:t>
      </w:r>
      <w:r w:rsidRPr="00CF7765">
        <w:rPr>
          <w:rFonts w:hint="eastAsia"/>
        </w:rPr>
        <w:t>)</w:t>
      </w:r>
      <w:r w:rsidRPr="00CF7765">
        <w:rPr>
          <w:rFonts w:hint="eastAsia"/>
        </w:rPr>
        <w:t>」によって切り替えることが可能である。詳細は、「</w:t>
      </w:r>
      <w:r w:rsidRPr="00CF7765">
        <w:fldChar w:fldCharType="begin"/>
      </w:r>
      <w:r w:rsidRPr="00CF7765">
        <w:instrText xml:space="preserve"> REF _Ref8639530 \r \h  \* MERGEFORMAT </w:instrText>
      </w:r>
      <w:r w:rsidRPr="00CF7765">
        <w:fldChar w:fldCharType="separate"/>
      </w:r>
      <w:r w:rsidR="00091205">
        <w:t>3.2.3</w:t>
      </w:r>
      <w:r w:rsidRPr="00CF7765">
        <w:fldChar w:fldCharType="end"/>
      </w:r>
      <w:r w:rsidRPr="00CF7765">
        <w:rPr>
          <w:rFonts w:hint="eastAsia"/>
        </w:rPr>
        <w:t xml:space="preserve"> </w:t>
      </w:r>
      <w:r w:rsidRPr="00CF7765">
        <w:fldChar w:fldCharType="begin"/>
      </w:r>
      <w:r w:rsidRPr="00CF7765">
        <w:instrText xml:space="preserve"> REF _Ref8639530 \h  \* MERGEFORMAT </w:instrText>
      </w:r>
      <w:r w:rsidRPr="00CF7765">
        <w:fldChar w:fldCharType="separate"/>
      </w:r>
      <w:r w:rsidR="00091205" w:rsidRPr="00CF7765">
        <w:rPr>
          <w:rFonts w:hint="eastAsia"/>
        </w:rPr>
        <w:t>用紙種類の設定</w:t>
      </w:r>
      <w:r w:rsidRPr="00CF7765">
        <w:fldChar w:fldCharType="end"/>
      </w:r>
      <w:r w:rsidRPr="00CF7765">
        <w:rPr>
          <w:rFonts w:hint="eastAsia"/>
        </w:rPr>
        <w:t>」を参照のこと。</w:t>
      </w:r>
      <w:r w:rsidRPr="00CF7765">
        <w:rPr>
          <w:rFonts w:hint="eastAsia"/>
        </w:rPr>
        <w:t xml:space="preserve"> </w:t>
      </w:r>
    </w:p>
    <w:p w:rsidR="00FD3712" w:rsidRPr="00CF7765" w:rsidRDefault="00FD3712">
      <w:pPr>
        <w:pStyle w:val="aa"/>
        <w:numPr>
          <w:ilvl w:val="0"/>
          <w:numId w:val="36"/>
        </w:numPr>
        <w:tabs>
          <w:tab w:val="clear" w:pos="567"/>
          <w:tab w:val="clear" w:pos="851"/>
          <w:tab w:val="clear" w:pos="1418"/>
        </w:tabs>
      </w:pPr>
      <w:r w:rsidRPr="00CF7765">
        <w:rPr>
          <w:rFonts w:hint="eastAsia"/>
          <w:color w:val="000000"/>
        </w:rPr>
        <w:t>用紙種類として</w:t>
      </w:r>
      <w:r w:rsidRPr="00CF7765">
        <w:rPr>
          <w:rFonts w:hint="eastAsia"/>
          <w:b/>
        </w:rPr>
        <w:t>"OHP"</w:t>
      </w:r>
      <w:r w:rsidRPr="00CF7765">
        <w:rPr>
          <w:rFonts w:hint="eastAsia"/>
          <w:color w:val="000000"/>
        </w:rPr>
        <w:t>が選択された場合、用紙サイズは</w:t>
      </w:r>
      <w:r w:rsidRPr="00CF7765">
        <w:rPr>
          <w:rFonts w:hint="eastAsia"/>
        </w:rPr>
        <w:t>定形サイズが選択可能である。</w:t>
      </w:r>
      <w:r w:rsidRPr="00CF7765">
        <w:rPr>
          <w:rFonts w:hint="eastAsia"/>
        </w:rPr>
        <w:t>(</w:t>
      </w:r>
      <w:r w:rsidRPr="00CF7765">
        <w:rPr>
          <w:rFonts w:hint="eastAsia"/>
        </w:rPr>
        <w:t>定形外サイズは選択不可</w:t>
      </w:r>
      <w:r w:rsidRPr="00CF7765">
        <w:rPr>
          <w:rFonts w:hint="eastAsia"/>
        </w:rPr>
        <w:t>)</w:t>
      </w:r>
    </w:p>
    <w:p w:rsidR="00FD3712" w:rsidRPr="00CF7765" w:rsidRDefault="00FD3712">
      <w:pPr>
        <w:pStyle w:val="aa"/>
        <w:numPr>
          <w:ilvl w:val="0"/>
          <w:numId w:val="36"/>
        </w:numPr>
        <w:tabs>
          <w:tab w:val="clear" w:pos="567"/>
          <w:tab w:val="clear" w:pos="851"/>
          <w:tab w:val="clear" w:pos="1418"/>
        </w:tabs>
      </w:pPr>
      <w:r w:rsidRPr="00CF7765">
        <w:rPr>
          <w:rFonts w:hint="eastAsia"/>
        </w:rPr>
        <w:t>Tab</w:t>
      </w:r>
      <w:r w:rsidRPr="00CF7765">
        <w:rPr>
          <w:rFonts w:hint="eastAsia"/>
        </w:rPr>
        <w:t>紙、</w:t>
      </w:r>
      <w:r w:rsidRPr="00CF7765">
        <w:t>Tab</w:t>
      </w:r>
      <w:r w:rsidRPr="00CF7765">
        <w:rPr>
          <w:rFonts w:hint="eastAsia"/>
        </w:rPr>
        <w:t>紙厚</w:t>
      </w:r>
      <w:r w:rsidRPr="00CF7765">
        <w:t>1</w:t>
      </w:r>
      <w:r w:rsidRPr="00CF7765">
        <w:rPr>
          <w:rFonts w:hint="eastAsia"/>
        </w:rPr>
        <w:t>、</w:t>
      </w:r>
      <w:r w:rsidRPr="00CF7765">
        <w:t>Tab</w:t>
      </w:r>
      <w:r w:rsidRPr="00CF7765">
        <w:rPr>
          <w:rFonts w:hint="eastAsia"/>
        </w:rPr>
        <w:t>紙厚</w:t>
      </w:r>
      <w:r w:rsidRPr="00CF7765">
        <w:rPr>
          <w:rFonts w:hint="eastAsia"/>
        </w:rPr>
        <w:t>2</w:t>
      </w:r>
      <w:r w:rsidRPr="00CF7765">
        <w:rPr>
          <w:rFonts w:hint="eastAsia"/>
        </w:rPr>
        <w:t>が選択された場合、用紙サイズとして</w:t>
      </w:r>
      <w:r w:rsidRPr="00CF7765">
        <w:rPr>
          <w:rFonts w:hint="eastAsia"/>
        </w:rPr>
        <w:t>A4 LEF</w:t>
      </w:r>
      <w:r w:rsidRPr="00CF7765">
        <w:rPr>
          <w:rFonts w:hint="eastAsia"/>
        </w:rPr>
        <w:t>と</w:t>
      </w:r>
      <w:r w:rsidRPr="00CF7765">
        <w:rPr>
          <w:rFonts w:hint="eastAsia"/>
        </w:rPr>
        <w:t>Letter LEF</w:t>
      </w:r>
      <w:r w:rsidRPr="00CF7765">
        <w:rPr>
          <w:rFonts w:hint="eastAsia"/>
        </w:rPr>
        <w:t>のみが選択可能である。</w:t>
      </w:r>
    </w:p>
    <w:p w:rsidR="00FD3712" w:rsidRPr="00CF7765" w:rsidRDefault="00FD3712">
      <w:pPr>
        <w:pStyle w:val="aa"/>
        <w:numPr>
          <w:ilvl w:val="0"/>
          <w:numId w:val="36"/>
        </w:numPr>
        <w:tabs>
          <w:tab w:val="clear" w:pos="567"/>
          <w:tab w:val="clear" w:pos="851"/>
          <w:tab w:val="clear" w:pos="1418"/>
        </w:tabs>
      </w:pPr>
      <w:r w:rsidRPr="00CF7765">
        <w:rPr>
          <w:rFonts w:hint="eastAsia"/>
        </w:rPr>
        <w:t>各用紙トレイ、両面モジュール、各排出装置がにおいて使用可能な用紙種類については、各性能仕様書を参照のこと。</w:t>
      </w:r>
      <w:r w:rsidRPr="00CF7765">
        <w:br/>
      </w:r>
      <w:r w:rsidRPr="00CF7765">
        <w:rPr>
          <w:rFonts w:hint="eastAsia"/>
        </w:rPr>
        <w:t>画質制御分類を設定可能な用紙種類、その場合の画質制御分類、およびそのデフォルト値については、各性能仕様書を参照のこと</w:t>
      </w:r>
      <w:r w:rsidRPr="00CF7765">
        <w:rPr>
          <w:rFonts w:hint="eastAsia"/>
        </w:rPr>
        <w:t>(</w:t>
      </w:r>
      <w:r w:rsidRPr="00CF7765">
        <w:rPr>
          <w:rFonts w:hint="eastAsia"/>
        </w:rPr>
        <w:t>各プロダクト依存編の付録に記載有り</w:t>
      </w:r>
      <w:r w:rsidRPr="00CF7765">
        <w:rPr>
          <w:rFonts w:hint="eastAsia"/>
        </w:rPr>
        <w:t>)</w:t>
      </w:r>
      <w:r w:rsidRPr="00CF7765">
        <w:rPr>
          <w:rFonts w:hint="eastAsia"/>
        </w:rPr>
        <w:t>。</w:t>
      </w:r>
      <w:r w:rsidRPr="00CF7765">
        <w:br/>
      </w:r>
      <w:r w:rsidRPr="00CF7765">
        <w:rPr>
          <w:rFonts w:hint="eastAsia"/>
        </w:rPr>
        <w:t>プロダクトによって、画質制御分類が変更できない場合、性能仕様書に設定可能なその分類は記述されない。</w:t>
      </w:r>
    </w:p>
    <w:p w:rsidR="00FD3712" w:rsidRPr="00CF7765" w:rsidRDefault="00FD3712">
      <w:pPr>
        <w:pStyle w:val="aa"/>
        <w:numPr>
          <w:ilvl w:val="0"/>
          <w:numId w:val="36"/>
        </w:numPr>
        <w:tabs>
          <w:tab w:val="clear" w:pos="567"/>
          <w:tab w:val="clear" w:pos="851"/>
          <w:tab w:val="clear" w:pos="1418"/>
        </w:tabs>
      </w:pPr>
      <w:r w:rsidRPr="00CF7765">
        <w:rPr>
          <w:rFonts w:hint="eastAsia"/>
        </w:rPr>
        <w:t>ユーザ定義用紙種類</w:t>
      </w:r>
      <w:r w:rsidRPr="00CF7765">
        <w:rPr>
          <w:rFonts w:hint="eastAsia"/>
        </w:rPr>
        <w:t>1</w:t>
      </w:r>
      <w:r w:rsidRPr="00CF7765">
        <w:rPr>
          <w:rFonts w:hint="eastAsia"/>
        </w:rPr>
        <w:t>～</w:t>
      </w:r>
      <w:r w:rsidRPr="00CF7765">
        <w:rPr>
          <w:rFonts w:hint="eastAsia"/>
        </w:rPr>
        <w:t>5</w:t>
      </w:r>
      <w:r w:rsidRPr="00CF7765">
        <w:rPr>
          <w:rFonts w:hint="eastAsia"/>
        </w:rPr>
        <w:t>については、普通紙に設定可能な画質制御分類が設定可能である。</w:t>
      </w:r>
      <w:r w:rsidRPr="00CF7765">
        <w:br/>
      </w:r>
      <w:r w:rsidRPr="00CF7765">
        <w:rPr>
          <w:rFonts w:hint="eastAsia"/>
        </w:rPr>
        <w:t>デフォルト値については、基本的に普通紙と同じであるが、プロダクトによっては異なる場合がある。異なる場合のデフォルトについては、デバイス依存編を参照のこと。</w:t>
      </w:r>
    </w:p>
    <w:p w:rsidR="00FD3712" w:rsidRPr="00CF7765" w:rsidRDefault="00FD3712">
      <w:pPr>
        <w:pStyle w:val="aa"/>
        <w:tabs>
          <w:tab w:val="clear" w:pos="851"/>
          <w:tab w:val="clear" w:pos="1418"/>
          <w:tab w:val="clear" w:pos="1701"/>
          <w:tab w:val="left" w:pos="7800"/>
        </w:tabs>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rPr>
          <w:color w:val="C0C0C0"/>
        </w:rPr>
      </w:pPr>
      <w:r w:rsidRPr="00CF7765">
        <w:rPr>
          <w:rFonts w:hint="eastAsia"/>
        </w:rPr>
        <w:t>＜制限注意事項＞</w:t>
      </w:r>
    </w:p>
    <w:p w:rsidR="00FD3712" w:rsidRPr="00CF7765" w:rsidRDefault="00FD3712">
      <w:pPr>
        <w:pStyle w:val="aa"/>
        <w:numPr>
          <w:ilvl w:val="0"/>
          <w:numId w:val="13"/>
        </w:numPr>
        <w:tabs>
          <w:tab w:val="clear" w:pos="567"/>
          <w:tab w:val="clear" w:pos="851"/>
          <w:tab w:val="clear" w:pos="1418"/>
          <w:tab w:val="clear" w:pos="1701"/>
          <w:tab w:val="left" w:pos="1380"/>
        </w:tabs>
      </w:pPr>
      <w:r w:rsidRPr="00CF7765">
        <w:rPr>
          <w:rFonts w:hint="eastAsia"/>
        </w:rPr>
        <w:t>プロダクトによって、使用されない用紙種類の場合、または、画質制御分類が変更できない用紙種類の場合</w:t>
      </w:r>
      <w:r w:rsidRPr="00CF7765">
        <w:rPr>
          <w:rFonts w:hint="eastAsia"/>
        </w:rPr>
        <w:t>(</w:t>
      </w:r>
      <w:r w:rsidRPr="00CF7765">
        <w:rPr>
          <w:rFonts w:hint="eastAsia"/>
        </w:rPr>
        <w:t>変更可能な分類が１つしかない場合を含む</w:t>
      </w:r>
      <w:r w:rsidRPr="00CF7765">
        <w:rPr>
          <w:rFonts w:hint="eastAsia"/>
        </w:rPr>
        <w:t>)</w:t>
      </w:r>
      <w:r w:rsidRPr="00CF7765">
        <w:rPr>
          <w:rFonts w:hint="eastAsia"/>
        </w:rPr>
        <w:t>は、画質制御分類は変更できない。</w:t>
      </w:r>
    </w:p>
    <w:p w:rsidR="00FD3712" w:rsidRPr="00CF7765" w:rsidRDefault="00FD3712">
      <w:pPr>
        <w:pStyle w:val="aa"/>
      </w:pPr>
    </w:p>
    <w:p w:rsidR="00FD3712" w:rsidRPr="00CF7765" w:rsidRDefault="00FD3712">
      <w:pPr>
        <w:pStyle w:val="2"/>
        <w:pageBreakBefore/>
      </w:pPr>
      <w:bookmarkStart w:id="52" w:name="_Toc21605473"/>
      <w:r w:rsidRPr="00CF7765">
        <w:rPr>
          <w:rFonts w:hint="eastAsia"/>
        </w:rPr>
        <w:lastRenderedPageBreak/>
        <w:t>用紙トレイ関連機能</w:t>
      </w:r>
      <w:bookmarkEnd w:id="52"/>
    </w:p>
    <w:p w:rsidR="00FD3712" w:rsidRPr="00CF7765" w:rsidRDefault="00FD3712">
      <w:pPr>
        <w:pStyle w:val="3"/>
      </w:pPr>
      <w:bookmarkStart w:id="53" w:name="_Hlt25666918"/>
      <w:bookmarkStart w:id="54" w:name="_Ref9323404"/>
      <w:bookmarkStart w:id="55" w:name="_Toc21605474"/>
      <w:bookmarkEnd w:id="53"/>
      <w:r w:rsidRPr="00CF7765">
        <w:rPr>
          <w:rFonts w:hint="eastAsia"/>
        </w:rPr>
        <w:t>SMH</w:t>
      </w:r>
      <w:r w:rsidRPr="00CF7765">
        <w:rPr>
          <w:rFonts w:hint="eastAsia"/>
        </w:rPr>
        <w:t>の用紙サイズ入力</w:t>
      </w:r>
      <w:bookmarkEnd w:id="54"/>
      <w:bookmarkEnd w:id="55"/>
    </w:p>
    <w:p w:rsidR="00FD3712" w:rsidRPr="00CF7765" w:rsidRDefault="00FD3712">
      <w:pPr>
        <w:pStyle w:val="aa"/>
        <w:tabs>
          <w:tab w:val="clear" w:pos="567"/>
        </w:tabs>
        <w:ind w:left="1440" w:hanging="873"/>
      </w:pPr>
      <w:r w:rsidRPr="00CF7765">
        <w:rPr>
          <w:rFonts w:hint="eastAsia"/>
        </w:rPr>
        <w:t>＜目的＞</w:t>
      </w:r>
    </w:p>
    <w:p w:rsidR="00C554D5" w:rsidRPr="00CF7765" w:rsidRDefault="00FD3712" w:rsidP="00A5688D">
      <w:pPr>
        <w:pStyle w:val="aa"/>
        <w:tabs>
          <w:tab w:val="clear" w:pos="567"/>
        </w:tabs>
        <w:ind w:left="840"/>
      </w:pPr>
      <w:r w:rsidRPr="00CF7765">
        <w:rPr>
          <w:rFonts w:hint="eastAsia"/>
        </w:rPr>
        <w:t>SMH</w:t>
      </w:r>
      <w:r w:rsidRPr="00CF7765">
        <w:rPr>
          <w:rFonts w:hint="eastAsia"/>
        </w:rPr>
        <w:t>から給紙する用紙サイズを設定する。</w:t>
      </w:r>
      <w:r w:rsidRPr="00CF7765">
        <w:rPr>
          <w:rFonts w:hint="eastAsia"/>
        </w:rPr>
        <w:br/>
      </w:r>
      <w:r w:rsidRPr="00CF7765">
        <w:rPr>
          <w:rFonts w:hint="eastAsia"/>
        </w:rPr>
        <w:t>本機能は、</w:t>
      </w:r>
      <w:r w:rsidRPr="00CF7765">
        <w:rPr>
          <w:rFonts w:hint="eastAsia"/>
        </w:rPr>
        <w:t>Copy Service</w:t>
      </w:r>
      <w:r w:rsidRPr="00CF7765">
        <w:rPr>
          <w:rFonts w:hint="eastAsia"/>
        </w:rPr>
        <w:t>のみで有効な機能である。</w:t>
      </w:r>
      <w:r w:rsidRPr="00CF7765">
        <w:rPr>
          <w:rFonts w:hint="eastAsia"/>
        </w:rPr>
        <w:br/>
      </w:r>
      <w:r w:rsidRPr="00CF7765">
        <w:rPr>
          <w:rFonts w:hint="eastAsia"/>
        </w:rPr>
        <w:t>従って、</w:t>
      </w:r>
      <w:r w:rsidRPr="00CF7765">
        <w:rPr>
          <w:rFonts w:hint="eastAsia"/>
        </w:rPr>
        <w:t>&lt;&lt;C&gt;&gt;</w:t>
      </w:r>
      <w:r w:rsidRPr="00CF7765">
        <w:rPr>
          <w:rFonts w:hint="eastAsia"/>
        </w:rPr>
        <w:t>、</w:t>
      </w:r>
      <w:r w:rsidRPr="00CF7765">
        <w:rPr>
          <w:rFonts w:hint="eastAsia"/>
        </w:rPr>
        <w:t>&lt;&lt;MF&gt;&gt;</w:t>
      </w:r>
      <w:r w:rsidRPr="00CF7765">
        <w:rPr>
          <w:rFonts w:hint="eastAsia"/>
        </w:rPr>
        <w:t>で実現され、</w:t>
      </w:r>
      <w:r w:rsidRPr="00CF7765">
        <w:rPr>
          <w:rFonts w:hint="eastAsia"/>
        </w:rPr>
        <w:t>&lt;&lt;P&gt;&gt;</w:t>
      </w:r>
      <w:r w:rsidRPr="00CF7765">
        <w:rPr>
          <w:rFonts w:hint="eastAsia"/>
        </w:rPr>
        <w:t>では用意されない。</w:t>
      </w:r>
    </w:p>
    <w:p w:rsidR="00FD3712" w:rsidRPr="00CF7765" w:rsidRDefault="00C554D5" w:rsidP="00D966B2">
      <w:pPr>
        <w:pStyle w:val="aa"/>
        <w:tabs>
          <w:tab w:val="clear" w:pos="567"/>
        </w:tabs>
        <w:ind w:left="840"/>
      </w:pPr>
      <w:r w:rsidRPr="00CF7765">
        <w:rPr>
          <w:rFonts w:hint="eastAsia"/>
        </w:rPr>
        <w:t>本章は</w:t>
      </w:r>
      <w:r w:rsidRPr="00CF7765">
        <w:rPr>
          <w:rFonts w:hint="eastAsia"/>
        </w:rPr>
        <w:t>MN</w:t>
      </w:r>
      <w:r w:rsidRPr="00CF7765">
        <w:rPr>
          <w:rFonts w:hint="eastAsia"/>
        </w:rPr>
        <w:t>プロダクトは対象外。</w:t>
      </w:r>
    </w:p>
    <w:p w:rsidR="004A6316" w:rsidRPr="00CF7765" w:rsidRDefault="004A6316" w:rsidP="00A5688D">
      <w:pPr>
        <w:pStyle w:val="aa"/>
        <w:tabs>
          <w:tab w:val="clear" w:pos="567"/>
        </w:tabs>
        <w:ind w:left="840"/>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6"/>
        </w:numPr>
        <w:tabs>
          <w:tab w:val="clear" w:pos="567"/>
          <w:tab w:val="clear" w:pos="851"/>
          <w:tab w:val="clear" w:pos="1418"/>
          <w:tab w:val="clear" w:pos="1701"/>
          <w:tab w:val="left" w:pos="1380"/>
        </w:tabs>
      </w:pPr>
      <w:r w:rsidRPr="00CF7765">
        <w:rPr>
          <w:rFonts w:hint="eastAsia"/>
        </w:rPr>
        <w:t>SMH</w:t>
      </w:r>
      <w:r w:rsidRPr="00CF7765">
        <w:rPr>
          <w:rFonts w:hint="eastAsia"/>
        </w:rPr>
        <w:t>に関する用紙サイズの設定は、以下の場合に</w:t>
      </w:r>
      <w:r w:rsidRPr="00CF7765">
        <w:rPr>
          <w:rFonts w:hint="eastAsia"/>
        </w:rPr>
        <w:t>SMH</w:t>
      </w:r>
      <w:r w:rsidRPr="00CF7765">
        <w:rPr>
          <w:rFonts w:hint="eastAsia"/>
        </w:rPr>
        <w:t>から給紙する用紙サイズ（</w:t>
      </w:r>
      <w:r w:rsidRPr="00CF7765">
        <w:rPr>
          <w:rFonts w:hint="eastAsia"/>
        </w:rPr>
        <w:t>/</w:t>
      </w:r>
      <w:r w:rsidRPr="00CF7765">
        <w:rPr>
          <w:rFonts w:hint="eastAsia"/>
        </w:rPr>
        <w:t>用紙種類）の設定画面を表示する。</w:t>
      </w:r>
      <w:r w:rsidRPr="00CF7765">
        <w:rPr>
          <w:rFonts w:hint="eastAsia"/>
        </w:rPr>
        <w:br/>
      </w:r>
      <w:r w:rsidRPr="00CF7765">
        <w:rPr>
          <w:rFonts w:hint="eastAsia"/>
        </w:rPr>
        <w:tab/>
        <w:t>a) SMH</w:t>
      </w:r>
      <w:r w:rsidRPr="00CF7765">
        <w:rPr>
          <w:rFonts w:hint="eastAsia"/>
        </w:rPr>
        <w:t>が選択された時。</w:t>
      </w:r>
      <w:r w:rsidRPr="00CF7765">
        <w:rPr>
          <w:rFonts w:hint="eastAsia"/>
        </w:rPr>
        <w:br/>
      </w:r>
      <w:r w:rsidRPr="00CF7765">
        <w:rPr>
          <w:rFonts w:hint="eastAsia"/>
        </w:rPr>
        <w:tab/>
        <w:t>b) SMH</w:t>
      </w:r>
      <w:r w:rsidRPr="00CF7765">
        <w:rPr>
          <w:rFonts w:hint="eastAsia"/>
        </w:rPr>
        <w:t>に用紙をセットした時。</w:t>
      </w:r>
    </w:p>
    <w:p w:rsidR="00FD3712" w:rsidRPr="00CF7765" w:rsidRDefault="00FD3712">
      <w:pPr>
        <w:pStyle w:val="aa"/>
        <w:numPr>
          <w:ilvl w:val="0"/>
          <w:numId w:val="6"/>
        </w:numPr>
        <w:tabs>
          <w:tab w:val="clear" w:pos="567"/>
          <w:tab w:val="clear" w:pos="851"/>
          <w:tab w:val="clear" w:pos="1418"/>
          <w:tab w:val="clear" w:pos="1701"/>
          <w:tab w:val="left" w:pos="1380"/>
        </w:tabs>
      </w:pPr>
      <w:r w:rsidRPr="00CF7765">
        <w:rPr>
          <w:rFonts w:hint="eastAsia"/>
        </w:rPr>
        <w:t>SMH</w:t>
      </w:r>
      <w:r w:rsidRPr="00CF7765">
        <w:rPr>
          <w:rFonts w:hint="eastAsia"/>
        </w:rPr>
        <w:t>の用紙サイズは</w:t>
      </w:r>
      <w:r w:rsidRPr="00CF7765">
        <w:t>”</w:t>
      </w:r>
      <w:r w:rsidRPr="00CF7765">
        <w:rPr>
          <w:rFonts w:hint="eastAsia"/>
        </w:rPr>
        <w:t>定形サイズ自動検知</w:t>
      </w:r>
      <w:r w:rsidRPr="00CF7765">
        <w:t>”</w:t>
      </w:r>
      <w:r w:rsidRPr="00CF7765">
        <w:rPr>
          <w:rFonts w:hint="eastAsia"/>
        </w:rPr>
        <w:t>と</w:t>
      </w:r>
      <w:r w:rsidRPr="00CF7765">
        <w:t>”</w:t>
      </w:r>
      <w:r w:rsidRPr="00CF7765">
        <w:rPr>
          <w:rFonts w:hint="eastAsia"/>
        </w:rPr>
        <w:t>固定サイズ</w:t>
      </w:r>
      <w:r w:rsidRPr="00CF7765">
        <w:t>”</w:t>
      </w:r>
      <w:r w:rsidRPr="00CF7765">
        <w:rPr>
          <w:rFonts w:hint="eastAsia"/>
        </w:rPr>
        <w:t>と</w:t>
      </w:r>
      <w:r w:rsidRPr="00CF7765">
        <w:t>”</w:t>
      </w:r>
      <w:r w:rsidRPr="00CF7765">
        <w:rPr>
          <w:rFonts w:hint="eastAsia"/>
        </w:rPr>
        <w:t>任意サイズ</w:t>
      </w:r>
      <w:r w:rsidRPr="00CF7765">
        <w:t>”</w:t>
      </w:r>
      <w:r w:rsidRPr="00CF7765">
        <w:rPr>
          <w:rFonts w:hint="eastAsia"/>
        </w:rPr>
        <w:t>の中からユーザーが選択できる。</w:t>
      </w:r>
      <w:r w:rsidRPr="00CF7765">
        <w:rPr>
          <w:rFonts w:hint="eastAsia"/>
        </w:rPr>
        <w:br/>
      </w:r>
      <w:r w:rsidRPr="00CF7765">
        <w:rPr>
          <w:rFonts w:hint="eastAsia"/>
        </w:rPr>
        <w:t>デフォルトは、</w:t>
      </w:r>
      <w:r w:rsidRPr="00CF7765">
        <w:t>”</w:t>
      </w:r>
      <w:r w:rsidRPr="00CF7765">
        <w:rPr>
          <w:rFonts w:hint="eastAsia"/>
        </w:rPr>
        <w:t>定形サイズ自動検知</w:t>
      </w:r>
      <w:r w:rsidRPr="00CF7765">
        <w:t>”</w:t>
      </w:r>
      <w:r w:rsidRPr="00CF7765">
        <w:rPr>
          <w:rFonts w:hint="eastAsia"/>
        </w:rPr>
        <w:t>とする。</w:t>
      </w:r>
      <w:r w:rsidRPr="00CF7765">
        <w:br/>
      </w:r>
      <w:r w:rsidRPr="00CF7765">
        <w:rPr>
          <w:rFonts w:hint="eastAsia"/>
        </w:rPr>
        <w:br/>
      </w:r>
      <w:r w:rsidRPr="00CF7765">
        <w:rPr>
          <w:rFonts w:hint="eastAsia"/>
        </w:rPr>
        <w:t>また、</w:t>
      </w:r>
      <w:r w:rsidRPr="00CF7765">
        <w:t>”</w:t>
      </w:r>
      <w:r w:rsidRPr="00CF7765">
        <w:rPr>
          <w:rFonts w:hint="eastAsia"/>
        </w:rPr>
        <w:t>定形サイズ自動検知</w:t>
      </w:r>
      <w:r w:rsidRPr="00CF7765">
        <w:t>”</w:t>
      </w:r>
      <w:r w:rsidRPr="00CF7765">
        <w:rPr>
          <w:rFonts w:hint="eastAsia"/>
        </w:rPr>
        <w:t>に変わって、</w:t>
      </w:r>
      <w:r w:rsidRPr="00CF7765">
        <w:t>”</w:t>
      </w:r>
      <w:r w:rsidRPr="00CF7765">
        <w:rPr>
          <w:rFonts w:hint="eastAsia"/>
        </w:rPr>
        <w:t>フリーサイズ自動検知</w:t>
      </w:r>
      <w:r w:rsidRPr="00CF7765">
        <w:t>”</w:t>
      </w:r>
      <w:r w:rsidRPr="00CF7765">
        <w:rPr>
          <w:rFonts w:hint="eastAsia"/>
        </w:rPr>
        <w:t>をサポートすることがある。</w:t>
      </w:r>
      <w:r w:rsidRPr="00CF7765">
        <w:br/>
      </w:r>
      <w:r w:rsidRPr="00CF7765">
        <w:rPr>
          <w:rFonts w:hint="eastAsia"/>
        </w:rPr>
        <w:t>この場合、</w:t>
      </w:r>
      <w:r w:rsidRPr="00CF7765">
        <w:t>”</w:t>
      </w:r>
      <w:r w:rsidRPr="00CF7765">
        <w:rPr>
          <w:rFonts w:hint="eastAsia"/>
        </w:rPr>
        <w:t>定形サイズ自動検知</w:t>
      </w:r>
      <w:r w:rsidRPr="00CF7765">
        <w:t>”</w:t>
      </w:r>
      <w:r w:rsidRPr="00CF7765">
        <w:rPr>
          <w:rFonts w:hint="eastAsia"/>
        </w:rPr>
        <w:t>はサポートしないか、どちらをサポートするかを選択することになる。</w:t>
      </w:r>
      <w:r w:rsidRPr="00CF7765">
        <w:rPr>
          <w:rFonts w:hint="eastAsia"/>
        </w:rPr>
        <w:t>(</w:t>
      </w:r>
      <w:r w:rsidRPr="00CF7765">
        <w:rPr>
          <w:rFonts w:hint="eastAsia"/>
        </w:rPr>
        <w:t>選択するケースのときは、システムデータ「手差しの用紙サイズ自動検知モード」（</w:t>
      </w:r>
      <w:r w:rsidRPr="00CF7765">
        <w:rPr>
          <w:rFonts w:hint="eastAsia"/>
        </w:rPr>
        <w:t>CE</w:t>
      </w:r>
      <w:r w:rsidRPr="00CF7765">
        <w:rPr>
          <w:rFonts w:hint="eastAsia"/>
        </w:rPr>
        <w:t>設定）で切替える。</w:t>
      </w:r>
      <w:r w:rsidRPr="00CF7765">
        <w:rPr>
          <w:rFonts w:hint="eastAsia"/>
        </w:rPr>
        <w:t>)</w:t>
      </w:r>
      <w:r w:rsidRPr="00CF7765">
        <w:rPr>
          <w:rFonts w:hint="eastAsia"/>
        </w:rPr>
        <w:br/>
      </w:r>
      <w:r w:rsidRPr="00CF7765">
        <w:t>”</w:t>
      </w:r>
      <w:r w:rsidRPr="00CF7765">
        <w:rPr>
          <w:rFonts w:hint="eastAsia"/>
        </w:rPr>
        <w:t>フリーサイズ自動検知</w:t>
      </w:r>
      <w:r w:rsidRPr="00CF7765">
        <w:t>”</w:t>
      </w:r>
      <w:r w:rsidRPr="00CF7765">
        <w:rPr>
          <w:rFonts w:hint="eastAsia"/>
        </w:rPr>
        <w:t>のサポートについてはプロダクトに依存する。</w:t>
      </w:r>
    </w:p>
    <w:p w:rsidR="00FD3712" w:rsidRPr="00CF7765" w:rsidRDefault="00FD3712">
      <w:pPr>
        <w:pStyle w:val="aa"/>
      </w:pPr>
    </w:p>
    <w:p w:rsidR="00FD3712" w:rsidRPr="00CF7765" w:rsidRDefault="00FD3712">
      <w:pPr>
        <w:pStyle w:val="aa"/>
        <w:tabs>
          <w:tab w:val="clear" w:pos="567"/>
          <w:tab w:val="clear" w:pos="1701"/>
          <w:tab w:val="left" w:pos="1800"/>
        </w:tabs>
        <w:ind w:left="1800" w:hanging="420"/>
      </w:pPr>
      <w:r w:rsidRPr="00CF7765">
        <w:t>“</w:t>
      </w:r>
      <w:r w:rsidRPr="00CF7765">
        <w:rPr>
          <w:rFonts w:hint="eastAsia"/>
        </w:rPr>
        <w:t>定形サイズ自動検知</w:t>
      </w:r>
      <w:r w:rsidRPr="00CF7765">
        <w:t>”</w:t>
      </w:r>
      <w:r w:rsidRPr="00CF7765">
        <w:rPr>
          <w:rFonts w:hint="eastAsia"/>
        </w:rPr>
        <w:br/>
      </w:r>
      <w:r w:rsidRPr="00CF7765">
        <w:rPr>
          <w:rFonts w:hint="eastAsia"/>
        </w:rPr>
        <w:t>主走査幅は</w:t>
      </w:r>
      <w:r w:rsidRPr="00CF7765">
        <w:rPr>
          <w:rFonts w:hint="eastAsia"/>
        </w:rPr>
        <w:t>SMH</w:t>
      </w:r>
      <w:r w:rsidRPr="00CF7765">
        <w:rPr>
          <w:rFonts w:hint="eastAsia"/>
        </w:rPr>
        <w:t>のガイドから自動検知された幅、副走査長はその主走査幅から推定される長さで画像の印字制御を行う。詳細な仕様は、下記の</w:t>
      </w:r>
      <w:r w:rsidRPr="00CF7765">
        <w:rPr>
          <w:rFonts w:hint="eastAsia"/>
        </w:rPr>
        <w:t xml:space="preserve">5. </w:t>
      </w:r>
      <w:r w:rsidRPr="00CF7765">
        <w:rPr>
          <w:rFonts w:hint="eastAsia"/>
        </w:rPr>
        <w:t>「</w:t>
      </w:r>
      <w:r w:rsidRPr="00CF7765">
        <w:t>”</w:t>
      </w:r>
      <w:r w:rsidRPr="00CF7765">
        <w:rPr>
          <w:rFonts w:hint="eastAsia"/>
        </w:rPr>
        <w:t>定形サイズ自動検知</w:t>
      </w:r>
      <w:r w:rsidRPr="00CF7765">
        <w:t>”</w:t>
      </w:r>
      <w:r w:rsidRPr="00CF7765">
        <w:rPr>
          <w:rFonts w:hint="eastAsia"/>
        </w:rPr>
        <w:t>指定時の動作」を参照のこと。</w:t>
      </w:r>
    </w:p>
    <w:p w:rsidR="00FD3712" w:rsidRPr="00CF7765" w:rsidRDefault="00FD3712">
      <w:pPr>
        <w:pStyle w:val="aa"/>
        <w:tabs>
          <w:tab w:val="clear" w:pos="567"/>
          <w:tab w:val="clear" w:pos="1701"/>
          <w:tab w:val="left" w:pos="1800"/>
        </w:tabs>
        <w:ind w:left="1800" w:hanging="420"/>
      </w:pPr>
      <w:r w:rsidRPr="00CF7765">
        <w:t>“</w:t>
      </w:r>
      <w:r w:rsidRPr="00CF7765">
        <w:rPr>
          <w:rFonts w:hint="eastAsia"/>
        </w:rPr>
        <w:t>フリーサイズ自動検知</w:t>
      </w:r>
      <w:r w:rsidRPr="00CF7765">
        <w:t>”</w:t>
      </w:r>
      <w:r w:rsidRPr="00CF7765">
        <w:rPr>
          <w:rFonts w:hint="eastAsia"/>
        </w:rPr>
        <w:br/>
        <w:t>MSI</w:t>
      </w:r>
      <w:r w:rsidRPr="00CF7765">
        <w:rPr>
          <w:rFonts w:hint="eastAsia"/>
        </w:rPr>
        <w:t>にセットされた用紙をすべて定形外サイズとして検知して印字制御を行う。主走査幅は</w:t>
      </w:r>
      <w:r w:rsidRPr="00CF7765">
        <w:rPr>
          <w:rFonts w:hint="eastAsia"/>
        </w:rPr>
        <w:t>SMH</w:t>
      </w:r>
      <w:r w:rsidRPr="00CF7765">
        <w:rPr>
          <w:rFonts w:hint="eastAsia"/>
        </w:rPr>
        <w:t>のガイドから自動検知された幅、副走査長は用紙走行中に計測した用紙長を用いる。詳細な仕様は、下記の</w:t>
      </w:r>
      <w:r w:rsidRPr="00CF7765">
        <w:rPr>
          <w:rFonts w:hint="eastAsia"/>
        </w:rPr>
        <w:t xml:space="preserve">6. </w:t>
      </w:r>
      <w:r w:rsidRPr="00CF7765">
        <w:rPr>
          <w:rFonts w:hint="eastAsia"/>
        </w:rPr>
        <w:t>「</w:t>
      </w:r>
      <w:r w:rsidRPr="00CF7765">
        <w:t>”</w:t>
      </w:r>
      <w:r w:rsidRPr="00CF7765">
        <w:rPr>
          <w:rFonts w:hint="eastAsia"/>
        </w:rPr>
        <w:t>フリーサイズ自動検知</w:t>
      </w:r>
      <w:r w:rsidRPr="00CF7765">
        <w:t>”</w:t>
      </w:r>
      <w:r w:rsidRPr="00CF7765">
        <w:rPr>
          <w:rFonts w:hint="eastAsia"/>
        </w:rPr>
        <w:t>指定時の動作」を参照のこと。</w:t>
      </w:r>
    </w:p>
    <w:p w:rsidR="00FD3712" w:rsidRPr="00CF7765" w:rsidRDefault="00FD3712">
      <w:pPr>
        <w:pStyle w:val="aa"/>
        <w:tabs>
          <w:tab w:val="clear" w:pos="567"/>
          <w:tab w:val="clear" w:pos="1701"/>
          <w:tab w:val="left" w:pos="1800"/>
        </w:tabs>
        <w:ind w:left="1800" w:hanging="420"/>
      </w:pPr>
      <w:r w:rsidRPr="00CF7765">
        <w:t>“</w:t>
      </w:r>
      <w:r w:rsidRPr="00CF7765">
        <w:rPr>
          <w:rFonts w:hint="eastAsia"/>
        </w:rPr>
        <w:t>固定サイズ</w:t>
      </w:r>
      <w:r w:rsidRPr="00CF7765">
        <w:t>”</w:t>
      </w:r>
      <w:r w:rsidRPr="00CF7765">
        <w:rPr>
          <w:rFonts w:hint="eastAsia"/>
        </w:rPr>
        <w:br/>
      </w:r>
      <w:r w:rsidRPr="00CF7765">
        <w:rPr>
          <w:rFonts w:hint="eastAsia"/>
        </w:rPr>
        <w:t>システムデータ「用紙サイズ入力での固定サイズ</w:t>
      </w:r>
      <w:r w:rsidRPr="00CF7765">
        <w:rPr>
          <w:rFonts w:hint="eastAsia"/>
        </w:rPr>
        <w:t>1</w:t>
      </w:r>
      <w:r w:rsidRPr="00CF7765">
        <w:rPr>
          <w:rFonts w:hint="eastAsia"/>
        </w:rPr>
        <w:t>～</w:t>
      </w:r>
      <w:r w:rsidRPr="00CF7765">
        <w:rPr>
          <w:rFonts w:hint="eastAsia"/>
        </w:rPr>
        <w:t>11</w:t>
      </w:r>
      <w:r w:rsidRPr="00CF7765">
        <w:rPr>
          <w:rFonts w:hint="eastAsia"/>
        </w:rPr>
        <w:t>」で登録された</w:t>
      </w:r>
      <w:r w:rsidRPr="00CF7765">
        <w:rPr>
          <w:rFonts w:hint="eastAsia"/>
        </w:rPr>
        <w:t>11</w:t>
      </w:r>
      <w:r w:rsidRPr="00CF7765">
        <w:rPr>
          <w:rFonts w:hint="eastAsia"/>
        </w:rPr>
        <w:t>種類またはシステムデータ「用紙サイズ入力での固定サイズ</w:t>
      </w:r>
      <w:r w:rsidRPr="00CF7765">
        <w:rPr>
          <w:rFonts w:hint="eastAsia"/>
        </w:rPr>
        <w:t>1</w:t>
      </w:r>
      <w:r w:rsidRPr="00CF7765">
        <w:rPr>
          <w:rFonts w:hint="eastAsia"/>
        </w:rPr>
        <w:t>～</w:t>
      </w:r>
      <w:r w:rsidRPr="00CF7765">
        <w:rPr>
          <w:rFonts w:hint="eastAsia"/>
        </w:rPr>
        <w:t>20</w:t>
      </w:r>
      <w:r w:rsidRPr="00CF7765">
        <w:rPr>
          <w:rFonts w:hint="eastAsia"/>
        </w:rPr>
        <w:t>」で登録された</w:t>
      </w:r>
      <w:r w:rsidRPr="00CF7765">
        <w:rPr>
          <w:rFonts w:hint="eastAsia"/>
        </w:rPr>
        <w:t>20</w:t>
      </w:r>
      <w:r w:rsidRPr="00CF7765">
        <w:rPr>
          <w:rFonts w:hint="eastAsia"/>
        </w:rPr>
        <w:t>種類の「定形サイズ</w:t>
      </w:r>
      <w:r w:rsidRPr="00CF7765">
        <w:rPr>
          <w:rFonts w:hint="eastAsia"/>
        </w:rPr>
        <w:t>/</w:t>
      </w:r>
      <w:r w:rsidRPr="00CF7765">
        <w:rPr>
          <w:rFonts w:hint="eastAsia"/>
        </w:rPr>
        <w:t>定形外サイズ」の中から指定することができる。</w:t>
      </w:r>
      <w:r w:rsidRPr="00CF7765">
        <w:rPr>
          <w:rFonts w:hint="eastAsia"/>
        </w:rPr>
        <w:t>(11</w:t>
      </w:r>
      <w:r w:rsidRPr="00CF7765">
        <w:rPr>
          <w:rFonts w:hint="eastAsia"/>
        </w:rPr>
        <w:t>種類であるか</w:t>
      </w:r>
      <w:r w:rsidRPr="00CF7765">
        <w:rPr>
          <w:rFonts w:hint="eastAsia"/>
        </w:rPr>
        <w:t>20</w:t>
      </w:r>
      <w:r w:rsidRPr="00CF7765">
        <w:rPr>
          <w:rFonts w:hint="eastAsia"/>
        </w:rPr>
        <w:t>種類であるかは</w:t>
      </w:r>
      <w:r w:rsidRPr="00CF7765">
        <w:rPr>
          <w:rFonts w:hint="eastAsia"/>
        </w:rPr>
        <w:t>UI</w:t>
      </w:r>
      <w:r w:rsidRPr="00CF7765">
        <w:rPr>
          <w:rFonts w:hint="eastAsia"/>
        </w:rPr>
        <w:t>による。</w:t>
      </w:r>
      <w:r w:rsidRPr="00CF7765">
        <w:rPr>
          <w:rFonts w:hint="eastAsia"/>
        </w:rPr>
        <w:t>&lt;&lt;</w:t>
      </w:r>
      <w:r w:rsidRPr="00CF7765">
        <w:rPr>
          <w:rFonts w:hint="eastAsia"/>
        </w:rPr>
        <w:t>システムデータ</w:t>
      </w:r>
      <w:r w:rsidRPr="00CF7765">
        <w:rPr>
          <w:rFonts w:hint="eastAsia"/>
        </w:rPr>
        <w:t>&gt;&gt;</w:t>
      </w:r>
      <w:r w:rsidRPr="00CF7765">
        <w:rPr>
          <w:rFonts w:hint="eastAsia"/>
        </w:rPr>
        <w:t>を参照。</w:t>
      </w:r>
      <w:r w:rsidRPr="00CF7765">
        <w:rPr>
          <w:rFonts w:hint="eastAsia"/>
        </w:rPr>
        <w:t>)</w:t>
      </w:r>
    </w:p>
    <w:p w:rsidR="00FD3712" w:rsidRPr="00CF7765" w:rsidRDefault="00FD3712">
      <w:pPr>
        <w:pStyle w:val="aa"/>
        <w:tabs>
          <w:tab w:val="clear" w:pos="567"/>
          <w:tab w:val="clear" w:pos="1701"/>
          <w:tab w:val="left" w:pos="1800"/>
        </w:tabs>
        <w:ind w:left="1800" w:hanging="420"/>
      </w:pPr>
      <w:r w:rsidRPr="00CF7765">
        <w:t>“</w:t>
      </w:r>
      <w:r w:rsidRPr="00CF7765">
        <w:rPr>
          <w:rFonts w:hint="eastAsia"/>
        </w:rPr>
        <w:t>任意サイズ</w:t>
      </w:r>
      <w:r w:rsidRPr="00CF7765">
        <w:t>”</w:t>
      </w:r>
      <w:r w:rsidRPr="00CF7765">
        <w:rPr>
          <w:rFonts w:hint="eastAsia"/>
        </w:rPr>
        <w:br/>
      </w:r>
      <w:r w:rsidRPr="00CF7765">
        <w:rPr>
          <w:rFonts w:hint="eastAsia"/>
        </w:rPr>
        <w:t>給紙可能な範囲で</w:t>
      </w:r>
      <w:r w:rsidRPr="00CF7765">
        <w:rPr>
          <w:rFonts w:hint="eastAsia"/>
        </w:rPr>
        <w:t>1mm</w:t>
      </w:r>
      <w:r w:rsidRPr="00CF7765">
        <w:rPr>
          <w:rFonts w:hint="eastAsia"/>
        </w:rPr>
        <w:t>単位の用紙サイズを指定することができる。</w:t>
      </w:r>
      <w:r w:rsidRPr="00CF7765">
        <w:rPr>
          <w:rFonts w:hint="eastAsia"/>
        </w:rPr>
        <w:br/>
      </w:r>
      <w:r w:rsidRPr="00CF7765">
        <w:rPr>
          <w:rFonts w:hint="eastAsia"/>
        </w:rPr>
        <w:t>設定可能な範囲については、各</w:t>
      </w:r>
      <w:r w:rsidRPr="00CF7765">
        <w:rPr>
          <w:rFonts w:hint="eastAsia"/>
        </w:rPr>
        <w:t>IOT</w:t>
      </w:r>
      <w:r w:rsidRPr="00CF7765">
        <w:rPr>
          <w:rFonts w:hint="eastAsia"/>
        </w:rPr>
        <w:t>性能仕様書を参照のこと。</w:t>
      </w:r>
    </w:p>
    <w:p w:rsidR="00FD3712" w:rsidRPr="00CF7765" w:rsidRDefault="00FD3712">
      <w:pPr>
        <w:pStyle w:val="aa"/>
      </w:pPr>
      <w:r w:rsidRPr="00CF7765">
        <w:rPr>
          <w:rFonts w:hint="eastAsia"/>
        </w:rPr>
        <w:tab/>
      </w:r>
    </w:p>
    <w:p w:rsidR="00FD3712" w:rsidRPr="00CF7765" w:rsidRDefault="00FD3712">
      <w:pPr>
        <w:pStyle w:val="aa"/>
        <w:numPr>
          <w:ilvl w:val="0"/>
          <w:numId w:val="6"/>
        </w:numPr>
        <w:tabs>
          <w:tab w:val="clear" w:pos="567"/>
          <w:tab w:val="clear" w:pos="851"/>
          <w:tab w:val="clear" w:pos="1418"/>
          <w:tab w:val="clear" w:pos="1701"/>
          <w:tab w:val="left" w:pos="1380"/>
        </w:tabs>
      </w:pPr>
      <w:r w:rsidRPr="00CF7765">
        <w:rPr>
          <w:rFonts w:hint="eastAsia"/>
        </w:rPr>
        <w:t>IOT Device</w:t>
      </w:r>
      <w:r w:rsidRPr="00CF7765">
        <w:rPr>
          <w:rFonts w:hint="eastAsia"/>
        </w:rPr>
        <w:t>は、他の</w:t>
      </w:r>
      <w:r w:rsidRPr="00CF7765">
        <w:rPr>
          <w:rFonts w:hint="eastAsia"/>
        </w:rPr>
        <w:t>DT Service</w:t>
      </w:r>
      <w:r w:rsidRPr="00CF7765">
        <w:rPr>
          <w:rFonts w:hint="eastAsia"/>
        </w:rPr>
        <w:t>によって決定された用紙サイズを用いて印字処理を行う</w:t>
      </w:r>
      <w:r w:rsidRPr="00CF7765">
        <w:rPr>
          <w:rFonts w:hint="eastAsia"/>
        </w:rPr>
        <w:t>(</w:t>
      </w:r>
      <w:r w:rsidRPr="00CF7765">
        <w:rPr>
          <w:rFonts w:hint="eastAsia"/>
        </w:rPr>
        <w:t>本設定値は、制御上用いない</w:t>
      </w:r>
      <w:r w:rsidRPr="00CF7765">
        <w:rPr>
          <w:rFonts w:hint="eastAsia"/>
        </w:rPr>
        <w:t xml:space="preserve">) </w:t>
      </w:r>
      <w:r w:rsidRPr="00CF7765">
        <w:rPr>
          <w:rFonts w:hint="eastAsia"/>
        </w:rPr>
        <w:t>。</w:t>
      </w:r>
    </w:p>
    <w:p w:rsidR="00FD3712" w:rsidRPr="00CF7765" w:rsidRDefault="00FD3712">
      <w:pPr>
        <w:pStyle w:val="aa"/>
        <w:numPr>
          <w:ilvl w:val="0"/>
          <w:numId w:val="7"/>
        </w:numPr>
        <w:tabs>
          <w:tab w:val="clear" w:pos="567"/>
          <w:tab w:val="clear" w:pos="851"/>
          <w:tab w:val="clear" w:pos="1418"/>
          <w:tab w:val="clear" w:pos="1701"/>
          <w:tab w:val="left" w:pos="1320"/>
        </w:tabs>
      </w:pPr>
    </w:p>
    <w:p w:rsidR="00FD3712" w:rsidRPr="00CF7765" w:rsidRDefault="00FD3712">
      <w:pPr>
        <w:pStyle w:val="aa"/>
      </w:pPr>
    </w:p>
    <w:p w:rsidR="00FD3712" w:rsidRPr="00CF7765" w:rsidRDefault="00FD3712">
      <w:pPr>
        <w:pStyle w:val="aa"/>
      </w:pPr>
      <w:r w:rsidRPr="00CF7765">
        <w:rPr>
          <w:rFonts w:hint="eastAsia"/>
        </w:rPr>
        <w:t>＜システムデータ＞</w:t>
      </w:r>
    </w:p>
    <w:p w:rsidR="00FD3712" w:rsidRPr="00CF7765" w:rsidRDefault="00FD3712">
      <w:pPr>
        <w:pStyle w:val="aa"/>
        <w:numPr>
          <w:ilvl w:val="0"/>
          <w:numId w:val="7"/>
        </w:numPr>
      </w:pPr>
      <w:r w:rsidRPr="00CF7765">
        <w:rPr>
          <w:rFonts w:hint="eastAsia"/>
        </w:rPr>
        <w:t>手差しの用紙サイズ自動検知モードの切り替えサポート時。</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0"/>
        <w:gridCol w:w="600"/>
        <w:gridCol w:w="1500"/>
        <w:gridCol w:w="3087"/>
      </w:tblGrid>
      <w:tr w:rsidR="00FD3712" w:rsidRPr="00CF7765">
        <w:trPr>
          <w:tblHeader/>
          <w:jc w:val="right"/>
        </w:trPr>
        <w:tc>
          <w:tcPr>
            <w:tcW w:w="3060" w:type="dxa"/>
            <w:tcBorders>
              <w:bottom w:val="nil"/>
            </w:tcBorders>
            <w:shd w:val="clear" w:color="auto" w:fill="FFFF00"/>
          </w:tcPr>
          <w:p w:rsidR="00FD3712" w:rsidRPr="00CF7765" w:rsidRDefault="00FD3712">
            <w:pPr>
              <w:pStyle w:val="aa"/>
              <w:ind w:left="0"/>
            </w:pPr>
            <w:r w:rsidRPr="00CF7765">
              <w:rPr>
                <w:rFonts w:hint="eastAsia"/>
              </w:rPr>
              <w:t>項目</w:t>
            </w:r>
          </w:p>
        </w:tc>
        <w:tc>
          <w:tcPr>
            <w:tcW w:w="6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50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308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060" w:type="dxa"/>
          </w:tcPr>
          <w:p w:rsidR="00FD3712" w:rsidRPr="00CF7765" w:rsidRDefault="00FD3712">
            <w:pPr>
              <w:pStyle w:val="aa"/>
              <w:ind w:left="0"/>
            </w:pPr>
            <w:r w:rsidRPr="00CF7765">
              <w:rPr>
                <w:rFonts w:hint="eastAsia"/>
              </w:rPr>
              <w:t>手差しの用紙サイズ自動検知モード</w:t>
            </w:r>
          </w:p>
        </w:tc>
        <w:tc>
          <w:tcPr>
            <w:tcW w:w="600" w:type="dxa"/>
          </w:tcPr>
          <w:p w:rsidR="00FD3712" w:rsidRPr="00CF7765" w:rsidRDefault="00FD3712">
            <w:pPr>
              <w:pStyle w:val="aa"/>
              <w:ind w:left="0"/>
              <w:jc w:val="center"/>
            </w:pPr>
            <w:r w:rsidRPr="00CF7765">
              <w:rPr>
                <w:rFonts w:hint="eastAsia"/>
              </w:rPr>
              <w:t>CE</w:t>
            </w:r>
          </w:p>
        </w:tc>
        <w:tc>
          <w:tcPr>
            <w:tcW w:w="1500" w:type="dxa"/>
          </w:tcPr>
          <w:p w:rsidR="00FD3712" w:rsidRPr="00CF7765" w:rsidRDefault="00FD3712">
            <w:pPr>
              <w:pStyle w:val="aa"/>
              <w:ind w:left="0"/>
              <w:jc w:val="left"/>
            </w:pPr>
            <w:r w:rsidRPr="00CF7765">
              <w:rPr>
                <w:rFonts w:hint="eastAsia"/>
              </w:rPr>
              <w:t>"</w:t>
            </w:r>
            <w:r w:rsidRPr="00CF7765">
              <w:rPr>
                <w:rFonts w:hint="eastAsia"/>
              </w:rPr>
              <w:t>定形モード</w:t>
            </w:r>
            <w:r w:rsidRPr="00CF7765">
              <w:rPr>
                <w:rFonts w:hint="eastAsia"/>
              </w:rPr>
              <w:t>"</w:t>
            </w:r>
          </w:p>
        </w:tc>
        <w:tc>
          <w:tcPr>
            <w:tcW w:w="3087" w:type="dxa"/>
          </w:tcPr>
          <w:p w:rsidR="00FD3712" w:rsidRPr="00CF7765" w:rsidRDefault="00FD3712">
            <w:pPr>
              <w:pStyle w:val="aa"/>
              <w:ind w:left="0"/>
            </w:pPr>
            <w:r w:rsidRPr="00CF7765">
              <w:rPr>
                <w:rFonts w:hint="eastAsia"/>
              </w:rPr>
              <w:t>"</w:t>
            </w:r>
            <w:r w:rsidRPr="00CF7765">
              <w:rPr>
                <w:rFonts w:hint="eastAsia"/>
              </w:rPr>
              <w:t>定形モード</w:t>
            </w:r>
            <w:r w:rsidRPr="00CF7765">
              <w:rPr>
                <w:rFonts w:hint="eastAsia"/>
              </w:rPr>
              <w:t>"</w:t>
            </w:r>
          </w:p>
          <w:p w:rsidR="00FD3712" w:rsidRPr="00CF7765" w:rsidRDefault="00FD3712">
            <w:pPr>
              <w:pStyle w:val="aa"/>
              <w:ind w:left="0"/>
            </w:pPr>
            <w:r w:rsidRPr="00CF7765">
              <w:rPr>
                <w:rFonts w:hint="eastAsia"/>
              </w:rPr>
              <w:t>"</w:t>
            </w:r>
            <w:r w:rsidRPr="00CF7765">
              <w:rPr>
                <w:rFonts w:hint="eastAsia"/>
              </w:rPr>
              <w:t>フリーサイズモード</w:t>
            </w: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66"/>
        </w:numPr>
        <w:tabs>
          <w:tab w:val="clear" w:pos="567"/>
          <w:tab w:val="clear" w:pos="851"/>
          <w:tab w:val="clear" w:pos="1418"/>
          <w:tab w:val="clear" w:pos="1701"/>
          <w:tab w:val="left" w:pos="1380"/>
        </w:tabs>
      </w:pPr>
      <w:bookmarkStart w:id="56" w:name="_Hlt25672773"/>
      <w:bookmarkEnd w:id="56"/>
      <w:r w:rsidRPr="00CF7765">
        <w:rPr>
          <w:rFonts w:hint="eastAsia"/>
        </w:rPr>
        <w:t>紙質として、</w:t>
      </w:r>
      <w:r w:rsidRPr="00CF7765">
        <w:t>Tab</w:t>
      </w:r>
      <w:r w:rsidRPr="00CF7765">
        <w:rPr>
          <w:rFonts w:hint="eastAsia"/>
        </w:rPr>
        <w:t>紙厚</w:t>
      </w:r>
      <w:r w:rsidRPr="00CF7765">
        <w:t>1</w:t>
      </w:r>
      <w:r w:rsidRPr="00CF7765">
        <w:rPr>
          <w:rFonts w:hint="eastAsia"/>
        </w:rPr>
        <w:t>または</w:t>
      </w:r>
      <w:r w:rsidRPr="00CF7765">
        <w:t>Tab</w:t>
      </w:r>
      <w:r w:rsidRPr="00CF7765">
        <w:rPr>
          <w:rFonts w:hint="eastAsia"/>
        </w:rPr>
        <w:t>紙厚</w:t>
      </w:r>
      <w:r w:rsidRPr="00CF7765">
        <w:rPr>
          <w:rFonts w:hint="eastAsia"/>
        </w:rPr>
        <w:t>2</w:t>
      </w:r>
      <w:r w:rsidRPr="00CF7765">
        <w:rPr>
          <w:rFonts w:hint="eastAsia"/>
        </w:rPr>
        <w:t>を指定されたときについては、「</w:t>
      </w:r>
      <w:r w:rsidRPr="00CF7765">
        <w:fldChar w:fldCharType="begin"/>
      </w:r>
      <w:r w:rsidRPr="00CF7765">
        <w:instrText xml:space="preserve"> REF _Ref8639530 \r \h </w:instrText>
      </w:r>
      <w:r w:rsidR="00FF16DA" w:rsidRPr="00CF7765">
        <w:instrText xml:space="preserve"> \* MERGEFORMAT </w:instrText>
      </w:r>
      <w:r w:rsidRPr="00CF7765">
        <w:fldChar w:fldCharType="separate"/>
      </w:r>
      <w:r w:rsidR="00091205">
        <w:t>3.2.3</w:t>
      </w:r>
      <w:r w:rsidRPr="00CF7765">
        <w:fldChar w:fldCharType="end"/>
      </w:r>
      <w:r w:rsidRPr="00CF7765">
        <w:rPr>
          <w:rFonts w:hint="eastAsia"/>
        </w:rPr>
        <w:t xml:space="preserve"> </w:t>
      </w:r>
      <w:r w:rsidRPr="00CF7765">
        <w:fldChar w:fldCharType="begin"/>
      </w:r>
      <w:r w:rsidRPr="00CF7765">
        <w:instrText xml:space="preserve"> REF _Ref8639530 \h </w:instrText>
      </w:r>
      <w:r w:rsidR="00FF16DA" w:rsidRPr="00CF7765">
        <w:instrText xml:space="preserve"> \* MERGEFORMAT </w:instrText>
      </w:r>
      <w:r w:rsidRPr="00CF7765">
        <w:fldChar w:fldCharType="separate"/>
      </w:r>
      <w:r w:rsidR="00091205" w:rsidRPr="00CF7765">
        <w:rPr>
          <w:rFonts w:hint="eastAsia"/>
        </w:rPr>
        <w:t>用紙種類の設定</w:t>
      </w:r>
      <w:r w:rsidRPr="00CF7765">
        <w:fldChar w:fldCharType="end"/>
      </w:r>
      <w:r w:rsidRPr="00CF7765">
        <w:rPr>
          <w:rFonts w:hint="eastAsia"/>
        </w:rPr>
        <w:t>」を参照のこと。</w:t>
      </w:r>
    </w:p>
    <w:p w:rsidR="00FD3712" w:rsidRPr="00CF7765" w:rsidRDefault="00FD3712">
      <w:pPr>
        <w:pStyle w:val="aa"/>
        <w:numPr>
          <w:ilvl w:val="0"/>
          <w:numId w:val="66"/>
        </w:numPr>
        <w:tabs>
          <w:tab w:val="clear" w:pos="567"/>
          <w:tab w:val="clear" w:pos="851"/>
          <w:tab w:val="clear" w:pos="1418"/>
          <w:tab w:val="clear" w:pos="1701"/>
          <w:tab w:val="left" w:pos="1380"/>
        </w:tabs>
      </w:pPr>
      <w:r w:rsidRPr="00CF7765">
        <w:rPr>
          <w:rFonts w:hint="eastAsia"/>
        </w:rPr>
        <w:t>紙質として、穴空き紙、</w:t>
      </w:r>
      <w:r w:rsidRPr="00CF7765">
        <w:t>Tab</w:t>
      </w:r>
      <w:r w:rsidRPr="00CF7765">
        <w:rPr>
          <w:rFonts w:hint="eastAsia"/>
        </w:rPr>
        <w:t>紙厚</w:t>
      </w:r>
      <w:r w:rsidRPr="00CF7765">
        <w:t>1</w:t>
      </w:r>
      <w:r w:rsidRPr="00CF7765">
        <w:rPr>
          <w:rFonts w:hint="eastAsia"/>
        </w:rPr>
        <w:t>、</w:t>
      </w:r>
      <w:r w:rsidRPr="00CF7765">
        <w:t>Tab</w:t>
      </w:r>
      <w:r w:rsidRPr="00CF7765">
        <w:rPr>
          <w:rFonts w:hint="eastAsia"/>
        </w:rPr>
        <w:t>紙厚</w:t>
      </w:r>
      <w:r w:rsidRPr="00CF7765">
        <w:rPr>
          <w:rFonts w:hint="eastAsia"/>
        </w:rPr>
        <w:t>2</w:t>
      </w:r>
      <w:r w:rsidRPr="00CF7765">
        <w:rPr>
          <w:rFonts w:hint="eastAsia"/>
        </w:rPr>
        <w:t>を指定した時、</w:t>
      </w:r>
      <w:r w:rsidRPr="00CF7765">
        <w:t>”</w:t>
      </w:r>
      <w:r w:rsidRPr="00CF7765">
        <w:rPr>
          <w:rFonts w:hint="eastAsia"/>
        </w:rPr>
        <w:t>定形サイズ自動検知</w:t>
      </w:r>
      <w:r w:rsidRPr="00CF7765">
        <w:t>”</w:t>
      </w:r>
      <w:r w:rsidRPr="00CF7765">
        <w:rPr>
          <w:rFonts w:hint="eastAsia"/>
        </w:rPr>
        <w:t>を同時に選択することはできない。</w:t>
      </w:r>
    </w:p>
    <w:p w:rsidR="00FD3712" w:rsidRPr="00CF7765" w:rsidRDefault="00FD3712">
      <w:pPr>
        <w:pStyle w:val="aa"/>
        <w:ind w:left="0"/>
      </w:pPr>
    </w:p>
    <w:p w:rsidR="00FD3712" w:rsidRPr="00CF7765" w:rsidRDefault="00EB5C36">
      <w:pPr>
        <w:pStyle w:val="3"/>
        <w:pageBreakBefore/>
      </w:pPr>
      <w:bookmarkStart w:id="57" w:name="_Hlt25672857"/>
      <w:bookmarkStart w:id="58" w:name="_Ref26039006"/>
      <w:bookmarkStart w:id="59" w:name="_Toc21605475"/>
      <w:bookmarkEnd w:id="57"/>
      <w:r w:rsidRPr="00CF7765">
        <w:rPr>
          <w:rFonts w:hint="eastAsia"/>
        </w:rPr>
        <w:lastRenderedPageBreak/>
        <w:t>給紙トレイの用紙サイズの設定</w:t>
      </w:r>
      <w:bookmarkEnd w:id="58"/>
      <w:bookmarkEnd w:id="59"/>
    </w:p>
    <w:p w:rsidR="00FD3712" w:rsidRPr="00CF7765" w:rsidRDefault="00FD3712">
      <w:pPr>
        <w:pStyle w:val="aa"/>
      </w:pPr>
    </w:p>
    <w:p w:rsidR="00FD3712" w:rsidRPr="00CF7765" w:rsidRDefault="00FD3712">
      <w:pPr>
        <w:pStyle w:val="aa"/>
      </w:pPr>
      <w:bookmarkStart w:id="60" w:name="_Hlt25672800"/>
      <w:bookmarkEnd w:id="60"/>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トレイから給紙する用紙サイズについて定形外サイズを設定する。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8"/>
        </w:numPr>
        <w:tabs>
          <w:tab w:val="clear" w:pos="567"/>
          <w:tab w:val="clear" w:pos="851"/>
          <w:tab w:val="clear" w:pos="1418"/>
          <w:tab w:val="clear" w:pos="1701"/>
          <w:tab w:val="left" w:pos="1380"/>
        </w:tabs>
      </w:pPr>
      <w:r w:rsidRPr="00CF7765">
        <w:rPr>
          <w:rFonts w:hint="eastAsia"/>
        </w:rPr>
        <w:t>各用紙トレイについて、</w:t>
      </w:r>
      <w:r w:rsidR="003A1BF9" w:rsidRPr="00CF7765">
        <w:rPr>
          <w:rFonts w:hint="eastAsia"/>
        </w:rPr>
        <w:t>0.</w:t>
      </w:r>
      <w:r w:rsidRPr="00CF7765">
        <w:rPr>
          <w:rFonts w:hint="eastAsia"/>
        </w:rPr>
        <w:t>1mm</w:t>
      </w:r>
      <w:r w:rsidRPr="00CF7765">
        <w:rPr>
          <w:rFonts w:hint="eastAsia"/>
        </w:rPr>
        <w:t>単位の定形外サイズを設定することができる。</w:t>
      </w:r>
      <w:r w:rsidRPr="00CF7765">
        <w:br/>
      </w:r>
      <w:r w:rsidRPr="00CF7765">
        <w:rPr>
          <w:rFonts w:hint="eastAsia"/>
        </w:rPr>
        <w:t>設定可能な用紙トレイおよび設定可能範囲については、各</w:t>
      </w:r>
      <w:r w:rsidRPr="00CF7765">
        <w:rPr>
          <w:rFonts w:hint="eastAsia"/>
        </w:rPr>
        <w:t>IOT</w:t>
      </w:r>
      <w:r w:rsidRPr="00CF7765">
        <w:rPr>
          <w:rFonts w:hint="eastAsia"/>
        </w:rPr>
        <w:t>性能仕様書を参照のこと。</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numPr>
          <w:ilvl w:val="0"/>
          <w:numId w:val="8"/>
        </w:numPr>
        <w:tabs>
          <w:tab w:val="clear" w:pos="567"/>
          <w:tab w:val="clear" w:pos="851"/>
          <w:tab w:val="clear" w:pos="1418"/>
          <w:tab w:val="clear" w:pos="1701"/>
          <w:tab w:val="left" w:pos="1380"/>
        </w:tabs>
      </w:pPr>
      <w:r w:rsidRPr="00CF7765">
        <w:rPr>
          <w:rFonts w:hint="eastAsia"/>
        </w:rPr>
        <w:t>定形外サイズの設定は、定形外サイズとして設定したい用紙トレイに対して、</w:t>
      </w:r>
      <w:r w:rsidRPr="00CF7765">
        <w:rPr>
          <w:rFonts w:hint="eastAsia"/>
        </w:rPr>
        <w:t>UI</w:t>
      </w:r>
      <w:r w:rsidRPr="00CF7765">
        <w:rPr>
          <w:rFonts w:hint="eastAsia"/>
        </w:rPr>
        <w:t>を用いて定形外サイズを設定することにより有効となる。このとき、用紙トレイで自動検知される用紙サイズは無視される。</w:t>
      </w:r>
    </w:p>
    <w:p w:rsidR="00FD3712" w:rsidRPr="00CF7765" w:rsidRDefault="00FD3712">
      <w:pPr>
        <w:pStyle w:val="aa"/>
        <w:tabs>
          <w:tab w:val="clear" w:pos="567"/>
          <w:tab w:val="clear" w:pos="851"/>
          <w:tab w:val="clear" w:pos="1418"/>
          <w:tab w:val="clear" w:pos="1701"/>
          <w:tab w:val="left" w:pos="1380"/>
        </w:tabs>
        <w:ind w:left="0"/>
      </w:pPr>
    </w:p>
    <w:p w:rsidR="00FD3712" w:rsidRPr="00CF7765" w:rsidRDefault="00FD3712">
      <w:pPr>
        <w:pStyle w:val="aa"/>
        <w:numPr>
          <w:ilvl w:val="0"/>
          <w:numId w:val="8"/>
        </w:numPr>
        <w:tabs>
          <w:tab w:val="clear" w:pos="567"/>
          <w:tab w:val="clear" w:pos="851"/>
          <w:tab w:val="clear" w:pos="1418"/>
          <w:tab w:val="clear" w:pos="1701"/>
          <w:tab w:val="left" w:pos="1380"/>
        </w:tabs>
      </w:pPr>
      <w:r w:rsidRPr="00CF7765">
        <w:rPr>
          <w:rFonts w:hint="eastAsia"/>
        </w:rPr>
        <w:t>各用紙トレイについて、定形サイズの設定をすることができる。</w:t>
      </w:r>
      <w:r w:rsidRPr="00CF7765">
        <w:br/>
      </w:r>
      <w:r w:rsidRPr="00CF7765">
        <w:rPr>
          <w:rFonts w:hint="eastAsia"/>
        </w:rPr>
        <w:t>設定可能な用紙トレイ、用紙サイズ、および、設定条件については、各</w:t>
      </w:r>
      <w:r w:rsidRPr="00CF7765">
        <w:rPr>
          <w:rFonts w:hint="eastAsia"/>
        </w:rPr>
        <w:t>IOT</w:t>
      </w:r>
      <w:r w:rsidRPr="00CF7765">
        <w:rPr>
          <w:rFonts w:hint="eastAsia"/>
        </w:rPr>
        <w:t>性能仕様書または本仕様書の各プロダクトの依存編を参照のこと。</w:t>
      </w:r>
    </w:p>
    <w:p w:rsidR="00FD3712" w:rsidRPr="00CF7765" w:rsidRDefault="00FD3712">
      <w:pPr>
        <w:pStyle w:val="aa"/>
        <w:tabs>
          <w:tab w:val="clear" w:pos="567"/>
          <w:tab w:val="clear" w:pos="851"/>
          <w:tab w:val="clear" w:pos="1418"/>
          <w:tab w:val="clear" w:pos="1701"/>
          <w:tab w:val="left" w:pos="1380"/>
        </w:tabs>
        <w:ind w:left="0"/>
      </w:pPr>
    </w:p>
    <w:p w:rsidR="00205C9D" w:rsidRPr="00CF7765" w:rsidRDefault="00FD3712">
      <w:pPr>
        <w:pStyle w:val="aa"/>
        <w:numPr>
          <w:ilvl w:val="0"/>
          <w:numId w:val="8"/>
        </w:numPr>
        <w:tabs>
          <w:tab w:val="clear" w:pos="567"/>
          <w:tab w:val="clear" w:pos="851"/>
          <w:tab w:val="clear" w:pos="1418"/>
          <w:tab w:val="clear" w:pos="1701"/>
          <w:tab w:val="left" w:pos="1380"/>
        </w:tabs>
      </w:pPr>
      <w:r w:rsidRPr="00CF7765">
        <w:rPr>
          <w:rFonts w:hint="eastAsia"/>
        </w:rPr>
        <w:t>定形サイズの設定は、定形サイズとして設定したい用紙トレイに対して、</w:t>
      </w:r>
      <w:r w:rsidRPr="00CF7765">
        <w:rPr>
          <w:rFonts w:hint="eastAsia"/>
        </w:rPr>
        <w:t>UI</w:t>
      </w:r>
      <w:r w:rsidRPr="00CF7765">
        <w:rPr>
          <w:rFonts w:hint="eastAsia"/>
        </w:rPr>
        <w:t>を用いて定形サイズを設定することにより有効となる。このとき、用紙トレイで自動検知される用紙サイズは無視される。</w:t>
      </w:r>
    </w:p>
    <w:p w:rsidR="00205C9D" w:rsidRPr="00CF7765" w:rsidRDefault="00205C9D" w:rsidP="00A5688D">
      <w:pPr>
        <w:pStyle w:val="aff1"/>
        <w:ind w:left="720"/>
      </w:pPr>
    </w:p>
    <w:p w:rsidR="00FD3712" w:rsidRDefault="00FD3712">
      <w:pPr>
        <w:pStyle w:val="aa"/>
        <w:numPr>
          <w:ilvl w:val="0"/>
          <w:numId w:val="8"/>
        </w:numPr>
        <w:tabs>
          <w:tab w:val="clear" w:pos="567"/>
          <w:tab w:val="clear" w:pos="851"/>
          <w:tab w:val="clear" w:pos="1418"/>
          <w:tab w:val="clear" w:pos="1701"/>
          <w:tab w:val="left" w:pos="1380"/>
        </w:tabs>
      </w:pPr>
      <w:r w:rsidRPr="00CF7765">
        <w:rPr>
          <w:rFonts w:hint="eastAsia"/>
        </w:rPr>
        <w:t>定形サイズの自動検知機能がない場合は、</w:t>
      </w:r>
      <w:r w:rsidR="006F16CE" w:rsidRPr="00CF7765">
        <w:rPr>
          <w:rFonts w:hint="eastAsia"/>
        </w:rPr>
        <w:t>P</w:t>
      </w:r>
      <w:r w:rsidR="006F16CE" w:rsidRPr="00CF7765">
        <w:t>aperSizePreference</w:t>
      </w:r>
      <w:r w:rsidR="006F16CE" w:rsidRPr="00CF7765">
        <w:rPr>
          <w:rFonts w:hint="eastAsia"/>
        </w:rPr>
        <w:t>の設定に応じて、</w:t>
      </w:r>
      <w:r w:rsidR="006F16CE" w:rsidRPr="00CF7765">
        <w:rPr>
          <w:rFonts w:hint="eastAsia"/>
        </w:rPr>
        <w:t>A4</w:t>
      </w:r>
      <w:r w:rsidR="006F16CE" w:rsidRPr="00CF7765">
        <w:rPr>
          <w:rFonts w:hint="eastAsia"/>
        </w:rPr>
        <w:t>または</w:t>
      </w:r>
      <w:r w:rsidR="006F16CE" w:rsidRPr="00CF7765">
        <w:rPr>
          <w:rFonts w:hint="eastAsia"/>
        </w:rPr>
        <w:t>Letter</w:t>
      </w:r>
      <w:r w:rsidR="006F16CE" w:rsidRPr="00CF7765">
        <w:rPr>
          <w:rFonts w:hint="eastAsia"/>
        </w:rPr>
        <w:t>が初期値として自動設定される。</w:t>
      </w:r>
      <w:r w:rsidR="00C8564C">
        <w:rPr>
          <w:rFonts w:hint="eastAsia"/>
        </w:rPr>
        <w:t>また、</w:t>
      </w:r>
      <w:r w:rsidR="00C8564C">
        <w:rPr>
          <w:rFonts w:hint="eastAsia"/>
        </w:rPr>
        <w:t>PaperSizePreference</w:t>
      </w:r>
      <w:r w:rsidR="00C8564C">
        <w:rPr>
          <w:rFonts w:hint="eastAsia"/>
        </w:rPr>
        <w:t>の設定が変化した場合には設定用紙サイズは初期化される（ユーザーによる設定サイズは破棄される。）</w:t>
      </w:r>
      <w:r w:rsidR="00B77478" w:rsidRPr="00CF7765">
        <w:br/>
        <w:t>(*)</w:t>
      </w:r>
      <w:r w:rsidR="00B77478" w:rsidRPr="00CF7765">
        <w:rPr>
          <w:rFonts w:hint="eastAsia"/>
        </w:rPr>
        <w:t>PaperSizePreference</w:t>
      </w:r>
      <w:r w:rsidR="00B77478" w:rsidRPr="00CF7765">
        <w:rPr>
          <w:rFonts w:hint="eastAsia"/>
        </w:rPr>
        <w:t>の設定については、</w:t>
      </w:r>
      <w:r w:rsidR="00B77478" w:rsidRPr="00CF7765">
        <w:rPr>
          <w:rFonts w:hint="eastAsia"/>
        </w:rPr>
        <w:t>3-02-14 Globalization FF</w:t>
      </w:r>
      <w:r w:rsidR="00B77478" w:rsidRPr="00CF7765">
        <w:rPr>
          <w:rFonts w:hint="eastAsia"/>
        </w:rPr>
        <w:t>を参照のこと。</w:t>
      </w:r>
    </w:p>
    <w:p w:rsidR="00797C92" w:rsidRDefault="00797C92" w:rsidP="00797C92">
      <w:pPr>
        <w:pStyle w:val="aff1"/>
        <w:ind w:left="720"/>
      </w:pPr>
    </w:p>
    <w:p w:rsidR="00797C92" w:rsidRDefault="0097672F">
      <w:pPr>
        <w:pStyle w:val="aa"/>
        <w:numPr>
          <w:ilvl w:val="0"/>
          <w:numId w:val="8"/>
        </w:numPr>
        <w:tabs>
          <w:tab w:val="clear" w:pos="567"/>
          <w:tab w:val="clear" w:pos="851"/>
          <w:tab w:val="clear" w:pos="1418"/>
          <w:tab w:val="clear" w:pos="1701"/>
          <w:tab w:val="left" w:pos="1380"/>
        </w:tabs>
      </w:pPr>
      <w:r>
        <w:t>PGS2005SGP</w:t>
      </w:r>
      <w:r w:rsidR="00797C92">
        <w:t>/</w:t>
      </w:r>
      <w:r w:rsidR="00797C92">
        <w:rPr>
          <w:rFonts w:hint="eastAsia"/>
        </w:rPr>
        <w:t>IBG</w:t>
      </w:r>
      <w:r w:rsidR="00797C92">
        <w:rPr>
          <w:rFonts w:hint="eastAsia"/>
        </w:rPr>
        <w:t>仕向けの</w:t>
      </w:r>
      <w:r w:rsidR="00797C92">
        <w:rPr>
          <w:rFonts w:hint="eastAsia"/>
        </w:rPr>
        <w:t>A4GPF</w:t>
      </w:r>
      <w:r w:rsidR="00797C92">
        <w:rPr>
          <w:rFonts w:hint="eastAsia"/>
        </w:rPr>
        <w:t>機の場合は、</w:t>
      </w:r>
      <w:r w:rsidR="00797C92">
        <w:rPr>
          <w:rFonts w:hint="eastAsia"/>
        </w:rPr>
        <w:t>MSI</w:t>
      </w:r>
      <w:r w:rsidR="00797C92">
        <w:rPr>
          <w:rFonts w:hint="eastAsia"/>
        </w:rPr>
        <w:t>の測長ミスマッチを検出しない。ミスマッチを検出するか否かの切り替えは</w:t>
      </w:r>
      <w:r w:rsidR="00797C92">
        <w:rPr>
          <w:rFonts w:hint="eastAsia"/>
        </w:rPr>
        <w:t>IOT</w:t>
      </w:r>
      <w:r w:rsidR="00797C92">
        <w:rPr>
          <w:rFonts w:hint="eastAsia"/>
        </w:rPr>
        <w:t>の</w:t>
      </w:r>
      <w:r w:rsidR="00797C92">
        <w:rPr>
          <w:rFonts w:hint="eastAsia"/>
        </w:rPr>
        <w:t>SystemData</w:t>
      </w:r>
      <w:r w:rsidR="00797C92">
        <w:rPr>
          <w:rFonts w:hint="eastAsia"/>
        </w:rPr>
        <w:t>を設定する事で実現する。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685"/>
        <w:gridCol w:w="567"/>
        <w:gridCol w:w="1276"/>
        <w:gridCol w:w="2268"/>
        <w:gridCol w:w="1498"/>
      </w:tblGrid>
      <w:tr w:rsidR="00FD3712" w:rsidRPr="00CF7765" w:rsidTr="00D56C9B">
        <w:trPr>
          <w:cantSplit/>
          <w:tblHeader/>
          <w:jc w:val="right"/>
        </w:trPr>
        <w:tc>
          <w:tcPr>
            <w:tcW w:w="3685" w:type="dxa"/>
            <w:tcBorders>
              <w:bottom w:val="nil"/>
            </w:tcBorders>
            <w:shd w:val="clear" w:color="auto" w:fill="FFFF00"/>
          </w:tcPr>
          <w:p w:rsidR="00FD3712" w:rsidRPr="00CF7765" w:rsidRDefault="00FD3712">
            <w:pPr>
              <w:pStyle w:val="aa"/>
              <w:ind w:left="0"/>
            </w:pPr>
            <w:r w:rsidRPr="00CF7765">
              <w:rPr>
                <w:rFonts w:hint="eastAsia"/>
              </w:rPr>
              <w:t>項目</w:t>
            </w:r>
          </w:p>
        </w:tc>
        <w:tc>
          <w:tcPr>
            <w:tcW w:w="567"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76"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268" w:type="dxa"/>
            <w:tcBorders>
              <w:bottom w:val="nil"/>
            </w:tcBorders>
            <w:shd w:val="clear" w:color="auto" w:fill="FFFF00"/>
          </w:tcPr>
          <w:p w:rsidR="00FD3712" w:rsidRPr="00CF7765" w:rsidRDefault="00FD3712">
            <w:pPr>
              <w:pStyle w:val="aa"/>
              <w:ind w:left="0"/>
            </w:pPr>
            <w:r w:rsidRPr="00CF7765">
              <w:rPr>
                <w:rFonts w:hint="eastAsia"/>
              </w:rPr>
              <w:t>設定範囲</w:t>
            </w:r>
          </w:p>
        </w:tc>
        <w:tc>
          <w:tcPr>
            <w:tcW w:w="1498" w:type="dxa"/>
            <w:tcBorders>
              <w:bottom w:val="nil"/>
            </w:tcBorders>
            <w:shd w:val="clear" w:color="auto" w:fill="FFFF00"/>
          </w:tcPr>
          <w:p w:rsidR="00FD3712" w:rsidRPr="00CF7765" w:rsidRDefault="00FD3712">
            <w:pPr>
              <w:pStyle w:val="aa"/>
              <w:ind w:left="0"/>
            </w:pPr>
            <w:r w:rsidRPr="00CF7765">
              <w:rPr>
                <w:rFonts w:hint="eastAsia"/>
              </w:rPr>
              <w:t>備考</w:t>
            </w:r>
          </w:p>
        </w:tc>
      </w:tr>
      <w:tr w:rsidR="00FD3712" w:rsidRPr="00CF7765" w:rsidTr="00D56C9B">
        <w:trPr>
          <w:cantSplit/>
          <w:jc w:val="right"/>
        </w:trPr>
        <w:tc>
          <w:tcPr>
            <w:tcW w:w="3685" w:type="dxa"/>
          </w:tcPr>
          <w:p w:rsidR="00FD3712" w:rsidRPr="00CF7765" w:rsidRDefault="00FD3712">
            <w:pPr>
              <w:pStyle w:val="aa"/>
              <w:ind w:left="0"/>
            </w:pPr>
            <w:r w:rsidRPr="00CF7765">
              <w:rPr>
                <w:rFonts w:hint="eastAsia"/>
              </w:rPr>
              <w:t>用紙トレイの用紙の主走査幅（</w:t>
            </w:r>
            <w:r w:rsidRPr="00CF7765">
              <w:rPr>
                <w:rFonts w:hint="eastAsia"/>
              </w:rPr>
              <w:t>Tray</w:t>
            </w:r>
            <w:r w:rsidR="00EB5C36" w:rsidRPr="00CF7765">
              <w:t xml:space="preserve"> </w:t>
            </w:r>
            <w:r w:rsidR="008150F1" w:rsidRPr="00CF7765">
              <w:rPr>
                <w:rFonts w:hint="eastAsia"/>
              </w:rPr>
              <w:t>1</w:t>
            </w:r>
            <w:r w:rsidR="008150F1" w:rsidRPr="00CF7765">
              <w:rPr>
                <w:rFonts w:hint="eastAsia"/>
              </w:rPr>
              <w:t>～</w:t>
            </w:r>
            <w:r w:rsidR="00EB5C36" w:rsidRPr="00CF7765">
              <w:t>N</w:t>
            </w:r>
            <w:r w:rsidRPr="00CF7765">
              <w:rPr>
                <w:rFonts w:hint="eastAsia"/>
              </w:rPr>
              <w:t>）</w:t>
            </w:r>
          </w:p>
        </w:tc>
        <w:tc>
          <w:tcPr>
            <w:tcW w:w="567" w:type="dxa"/>
          </w:tcPr>
          <w:p w:rsidR="00FD3712" w:rsidRPr="00CF7765" w:rsidRDefault="00FD3712">
            <w:pPr>
              <w:pStyle w:val="aa"/>
              <w:ind w:left="0"/>
              <w:jc w:val="center"/>
            </w:pPr>
            <w:r w:rsidRPr="00CF7765">
              <w:rPr>
                <w:rFonts w:hint="eastAsia"/>
              </w:rPr>
              <w:t>KO</w:t>
            </w:r>
          </w:p>
        </w:tc>
        <w:tc>
          <w:tcPr>
            <w:tcW w:w="1276" w:type="dxa"/>
          </w:tcPr>
          <w:p w:rsidR="00FD3712" w:rsidRPr="00CF7765" w:rsidRDefault="00FD3712">
            <w:pPr>
              <w:pStyle w:val="aa"/>
              <w:ind w:left="0"/>
              <w:jc w:val="left"/>
            </w:pPr>
            <w:r w:rsidRPr="00CF7765">
              <w:rPr>
                <w:rFonts w:hint="eastAsia"/>
              </w:rPr>
              <w:t>0</w:t>
            </w:r>
          </w:p>
        </w:tc>
        <w:tc>
          <w:tcPr>
            <w:tcW w:w="2268" w:type="dxa"/>
          </w:tcPr>
          <w:p w:rsidR="00FD3712" w:rsidRPr="00CF7765" w:rsidRDefault="00FD3712">
            <w:pPr>
              <w:pStyle w:val="aa"/>
              <w:ind w:left="0"/>
            </w:pPr>
            <w:r w:rsidRPr="00CF7765">
              <w:rPr>
                <w:rFonts w:hint="eastAsia"/>
              </w:rPr>
              <w:t>各</w:t>
            </w:r>
            <w:r w:rsidRPr="00CF7765">
              <w:rPr>
                <w:rFonts w:hint="eastAsia"/>
              </w:rPr>
              <w:t>IOT</w:t>
            </w:r>
            <w:r w:rsidRPr="00CF7765">
              <w:rPr>
                <w:rFonts w:hint="eastAsia"/>
              </w:rPr>
              <w:t>性能仕様書を参照</w:t>
            </w:r>
          </w:p>
        </w:tc>
        <w:tc>
          <w:tcPr>
            <w:tcW w:w="1498" w:type="dxa"/>
          </w:tcPr>
          <w:p w:rsidR="00FD3712" w:rsidRPr="00CF7765" w:rsidRDefault="00FD3712">
            <w:pPr>
              <w:pStyle w:val="aa"/>
              <w:ind w:left="0"/>
            </w:pPr>
          </w:p>
        </w:tc>
      </w:tr>
      <w:tr w:rsidR="001001C9" w:rsidRPr="00CF7765" w:rsidTr="00D56C9B">
        <w:trPr>
          <w:cantSplit/>
          <w:jc w:val="right"/>
        </w:trPr>
        <w:tc>
          <w:tcPr>
            <w:tcW w:w="3685" w:type="dxa"/>
          </w:tcPr>
          <w:p w:rsidR="001001C9" w:rsidRPr="00CF7765" w:rsidRDefault="001001C9" w:rsidP="001001C9">
            <w:pPr>
              <w:pStyle w:val="aa"/>
              <w:ind w:left="0"/>
            </w:pPr>
            <w:r w:rsidRPr="00CF7765">
              <w:rPr>
                <w:rFonts w:hint="eastAsia"/>
              </w:rPr>
              <w:t>用紙トレイの用紙の副走査幅（</w:t>
            </w:r>
            <w:r w:rsidRPr="00CF7765">
              <w:rPr>
                <w:rFonts w:hint="eastAsia"/>
              </w:rPr>
              <w:t>Tray</w:t>
            </w:r>
            <w:r w:rsidRPr="00CF7765">
              <w:t xml:space="preserve"> </w:t>
            </w:r>
            <w:r w:rsidR="008150F1" w:rsidRPr="00CF7765">
              <w:rPr>
                <w:rFonts w:hint="eastAsia"/>
              </w:rPr>
              <w:t>1</w:t>
            </w:r>
            <w:r w:rsidR="008150F1" w:rsidRPr="00CF7765">
              <w:rPr>
                <w:rFonts w:hint="eastAsia"/>
              </w:rPr>
              <w:t>～</w:t>
            </w:r>
            <w:r w:rsidRPr="00CF7765">
              <w:t>N</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KO</w:t>
            </w:r>
          </w:p>
        </w:tc>
        <w:tc>
          <w:tcPr>
            <w:tcW w:w="1276" w:type="dxa"/>
          </w:tcPr>
          <w:p w:rsidR="001001C9" w:rsidRPr="00CF7765" w:rsidRDefault="001001C9" w:rsidP="001001C9">
            <w:pPr>
              <w:pStyle w:val="aa"/>
              <w:ind w:left="0"/>
              <w:jc w:val="left"/>
            </w:pPr>
            <w:r w:rsidRPr="00CF7765">
              <w:rPr>
                <w:rFonts w:hint="eastAsia"/>
              </w:rPr>
              <w:t>同上</w:t>
            </w:r>
          </w:p>
        </w:tc>
        <w:tc>
          <w:tcPr>
            <w:tcW w:w="2268" w:type="dxa"/>
          </w:tcPr>
          <w:p w:rsidR="001001C9" w:rsidRPr="00CF7765" w:rsidRDefault="001001C9" w:rsidP="001001C9">
            <w:pPr>
              <w:pStyle w:val="aa"/>
              <w:ind w:left="0"/>
              <w:jc w:val="left"/>
            </w:pPr>
            <w:r w:rsidRPr="00CF7765">
              <w:rPr>
                <w:rFonts w:hint="eastAsia"/>
              </w:rPr>
              <w:t>同上</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1001C9">
            <w:pPr>
              <w:pStyle w:val="aa"/>
              <w:ind w:left="0"/>
            </w:pPr>
            <w:r w:rsidRPr="00CF7765">
              <w:rPr>
                <w:rFonts w:hint="eastAsia"/>
              </w:rPr>
              <w:t>用紙トレイの用紙の主走査幅（</w:t>
            </w:r>
            <w:r w:rsidRPr="00CF7765">
              <w:rPr>
                <w:rFonts w:hint="eastAsia"/>
              </w:rPr>
              <w:t>SMH</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KO</w:t>
            </w:r>
          </w:p>
        </w:tc>
        <w:tc>
          <w:tcPr>
            <w:tcW w:w="1276" w:type="dxa"/>
          </w:tcPr>
          <w:p w:rsidR="001001C9" w:rsidRPr="00CF7765" w:rsidRDefault="001001C9" w:rsidP="001001C9">
            <w:pPr>
              <w:pStyle w:val="aa"/>
              <w:ind w:left="0"/>
              <w:jc w:val="left"/>
            </w:pPr>
            <w:r w:rsidRPr="00CF7765">
              <w:rPr>
                <w:rFonts w:hint="eastAsia"/>
              </w:rPr>
              <w:t>同上</w:t>
            </w:r>
          </w:p>
        </w:tc>
        <w:tc>
          <w:tcPr>
            <w:tcW w:w="2268" w:type="dxa"/>
          </w:tcPr>
          <w:p w:rsidR="001001C9" w:rsidRPr="00CF7765" w:rsidRDefault="001001C9" w:rsidP="001001C9">
            <w:pPr>
              <w:pStyle w:val="aa"/>
              <w:ind w:left="0"/>
              <w:jc w:val="left"/>
            </w:pPr>
            <w:r w:rsidRPr="00CF7765">
              <w:rPr>
                <w:rFonts w:hint="eastAsia"/>
              </w:rPr>
              <w:t>同上</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1001C9">
            <w:pPr>
              <w:pStyle w:val="aa"/>
              <w:ind w:left="0"/>
            </w:pPr>
            <w:r w:rsidRPr="00CF7765">
              <w:rPr>
                <w:rFonts w:hint="eastAsia"/>
              </w:rPr>
              <w:t>用紙トレイの用紙の</w:t>
            </w:r>
            <w:r w:rsidR="006575C6" w:rsidRPr="00CF7765">
              <w:rPr>
                <w:rFonts w:hint="eastAsia"/>
              </w:rPr>
              <w:t>副</w:t>
            </w:r>
            <w:r w:rsidRPr="00CF7765">
              <w:rPr>
                <w:rFonts w:hint="eastAsia"/>
              </w:rPr>
              <w:t>走査幅（</w:t>
            </w:r>
            <w:r w:rsidRPr="00CF7765">
              <w:rPr>
                <w:rFonts w:hint="eastAsia"/>
              </w:rPr>
              <w:t>SMH</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KO</w:t>
            </w:r>
          </w:p>
        </w:tc>
        <w:tc>
          <w:tcPr>
            <w:tcW w:w="1276" w:type="dxa"/>
          </w:tcPr>
          <w:p w:rsidR="001001C9" w:rsidRPr="00CF7765" w:rsidRDefault="001001C9" w:rsidP="001001C9">
            <w:pPr>
              <w:pStyle w:val="aa"/>
              <w:ind w:left="0"/>
              <w:jc w:val="left"/>
            </w:pPr>
            <w:r w:rsidRPr="00CF7765">
              <w:rPr>
                <w:rFonts w:hint="eastAsia"/>
              </w:rPr>
              <w:t>同上</w:t>
            </w:r>
          </w:p>
        </w:tc>
        <w:tc>
          <w:tcPr>
            <w:tcW w:w="2268" w:type="dxa"/>
          </w:tcPr>
          <w:p w:rsidR="001001C9" w:rsidRPr="00CF7765" w:rsidRDefault="001001C9" w:rsidP="001001C9">
            <w:pPr>
              <w:pStyle w:val="aa"/>
              <w:ind w:left="0"/>
              <w:jc w:val="left"/>
            </w:pPr>
            <w:r w:rsidRPr="00CF7765">
              <w:rPr>
                <w:rFonts w:hint="eastAsia"/>
              </w:rPr>
              <w:t>同上</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1001C9">
            <w:pPr>
              <w:pStyle w:val="aa"/>
              <w:ind w:left="0"/>
            </w:pPr>
            <w:r w:rsidRPr="00CF7765">
              <w:rPr>
                <w:rFonts w:hint="eastAsia"/>
              </w:rPr>
              <w:t>用紙トレイの定形外設定の単位（</w:t>
            </w:r>
            <w:r w:rsidRPr="00CF7765">
              <w:rPr>
                <w:rFonts w:hint="eastAsia"/>
              </w:rPr>
              <w:t>Tray</w:t>
            </w:r>
            <w:r w:rsidR="008150F1" w:rsidRPr="00CF7765">
              <w:rPr>
                <w:rFonts w:hint="eastAsia"/>
              </w:rPr>
              <w:t xml:space="preserve"> 1</w:t>
            </w:r>
            <w:r w:rsidR="008150F1" w:rsidRPr="00CF7765">
              <w:rPr>
                <w:rFonts w:hint="eastAsia"/>
              </w:rPr>
              <w:t>～</w:t>
            </w:r>
            <w:r w:rsidRPr="00CF7765">
              <w:rPr>
                <w:rFonts w:hint="eastAsia"/>
              </w:rPr>
              <w:t>N</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KO</w:t>
            </w:r>
          </w:p>
        </w:tc>
        <w:tc>
          <w:tcPr>
            <w:tcW w:w="1276" w:type="dxa"/>
          </w:tcPr>
          <w:p w:rsidR="001001C9" w:rsidRPr="00CF7765" w:rsidRDefault="001001C9" w:rsidP="001001C9">
            <w:pPr>
              <w:pStyle w:val="aa"/>
              <w:ind w:left="0"/>
              <w:jc w:val="left"/>
            </w:pPr>
            <w:r w:rsidRPr="00CF7765">
              <w:rPr>
                <w:rFonts w:hint="eastAsia"/>
              </w:rPr>
              <w:t>"</w:t>
            </w:r>
            <w:r w:rsidRPr="00CF7765">
              <w:rPr>
                <w:rFonts w:hint="eastAsia"/>
              </w:rPr>
              <w:t>定形設定</w:t>
            </w:r>
            <w:r w:rsidRPr="00CF7765">
              <w:rPr>
                <w:rFonts w:hint="eastAsia"/>
              </w:rPr>
              <w:t>"</w:t>
            </w:r>
          </w:p>
        </w:tc>
        <w:tc>
          <w:tcPr>
            <w:tcW w:w="2268" w:type="dxa"/>
          </w:tcPr>
          <w:p w:rsidR="001001C9" w:rsidRPr="00CF7765" w:rsidRDefault="001001C9" w:rsidP="001001C9">
            <w:pPr>
              <w:pStyle w:val="aa"/>
              <w:ind w:left="0"/>
              <w:jc w:val="left"/>
            </w:pPr>
            <w:r w:rsidRPr="00CF7765">
              <w:rPr>
                <w:rFonts w:hint="eastAsia"/>
              </w:rPr>
              <w:t>"</w:t>
            </w:r>
            <w:r w:rsidRPr="00CF7765">
              <w:rPr>
                <w:rFonts w:hint="eastAsia"/>
              </w:rPr>
              <w:t>定形設定</w:t>
            </w:r>
            <w:r w:rsidRPr="00CF7765">
              <w:rPr>
                <w:rFonts w:hint="eastAsia"/>
              </w:rPr>
              <w:t>"</w:t>
            </w:r>
          </w:p>
          <w:p w:rsidR="001001C9" w:rsidRPr="00CF7765" w:rsidRDefault="001001C9" w:rsidP="001001C9">
            <w:pPr>
              <w:pStyle w:val="aa"/>
              <w:ind w:left="0"/>
              <w:jc w:val="left"/>
            </w:pPr>
            <w:r w:rsidRPr="00CF7765">
              <w:rPr>
                <w:rFonts w:hint="eastAsia"/>
              </w:rPr>
              <w:t>"0.1mm</w:t>
            </w:r>
            <w:r w:rsidRPr="00CF7765">
              <w:rPr>
                <w:rFonts w:hint="eastAsia"/>
              </w:rPr>
              <w:t>単位</w:t>
            </w:r>
            <w:r w:rsidRPr="00CF7765">
              <w:rPr>
                <w:rFonts w:hint="eastAsia"/>
              </w:rPr>
              <w:t>"</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1001C9">
            <w:pPr>
              <w:pStyle w:val="aa"/>
              <w:ind w:left="0"/>
            </w:pPr>
            <w:r w:rsidRPr="00CF7765">
              <w:rPr>
                <w:rFonts w:hint="eastAsia"/>
              </w:rPr>
              <w:t>用紙トレイの定形外設定の単位（</w:t>
            </w:r>
            <w:r w:rsidRPr="00CF7765">
              <w:rPr>
                <w:rFonts w:hint="eastAsia"/>
              </w:rPr>
              <w:t>SMH</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KO</w:t>
            </w:r>
          </w:p>
        </w:tc>
        <w:tc>
          <w:tcPr>
            <w:tcW w:w="1276" w:type="dxa"/>
          </w:tcPr>
          <w:p w:rsidR="001001C9" w:rsidRPr="00CF7765" w:rsidRDefault="001001C9" w:rsidP="001001C9">
            <w:pPr>
              <w:pStyle w:val="aa"/>
              <w:ind w:left="0"/>
              <w:jc w:val="left"/>
            </w:pPr>
            <w:r w:rsidRPr="00CF7765">
              <w:rPr>
                <w:rFonts w:hint="eastAsia"/>
              </w:rPr>
              <w:t>同上</w:t>
            </w:r>
          </w:p>
        </w:tc>
        <w:tc>
          <w:tcPr>
            <w:tcW w:w="2268" w:type="dxa"/>
          </w:tcPr>
          <w:p w:rsidR="001001C9" w:rsidRPr="00CF7765" w:rsidRDefault="001001C9" w:rsidP="001001C9">
            <w:pPr>
              <w:pStyle w:val="aa"/>
              <w:ind w:left="0"/>
              <w:jc w:val="left"/>
            </w:pPr>
            <w:r w:rsidRPr="00CF7765">
              <w:rPr>
                <w:rFonts w:hint="eastAsia"/>
              </w:rPr>
              <w:t>同上</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1001C9">
            <w:pPr>
              <w:pStyle w:val="aa"/>
              <w:ind w:left="0"/>
            </w:pPr>
            <w:r w:rsidRPr="00CF7765">
              <w:rPr>
                <w:rFonts w:hint="eastAsia"/>
              </w:rPr>
              <w:t>用紙トレイの定形サイズ（</w:t>
            </w:r>
            <w:r w:rsidRPr="00CF7765">
              <w:rPr>
                <w:rFonts w:hint="eastAsia"/>
              </w:rPr>
              <w:t>Tray</w:t>
            </w:r>
            <w:r w:rsidRPr="00CF7765">
              <w:t xml:space="preserve"> </w:t>
            </w:r>
            <w:r w:rsidR="008150F1" w:rsidRPr="00CF7765">
              <w:rPr>
                <w:rFonts w:hint="eastAsia"/>
              </w:rPr>
              <w:t>1</w:t>
            </w:r>
            <w:r w:rsidR="008150F1" w:rsidRPr="00CF7765">
              <w:rPr>
                <w:rFonts w:hint="eastAsia"/>
              </w:rPr>
              <w:t>～</w:t>
            </w:r>
            <w:r w:rsidRPr="00CF7765">
              <w:t>N</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shd w:val="pct15" w:color="auto" w:fill="FFFFFF"/>
              </w:rPr>
              <w:t>*1</w:t>
            </w:r>
          </w:p>
        </w:tc>
        <w:tc>
          <w:tcPr>
            <w:tcW w:w="1276" w:type="dxa"/>
          </w:tcPr>
          <w:p w:rsidR="001001C9" w:rsidRPr="00CF7765" w:rsidRDefault="001001C9" w:rsidP="001001C9">
            <w:pPr>
              <w:pStyle w:val="aa"/>
              <w:ind w:left="0"/>
              <w:jc w:val="left"/>
            </w:pPr>
            <w:r w:rsidRPr="00CF7765">
              <w:rPr>
                <w:rFonts w:hint="eastAsia"/>
                <w:shd w:val="pct15" w:color="auto" w:fill="FFFFFF"/>
              </w:rPr>
              <w:t>*2</w:t>
            </w:r>
          </w:p>
        </w:tc>
        <w:tc>
          <w:tcPr>
            <w:tcW w:w="2268" w:type="dxa"/>
          </w:tcPr>
          <w:p w:rsidR="001001C9" w:rsidRPr="00CF7765" w:rsidRDefault="001001C9" w:rsidP="001001C9">
            <w:pPr>
              <w:pStyle w:val="aa"/>
              <w:ind w:left="0"/>
              <w:jc w:val="left"/>
            </w:pPr>
            <w:r w:rsidRPr="00CF7765">
              <w:rPr>
                <w:rFonts w:hint="eastAsia"/>
              </w:rPr>
              <w:t>"NULL"</w:t>
            </w:r>
          </w:p>
          <w:p w:rsidR="001001C9" w:rsidRPr="00CF7765" w:rsidRDefault="001001C9" w:rsidP="001001C9">
            <w:pPr>
              <w:pStyle w:val="aa"/>
              <w:ind w:left="0"/>
              <w:jc w:val="left"/>
            </w:pPr>
            <w:r w:rsidRPr="00CF7765">
              <w:rPr>
                <w:rFonts w:hint="eastAsia"/>
              </w:rPr>
              <w:t>設定可能な用紙サイズ</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EF6CC7">
            <w:pPr>
              <w:pStyle w:val="aa"/>
              <w:ind w:left="0"/>
            </w:pPr>
            <w:r w:rsidRPr="00CF7765">
              <w:rPr>
                <w:rFonts w:hint="eastAsia"/>
              </w:rPr>
              <w:t>用紙トレイの定形サイズ（</w:t>
            </w:r>
            <w:r w:rsidRPr="00CF7765">
              <w:t>SMH</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同上</w:t>
            </w:r>
          </w:p>
        </w:tc>
        <w:tc>
          <w:tcPr>
            <w:tcW w:w="1276" w:type="dxa"/>
          </w:tcPr>
          <w:p w:rsidR="001001C9" w:rsidRPr="00CF7765" w:rsidRDefault="001001C9" w:rsidP="001001C9">
            <w:pPr>
              <w:pStyle w:val="aa"/>
              <w:ind w:left="0"/>
              <w:jc w:val="left"/>
            </w:pPr>
            <w:r w:rsidRPr="00CF7765">
              <w:rPr>
                <w:rFonts w:hint="eastAsia"/>
              </w:rPr>
              <w:t>同上</w:t>
            </w:r>
          </w:p>
        </w:tc>
        <w:tc>
          <w:tcPr>
            <w:tcW w:w="2268" w:type="dxa"/>
          </w:tcPr>
          <w:p w:rsidR="001001C9" w:rsidRPr="00CF7765" w:rsidRDefault="001001C9" w:rsidP="001001C9">
            <w:pPr>
              <w:pStyle w:val="aa"/>
              <w:ind w:left="0"/>
              <w:jc w:val="left"/>
            </w:pPr>
            <w:r w:rsidRPr="00CF7765">
              <w:rPr>
                <w:rFonts w:hint="eastAsia"/>
              </w:rPr>
              <w:t>同上</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1001C9">
            <w:pPr>
              <w:pStyle w:val="aa"/>
              <w:ind w:left="0"/>
            </w:pPr>
            <w:r w:rsidRPr="00CF7765">
              <w:rPr>
                <w:rFonts w:hint="eastAsia"/>
              </w:rPr>
              <w:t>用紙トレイの定形サイズの方向（</w:t>
            </w:r>
            <w:r w:rsidRPr="00CF7765">
              <w:rPr>
                <w:rFonts w:hint="eastAsia"/>
              </w:rPr>
              <w:t>Tray</w:t>
            </w:r>
            <w:r w:rsidRPr="00CF7765">
              <w:t xml:space="preserve"> </w:t>
            </w:r>
            <w:r w:rsidR="008150F1" w:rsidRPr="00CF7765">
              <w:rPr>
                <w:rFonts w:hint="eastAsia"/>
              </w:rPr>
              <w:t>1</w:t>
            </w:r>
            <w:r w:rsidR="008150F1" w:rsidRPr="00CF7765">
              <w:rPr>
                <w:rFonts w:hint="eastAsia"/>
              </w:rPr>
              <w:t>～</w:t>
            </w:r>
            <w:r w:rsidRPr="00CF7765">
              <w:t>N</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同上</w:t>
            </w:r>
          </w:p>
        </w:tc>
        <w:tc>
          <w:tcPr>
            <w:tcW w:w="1276" w:type="dxa"/>
          </w:tcPr>
          <w:p w:rsidR="001001C9" w:rsidRPr="00CF7765" w:rsidRDefault="001001C9" w:rsidP="001001C9">
            <w:pPr>
              <w:pStyle w:val="aa"/>
              <w:ind w:left="0"/>
              <w:jc w:val="left"/>
            </w:pPr>
            <w:r w:rsidRPr="00CF7765">
              <w:rPr>
                <w:rFonts w:hint="eastAsia"/>
              </w:rPr>
              <w:t>同上</w:t>
            </w:r>
          </w:p>
        </w:tc>
        <w:tc>
          <w:tcPr>
            <w:tcW w:w="2268" w:type="dxa"/>
          </w:tcPr>
          <w:p w:rsidR="001001C9" w:rsidRPr="00CF7765" w:rsidRDefault="001001C9" w:rsidP="001001C9">
            <w:pPr>
              <w:pStyle w:val="aa"/>
              <w:ind w:left="0"/>
              <w:jc w:val="left"/>
            </w:pPr>
            <w:r w:rsidRPr="00CF7765">
              <w:rPr>
                <w:rFonts w:hint="eastAsia"/>
              </w:rPr>
              <w:t>"NULL"</w:t>
            </w:r>
          </w:p>
          <w:p w:rsidR="001001C9" w:rsidRPr="00CF7765" w:rsidRDefault="001001C9" w:rsidP="001001C9">
            <w:pPr>
              <w:pStyle w:val="aa"/>
              <w:ind w:left="0"/>
              <w:jc w:val="left"/>
            </w:pPr>
            <w:r w:rsidRPr="00CF7765">
              <w:rPr>
                <w:rFonts w:hint="eastAsia"/>
              </w:rPr>
              <w:t>"SEF"</w:t>
            </w:r>
          </w:p>
          <w:p w:rsidR="001001C9" w:rsidRPr="00CF7765" w:rsidRDefault="001001C9" w:rsidP="001001C9">
            <w:pPr>
              <w:pStyle w:val="aa"/>
              <w:tabs>
                <w:tab w:val="clear" w:pos="567"/>
              </w:tabs>
              <w:ind w:left="0"/>
              <w:jc w:val="left"/>
            </w:pPr>
            <w:r w:rsidRPr="00CF7765">
              <w:rPr>
                <w:rFonts w:hint="eastAsia"/>
              </w:rPr>
              <w:t>"LEF"</w:t>
            </w:r>
          </w:p>
        </w:tc>
        <w:tc>
          <w:tcPr>
            <w:tcW w:w="1498" w:type="dxa"/>
          </w:tcPr>
          <w:p w:rsidR="001001C9" w:rsidRPr="00CF7765" w:rsidRDefault="001001C9" w:rsidP="001001C9">
            <w:pPr>
              <w:pStyle w:val="aa"/>
              <w:ind w:left="0"/>
              <w:jc w:val="left"/>
            </w:pPr>
          </w:p>
        </w:tc>
      </w:tr>
      <w:tr w:rsidR="001001C9" w:rsidRPr="00CF7765" w:rsidTr="00D56C9B">
        <w:trPr>
          <w:cantSplit/>
          <w:jc w:val="right"/>
        </w:trPr>
        <w:tc>
          <w:tcPr>
            <w:tcW w:w="3685" w:type="dxa"/>
          </w:tcPr>
          <w:p w:rsidR="001001C9" w:rsidRPr="00CF7765" w:rsidRDefault="001001C9" w:rsidP="00EF6CC7">
            <w:pPr>
              <w:pStyle w:val="aa"/>
              <w:ind w:left="0"/>
            </w:pPr>
            <w:r w:rsidRPr="00CF7765">
              <w:rPr>
                <w:rFonts w:hint="eastAsia"/>
              </w:rPr>
              <w:t>用紙トレイの定形サイズの方向（</w:t>
            </w:r>
            <w:r w:rsidRPr="00CF7765">
              <w:t>SMH</w:t>
            </w:r>
            <w:r w:rsidRPr="00CF7765">
              <w:rPr>
                <w:rFonts w:hint="eastAsia"/>
              </w:rPr>
              <w:t>）</w:t>
            </w:r>
          </w:p>
        </w:tc>
        <w:tc>
          <w:tcPr>
            <w:tcW w:w="567" w:type="dxa"/>
          </w:tcPr>
          <w:p w:rsidR="001001C9" w:rsidRPr="00CF7765" w:rsidRDefault="001001C9" w:rsidP="001001C9">
            <w:pPr>
              <w:pStyle w:val="aa"/>
              <w:ind w:left="0"/>
              <w:jc w:val="center"/>
            </w:pPr>
            <w:r w:rsidRPr="00CF7765">
              <w:rPr>
                <w:rFonts w:hint="eastAsia"/>
              </w:rPr>
              <w:t>同上</w:t>
            </w:r>
          </w:p>
        </w:tc>
        <w:tc>
          <w:tcPr>
            <w:tcW w:w="1276" w:type="dxa"/>
          </w:tcPr>
          <w:p w:rsidR="001001C9" w:rsidRPr="00CF7765" w:rsidRDefault="001001C9" w:rsidP="001001C9">
            <w:pPr>
              <w:pStyle w:val="aa"/>
              <w:ind w:left="0"/>
              <w:jc w:val="left"/>
            </w:pPr>
            <w:r w:rsidRPr="00CF7765">
              <w:rPr>
                <w:rFonts w:hint="eastAsia"/>
              </w:rPr>
              <w:t>同上</w:t>
            </w:r>
            <w:r w:rsidRPr="00CF7765">
              <w:rPr>
                <w:rFonts w:hint="eastAsia"/>
              </w:rPr>
              <w:t>"</w:t>
            </w:r>
          </w:p>
        </w:tc>
        <w:tc>
          <w:tcPr>
            <w:tcW w:w="2268" w:type="dxa"/>
          </w:tcPr>
          <w:p w:rsidR="001001C9" w:rsidRPr="00CF7765" w:rsidRDefault="001001C9" w:rsidP="001001C9">
            <w:pPr>
              <w:pStyle w:val="aa"/>
              <w:ind w:left="0"/>
              <w:jc w:val="left"/>
            </w:pPr>
            <w:r w:rsidRPr="00CF7765">
              <w:rPr>
                <w:rFonts w:hint="eastAsia"/>
              </w:rPr>
              <w:t>同上</w:t>
            </w:r>
          </w:p>
        </w:tc>
        <w:tc>
          <w:tcPr>
            <w:tcW w:w="1498" w:type="dxa"/>
          </w:tcPr>
          <w:p w:rsidR="001001C9" w:rsidRPr="00CF7765" w:rsidRDefault="001001C9" w:rsidP="001001C9">
            <w:pPr>
              <w:pStyle w:val="aa"/>
              <w:ind w:left="0"/>
              <w:jc w:val="left"/>
            </w:pPr>
          </w:p>
        </w:tc>
      </w:tr>
    </w:tbl>
    <w:p w:rsidR="00FD3712" w:rsidRPr="00CF7765" w:rsidRDefault="00FD3712">
      <w:pPr>
        <w:pStyle w:val="aa"/>
        <w:tabs>
          <w:tab w:val="clear" w:pos="567"/>
          <w:tab w:val="clear" w:pos="851"/>
          <w:tab w:val="clear" w:pos="1418"/>
          <w:tab w:val="clear" w:pos="1701"/>
          <w:tab w:val="left" w:pos="1680"/>
        </w:tabs>
        <w:ind w:leftChars="732" w:left="1678" w:hangingChars="200" w:hanging="360"/>
      </w:pPr>
      <w:r w:rsidRPr="00CF7765">
        <w:rPr>
          <w:rFonts w:hint="eastAsia"/>
          <w:shd w:val="clear" w:color="auto" w:fill="C0C0C0"/>
        </w:rPr>
        <w:t>*1</w:t>
      </w:r>
      <w:r w:rsidRPr="00CF7765">
        <w:rPr>
          <w:rFonts w:hint="eastAsia"/>
        </w:rPr>
        <w:tab/>
      </w:r>
      <w:r w:rsidRPr="00CF7765">
        <w:rPr>
          <w:rFonts w:hint="eastAsia"/>
        </w:rPr>
        <w:t>設定のモードは、プロダクト</w:t>
      </w:r>
      <w:r w:rsidRPr="00CF7765">
        <w:rPr>
          <w:rFonts w:hint="eastAsia"/>
        </w:rPr>
        <w:t>/</w:t>
      </w:r>
      <w:r w:rsidRPr="00CF7765">
        <w:rPr>
          <w:rFonts w:hint="eastAsia"/>
        </w:rPr>
        <w:t>マーケットなどに依存する。</w:t>
      </w:r>
    </w:p>
    <w:p w:rsidR="00FD3712" w:rsidRPr="00CF7765" w:rsidRDefault="00FD3712">
      <w:pPr>
        <w:pStyle w:val="aa"/>
        <w:tabs>
          <w:tab w:val="clear" w:pos="567"/>
          <w:tab w:val="clear" w:pos="851"/>
          <w:tab w:val="clear" w:pos="1418"/>
          <w:tab w:val="clear" w:pos="1701"/>
          <w:tab w:val="left" w:pos="1680"/>
        </w:tabs>
        <w:ind w:leftChars="732" w:left="1678" w:hangingChars="200" w:hanging="360"/>
      </w:pPr>
      <w:r w:rsidRPr="00CF7765">
        <w:rPr>
          <w:rFonts w:hint="eastAsia"/>
          <w:shd w:val="clear" w:color="auto" w:fill="C0C0C0"/>
        </w:rPr>
        <w:t>*2</w:t>
      </w:r>
      <w:r w:rsidRPr="00CF7765">
        <w:rPr>
          <w:rFonts w:hint="eastAsia"/>
        </w:rPr>
        <w:tab/>
      </w:r>
      <w:r w:rsidRPr="00CF7765">
        <w:rPr>
          <w:rFonts w:hint="eastAsia"/>
        </w:rPr>
        <w:t>各用紙トレイにおけるデフォルト値はプロダクトに依存する。</w:t>
      </w:r>
      <w:r w:rsidRPr="00CF7765">
        <w:br/>
      </w:r>
      <w:r w:rsidRPr="00CF7765">
        <w:rPr>
          <w:rFonts w:hint="eastAsia"/>
        </w:rPr>
        <w:t>定形サイズの自動検知が不可能な用紙トレイの場合は、</w:t>
      </w:r>
      <w:r w:rsidR="006F16CE" w:rsidRPr="00CF7765">
        <w:rPr>
          <w:rFonts w:hint="eastAsia"/>
        </w:rPr>
        <w:t>P</w:t>
      </w:r>
      <w:r w:rsidR="006F16CE" w:rsidRPr="00CF7765">
        <w:t>aperSizePreference</w:t>
      </w:r>
      <w:r w:rsidR="006F16CE" w:rsidRPr="00CF7765">
        <w:rPr>
          <w:rFonts w:hint="eastAsia"/>
        </w:rPr>
        <w:t>の設定に応じた用紙サイズが設定される。</w:t>
      </w:r>
      <w:r w:rsidRPr="00CF7765">
        <w:br/>
      </w:r>
      <w:r w:rsidRPr="00CF7765">
        <w:rPr>
          <w:rFonts w:hint="eastAsia"/>
        </w:rPr>
        <w:t>それ以外の場合は、未設定</w:t>
      </w:r>
      <w:r w:rsidRPr="00CF7765">
        <w:rPr>
          <w:rFonts w:hint="eastAsia"/>
        </w:rPr>
        <w:t>("NULL"</w:t>
      </w:r>
      <w:r w:rsidRPr="00CF7765">
        <w:rPr>
          <w:rFonts w:hint="eastAsia"/>
        </w:rPr>
        <w:t>、</w:t>
      </w:r>
      <w:r w:rsidRPr="00CF7765">
        <w:rPr>
          <w:rFonts w:hint="eastAsia"/>
        </w:rPr>
        <w:t>"NULL")</w:t>
      </w:r>
      <w:r w:rsidRPr="00CF7765">
        <w:rPr>
          <w:rFonts w:hint="eastAsia"/>
        </w:rPr>
        <w:t>である。</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72"/>
        </w:numPr>
        <w:tabs>
          <w:tab w:val="clear" w:pos="567"/>
          <w:tab w:val="clear" w:pos="851"/>
          <w:tab w:val="clear" w:pos="1418"/>
          <w:tab w:val="clear" w:pos="1701"/>
          <w:tab w:val="left" w:pos="1380"/>
        </w:tabs>
      </w:pPr>
      <w:r w:rsidRPr="00CF7765">
        <w:rPr>
          <w:rFonts w:hint="eastAsia"/>
        </w:rPr>
        <w:t>Tab</w:t>
      </w:r>
      <w:r w:rsidRPr="00CF7765">
        <w:rPr>
          <w:rFonts w:hint="eastAsia"/>
        </w:rPr>
        <w:t>厚</w:t>
      </w:r>
      <w:r w:rsidRPr="00CF7765">
        <w:rPr>
          <w:rFonts w:hint="eastAsia"/>
        </w:rPr>
        <w:t>1/2</w:t>
      </w:r>
      <w:r w:rsidRPr="00CF7765">
        <w:rPr>
          <w:rFonts w:hint="eastAsia"/>
        </w:rPr>
        <w:t>が設定された用紙トレイについては、「</w:t>
      </w:r>
      <w:r w:rsidRPr="00CF7765">
        <w:fldChar w:fldCharType="begin"/>
      </w:r>
      <w:r w:rsidRPr="00CF7765">
        <w:instrText xml:space="preserve"> REF _Ref8639530 \r \h </w:instrText>
      </w:r>
      <w:r w:rsidR="00FF16DA" w:rsidRPr="00CF7765">
        <w:instrText xml:space="preserve"> \* MERGEFORMAT </w:instrText>
      </w:r>
      <w:r w:rsidRPr="00CF7765">
        <w:fldChar w:fldCharType="separate"/>
      </w:r>
      <w:r w:rsidR="00091205">
        <w:t>3.2.3</w:t>
      </w:r>
      <w:r w:rsidRPr="00CF7765">
        <w:fldChar w:fldCharType="end"/>
      </w:r>
      <w:r w:rsidRPr="00CF7765">
        <w:rPr>
          <w:rFonts w:hint="eastAsia"/>
        </w:rPr>
        <w:t xml:space="preserve"> </w:t>
      </w:r>
      <w:r w:rsidRPr="00CF7765">
        <w:fldChar w:fldCharType="begin"/>
      </w:r>
      <w:r w:rsidRPr="00CF7765">
        <w:instrText xml:space="preserve"> REF _Ref8639530 \h </w:instrText>
      </w:r>
      <w:r w:rsidR="00FF16DA" w:rsidRPr="00CF7765">
        <w:instrText xml:space="preserve"> \* MERGEFORMAT </w:instrText>
      </w:r>
      <w:r w:rsidRPr="00CF7765">
        <w:fldChar w:fldCharType="separate"/>
      </w:r>
      <w:r w:rsidR="00091205" w:rsidRPr="00CF7765">
        <w:rPr>
          <w:rFonts w:hint="eastAsia"/>
        </w:rPr>
        <w:t>用紙種類の設定</w:t>
      </w:r>
      <w:r w:rsidRPr="00CF7765">
        <w:fldChar w:fldCharType="end"/>
      </w:r>
      <w:r w:rsidRPr="00CF7765">
        <w:rPr>
          <w:rFonts w:hint="eastAsia"/>
        </w:rPr>
        <w:t>」を参照のこと。</w:t>
      </w:r>
    </w:p>
    <w:p w:rsidR="00FD3712" w:rsidRPr="00CF7765" w:rsidRDefault="00FD3712" w:rsidP="00885A91">
      <w:pPr>
        <w:pStyle w:val="aa"/>
        <w:numPr>
          <w:ilvl w:val="0"/>
          <w:numId w:val="72"/>
        </w:numPr>
        <w:tabs>
          <w:tab w:val="clear" w:pos="567"/>
          <w:tab w:val="clear" w:pos="851"/>
          <w:tab w:val="clear" w:pos="1418"/>
          <w:tab w:val="clear" w:pos="1701"/>
          <w:tab w:val="left" w:pos="1380"/>
        </w:tabs>
      </w:pPr>
      <w:r w:rsidRPr="00CF7765">
        <w:rPr>
          <w:rFonts w:hint="eastAsia"/>
        </w:rPr>
        <w:t>定形外サイズの設定について、主操作幅または副走査幅が</w:t>
      </w:r>
      <w:r w:rsidRPr="00CF7765">
        <w:rPr>
          <w:rFonts w:hint="eastAsia"/>
        </w:rPr>
        <w:t>0</w:t>
      </w:r>
      <w:r w:rsidRPr="00CF7765">
        <w:rPr>
          <w:rFonts w:hint="eastAsia"/>
        </w:rPr>
        <w:t>の場合は、「未設定」とみなされる。</w:t>
      </w:r>
    </w:p>
    <w:p w:rsidR="00FD3712" w:rsidRPr="00CF7765" w:rsidRDefault="00FD3712" w:rsidP="00885A91">
      <w:pPr>
        <w:pStyle w:val="aa"/>
        <w:numPr>
          <w:ilvl w:val="0"/>
          <w:numId w:val="72"/>
        </w:numPr>
        <w:tabs>
          <w:tab w:val="clear" w:pos="567"/>
          <w:tab w:val="clear" w:pos="851"/>
          <w:tab w:val="clear" w:pos="1418"/>
          <w:tab w:val="clear" w:pos="1701"/>
          <w:tab w:val="left" w:pos="1380"/>
        </w:tabs>
      </w:pPr>
      <w:r w:rsidRPr="00CF7765">
        <w:rPr>
          <w:rFonts w:hint="eastAsia"/>
        </w:rPr>
        <w:t>定形サイズの設定と定形外サイズの設定は同時に行ってはならないが、同時に行われたときは、定形サイズの設定を優先する。</w:t>
      </w:r>
    </w:p>
    <w:p w:rsidR="00FD3712" w:rsidRPr="00CF7765" w:rsidRDefault="00FD3712">
      <w:pPr>
        <w:pStyle w:val="aa"/>
      </w:pPr>
    </w:p>
    <w:p w:rsidR="00FD3712" w:rsidRPr="00CF7765" w:rsidRDefault="00FD3712">
      <w:pPr>
        <w:pStyle w:val="aa"/>
      </w:pPr>
      <w:r w:rsidRPr="00CF7765">
        <w:rPr>
          <w:rFonts w:hint="eastAsia"/>
        </w:rPr>
        <w:t>＜補足事項＞</w:t>
      </w:r>
    </w:p>
    <w:p w:rsidR="00FD3712" w:rsidRPr="00CF7765" w:rsidRDefault="00FD3712">
      <w:pPr>
        <w:pStyle w:val="aa"/>
        <w:tabs>
          <w:tab w:val="clear" w:pos="567"/>
          <w:tab w:val="clear" w:pos="851"/>
          <w:tab w:val="left" w:pos="840"/>
        </w:tabs>
        <w:ind w:left="840"/>
      </w:pPr>
      <w:r w:rsidRPr="00CF7765">
        <w:rPr>
          <w:rFonts w:hint="eastAsia"/>
        </w:rPr>
        <w:t>定形外サイズの、または、定形サイズのシステムデータを順に設定するときには、次のような順で設定する必要がある。</w:t>
      </w:r>
      <w:r w:rsidRPr="00CF7765">
        <w:br/>
      </w:r>
      <w:r w:rsidRPr="00CF7765">
        <w:rPr>
          <w:rFonts w:hint="eastAsia"/>
        </w:rPr>
        <w:t>(</w:t>
      </w:r>
      <w:r w:rsidRPr="00CF7765">
        <w:rPr>
          <w:rFonts w:hint="eastAsia"/>
        </w:rPr>
        <w:t>なお、定形外サイズの主走査及び副走査の値を</w:t>
      </w:r>
      <w:r w:rsidRPr="00CF7765">
        <w:rPr>
          <w:rFonts w:hint="eastAsia"/>
        </w:rPr>
        <w:t>0</w:t>
      </w:r>
      <w:r w:rsidRPr="00CF7765">
        <w:rPr>
          <w:rFonts w:hint="eastAsia"/>
        </w:rPr>
        <w:t>に設定しなければ設定されていた定形外サイズの値を保持できる</w:t>
      </w:r>
      <w:r w:rsidRPr="00CF7765">
        <w:rPr>
          <w:rFonts w:hint="eastAsia"/>
        </w:rPr>
        <w:t>)</w:t>
      </w:r>
    </w:p>
    <w:p w:rsidR="00FD3712" w:rsidRPr="00CF7765" w:rsidRDefault="00FD3712">
      <w:pPr>
        <w:pStyle w:val="aa"/>
        <w:tabs>
          <w:tab w:val="clear" w:pos="567"/>
          <w:tab w:val="clear" w:pos="851"/>
          <w:tab w:val="left" w:pos="840"/>
        </w:tabs>
        <w:ind w:left="840"/>
      </w:pPr>
    </w:p>
    <w:p w:rsidR="00FD3712" w:rsidRPr="00CF7765" w:rsidRDefault="00FD3712">
      <w:pPr>
        <w:pStyle w:val="aa"/>
        <w:tabs>
          <w:tab w:val="clear" w:pos="567"/>
          <w:tab w:val="clear" w:pos="851"/>
          <w:tab w:val="left" w:pos="1380"/>
        </w:tabs>
        <w:ind w:leftChars="600" w:left="1379" w:hangingChars="166" w:hanging="299"/>
      </w:pPr>
      <w:r w:rsidRPr="00CF7765">
        <w:rPr>
          <w:rFonts w:hint="eastAsia"/>
        </w:rPr>
        <w:t>1.</w:t>
      </w:r>
      <w:r w:rsidRPr="00CF7765">
        <w:rPr>
          <w:rFonts w:hint="eastAsia"/>
        </w:rPr>
        <w:tab/>
      </w:r>
      <w:r w:rsidRPr="00CF7765">
        <w:rPr>
          <w:rFonts w:hint="eastAsia"/>
        </w:rPr>
        <w:t>自動検知から定形外への変更</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(1) </w:t>
      </w:r>
      <w:r w:rsidRPr="00CF7765">
        <w:rPr>
          <w:rFonts w:hint="eastAsia"/>
        </w:rPr>
        <w:t>主走査及び副走査の値を設定する。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(2) </w:t>
      </w:r>
      <w:r w:rsidRPr="00CF7765">
        <w:rPr>
          <w:rFonts w:hint="eastAsia"/>
        </w:rPr>
        <w:t>定形外設定の単位を</w:t>
      </w:r>
      <w:r w:rsidRPr="00CF7765">
        <w:rPr>
          <w:rFonts w:hint="eastAsia"/>
        </w:rPr>
        <w:t>"0.1mm</w:t>
      </w:r>
      <w:r w:rsidRPr="00CF7765">
        <w:rPr>
          <w:rFonts w:hint="eastAsia"/>
        </w:rPr>
        <w:t>単位</w:t>
      </w:r>
      <w:r w:rsidRPr="00CF7765">
        <w:rPr>
          <w:rFonts w:hint="eastAsia"/>
        </w:rPr>
        <w:t>"</w:t>
      </w:r>
      <w:r w:rsidRPr="00CF7765">
        <w:rPr>
          <w:rFonts w:hint="eastAsia"/>
        </w:rPr>
        <w:t>にする。</w:t>
      </w:r>
    </w:p>
    <w:p w:rsidR="00FD3712" w:rsidRPr="00CF7765" w:rsidRDefault="00FD3712">
      <w:pPr>
        <w:pStyle w:val="aa"/>
        <w:tabs>
          <w:tab w:val="clear" w:pos="567"/>
          <w:tab w:val="clear" w:pos="851"/>
          <w:tab w:val="left" w:pos="840"/>
          <w:tab w:val="left" w:pos="1380"/>
        </w:tabs>
        <w:ind w:leftChars="600" w:left="1080"/>
      </w:pPr>
    </w:p>
    <w:p w:rsidR="00FD3712" w:rsidRPr="00CF7765" w:rsidRDefault="00FD3712">
      <w:pPr>
        <w:pStyle w:val="aa"/>
        <w:tabs>
          <w:tab w:val="clear" w:pos="567"/>
          <w:tab w:val="clear" w:pos="851"/>
          <w:tab w:val="left" w:pos="1380"/>
        </w:tabs>
        <w:ind w:leftChars="600" w:left="1379" w:hangingChars="166" w:hanging="299"/>
      </w:pPr>
      <w:r w:rsidRPr="00CF7765">
        <w:rPr>
          <w:rFonts w:hint="eastAsia"/>
        </w:rPr>
        <w:t>2.</w:t>
      </w:r>
      <w:r w:rsidRPr="00CF7765">
        <w:rPr>
          <w:rFonts w:hint="eastAsia"/>
        </w:rPr>
        <w:tab/>
      </w:r>
      <w:r w:rsidRPr="00CF7765">
        <w:rPr>
          <w:rFonts w:hint="eastAsia"/>
        </w:rPr>
        <w:t>定形外から自動検知への変更</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(1) </w:t>
      </w:r>
      <w:r w:rsidRPr="00CF7765">
        <w:rPr>
          <w:rFonts w:hint="eastAsia"/>
        </w:rPr>
        <w:t>定形外設定の単位を</w:t>
      </w:r>
      <w:r w:rsidRPr="00CF7765">
        <w:rPr>
          <w:rFonts w:hint="eastAsia"/>
        </w:rPr>
        <w:t>"</w:t>
      </w:r>
      <w:r w:rsidRPr="00CF7765">
        <w:rPr>
          <w:rFonts w:hint="eastAsia"/>
        </w:rPr>
        <w:t>定形設定</w:t>
      </w:r>
      <w:r w:rsidRPr="00CF7765">
        <w:rPr>
          <w:rFonts w:hint="eastAsia"/>
        </w:rPr>
        <w:t>"</w:t>
      </w:r>
      <w:r w:rsidRPr="00CF7765">
        <w:rPr>
          <w:rFonts w:hint="eastAsia"/>
        </w:rPr>
        <w:t>にする。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(2) </w:t>
      </w:r>
      <w:r w:rsidRPr="00CF7765">
        <w:rPr>
          <w:rFonts w:hint="eastAsia"/>
        </w:rPr>
        <w:t>主走査及び副走査の値を</w:t>
      </w:r>
      <w:r w:rsidRPr="00CF7765">
        <w:rPr>
          <w:rFonts w:hint="eastAsia"/>
        </w:rPr>
        <w:t>0</w:t>
      </w:r>
      <w:r w:rsidRPr="00CF7765">
        <w:rPr>
          <w:rFonts w:hint="eastAsia"/>
        </w:rPr>
        <w:t>に設定する。</w:t>
      </w:r>
    </w:p>
    <w:p w:rsidR="00FD3712" w:rsidRPr="00CF7765" w:rsidRDefault="00FD3712">
      <w:pPr>
        <w:pStyle w:val="aa"/>
        <w:tabs>
          <w:tab w:val="clear" w:pos="567"/>
          <w:tab w:val="clear" w:pos="851"/>
          <w:tab w:val="left" w:pos="840"/>
          <w:tab w:val="left" w:pos="1380"/>
        </w:tabs>
        <w:ind w:leftChars="600" w:left="1080"/>
      </w:pPr>
    </w:p>
    <w:p w:rsidR="00FD3712" w:rsidRPr="00CF7765" w:rsidRDefault="00FD3712">
      <w:pPr>
        <w:pStyle w:val="aa"/>
        <w:tabs>
          <w:tab w:val="clear" w:pos="567"/>
          <w:tab w:val="clear" w:pos="851"/>
          <w:tab w:val="left" w:pos="1380"/>
        </w:tabs>
        <w:ind w:leftChars="600" w:left="1379" w:hangingChars="166" w:hanging="299"/>
      </w:pPr>
      <w:r w:rsidRPr="00CF7765">
        <w:rPr>
          <w:rFonts w:hint="eastAsia"/>
        </w:rPr>
        <w:t>3.</w:t>
      </w:r>
      <w:r w:rsidRPr="00CF7765">
        <w:rPr>
          <w:rFonts w:hint="eastAsia"/>
        </w:rPr>
        <w:tab/>
      </w:r>
      <w:r w:rsidRPr="00CF7765">
        <w:rPr>
          <w:rFonts w:hint="eastAsia"/>
        </w:rPr>
        <w:t>自動検知から定形</w:t>
      </w:r>
      <w:r w:rsidRPr="00CF7765">
        <w:rPr>
          <w:rFonts w:hint="eastAsia"/>
        </w:rPr>
        <w:t>(</w:t>
      </w:r>
      <w:r w:rsidRPr="00CF7765">
        <w:rPr>
          <w:rFonts w:hint="eastAsia"/>
        </w:rPr>
        <w:t>固定</w:t>
      </w:r>
      <w:r w:rsidRPr="00CF7765">
        <w:rPr>
          <w:rFonts w:hint="eastAsia"/>
        </w:rPr>
        <w:t>)</w:t>
      </w:r>
      <w:r w:rsidRPr="00CF7765">
        <w:rPr>
          <w:rFonts w:hint="eastAsia"/>
        </w:rPr>
        <w:t>への変更</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(1) </w:t>
      </w:r>
      <w:r w:rsidRPr="00CF7765">
        <w:rPr>
          <w:rFonts w:hint="eastAsia"/>
        </w:rPr>
        <w:t>用紙のサイズを設定する。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(2) </w:t>
      </w:r>
      <w:r w:rsidRPr="00CF7765">
        <w:rPr>
          <w:rFonts w:hint="eastAsia"/>
        </w:rPr>
        <w:t>用紙の方向を設定する。</w:t>
      </w:r>
    </w:p>
    <w:p w:rsidR="00FD3712" w:rsidRPr="00CF7765" w:rsidRDefault="00FD3712">
      <w:pPr>
        <w:pStyle w:val="aa"/>
        <w:tabs>
          <w:tab w:val="clear" w:pos="567"/>
          <w:tab w:val="clear" w:pos="851"/>
          <w:tab w:val="left" w:pos="840"/>
          <w:tab w:val="left" w:pos="1380"/>
        </w:tabs>
        <w:ind w:leftChars="600" w:left="1080"/>
      </w:pPr>
    </w:p>
    <w:p w:rsidR="00FD3712" w:rsidRPr="00CF7765" w:rsidRDefault="00FD3712">
      <w:pPr>
        <w:pStyle w:val="aa"/>
        <w:tabs>
          <w:tab w:val="clear" w:pos="567"/>
          <w:tab w:val="clear" w:pos="851"/>
          <w:tab w:val="left" w:pos="1380"/>
        </w:tabs>
        <w:ind w:leftChars="600" w:left="1379" w:hangingChars="166" w:hanging="299"/>
      </w:pPr>
      <w:r w:rsidRPr="00CF7765">
        <w:rPr>
          <w:rFonts w:hint="eastAsia"/>
        </w:rPr>
        <w:t>4.</w:t>
      </w:r>
      <w:r w:rsidRPr="00CF7765">
        <w:rPr>
          <w:rFonts w:hint="eastAsia"/>
        </w:rPr>
        <w:tab/>
      </w:r>
      <w:r w:rsidRPr="00CF7765">
        <w:rPr>
          <w:rFonts w:hint="eastAsia"/>
        </w:rPr>
        <w:t>定形</w:t>
      </w:r>
      <w:r w:rsidRPr="00CF7765">
        <w:rPr>
          <w:rFonts w:hint="eastAsia"/>
        </w:rPr>
        <w:t>(</w:t>
      </w:r>
      <w:r w:rsidRPr="00CF7765">
        <w:rPr>
          <w:rFonts w:hint="eastAsia"/>
        </w:rPr>
        <w:t>固定</w:t>
      </w:r>
      <w:r w:rsidRPr="00CF7765">
        <w:rPr>
          <w:rFonts w:hint="eastAsia"/>
        </w:rPr>
        <w:t>)</w:t>
      </w:r>
      <w:r w:rsidRPr="00CF7765">
        <w:rPr>
          <w:rFonts w:hint="eastAsia"/>
        </w:rPr>
        <w:t>から自動検知への変更</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(1) </w:t>
      </w:r>
      <w:r w:rsidRPr="00CF7765">
        <w:rPr>
          <w:rFonts w:hint="eastAsia"/>
        </w:rPr>
        <w:t>用紙の方向を</w:t>
      </w:r>
      <w:r w:rsidRPr="00CF7765">
        <w:rPr>
          <w:rFonts w:hint="eastAsia"/>
        </w:rPr>
        <w:t>"NULL"</w:t>
      </w:r>
      <w:r w:rsidRPr="00CF7765">
        <w:rPr>
          <w:rFonts w:hint="eastAsia"/>
        </w:rPr>
        <w:t>に設定する。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(2) </w:t>
      </w:r>
      <w:r w:rsidRPr="00CF7765">
        <w:rPr>
          <w:rFonts w:hint="eastAsia"/>
        </w:rPr>
        <w:t>用紙のサイズを</w:t>
      </w:r>
      <w:r w:rsidRPr="00CF7765">
        <w:rPr>
          <w:rFonts w:hint="eastAsia"/>
        </w:rPr>
        <w:t>"NULL"</w:t>
      </w:r>
      <w:r w:rsidRPr="00CF7765">
        <w:rPr>
          <w:rFonts w:hint="eastAsia"/>
        </w:rPr>
        <w:t>に設定する。</w:t>
      </w:r>
    </w:p>
    <w:p w:rsidR="00FD3712" w:rsidRPr="00CF7765" w:rsidRDefault="00FD3712">
      <w:pPr>
        <w:pStyle w:val="aa"/>
        <w:tabs>
          <w:tab w:val="clear" w:pos="567"/>
          <w:tab w:val="clear" w:pos="851"/>
          <w:tab w:val="left" w:pos="840"/>
        </w:tabs>
        <w:ind w:left="840"/>
      </w:pPr>
    </w:p>
    <w:p w:rsidR="00FD3712" w:rsidRPr="00CF7765" w:rsidRDefault="00FD3712">
      <w:pPr>
        <w:pStyle w:val="aa"/>
        <w:tabs>
          <w:tab w:val="clear" w:pos="567"/>
          <w:tab w:val="clear" w:pos="851"/>
          <w:tab w:val="left" w:pos="1380"/>
        </w:tabs>
        <w:ind w:leftChars="600" w:left="1379" w:hangingChars="166" w:hanging="299"/>
      </w:pPr>
      <w:r w:rsidRPr="00CF7765">
        <w:rPr>
          <w:rFonts w:hint="eastAsia"/>
        </w:rPr>
        <w:t>5.</w:t>
      </w:r>
      <w:r w:rsidRPr="00CF7765">
        <w:rPr>
          <w:rFonts w:hint="eastAsia"/>
        </w:rPr>
        <w:tab/>
      </w:r>
      <w:r w:rsidRPr="00CF7765">
        <w:rPr>
          <w:rFonts w:hint="eastAsia"/>
        </w:rPr>
        <w:t>定形</w:t>
      </w:r>
      <w:r w:rsidRPr="00CF7765">
        <w:rPr>
          <w:rFonts w:hint="eastAsia"/>
        </w:rPr>
        <w:t>(</w:t>
      </w:r>
      <w:r w:rsidRPr="00CF7765">
        <w:rPr>
          <w:rFonts w:hint="eastAsia"/>
        </w:rPr>
        <w:t>固定</w:t>
      </w:r>
      <w:r w:rsidRPr="00CF7765">
        <w:rPr>
          <w:rFonts w:hint="eastAsia"/>
        </w:rPr>
        <w:t>)</w:t>
      </w:r>
      <w:r w:rsidRPr="00CF7765">
        <w:rPr>
          <w:rFonts w:hint="eastAsia"/>
        </w:rPr>
        <w:t>から定形外への変更</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(1) </w:t>
      </w:r>
      <w:r w:rsidRPr="00CF7765">
        <w:rPr>
          <w:rFonts w:hint="eastAsia"/>
        </w:rPr>
        <w:t>主走査及び副走査の値を設定する。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(2) </w:t>
      </w:r>
      <w:r w:rsidRPr="00CF7765">
        <w:rPr>
          <w:rFonts w:hint="eastAsia"/>
        </w:rPr>
        <w:t>定形外設定の単位を</w:t>
      </w:r>
      <w:r w:rsidRPr="00CF7765">
        <w:rPr>
          <w:rFonts w:hint="eastAsia"/>
        </w:rPr>
        <w:t>"0.1mm</w:t>
      </w:r>
      <w:r w:rsidRPr="00CF7765">
        <w:rPr>
          <w:rFonts w:hint="eastAsia"/>
        </w:rPr>
        <w:t>単位</w:t>
      </w:r>
      <w:r w:rsidRPr="00CF7765">
        <w:rPr>
          <w:rFonts w:hint="eastAsia"/>
        </w:rPr>
        <w:t>"</w:t>
      </w:r>
      <w:r w:rsidRPr="00CF7765">
        <w:rPr>
          <w:rFonts w:hint="eastAsia"/>
        </w:rPr>
        <w:t>にする。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(3) </w:t>
      </w:r>
      <w:r w:rsidRPr="00CF7765">
        <w:rPr>
          <w:rFonts w:hint="eastAsia"/>
        </w:rPr>
        <w:t>用紙の方向を</w:t>
      </w:r>
      <w:r w:rsidRPr="00CF7765">
        <w:rPr>
          <w:rFonts w:hint="eastAsia"/>
        </w:rPr>
        <w:t>"NULL"</w:t>
      </w:r>
      <w:r w:rsidRPr="00CF7765">
        <w:rPr>
          <w:rFonts w:hint="eastAsia"/>
        </w:rPr>
        <w:t>に設定する。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(4) </w:t>
      </w:r>
      <w:r w:rsidRPr="00CF7765">
        <w:rPr>
          <w:rFonts w:hint="eastAsia"/>
        </w:rPr>
        <w:t>用紙のサイズを</w:t>
      </w:r>
      <w:r w:rsidRPr="00CF7765">
        <w:rPr>
          <w:rFonts w:hint="eastAsia"/>
        </w:rPr>
        <w:t>"NULL"</w:t>
      </w:r>
      <w:r w:rsidRPr="00CF7765">
        <w:rPr>
          <w:rFonts w:hint="eastAsia"/>
        </w:rPr>
        <w:t>に設定する。</w:t>
      </w:r>
    </w:p>
    <w:p w:rsidR="00FD3712" w:rsidRPr="00CF7765" w:rsidRDefault="00FD3712">
      <w:pPr>
        <w:pStyle w:val="aa"/>
        <w:tabs>
          <w:tab w:val="clear" w:pos="567"/>
          <w:tab w:val="clear" w:pos="851"/>
          <w:tab w:val="left" w:pos="840"/>
        </w:tabs>
        <w:ind w:left="840"/>
      </w:pPr>
    </w:p>
    <w:p w:rsidR="00FD3712" w:rsidRPr="00CF7765" w:rsidRDefault="00FD3712">
      <w:pPr>
        <w:pStyle w:val="aa"/>
        <w:tabs>
          <w:tab w:val="clear" w:pos="567"/>
          <w:tab w:val="clear" w:pos="851"/>
          <w:tab w:val="left" w:pos="1380"/>
        </w:tabs>
        <w:ind w:leftChars="600" w:left="1379" w:hangingChars="166" w:hanging="299"/>
      </w:pPr>
      <w:r w:rsidRPr="00CF7765">
        <w:rPr>
          <w:rFonts w:hint="eastAsia"/>
        </w:rPr>
        <w:t>6.</w:t>
      </w:r>
      <w:r w:rsidRPr="00CF7765">
        <w:rPr>
          <w:rFonts w:hint="eastAsia"/>
        </w:rPr>
        <w:tab/>
      </w:r>
      <w:r w:rsidRPr="00CF7765">
        <w:rPr>
          <w:rFonts w:hint="eastAsia"/>
        </w:rPr>
        <w:t>定形外から定形</w:t>
      </w:r>
      <w:r w:rsidRPr="00CF7765">
        <w:rPr>
          <w:rFonts w:hint="eastAsia"/>
        </w:rPr>
        <w:t>(</w:t>
      </w:r>
      <w:r w:rsidRPr="00CF7765">
        <w:rPr>
          <w:rFonts w:hint="eastAsia"/>
        </w:rPr>
        <w:t>固定</w:t>
      </w:r>
      <w:r w:rsidRPr="00CF7765">
        <w:rPr>
          <w:rFonts w:hint="eastAsia"/>
        </w:rPr>
        <w:t>)</w:t>
      </w:r>
      <w:r w:rsidRPr="00CF7765">
        <w:rPr>
          <w:rFonts w:hint="eastAsia"/>
        </w:rPr>
        <w:t>への変更</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(1) </w:t>
      </w:r>
      <w:r w:rsidRPr="00CF7765">
        <w:rPr>
          <w:rFonts w:hint="eastAsia"/>
        </w:rPr>
        <w:t>用紙のサイズを設定する。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(2) </w:t>
      </w:r>
      <w:r w:rsidRPr="00CF7765">
        <w:rPr>
          <w:rFonts w:hint="eastAsia"/>
        </w:rPr>
        <w:t>用紙の方向を設定する。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(3) </w:t>
      </w:r>
      <w:r w:rsidRPr="00CF7765">
        <w:rPr>
          <w:rFonts w:hint="eastAsia"/>
        </w:rPr>
        <w:t>定形外設定の単位を</w:t>
      </w:r>
      <w:r w:rsidRPr="00CF7765">
        <w:rPr>
          <w:rFonts w:hint="eastAsia"/>
        </w:rPr>
        <w:t>"</w:t>
      </w:r>
      <w:r w:rsidRPr="00CF7765">
        <w:rPr>
          <w:rFonts w:hint="eastAsia"/>
        </w:rPr>
        <w:t>定形設定</w:t>
      </w:r>
      <w:r w:rsidRPr="00CF7765">
        <w:rPr>
          <w:rFonts w:hint="eastAsia"/>
        </w:rPr>
        <w:t>"</w:t>
      </w:r>
      <w:r w:rsidRPr="00CF7765">
        <w:rPr>
          <w:rFonts w:hint="eastAsia"/>
        </w:rPr>
        <w:t>にする。</w:t>
      </w:r>
    </w:p>
    <w:p w:rsidR="00FD3712" w:rsidRPr="00CF7765" w:rsidRDefault="00FD3712">
      <w:pPr>
        <w:pStyle w:val="aa"/>
        <w:tabs>
          <w:tab w:val="clear" w:pos="567"/>
          <w:tab w:val="clear" w:pos="851"/>
          <w:tab w:val="left" w:pos="1380"/>
        </w:tabs>
        <w:ind w:leftChars="600" w:left="1379" w:hangingChars="166" w:hanging="299"/>
      </w:pPr>
      <w:r w:rsidRPr="00CF7765">
        <w:tab/>
      </w:r>
      <w:r w:rsidRPr="00CF7765">
        <w:rPr>
          <w:rFonts w:hint="eastAsia"/>
        </w:rPr>
        <w:t xml:space="preserve">(4) </w:t>
      </w:r>
      <w:r w:rsidRPr="00CF7765">
        <w:rPr>
          <w:rFonts w:hint="eastAsia"/>
        </w:rPr>
        <w:t>主走査及び副走査の値を</w:t>
      </w:r>
      <w:r w:rsidRPr="00CF7765">
        <w:rPr>
          <w:rFonts w:hint="eastAsia"/>
        </w:rPr>
        <w:t>0</w:t>
      </w:r>
      <w:r w:rsidRPr="00CF7765">
        <w:rPr>
          <w:rFonts w:hint="eastAsia"/>
        </w:rPr>
        <w:t>に設定する。</w:t>
      </w:r>
    </w:p>
    <w:p w:rsidR="00FD3712" w:rsidRPr="00CF7765" w:rsidRDefault="00FD3712">
      <w:pPr>
        <w:pStyle w:val="aa"/>
      </w:pPr>
    </w:p>
    <w:p w:rsidR="00FD3712" w:rsidRPr="00CF7765" w:rsidRDefault="00FD3712">
      <w:pPr>
        <w:pStyle w:val="aa"/>
        <w:ind w:left="839"/>
      </w:pPr>
    </w:p>
    <w:p w:rsidR="00FD3712" w:rsidRPr="00CF7765" w:rsidRDefault="00FD3712">
      <w:pPr>
        <w:pStyle w:val="3"/>
        <w:pageBreakBefore/>
      </w:pPr>
      <w:bookmarkStart w:id="61" w:name="_Hlt29723398"/>
      <w:bookmarkStart w:id="62" w:name="_用紙種類の設定"/>
      <w:bookmarkStart w:id="63" w:name="_Ref8639530"/>
      <w:bookmarkStart w:id="64" w:name="_Toc21605476"/>
      <w:bookmarkEnd w:id="61"/>
      <w:bookmarkEnd w:id="62"/>
      <w:r w:rsidRPr="00CF7765">
        <w:rPr>
          <w:rFonts w:hint="eastAsia"/>
        </w:rPr>
        <w:lastRenderedPageBreak/>
        <w:t>用紙種類の設定</w:t>
      </w:r>
      <w:bookmarkEnd w:id="63"/>
      <w:bookmarkEnd w:id="64"/>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トレイおよび</w:t>
      </w:r>
      <w:r w:rsidRPr="00CF7765">
        <w:rPr>
          <w:rFonts w:hint="eastAsia"/>
        </w:rPr>
        <w:t>SMH</w:t>
      </w:r>
      <w:r w:rsidRPr="00CF7765">
        <w:rPr>
          <w:rFonts w:hint="eastAsia"/>
        </w:rPr>
        <w:t>に対して、収容されている用紙の種類を設定できるようにし、</w:t>
      </w:r>
      <w:r w:rsidRPr="00CF7765">
        <w:rPr>
          <w:rFonts w:hint="eastAsia"/>
        </w:rPr>
        <w:t>MC</w:t>
      </w:r>
      <w:r w:rsidRPr="00CF7765">
        <w:rPr>
          <w:rFonts w:hint="eastAsia"/>
        </w:rPr>
        <w:t>は用紙の種類にあわせた用紙選択制御、印字パラメータ制御等を行う。</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9"/>
        </w:numPr>
        <w:tabs>
          <w:tab w:val="clear" w:pos="567"/>
          <w:tab w:val="clear" w:pos="851"/>
          <w:tab w:val="clear" w:pos="1418"/>
          <w:tab w:val="clear" w:pos="1701"/>
          <w:tab w:val="left" w:pos="1380"/>
        </w:tabs>
      </w:pPr>
      <w:r w:rsidRPr="00CF7765">
        <w:rPr>
          <w:rFonts w:hint="eastAsia"/>
        </w:rPr>
        <w:t>トレイ</w:t>
      </w:r>
      <w:r w:rsidRPr="00CF7765">
        <w:rPr>
          <w:rFonts w:hint="eastAsia"/>
        </w:rPr>
        <w:t>1</w:t>
      </w:r>
      <w:r w:rsidR="003E62DA" w:rsidRPr="00CF7765">
        <w:rPr>
          <w:rFonts w:hint="eastAsia"/>
        </w:rPr>
        <w:t>～</w:t>
      </w:r>
      <w:r w:rsidR="003E62DA" w:rsidRPr="00CF7765">
        <w:rPr>
          <w:rFonts w:hint="eastAsia"/>
        </w:rPr>
        <w:t>N</w:t>
      </w:r>
      <w:r w:rsidRPr="00CF7765">
        <w:rPr>
          <w:rFonts w:hint="eastAsia"/>
        </w:rPr>
        <w:t>、</w:t>
      </w:r>
      <w:r w:rsidRPr="00CF7765">
        <w:rPr>
          <w:rFonts w:hint="eastAsia"/>
        </w:rPr>
        <w:t>SMH</w:t>
      </w:r>
      <w:r w:rsidRPr="00CF7765">
        <w:rPr>
          <w:rFonts w:hint="eastAsia"/>
        </w:rPr>
        <w:t>に対して、収容されている用紙の種類を設定することができる。</w:t>
      </w:r>
    </w:p>
    <w:p w:rsidR="00FD3712" w:rsidRPr="00CF7765" w:rsidRDefault="00FD3712">
      <w:pPr>
        <w:pStyle w:val="aa"/>
        <w:numPr>
          <w:ilvl w:val="0"/>
          <w:numId w:val="9"/>
        </w:numPr>
        <w:tabs>
          <w:tab w:val="clear" w:pos="567"/>
          <w:tab w:val="clear" w:pos="851"/>
          <w:tab w:val="clear" w:pos="1418"/>
          <w:tab w:val="clear" w:pos="1701"/>
          <w:tab w:val="left" w:pos="1380"/>
        </w:tabs>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、くるみ製本機のカバーフィーダについては、</w:t>
      </w:r>
      <w:r w:rsidR="00036288">
        <w:rPr>
          <w:rFonts w:hint="eastAsia"/>
        </w:rPr>
        <w:t>、「</w:t>
      </w:r>
      <w:r w:rsidR="00036288">
        <w:fldChar w:fldCharType="begin"/>
      </w:r>
      <w:r w:rsidR="00036288">
        <w:instrText xml:space="preserve"> </w:instrText>
      </w:r>
      <w:r w:rsidR="00036288">
        <w:rPr>
          <w:rFonts w:hint="eastAsia"/>
        </w:rPr>
        <w:instrText>REF _Ref148446027 \r \h</w:instrText>
      </w:r>
      <w:r w:rsidR="00036288">
        <w:instrText xml:space="preserve"> </w:instrText>
      </w:r>
      <w:r w:rsidR="00036288">
        <w:fldChar w:fldCharType="separate"/>
      </w:r>
      <w:r w:rsidR="00091205">
        <w:t>3.2.17</w:t>
      </w:r>
      <w:r w:rsidR="00036288">
        <w:fldChar w:fldCharType="end"/>
      </w:r>
      <w:r w:rsidR="00036288">
        <w:t xml:space="preserve"> </w:t>
      </w:r>
      <w:r w:rsidR="00036288">
        <w:fldChar w:fldCharType="begin"/>
      </w:r>
      <w:r w:rsidR="00036288">
        <w:instrText xml:space="preserve"> REF _Ref148446027 \h </w:instrText>
      </w:r>
      <w:r w:rsidR="00036288">
        <w:fldChar w:fldCharType="separate"/>
      </w:r>
      <w:r w:rsidR="00091205" w:rsidRPr="00CF7765">
        <w:rPr>
          <w:rFonts w:hint="eastAsia"/>
        </w:rPr>
        <w:t>Interposer</w:t>
      </w:r>
      <w:r w:rsidR="00036288">
        <w:fldChar w:fldCharType="end"/>
      </w:r>
      <w:r w:rsidR="00036288">
        <w:rPr>
          <w:rFonts w:hint="eastAsia"/>
        </w:rPr>
        <w:t>」を参照のこと。</w:t>
      </w:r>
    </w:p>
    <w:p w:rsidR="00FD3712" w:rsidRPr="00CF7765" w:rsidRDefault="00FD3712">
      <w:pPr>
        <w:pStyle w:val="aa"/>
        <w:numPr>
          <w:ilvl w:val="0"/>
          <w:numId w:val="9"/>
        </w:numPr>
        <w:tabs>
          <w:tab w:val="clear" w:pos="567"/>
          <w:tab w:val="clear" w:pos="851"/>
          <w:tab w:val="clear" w:pos="1418"/>
          <w:tab w:val="clear" w:pos="1701"/>
          <w:tab w:val="left" w:pos="1380"/>
        </w:tabs>
      </w:pPr>
      <w:r w:rsidRPr="00CF7765">
        <w:rPr>
          <w:rFonts w:hint="eastAsia"/>
        </w:rPr>
        <w:t>IOT Device</w:t>
      </w:r>
      <w:r w:rsidRPr="00CF7765">
        <w:rPr>
          <w:rFonts w:hint="eastAsia"/>
        </w:rPr>
        <w:t>は、他の</w:t>
      </w:r>
      <w:r w:rsidRPr="00CF7765">
        <w:rPr>
          <w:rFonts w:hint="eastAsia"/>
        </w:rPr>
        <w:t>DT Service</w:t>
      </w:r>
      <w:r w:rsidRPr="00CF7765">
        <w:rPr>
          <w:rFonts w:hint="eastAsia"/>
        </w:rPr>
        <w:t>によって決定された用紙種類を</w:t>
      </w:r>
      <w:r w:rsidRPr="00CF7765">
        <w:rPr>
          <w:rFonts w:hint="eastAsia"/>
        </w:rPr>
        <w:t>IOT</w:t>
      </w:r>
      <w:r w:rsidRPr="00CF7765">
        <w:rPr>
          <w:rFonts w:hint="eastAsia"/>
        </w:rPr>
        <w:t>制御上の分類に変換した上で、印字処理を行う。</w:t>
      </w:r>
    </w:p>
    <w:p w:rsidR="00FD3712" w:rsidRPr="00CF7765" w:rsidRDefault="00FD3712">
      <w:pPr>
        <w:pStyle w:val="aa"/>
        <w:numPr>
          <w:ilvl w:val="0"/>
          <w:numId w:val="9"/>
        </w:numPr>
        <w:tabs>
          <w:tab w:val="clear" w:pos="567"/>
          <w:tab w:val="clear" w:pos="851"/>
          <w:tab w:val="clear" w:pos="1418"/>
          <w:tab w:val="clear" w:pos="1701"/>
          <w:tab w:val="left" w:pos="1380"/>
        </w:tabs>
      </w:pPr>
      <w:r w:rsidRPr="00CF7765">
        <w:rPr>
          <w:rFonts w:hint="eastAsia"/>
        </w:rPr>
        <w:t>用紙種類として設定できるものの一覧と、用紙搬送上の制限については、「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p>
    <w:p w:rsidR="00FD3712" w:rsidRPr="00CF7765" w:rsidRDefault="00FD3712">
      <w:pPr>
        <w:pStyle w:val="aa"/>
        <w:numPr>
          <w:ilvl w:val="0"/>
          <w:numId w:val="9"/>
        </w:numPr>
        <w:tabs>
          <w:tab w:val="clear" w:pos="567"/>
          <w:tab w:val="clear" w:pos="851"/>
          <w:tab w:val="clear" w:pos="1418"/>
          <w:tab w:val="clear" w:pos="1701"/>
          <w:tab w:val="left" w:pos="1380"/>
        </w:tabs>
      </w:pPr>
      <w:r w:rsidRPr="00CF7765">
        <w:rPr>
          <w:rFonts w:hint="eastAsia"/>
        </w:rPr>
        <w:t>トレイおよび</w:t>
      </w:r>
      <w:r w:rsidRPr="00CF7765">
        <w:rPr>
          <w:rFonts w:hint="eastAsia"/>
        </w:rPr>
        <w:t>SMH</w:t>
      </w:r>
      <w:r w:rsidRPr="00CF7765">
        <w:rPr>
          <w:rFonts w:hint="eastAsia"/>
        </w:rPr>
        <w:t>に対する用紙種類の設定はシステムデータ「トレイの用紙種類」として保存され、すべての</w:t>
      </w:r>
      <w:r w:rsidRPr="00CF7765">
        <w:rPr>
          <w:rFonts w:hint="eastAsia"/>
        </w:rPr>
        <w:t>DT Service</w:t>
      </w:r>
      <w:r w:rsidRPr="00CF7765">
        <w:rPr>
          <w:rFonts w:hint="eastAsia"/>
        </w:rPr>
        <w:t>で参照される。システムデータ「トレイの用紙種類」は用紙トレイごとに用意される。</w:t>
      </w:r>
    </w:p>
    <w:p w:rsidR="00FD3712" w:rsidRPr="00CF7765" w:rsidRDefault="00FD3712" w:rsidP="0033037C">
      <w:pPr>
        <w:pStyle w:val="aa"/>
        <w:numPr>
          <w:ilvl w:val="0"/>
          <w:numId w:val="9"/>
        </w:numPr>
        <w:tabs>
          <w:tab w:val="clear" w:pos="567"/>
          <w:tab w:val="clear" w:pos="851"/>
          <w:tab w:val="clear" w:pos="1418"/>
          <w:tab w:val="clear" w:pos="1701"/>
          <w:tab w:val="left" w:pos="1380"/>
        </w:tabs>
      </w:pPr>
      <w:r w:rsidRPr="00CF7765">
        <w:rPr>
          <w:rFonts w:hint="eastAsia"/>
        </w:rPr>
        <w:t>通常トレイに</w:t>
      </w:r>
      <w:r w:rsidRPr="00CF7765">
        <w:t>Tab</w:t>
      </w:r>
      <w:r w:rsidRPr="00CF7765">
        <w:rPr>
          <w:rFonts w:hint="eastAsia"/>
        </w:rPr>
        <w:t>紙厚</w:t>
      </w:r>
      <w:r w:rsidRPr="00CF7765">
        <w:t>1</w:t>
      </w:r>
      <w:r w:rsidRPr="00CF7765">
        <w:rPr>
          <w:rFonts w:hint="eastAsia"/>
        </w:rPr>
        <w:t>、</w:t>
      </w:r>
      <w:r w:rsidRPr="00CF7765">
        <w:t>Tab</w:t>
      </w:r>
      <w:r w:rsidRPr="00CF7765">
        <w:rPr>
          <w:rFonts w:hint="eastAsia"/>
        </w:rPr>
        <w:t>紙厚</w:t>
      </w:r>
      <w:r w:rsidRPr="00CF7765">
        <w:rPr>
          <w:rFonts w:hint="eastAsia"/>
        </w:rPr>
        <w:t>2</w:t>
      </w:r>
      <w:r w:rsidRPr="00CF7765">
        <w:rPr>
          <w:rFonts w:hint="eastAsia"/>
        </w:rPr>
        <w:t>、</w:t>
      </w:r>
      <w:r w:rsidRPr="00CF7765">
        <w:t>Tab</w:t>
      </w:r>
      <w:r w:rsidRPr="00CF7765">
        <w:rPr>
          <w:rFonts w:hint="eastAsia"/>
        </w:rPr>
        <w:t>紙厚</w:t>
      </w:r>
      <w:r w:rsidRPr="00CF7765">
        <w:t>3</w:t>
      </w:r>
      <w:r w:rsidRPr="00CF7765">
        <w:rPr>
          <w:rFonts w:hint="eastAsia"/>
        </w:rPr>
        <w:t>、</w:t>
      </w:r>
      <w:r w:rsidRPr="00CF7765">
        <w:t>Tab</w:t>
      </w:r>
      <w:r w:rsidRPr="00CF7765">
        <w:rPr>
          <w:rFonts w:hint="eastAsia"/>
        </w:rPr>
        <w:t>紙厚</w:t>
      </w:r>
      <w:r w:rsidRPr="00CF7765">
        <w:rPr>
          <w:rFonts w:hint="eastAsia"/>
        </w:rPr>
        <w:t>4</w:t>
      </w:r>
      <w:r w:rsidRPr="00CF7765">
        <w:rPr>
          <w:rFonts w:hint="eastAsia"/>
        </w:rPr>
        <w:t>をセットすることが可能なとき、セットしたならば、用紙サイズを自動検知することができない。</w:t>
      </w:r>
      <w:r w:rsidRPr="00CF7765">
        <w:rPr>
          <w:rFonts w:hint="eastAsia"/>
        </w:rPr>
        <w:br/>
      </w:r>
      <w:r w:rsidRPr="00CF7765">
        <w:rPr>
          <w:rFonts w:hint="eastAsia"/>
        </w:rPr>
        <w:t>この場合、用紙サイズグループの設定により以下のように一意に決定する。</w:t>
      </w:r>
      <w:r w:rsidRPr="00CF7765">
        <w:rPr>
          <w:rFonts w:hint="eastAsia"/>
        </w:rPr>
        <w:br/>
      </w:r>
      <w:r w:rsidRPr="00CF7765">
        <w:rPr>
          <w:rFonts w:hint="eastAsia"/>
        </w:rPr>
        <w:br/>
        <w:t>A4 LEF</w:t>
      </w:r>
      <w:r w:rsidRPr="00CF7765">
        <w:rPr>
          <w:rFonts w:hint="eastAsia"/>
        </w:rPr>
        <w:t>：</w:t>
      </w:r>
      <w:r w:rsidRPr="00CF7765">
        <w:rPr>
          <w:rFonts w:hint="eastAsia"/>
        </w:rPr>
        <w:tab/>
      </w:r>
      <w:r w:rsidR="0097672F">
        <w:rPr>
          <w:rFonts w:hint="eastAsia"/>
        </w:rPr>
        <w:t>PGS2005SGP</w:t>
      </w:r>
      <w:r w:rsidRPr="00CF7765">
        <w:rPr>
          <w:rFonts w:hint="eastAsia"/>
        </w:rPr>
        <w:t>、</w:t>
      </w:r>
      <w:r w:rsidRPr="00CF7765">
        <w:rPr>
          <w:rFonts w:hint="eastAsia"/>
        </w:rPr>
        <w:t>AP/GCO</w:t>
      </w:r>
      <w:r w:rsidRPr="00CF7765">
        <w:rPr>
          <w:rFonts w:hint="eastAsia"/>
        </w:rPr>
        <w:t>、</w:t>
      </w:r>
      <w:r w:rsidR="00EF6883">
        <w:rPr>
          <w:rFonts w:hint="eastAsia"/>
        </w:rPr>
        <w:t>PGS2002SGP</w:t>
      </w:r>
      <w:r w:rsidRPr="00CF7765">
        <w:rPr>
          <w:rFonts w:hint="eastAsia"/>
        </w:rPr>
        <w:t>/</w:t>
      </w:r>
      <w:r w:rsidR="0033037C" w:rsidRPr="0033037C">
        <w:t>PGS2003SGP</w:t>
      </w:r>
      <w:r w:rsidRPr="00CF7765">
        <w:rPr>
          <w:rFonts w:hint="eastAsia"/>
        </w:rPr>
        <w:t>-W</w:t>
      </w:r>
      <w:r w:rsidRPr="00CF7765">
        <w:rPr>
          <w:rFonts w:hint="eastAsia"/>
        </w:rPr>
        <w:t>、</w:t>
      </w:r>
      <w:r w:rsidR="0033037C" w:rsidRPr="0033037C">
        <w:t>PGS2003SGP</w:t>
      </w:r>
      <w:r w:rsidRPr="00CF7765">
        <w:rPr>
          <w:rFonts w:hint="eastAsia"/>
        </w:rPr>
        <w:t>-E</w:t>
      </w:r>
      <w:r w:rsidRPr="00CF7765">
        <w:rPr>
          <w:rFonts w:hint="eastAsia"/>
        </w:rPr>
        <w:br/>
        <w:t>Letter LEF</w:t>
      </w:r>
      <w:r w:rsidRPr="00CF7765">
        <w:rPr>
          <w:rFonts w:hint="eastAsia"/>
        </w:rPr>
        <w:t>：</w:t>
      </w:r>
      <w:r w:rsidRPr="00CF7765">
        <w:rPr>
          <w:rFonts w:hint="eastAsia"/>
        </w:rPr>
        <w:tab/>
      </w:r>
      <w:r w:rsidR="00EF6883">
        <w:rPr>
          <w:rFonts w:hint="eastAsia"/>
        </w:rPr>
        <w:t>PGS2000SGP</w:t>
      </w:r>
      <w:r w:rsidRPr="00CF7765">
        <w:br/>
      </w:r>
      <w:r w:rsidRPr="00CF7765">
        <w:br/>
      </w:r>
      <w:r w:rsidRPr="00CF7765">
        <w:rPr>
          <w:rFonts w:hint="eastAsia"/>
        </w:rPr>
        <w:t>また、定形外サイズの設定、定形サイズの設定は無効となる。</w:t>
      </w:r>
      <w:r w:rsidRPr="00CF7765">
        <w:br/>
      </w:r>
      <w:r w:rsidRPr="00CF7765">
        <w:br/>
      </w:r>
      <w:r w:rsidRPr="00CF7765">
        <w:br/>
        <w:t>Tab</w:t>
      </w:r>
      <w:r w:rsidRPr="00CF7765">
        <w:rPr>
          <w:rFonts w:hint="eastAsia"/>
        </w:rPr>
        <w:t>紙厚</w:t>
      </w:r>
      <w:r w:rsidRPr="00CF7765">
        <w:t>1</w:t>
      </w:r>
      <w:r w:rsidRPr="00CF7765">
        <w:rPr>
          <w:rFonts w:hint="eastAsia"/>
        </w:rPr>
        <w:t>、</w:t>
      </w:r>
      <w:r w:rsidRPr="00CF7765">
        <w:t>Tab</w:t>
      </w:r>
      <w:r w:rsidRPr="00CF7765">
        <w:rPr>
          <w:rFonts w:hint="eastAsia"/>
        </w:rPr>
        <w:t>紙厚</w:t>
      </w:r>
      <w:r w:rsidRPr="00CF7765">
        <w:rPr>
          <w:rFonts w:hint="eastAsia"/>
        </w:rPr>
        <w:t>2</w:t>
      </w:r>
      <w:r w:rsidRPr="00CF7765">
        <w:rPr>
          <w:rFonts w:hint="eastAsia"/>
        </w:rPr>
        <w:t>、</w:t>
      </w:r>
      <w:r w:rsidRPr="00CF7765">
        <w:t>Tab</w:t>
      </w:r>
      <w:r w:rsidRPr="00CF7765">
        <w:rPr>
          <w:rFonts w:hint="eastAsia"/>
        </w:rPr>
        <w:t>紙厚</w:t>
      </w:r>
      <w:r w:rsidRPr="00CF7765">
        <w:t>3</w:t>
      </w:r>
      <w:r w:rsidRPr="00CF7765">
        <w:rPr>
          <w:rFonts w:hint="eastAsia"/>
        </w:rPr>
        <w:t>、</w:t>
      </w:r>
      <w:r w:rsidRPr="00CF7765">
        <w:t>Tab</w:t>
      </w:r>
      <w:r w:rsidRPr="00CF7765">
        <w:rPr>
          <w:rFonts w:hint="eastAsia"/>
        </w:rPr>
        <w:t>紙厚</w:t>
      </w:r>
      <w:r w:rsidRPr="00CF7765">
        <w:rPr>
          <w:rFonts w:hint="eastAsia"/>
        </w:rPr>
        <w:t>4</w:t>
      </w:r>
      <w:r w:rsidRPr="00CF7765">
        <w:rPr>
          <w:rFonts w:hint="eastAsia"/>
        </w:rPr>
        <w:t>をセットした通常トレイを特定用紙専用トレイ</w:t>
      </w:r>
      <w:r w:rsidRPr="00CF7765">
        <w:rPr>
          <w:rFonts w:hint="eastAsia"/>
        </w:rPr>
        <w:t>(DedicatedTray)</w:t>
      </w:r>
      <w:r w:rsidRPr="00CF7765">
        <w:rPr>
          <w:rFonts w:hint="eastAsia"/>
        </w:rPr>
        <w:t>に設定する場合、用紙サイズとして</w:t>
      </w:r>
      <w:r w:rsidRPr="00CF7765">
        <w:rPr>
          <w:rFonts w:hint="eastAsia"/>
        </w:rPr>
        <w:t>A4 LEF</w:t>
      </w:r>
      <w:r w:rsidRPr="00CF7765">
        <w:rPr>
          <w:rFonts w:hint="eastAsia"/>
        </w:rPr>
        <w:t>または</w:t>
      </w:r>
      <w:r w:rsidRPr="00CF7765">
        <w:rPr>
          <w:rFonts w:hint="eastAsia"/>
        </w:rPr>
        <w:t>Letter LEF</w:t>
      </w:r>
      <w:r w:rsidRPr="00CF7765">
        <w:rPr>
          <w:rFonts w:hint="eastAsia"/>
        </w:rPr>
        <w:t>を設定することができる。</w:t>
      </w:r>
      <w:r w:rsidRPr="00CF7765">
        <w:br/>
      </w:r>
      <w:r w:rsidRPr="00CF7765">
        <w:rPr>
          <w:rFonts w:hint="eastAsia"/>
        </w:rPr>
        <w:t>この場合、用紙サイズグループによって決定される用紙サイズより、特定用紙専用トレイとして設定された用紙サイズが優先される。</w:t>
      </w:r>
      <w:r w:rsidRPr="00CF7765">
        <w:rPr>
          <w:color w:val="0000FF"/>
        </w:rPr>
        <w:br/>
      </w:r>
    </w:p>
    <w:p w:rsidR="00FD3712" w:rsidRDefault="00FD3712">
      <w:pPr>
        <w:pStyle w:val="aa"/>
        <w:numPr>
          <w:ilvl w:val="0"/>
          <w:numId w:val="9"/>
        </w:numPr>
        <w:tabs>
          <w:tab w:val="clear" w:pos="567"/>
          <w:tab w:val="clear" w:pos="851"/>
          <w:tab w:val="clear" w:pos="1418"/>
          <w:tab w:val="clear" w:pos="1701"/>
          <w:tab w:val="left" w:pos="1380"/>
        </w:tabs>
      </w:pPr>
      <w:r w:rsidRPr="00CF7765">
        <w:rPr>
          <w:rFonts w:hint="eastAsia"/>
        </w:rPr>
        <w:t>レターヘッド紙、プレプリント紙、穴空き紙については、「</w:t>
      </w:r>
      <w:r w:rsidRPr="00CF7765">
        <w:fldChar w:fldCharType="begin"/>
      </w:r>
      <w:r w:rsidRPr="00CF7765">
        <w:instrText xml:space="preserve"> REF _Ref165277032 \r \h  \* MERGEFORMAT </w:instrText>
      </w:r>
      <w:r w:rsidRPr="00CF7765">
        <w:fldChar w:fldCharType="separate"/>
      </w:r>
      <w:r w:rsidR="00091205">
        <w:t>3.3.4</w:t>
      </w:r>
      <w:r w:rsidRPr="00CF7765">
        <w:fldChar w:fldCharType="end"/>
      </w:r>
      <w:r w:rsidRPr="00CF7765">
        <w:rPr>
          <w:rFonts w:hint="eastAsia"/>
        </w:rPr>
        <w:t xml:space="preserve"> </w:t>
      </w:r>
      <w:r w:rsidRPr="00CF7765">
        <w:fldChar w:fldCharType="begin"/>
      </w:r>
      <w:r w:rsidRPr="00CF7765">
        <w:instrText xml:space="preserve"> REF _Ref165277035 \h  \* MERGEFORMAT </w:instrText>
      </w:r>
      <w:r w:rsidRPr="00CF7765">
        <w:fldChar w:fldCharType="separate"/>
      </w:r>
      <w:r w:rsidR="00091205" w:rsidRPr="00CF7765">
        <w:rPr>
          <w:rFonts w:hint="eastAsia"/>
        </w:rPr>
        <w:t>レターヘッドプリント</w:t>
      </w:r>
      <w:r w:rsidRPr="00CF7765">
        <w:fldChar w:fldCharType="end"/>
      </w:r>
      <w:r w:rsidRPr="00CF7765">
        <w:rPr>
          <w:rFonts w:hint="eastAsia"/>
        </w:rPr>
        <w:t>」を合わせて参照のこと。</w:t>
      </w:r>
    </w:p>
    <w:p w:rsidR="00006B71" w:rsidRDefault="00006B71" w:rsidP="00C8564C">
      <w:pPr>
        <w:pStyle w:val="aa"/>
        <w:numPr>
          <w:ilvl w:val="0"/>
          <w:numId w:val="9"/>
        </w:numPr>
        <w:tabs>
          <w:tab w:val="left" w:pos="1380"/>
        </w:tabs>
      </w:pPr>
      <w:r>
        <w:rPr>
          <w:rFonts w:hint="eastAsia"/>
        </w:rPr>
        <w:t>はがきサイズを自動検知できるトレイ</w:t>
      </w:r>
      <w:r>
        <w:rPr>
          <w:rFonts w:hint="eastAsia"/>
        </w:rPr>
        <w:t>(</w:t>
      </w:r>
      <w:r>
        <w:rPr>
          <w:rFonts w:hint="eastAsia"/>
        </w:rPr>
        <w:t>手差し除く</w:t>
      </w:r>
      <w:r>
        <w:rPr>
          <w:rFonts w:hint="eastAsia"/>
        </w:rPr>
        <w:t>)</w:t>
      </w:r>
      <w:r>
        <w:rPr>
          <w:rFonts w:hint="eastAsia"/>
        </w:rPr>
        <w:t>においては、「郵便はがき</w:t>
      </w:r>
      <w:r>
        <w:rPr>
          <w:rFonts w:hint="eastAsia"/>
        </w:rPr>
        <w:t>(100x148)</w:t>
      </w:r>
      <w:r>
        <w:rPr>
          <w:rFonts w:hint="eastAsia"/>
        </w:rPr>
        <w:t>」をトレイに設定した場合、自動的に用紙種類を「はがき」に変更する。また、「郵便はがき</w:t>
      </w:r>
      <w:r>
        <w:rPr>
          <w:rFonts w:hint="eastAsia"/>
        </w:rPr>
        <w:t>(100x148)/</w:t>
      </w:r>
      <w:r>
        <w:rPr>
          <w:rFonts w:hint="eastAsia"/>
        </w:rPr>
        <w:t>用紙種類</w:t>
      </w:r>
      <w:r>
        <w:rPr>
          <w:rFonts w:hint="eastAsia"/>
        </w:rPr>
        <w:t>(</w:t>
      </w:r>
      <w:r>
        <w:rPr>
          <w:rFonts w:hint="eastAsia"/>
        </w:rPr>
        <w:t>はがき</w:t>
      </w:r>
      <w:r>
        <w:rPr>
          <w:rFonts w:hint="eastAsia"/>
        </w:rPr>
        <w:t>)</w:t>
      </w:r>
      <w:r>
        <w:rPr>
          <w:rFonts w:hint="eastAsia"/>
        </w:rPr>
        <w:t>」から、他の用紙サイズに変更した場合、自動的に用紙種類を「普通紙」に変更する。プリント中のジョブがあっても自動的に用紙種類は変更される</w:t>
      </w:r>
      <w:r w:rsidR="005401A4">
        <w:rPr>
          <w:rFonts w:hint="eastAsia"/>
        </w:rPr>
        <w:t>。本機能を有効にするかどうかはプロダクトに依存する</w:t>
      </w:r>
      <w:r w:rsidR="005401A4">
        <w:rPr>
          <w:rFonts w:hint="eastAsia"/>
        </w:rPr>
        <w:t>(V2</w:t>
      </w:r>
      <w:r>
        <w:rPr>
          <w:rFonts w:hint="eastAsia"/>
        </w:rPr>
        <w:t>以降</w:t>
      </w:r>
      <w:r>
        <w:rPr>
          <w:rFonts w:hint="eastAsia"/>
        </w:rPr>
        <w:t xml:space="preserve">) </w:t>
      </w:r>
      <w:r>
        <w:rPr>
          <w:rFonts w:hint="eastAsia"/>
        </w:rPr>
        <w:t>※制限事項は、“制限事項</w:t>
      </w:r>
      <w:r w:rsidR="005D03CB">
        <w:rPr>
          <w:rFonts w:hint="eastAsia"/>
        </w:rPr>
        <w:t>6</w:t>
      </w:r>
      <w:r>
        <w:rPr>
          <w:rFonts w:hint="eastAsia"/>
        </w:rPr>
        <w:t>”を参照。</w:t>
      </w:r>
    </w:p>
    <w:p w:rsidR="00A4281C" w:rsidRPr="00CF7765" w:rsidRDefault="00771BE2" w:rsidP="00771BE2">
      <w:pPr>
        <w:pStyle w:val="aa"/>
        <w:numPr>
          <w:ilvl w:val="0"/>
          <w:numId w:val="9"/>
        </w:numPr>
        <w:tabs>
          <w:tab w:val="left" w:pos="1380"/>
        </w:tabs>
      </w:pPr>
      <w:r w:rsidRPr="00771BE2">
        <w:rPr>
          <w:rFonts w:hint="eastAsia"/>
        </w:rPr>
        <w:t>封筒</w:t>
      </w:r>
      <w:r w:rsidRPr="00771BE2">
        <w:rPr>
          <w:rFonts w:hint="eastAsia"/>
        </w:rPr>
        <w:t>/</w:t>
      </w:r>
      <w:r w:rsidRPr="00771BE2">
        <w:rPr>
          <w:rFonts w:hint="eastAsia"/>
        </w:rPr>
        <w:t>ハガキ専用</w:t>
      </w:r>
      <w:r w:rsidRPr="00771BE2">
        <w:rPr>
          <w:rFonts w:hint="eastAsia"/>
        </w:rPr>
        <w:t>Tray</w:t>
      </w:r>
      <w:r w:rsidRPr="00771BE2">
        <w:rPr>
          <w:rFonts w:hint="eastAsia"/>
        </w:rPr>
        <w:t>の自動検知において、封筒サイズ</w:t>
      </w:r>
      <w:r w:rsidRPr="00771BE2">
        <w:rPr>
          <w:rFonts w:hint="eastAsia"/>
        </w:rPr>
        <w:t>(</w:t>
      </w:r>
      <w:r w:rsidRPr="00771BE2">
        <w:rPr>
          <w:rFonts w:hint="eastAsia"/>
        </w:rPr>
        <w:t>長形</w:t>
      </w:r>
      <w:r w:rsidRPr="00771BE2">
        <w:rPr>
          <w:rFonts w:hint="eastAsia"/>
        </w:rPr>
        <w:t>3</w:t>
      </w:r>
      <w:r w:rsidRPr="00771BE2">
        <w:rPr>
          <w:rFonts w:hint="eastAsia"/>
        </w:rPr>
        <w:t>号</w:t>
      </w:r>
      <w:r w:rsidRPr="00771BE2">
        <w:rPr>
          <w:rFonts w:hint="eastAsia"/>
        </w:rPr>
        <w:t>SEF</w:t>
      </w:r>
      <w:r w:rsidRPr="00771BE2">
        <w:rPr>
          <w:rFonts w:hint="eastAsia"/>
        </w:rPr>
        <w:t>、角形</w:t>
      </w:r>
      <w:r w:rsidRPr="00771BE2">
        <w:rPr>
          <w:rFonts w:hint="eastAsia"/>
        </w:rPr>
        <w:t>2</w:t>
      </w:r>
      <w:r w:rsidRPr="00771BE2">
        <w:rPr>
          <w:rFonts w:hint="eastAsia"/>
        </w:rPr>
        <w:t>号</w:t>
      </w:r>
      <w:r w:rsidRPr="00771BE2">
        <w:rPr>
          <w:rFonts w:hint="eastAsia"/>
        </w:rPr>
        <w:t>SEF</w:t>
      </w:r>
      <w:r w:rsidRPr="00771BE2">
        <w:rPr>
          <w:rFonts w:hint="eastAsia"/>
        </w:rPr>
        <w:t>、洋形</w:t>
      </w:r>
      <w:r w:rsidRPr="00771BE2">
        <w:rPr>
          <w:rFonts w:hint="eastAsia"/>
        </w:rPr>
        <w:t>2</w:t>
      </w:r>
      <w:r w:rsidRPr="00771BE2">
        <w:rPr>
          <w:rFonts w:hint="eastAsia"/>
        </w:rPr>
        <w:t>号</w:t>
      </w:r>
      <w:r w:rsidRPr="00771BE2">
        <w:rPr>
          <w:rFonts w:hint="eastAsia"/>
        </w:rPr>
        <w:t>LEF</w:t>
      </w:r>
      <w:r w:rsidRPr="00771BE2">
        <w:rPr>
          <w:rFonts w:hint="eastAsia"/>
        </w:rPr>
        <w:t>、長形</w:t>
      </w:r>
      <w:r w:rsidRPr="00771BE2">
        <w:rPr>
          <w:rFonts w:hint="eastAsia"/>
        </w:rPr>
        <w:t>4</w:t>
      </w:r>
      <w:r w:rsidRPr="00771BE2">
        <w:rPr>
          <w:rFonts w:hint="eastAsia"/>
        </w:rPr>
        <w:t>号</w:t>
      </w:r>
      <w:r w:rsidRPr="00771BE2">
        <w:rPr>
          <w:rFonts w:hint="eastAsia"/>
        </w:rPr>
        <w:t>SEF )</w:t>
      </w:r>
      <w:r w:rsidRPr="00771BE2">
        <w:rPr>
          <w:rFonts w:hint="eastAsia"/>
        </w:rPr>
        <w:t>をトレイに設定した場合、自動的に用紙種類を「封筒」に変更する。また、はがきサイズ</w:t>
      </w:r>
      <w:r w:rsidRPr="00771BE2">
        <w:rPr>
          <w:rFonts w:hint="eastAsia"/>
        </w:rPr>
        <w:t>(</w:t>
      </w:r>
      <w:r w:rsidRPr="00771BE2">
        <w:rPr>
          <w:rFonts w:hint="eastAsia"/>
        </w:rPr>
        <w:t>郵便はがき</w:t>
      </w:r>
      <w:r w:rsidRPr="00771BE2">
        <w:rPr>
          <w:rFonts w:hint="eastAsia"/>
        </w:rPr>
        <w:t>SEF</w:t>
      </w:r>
      <w:r w:rsidRPr="00771BE2">
        <w:rPr>
          <w:rFonts w:hint="eastAsia"/>
        </w:rPr>
        <w:t>、</w:t>
      </w:r>
      <w:r w:rsidRPr="00771BE2">
        <w:rPr>
          <w:rFonts w:hint="eastAsia"/>
        </w:rPr>
        <w:t>Post Card(5</w:t>
      </w:r>
      <w:r w:rsidRPr="00771BE2">
        <w:rPr>
          <w:rFonts w:hint="eastAsia"/>
        </w:rPr>
        <w:t>×</w:t>
      </w:r>
      <w:r w:rsidRPr="00771BE2">
        <w:rPr>
          <w:rFonts w:hint="eastAsia"/>
        </w:rPr>
        <w:t>7)(</w:t>
      </w:r>
      <w:r w:rsidRPr="00771BE2">
        <w:rPr>
          <w:rFonts w:hint="eastAsia"/>
        </w:rPr>
        <w:t>写真</w:t>
      </w:r>
      <w:r w:rsidRPr="00771BE2">
        <w:rPr>
          <w:rFonts w:hint="eastAsia"/>
        </w:rPr>
        <w:t>2L</w:t>
      </w:r>
      <w:r w:rsidRPr="00771BE2">
        <w:rPr>
          <w:rFonts w:hint="eastAsia"/>
        </w:rPr>
        <w:t>サイズ</w:t>
      </w:r>
      <w:r w:rsidRPr="00771BE2">
        <w:rPr>
          <w:rFonts w:hint="eastAsia"/>
        </w:rPr>
        <w:t>))</w:t>
      </w:r>
      <w:r w:rsidRPr="00771BE2">
        <w:rPr>
          <w:rFonts w:hint="eastAsia"/>
        </w:rPr>
        <w:t>をトレイに設定した場合、自動的に用紙種類を「はがき」に変更する。上記以外の用紙の場合は紙質を「封筒」にする。プリント中のジョブがあっても自動的に用紙種類は変更される。本機能を有効にするかどうかはプロダクトに依存する</w:t>
      </w:r>
      <w:r w:rsidRPr="00771BE2">
        <w:rPr>
          <w:rFonts w:hint="eastAsia"/>
        </w:rPr>
        <w:t>(-XIII-1a</w:t>
      </w:r>
      <w:r w:rsidRPr="00771BE2">
        <w:rPr>
          <w:rFonts w:hint="eastAsia"/>
        </w:rPr>
        <w:t>以降</w:t>
      </w:r>
      <w:r w:rsidRPr="00771BE2">
        <w:rPr>
          <w:rFonts w:hint="eastAsia"/>
        </w:rPr>
        <w:t xml:space="preserve">) </w:t>
      </w:r>
      <w:r w:rsidRPr="00771BE2">
        <w:rPr>
          <w:rFonts w:hint="eastAsia"/>
        </w:rPr>
        <w:t>※制限事項は、“制限事項</w:t>
      </w:r>
      <w:r w:rsidRPr="00771BE2">
        <w:rPr>
          <w:rFonts w:hint="eastAsia"/>
        </w:rPr>
        <w:t>6</w:t>
      </w:r>
      <w:r w:rsidRPr="00771BE2">
        <w:rPr>
          <w:rFonts w:hint="eastAsia"/>
        </w:rPr>
        <w:t>”を参照。</w:t>
      </w:r>
    </w:p>
    <w:p w:rsidR="00FD3712" w:rsidRPr="00CF7765" w:rsidRDefault="00FD3712">
      <w:pPr>
        <w:pStyle w:val="aa"/>
      </w:pPr>
    </w:p>
    <w:p w:rsidR="00FD3712" w:rsidRPr="00CF7765" w:rsidRDefault="00FD3712">
      <w:pPr>
        <w:pStyle w:val="aa"/>
        <w:ind w:left="0"/>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240"/>
        <w:gridCol w:w="600"/>
        <w:gridCol w:w="1080"/>
        <w:gridCol w:w="2580"/>
        <w:gridCol w:w="2187"/>
      </w:tblGrid>
      <w:tr w:rsidR="00FD3712" w:rsidRPr="00CF7765">
        <w:trPr>
          <w:tblHeader/>
          <w:jc w:val="right"/>
        </w:trPr>
        <w:tc>
          <w:tcPr>
            <w:tcW w:w="3240" w:type="dxa"/>
            <w:tcBorders>
              <w:bottom w:val="nil"/>
            </w:tcBorders>
            <w:shd w:val="clear" w:color="auto" w:fill="FFFF00"/>
          </w:tcPr>
          <w:p w:rsidR="00FD3712" w:rsidRPr="00CF7765" w:rsidRDefault="00FD3712">
            <w:pPr>
              <w:pStyle w:val="aa"/>
              <w:ind w:left="0"/>
            </w:pPr>
            <w:r w:rsidRPr="00CF7765">
              <w:rPr>
                <w:rFonts w:hint="eastAsia"/>
              </w:rPr>
              <w:t>項目</w:t>
            </w:r>
          </w:p>
        </w:tc>
        <w:tc>
          <w:tcPr>
            <w:tcW w:w="6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0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80" w:type="dxa"/>
            <w:tcBorders>
              <w:bottom w:val="nil"/>
            </w:tcBorders>
            <w:shd w:val="clear" w:color="auto" w:fill="FFFF00"/>
          </w:tcPr>
          <w:p w:rsidR="00FD3712" w:rsidRPr="00CF7765" w:rsidRDefault="00FD3712">
            <w:pPr>
              <w:pStyle w:val="aa"/>
              <w:ind w:left="0"/>
            </w:pPr>
            <w:r w:rsidRPr="00CF7765">
              <w:rPr>
                <w:rFonts w:hint="eastAsia"/>
              </w:rPr>
              <w:t>設定範囲</w:t>
            </w:r>
          </w:p>
        </w:tc>
        <w:tc>
          <w:tcPr>
            <w:tcW w:w="2187" w:type="dxa"/>
            <w:tcBorders>
              <w:bottom w:val="nil"/>
            </w:tcBorders>
            <w:shd w:val="clear" w:color="auto" w:fill="FFFF00"/>
          </w:tcPr>
          <w:p w:rsidR="00FD3712" w:rsidRPr="00CF7765" w:rsidRDefault="00FD3712">
            <w:pPr>
              <w:pStyle w:val="aa"/>
              <w:ind w:left="0"/>
            </w:pPr>
            <w:r w:rsidRPr="00CF7765">
              <w:rPr>
                <w:rFonts w:hint="eastAsia"/>
              </w:rPr>
              <w:t>備考</w:t>
            </w:r>
          </w:p>
          <w:p w:rsidR="00FD3712" w:rsidRPr="00CF7765" w:rsidRDefault="00FD3712">
            <w:pPr>
              <w:pStyle w:val="aa"/>
              <w:ind w:left="0"/>
            </w:pPr>
            <w:r w:rsidRPr="00CF7765">
              <w:rPr>
                <w:rFonts w:hint="eastAsia"/>
              </w:rPr>
              <w:t>(</w:t>
            </w:r>
            <w:r w:rsidRPr="00CF7765">
              <w:rPr>
                <w:rFonts w:hint="eastAsia"/>
              </w:rPr>
              <w:t>構成またはデフォルト値</w:t>
            </w:r>
            <w:r w:rsidRPr="00CF7765">
              <w:rPr>
                <w:rFonts w:hint="eastAsia"/>
              </w:rPr>
              <w:t>)</w:t>
            </w:r>
          </w:p>
        </w:tc>
      </w:tr>
      <w:tr w:rsidR="00FD3712" w:rsidRPr="00CF7765">
        <w:trPr>
          <w:jc w:val="right"/>
        </w:trPr>
        <w:tc>
          <w:tcPr>
            <w:tcW w:w="3240" w:type="dxa"/>
          </w:tcPr>
          <w:p w:rsidR="00FD3712" w:rsidRPr="00CF7765" w:rsidRDefault="00FD3712">
            <w:pPr>
              <w:pStyle w:val="aa"/>
              <w:ind w:left="0"/>
            </w:pPr>
            <w:r w:rsidRPr="00CF7765">
              <w:rPr>
                <w:rFonts w:hint="eastAsia"/>
              </w:rPr>
              <w:t>用紙トレイの用紙種類（</w:t>
            </w:r>
            <w:r w:rsidRPr="00CF7765">
              <w:rPr>
                <w:rFonts w:hint="eastAsia"/>
              </w:rPr>
              <w:t>Tray</w:t>
            </w:r>
            <w:r w:rsidR="004203D5" w:rsidRPr="00CF7765">
              <w:rPr>
                <w:rFonts w:hint="eastAsia"/>
              </w:rPr>
              <w:t xml:space="preserve"> </w:t>
            </w:r>
            <w:r w:rsidR="008150F1" w:rsidRPr="00CF7765">
              <w:t>1</w:t>
            </w:r>
            <w:r w:rsidR="008150F1" w:rsidRPr="00CF7765">
              <w:rPr>
                <w:rFonts w:hint="eastAsia"/>
              </w:rPr>
              <w:t>～</w:t>
            </w:r>
            <w:r w:rsidR="004203D5" w:rsidRPr="00CF7765">
              <w:rPr>
                <w:rFonts w:hint="eastAsia"/>
              </w:rPr>
              <w:t>N</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080" w:type="dxa"/>
          </w:tcPr>
          <w:p w:rsidR="00FD3712" w:rsidRPr="00CF7765" w:rsidRDefault="00FD3712">
            <w:pPr>
              <w:pStyle w:val="aa"/>
              <w:ind w:left="0"/>
            </w:pPr>
            <w:r w:rsidRPr="00CF7765">
              <w:rPr>
                <w:rFonts w:hint="eastAsia"/>
              </w:rPr>
              <w:t>"</w:t>
            </w:r>
            <w:r w:rsidRPr="00CF7765">
              <w:rPr>
                <w:rFonts w:hint="eastAsia"/>
              </w:rPr>
              <w:t>普通紙</w:t>
            </w:r>
            <w:r w:rsidRPr="00CF7765">
              <w:rPr>
                <w:rFonts w:hint="eastAsia"/>
              </w:rPr>
              <w:t>"</w:t>
            </w:r>
          </w:p>
        </w:tc>
        <w:tc>
          <w:tcPr>
            <w:tcW w:w="2580" w:type="dxa"/>
          </w:tcPr>
          <w:p w:rsidR="00FD3712" w:rsidRPr="00CF7765" w:rsidRDefault="00FD3712">
            <w:pPr>
              <w:pStyle w:val="aa"/>
              <w:ind w:left="0"/>
            </w:pPr>
            <w:r w:rsidRPr="00CF7765">
              <w:rPr>
                <w:rFonts w:hint="eastAsia"/>
              </w:rPr>
              <w:t>「</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tc>
        <w:tc>
          <w:tcPr>
            <w:tcW w:w="2187" w:type="dxa"/>
          </w:tcPr>
          <w:p w:rsidR="00FD3712" w:rsidRPr="00CF7765" w:rsidRDefault="00FD3712">
            <w:pPr>
              <w:pStyle w:val="aa"/>
              <w:ind w:left="0"/>
            </w:pPr>
          </w:p>
        </w:tc>
      </w:tr>
      <w:tr w:rsidR="00FD3712" w:rsidRPr="00CF7765">
        <w:trPr>
          <w:jc w:val="right"/>
        </w:trPr>
        <w:tc>
          <w:tcPr>
            <w:tcW w:w="3240" w:type="dxa"/>
          </w:tcPr>
          <w:p w:rsidR="00FD3712" w:rsidRPr="00CF7765" w:rsidRDefault="00FD3712">
            <w:pPr>
              <w:pStyle w:val="aa"/>
              <w:ind w:left="0"/>
            </w:pPr>
            <w:r w:rsidRPr="00CF7765">
              <w:rPr>
                <w:rFonts w:hint="eastAsia"/>
              </w:rPr>
              <w:t>用紙トレイの用紙種類（</w:t>
            </w:r>
            <w:r w:rsidRPr="00CF7765">
              <w:rPr>
                <w:rFonts w:hint="eastAsia"/>
              </w:rPr>
              <w:t>SMH</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080" w:type="dxa"/>
          </w:tcPr>
          <w:p w:rsidR="00FD3712" w:rsidRPr="00CF7765" w:rsidRDefault="00FD3712">
            <w:pPr>
              <w:pStyle w:val="aa"/>
              <w:ind w:left="0"/>
            </w:pPr>
            <w:r w:rsidRPr="00CF7765">
              <w:rPr>
                <w:rFonts w:hint="eastAsia"/>
              </w:rPr>
              <w:t>"</w:t>
            </w:r>
            <w:r w:rsidRPr="00CF7765">
              <w:rPr>
                <w:rFonts w:hint="eastAsia"/>
              </w:rPr>
              <w:t>普通紙</w:t>
            </w:r>
            <w:r w:rsidRPr="00CF7765">
              <w:rPr>
                <w:rFonts w:hint="eastAsia"/>
              </w:rPr>
              <w:t>"</w:t>
            </w:r>
          </w:p>
        </w:tc>
        <w:tc>
          <w:tcPr>
            <w:tcW w:w="2580" w:type="dxa"/>
          </w:tcPr>
          <w:p w:rsidR="00FD3712" w:rsidRPr="00CF7765" w:rsidRDefault="00FD3712">
            <w:pPr>
              <w:pStyle w:val="aa"/>
              <w:ind w:left="0"/>
            </w:pPr>
            <w:r w:rsidRPr="00CF7765">
              <w:rPr>
                <w:rFonts w:hint="eastAsia"/>
              </w:rPr>
              <w:t>上記参照。</w:t>
            </w:r>
          </w:p>
        </w:tc>
        <w:tc>
          <w:tcPr>
            <w:tcW w:w="2187" w:type="dxa"/>
          </w:tcPr>
          <w:p w:rsidR="00FD3712" w:rsidRPr="00CF7765" w:rsidRDefault="00FD3712">
            <w:pPr>
              <w:pStyle w:val="aa"/>
              <w:ind w:left="0"/>
            </w:pPr>
          </w:p>
        </w:tc>
      </w:tr>
      <w:tr w:rsidR="00FF16DA" w:rsidRPr="00CF7765">
        <w:trPr>
          <w:cantSplit/>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1</w:t>
            </w:r>
            <w:r w:rsidRPr="00CF7765">
              <w:rPr>
                <w:rFonts w:hint="eastAsia"/>
              </w:rPr>
              <w:t>の名称</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rPr>
              <w:t>"Null"</w:t>
            </w:r>
          </w:p>
        </w:tc>
        <w:tc>
          <w:tcPr>
            <w:tcW w:w="2580" w:type="dxa"/>
            <w:vMerge w:val="restart"/>
          </w:tcPr>
          <w:p w:rsidR="009F24B5" w:rsidRPr="00CF7765" w:rsidRDefault="009F24B5">
            <w:pPr>
              <w:pStyle w:val="aa"/>
              <w:ind w:left="0"/>
            </w:pPr>
            <w:r w:rsidRPr="00CF7765">
              <w:rPr>
                <w:rFonts w:hint="eastAsia"/>
              </w:rPr>
              <w:t>設定可能な文字列は最大</w:t>
            </w:r>
            <w:r w:rsidRPr="00CF7765">
              <w:rPr>
                <w:rFonts w:hint="eastAsia"/>
              </w:rPr>
              <w:t>24</w:t>
            </w:r>
            <w:r>
              <w:rPr>
                <w:rFonts w:hint="eastAsia"/>
              </w:rPr>
              <w:t>文字</w:t>
            </w:r>
            <w:r w:rsidRPr="00CF7765">
              <w:rPr>
                <w:rFonts w:hint="eastAsia"/>
              </w:rPr>
              <w:t>。</w:t>
            </w:r>
          </w:p>
        </w:tc>
        <w:tc>
          <w:tcPr>
            <w:tcW w:w="2187" w:type="dxa"/>
          </w:tcPr>
          <w:p w:rsidR="00FF16DA" w:rsidRPr="00CF7765" w:rsidRDefault="00FF16DA">
            <w:pPr>
              <w:pStyle w:val="aa"/>
              <w:ind w:left="0"/>
            </w:pPr>
          </w:p>
        </w:tc>
      </w:tr>
      <w:tr w:rsidR="00FF16DA" w:rsidRPr="00CF7765">
        <w:trPr>
          <w:cantSplit/>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2</w:t>
            </w:r>
            <w:r w:rsidRPr="00CF7765">
              <w:rPr>
                <w:rFonts w:hint="eastAsia"/>
              </w:rPr>
              <w:t>の名称</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rPr>
              <w:t>"Null"</w:t>
            </w:r>
          </w:p>
        </w:tc>
        <w:tc>
          <w:tcPr>
            <w:tcW w:w="2580" w:type="dxa"/>
            <w:vMerge/>
          </w:tcPr>
          <w:p w:rsidR="00FF16DA" w:rsidRPr="00CF7765" w:rsidRDefault="00FF16DA">
            <w:pPr>
              <w:pStyle w:val="aa"/>
              <w:ind w:left="0"/>
            </w:pPr>
          </w:p>
        </w:tc>
        <w:tc>
          <w:tcPr>
            <w:tcW w:w="2187" w:type="dxa"/>
          </w:tcPr>
          <w:p w:rsidR="00FF16DA" w:rsidRPr="00CF7765" w:rsidRDefault="00FF16DA">
            <w:pPr>
              <w:pStyle w:val="aa"/>
              <w:ind w:left="0"/>
            </w:pPr>
          </w:p>
        </w:tc>
      </w:tr>
      <w:tr w:rsidR="00FF16DA" w:rsidRPr="00CF7765">
        <w:trPr>
          <w:cantSplit/>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3</w:t>
            </w:r>
            <w:r w:rsidRPr="00CF7765">
              <w:rPr>
                <w:rFonts w:hint="eastAsia"/>
              </w:rPr>
              <w:t>の名称</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rPr>
              <w:t>"Null"</w:t>
            </w:r>
          </w:p>
        </w:tc>
        <w:tc>
          <w:tcPr>
            <w:tcW w:w="2580" w:type="dxa"/>
            <w:vMerge/>
          </w:tcPr>
          <w:p w:rsidR="00FF16DA" w:rsidRPr="00CF7765" w:rsidRDefault="00FF16DA">
            <w:pPr>
              <w:pStyle w:val="aa"/>
              <w:ind w:left="0"/>
            </w:pPr>
          </w:p>
        </w:tc>
        <w:tc>
          <w:tcPr>
            <w:tcW w:w="2187" w:type="dxa"/>
          </w:tcPr>
          <w:p w:rsidR="00FF16DA" w:rsidRPr="00CF7765" w:rsidRDefault="00FF16DA">
            <w:pPr>
              <w:pStyle w:val="aa"/>
              <w:ind w:left="0"/>
            </w:pPr>
          </w:p>
        </w:tc>
      </w:tr>
      <w:tr w:rsidR="00FF16DA" w:rsidRPr="00CF7765">
        <w:trPr>
          <w:cantSplit/>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4</w:t>
            </w:r>
            <w:r w:rsidRPr="00CF7765">
              <w:rPr>
                <w:rFonts w:hint="eastAsia"/>
              </w:rPr>
              <w:t>の名称</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rPr>
              <w:t>"Null"</w:t>
            </w:r>
          </w:p>
        </w:tc>
        <w:tc>
          <w:tcPr>
            <w:tcW w:w="2580" w:type="dxa"/>
            <w:vMerge/>
          </w:tcPr>
          <w:p w:rsidR="00FF16DA" w:rsidRPr="00CF7765" w:rsidRDefault="00FF16DA">
            <w:pPr>
              <w:pStyle w:val="aa"/>
              <w:ind w:left="0"/>
            </w:pPr>
          </w:p>
        </w:tc>
        <w:tc>
          <w:tcPr>
            <w:tcW w:w="2187" w:type="dxa"/>
          </w:tcPr>
          <w:p w:rsidR="00FF16DA" w:rsidRPr="00CF7765" w:rsidRDefault="00FF16DA">
            <w:pPr>
              <w:pStyle w:val="aa"/>
              <w:ind w:left="0"/>
            </w:pPr>
          </w:p>
        </w:tc>
      </w:tr>
      <w:tr w:rsidR="00FF16DA" w:rsidRPr="00CF7765">
        <w:trPr>
          <w:cantSplit/>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5</w:t>
            </w:r>
            <w:r w:rsidRPr="00CF7765">
              <w:rPr>
                <w:rFonts w:hint="eastAsia"/>
              </w:rPr>
              <w:t>の名称</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rPr>
              <w:t>"Null"</w:t>
            </w:r>
          </w:p>
        </w:tc>
        <w:tc>
          <w:tcPr>
            <w:tcW w:w="2580" w:type="dxa"/>
            <w:vMerge/>
          </w:tcPr>
          <w:p w:rsidR="00FF16DA" w:rsidRPr="00CF7765" w:rsidRDefault="00FF16DA">
            <w:pPr>
              <w:pStyle w:val="aa"/>
              <w:ind w:left="0"/>
            </w:pP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noProof/>
              </w:rPr>
              <w:t>上質紙</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普通紙の画質制御分類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再生紙の画質制御分類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1</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2</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3</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4</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ユーザ定義用紙種類</w:t>
            </w:r>
            <w:r w:rsidRPr="00CF7765">
              <w:rPr>
                <w:rFonts w:hint="eastAsia"/>
              </w:rPr>
              <w:t>5</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p>
        </w:tc>
        <w:tc>
          <w:tcPr>
            <w:tcW w:w="2580" w:type="dxa"/>
          </w:tcPr>
          <w:p w:rsidR="00FF16DA" w:rsidRPr="00CF7765" w:rsidRDefault="00FF16DA">
            <w:pPr>
              <w:pStyle w:val="aa"/>
              <w:ind w:left="0"/>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薄紙の画質制御分類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trHeight w:val="185"/>
          <w:jc w:val="right"/>
        </w:trPr>
        <w:tc>
          <w:tcPr>
            <w:tcW w:w="3240" w:type="dxa"/>
          </w:tcPr>
          <w:p w:rsidR="00FF16DA" w:rsidRPr="00CF7765" w:rsidRDefault="00FF16DA">
            <w:pPr>
              <w:pStyle w:val="aa"/>
              <w:ind w:left="0"/>
            </w:pPr>
            <w:r w:rsidRPr="00CF7765">
              <w:rPr>
                <w:rFonts w:hint="eastAsia"/>
              </w:rPr>
              <w:lastRenderedPageBreak/>
              <w:t>裏紙の画質制御分類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穴空き紙の画質制御分類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レターヘッド紙の画質制御分類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プレプリント紙の画質制御分類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OHP</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r w:rsidRPr="00CF7765">
              <w:t xml:space="preserve"> </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ボンド紙の画質制御分類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r w:rsidRPr="00CF7765">
              <w:t xml:space="preserve"> </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rPr>
                <w:color w:val="FF0000"/>
              </w:rPr>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r w:rsidRPr="00CF7765">
              <w:t xml:space="preserve"> </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2</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pPr>
            <w:r w:rsidRPr="00CF7765">
              <w:rPr>
                <w:rFonts w:hint="eastAsia"/>
                <w:shd w:val="pct15" w:color="auto" w:fill="FFFFFF"/>
              </w:rPr>
              <w:t>*1</w:t>
            </w:r>
            <w:r w:rsidRPr="00CF7765">
              <w:t xml:space="preserve"> </w:t>
            </w:r>
          </w:p>
        </w:tc>
        <w:tc>
          <w:tcPr>
            <w:tcW w:w="2580" w:type="dxa"/>
          </w:tcPr>
          <w:p w:rsidR="00FF16DA" w:rsidRPr="00CF7765" w:rsidRDefault="00FF16DA">
            <w:pPr>
              <w:pStyle w:val="aa"/>
              <w:ind w:left="0"/>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3</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r w:rsidRPr="00CF7765">
              <w:t xml:space="preserve"> </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4</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r w:rsidRPr="00CF7765">
              <w:t xml:space="preserve"> </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r w:rsidRPr="00CF7765">
              <w:rPr>
                <w:rFonts w:hint="eastAsia"/>
              </w:rPr>
              <w:t xml:space="preserve"> </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ラベル紙の画質制御分類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ラベル紙</w:t>
            </w:r>
            <w:r w:rsidRPr="00CF7765">
              <w:t>1</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ラベル紙</w:t>
            </w:r>
            <w:r w:rsidRPr="00CF7765">
              <w:t>2</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ラベル紙</w:t>
            </w:r>
            <w:r w:rsidRPr="00CF7765">
              <w:rPr>
                <w:rFonts w:hint="eastAsia"/>
              </w:rPr>
              <w:t>3</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t>Tab</w:t>
            </w:r>
            <w:r w:rsidRPr="00CF7765">
              <w:rPr>
                <w:rFonts w:hint="eastAsia"/>
              </w:rPr>
              <w:t>紙厚</w:t>
            </w:r>
            <w:r w:rsidRPr="00CF7765">
              <w:t>1</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t>Tab</w:t>
            </w:r>
            <w:r w:rsidRPr="00CF7765">
              <w:rPr>
                <w:rFonts w:hint="eastAsia"/>
              </w:rPr>
              <w:t>紙厚</w:t>
            </w:r>
            <w:r w:rsidRPr="00CF7765">
              <w:t>2</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t>Tab</w:t>
            </w:r>
            <w:r w:rsidRPr="00CF7765">
              <w:rPr>
                <w:rFonts w:hint="eastAsia"/>
              </w:rPr>
              <w:t>紙厚</w:t>
            </w:r>
            <w:r w:rsidRPr="00CF7765">
              <w:t>3</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t>Tab</w:t>
            </w:r>
            <w:r w:rsidRPr="00CF7765">
              <w:rPr>
                <w:rFonts w:hint="eastAsia"/>
              </w:rPr>
              <w:t>紙厚</w:t>
            </w:r>
            <w:r w:rsidRPr="00CF7765">
              <w:rPr>
                <w:rFonts w:hint="eastAsia"/>
              </w:rPr>
              <w:t>4</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穴空き紙厚</w:t>
            </w:r>
            <w:r w:rsidRPr="00CF7765">
              <w:t>1</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rPr>
                <w:color w:val="0000FF"/>
              </w:rPr>
            </w:pPr>
          </w:p>
        </w:tc>
      </w:tr>
      <w:tr w:rsidR="00FF16DA" w:rsidRPr="00CF7765">
        <w:trPr>
          <w:jc w:val="right"/>
        </w:trPr>
        <w:tc>
          <w:tcPr>
            <w:tcW w:w="3240" w:type="dxa"/>
          </w:tcPr>
          <w:p w:rsidR="00FF16DA" w:rsidRPr="00CF7765" w:rsidRDefault="00FF16DA">
            <w:pPr>
              <w:pStyle w:val="aa"/>
              <w:ind w:left="0"/>
            </w:pPr>
            <w:r w:rsidRPr="00CF7765">
              <w:rPr>
                <w:rFonts w:hint="eastAsia"/>
              </w:rPr>
              <w:t>穴空き紙厚</w:t>
            </w:r>
            <w:r w:rsidRPr="00CF7765">
              <w:rPr>
                <w:rFonts w:hint="eastAsia"/>
              </w:rPr>
              <w:t>2</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rPr>
                <w:color w:val="0000FF"/>
              </w:rPr>
            </w:pPr>
          </w:p>
        </w:tc>
      </w:tr>
      <w:tr w:rsidR="00FF16DA" w:rsidRPr="00CF7765">
        <w:trPr>
          <w:jc w:val="right"/>
        </w:trPr>
        <w:tc>
          <w:tcPr>
            <w:tcW w:w="3240" w:type="dxa"/>
          </w:tcPr>
          <w:p w:rsidR="00FF16DA" w:rsidRPr="00CF7765" w:rsidRDefault="00FF16DA">
            <w:pPr>
              <w:pStyle w:val="aa"/>
              <w:ind w:left="0"/>
            </w:pPr>
            <w:r w:rsidRPr="00CF7765">
              <w:rPr>
                <w:rFonts w:hint="eastAsia"/>
              </w:rPr>
              <w:t>穴空き紙厚</w:t>
            </w:r>
            <w:r w:rsidRPr="00CF7765">
              <w:t>3</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rPr>
                <w:color w:val="0000FF"/>
              </w:rPr>
            </w:pPr>
          </w:p>
        </w:tc>
      </w:tr>
      <w:tr w:rsidR="00FF16DA" w:rsidRPr="00CF7765">
        <w:trPr>
          <w:jc w:val="right"/>
        </w:trPr>
        <w:tc>
          <w:tcPr>
            <w:tcW w:w="3240" w:type="dxa"/>
          </w:tcPr>
          <w:p w:rsidR="00FF16DA" w:rsidRPr="00CF7765" w:rsidRDefault="00FF16DA">
            <w:pPr>
              <w:pStyle w:val="aa"/>
              <w:ind w:left="0"/>
            </w:pPr>
            <w:r w:rsidRPr="00CF7765">
              <w:rPr>
                <w:rFonts w:hint="eastAsia"/>
              </w:rPr>
              <w:t>穴空き紙厚</w:t>
            </w:r>
            <w:r w:rsidRPr="00CF7765">
              <w:t>4</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rPr>
                <w:color w:val="0000FF"/>
              </w:rPr>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t>1</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t>2</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rPr>
                <w:rFonts w:hint="eastAsia"/>
              </w:rPr>
              <w:t>3</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rPr>
                <w:rFonts w:hint="eastAsia"/>
              </w:rPr>
              <w:t>4</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布地転写紙の画質制御分類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封筒の画質制御分類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はがきの画質制御分類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noProof/>
              </w:rPr>
              <w:t>厚紙</w:t>
            </w:r>
            <w:r w:rsidRPr="00CF7765">
              <w:rPr>
                <w:rFonts w:hint="eastAsia"/>
                <w:noProof/>
              </w:rPr>
              <w:t>1 Finisher</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rPr>
                <w:noProof/>
              </w:rPr>
            </w:pPr>
            <w:r w:rsidRPr="00CF7765">
              <w:rPr>
                <w:rFonts w:hint="eastAsia"/>
              </w:rPr>
              <w:t>厚紙</w:t>
            </w:r>
            <w:r w:rsidRPr="00CF7765">
              <w:rPr>
                <w:rFonts w:hint="eastAsia"/>
              </w:rPr>
              <w:t>1 Finisher (A)</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 Finisher (B)</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 Finisher (C)</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 Finisher (S)</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rPr>
                <w:rFonts w:hint="eastAsia"/>
              </w:rPr>
              <w:t>1 Finisher</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w:t>
            </w:r>
            <w:r w:rsidRPr="00CF7765">
              <w:rPr>
                <w:rFonts w:hint="eastAsia"/>
              </w:rPr>
              <w:t>裏</w:t>
            </w:r>
            <w:r w:rsidRPr="00CF7765">
              <w:rPr>
                <w:rFonts w:hint="eastAsia"/>
              </w:rPr>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2(</w:t>
            </w:r>
            <w:r w:rsidRPr="00CF7765">
              <w:rPr>
                <w:rFonts w:hint="eastAsia"/>
              </w:rPr>
              <w:t>裏</w:t>
            </w:r>
            <w:r w:rsidRPr="00CF7765">
              <w:rPr>
                <w:rFonts w:hint="eastAsia"/>
              </w:rPr>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3(</w:t>
            </w:r>
            <w:r w:rsidRPr="00CF7765">
              <w:rPr>
                <w:rFonts w:hint="eastAsia"/>
              </w:rPr>
              <w:t>裏</w:t>
            </w:r>
            <w:r w:rsidRPr="00CF7765">
              <w:rPr>
                <w:rFonts w:hint="eastAsia"/>
              </w:rPr>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4(</w:t>
            </w:r>
            <w:r w:rsidRPr="00CF7765">
              <w:rPr>
                <w:rFonts w:hint="eastAsia"/>
              </w:rPr>
              <w:t>裏</w:t>
            </w:r>
            <w:r w:rsidRPr="00CF7765">
              <w:rPr>
                <w:rFonts w:hint="eastAsia"/>
              </w:rPr>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rPr>
                <w:rFonts w:hint="eastAsia"/>
              </w:rPr>
              <w:t>1</w:t>
            </w:r>
            <w:r w:rsidRPr="00CF7765">
              <w:t xml:space="preserve"> (</w:t>
            </w:r>
            <w:r w:rsidRPr="00CF7765">
              <w:rPr>
                <w:rFonts w:hint="eastAsia"/>
              </w:rPr>
              <w:t>裏</w:t>
            </w:r>
            <w:r w:rsidRPr="00CF7765">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rPr>
                <w:rFonts w:hint="eastAsia"/>
              </w:rPr>
              <w:t>2</w:t>
            </w:r>
            <w:r w:rsidRPr="00CF7765">
              <w:t xml:space="preserve"> (</w:t>
            </w:r>
            <w:r w:rsidRPr="00CF7765">
              <w:rPr>
                <w:rFonts w:hint="eastAsia"/>
              </w:rPr>
              <w:t>裏</w:t>
            </w:r>
            <w:r w:rsidRPr="00CF7765">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rPr>
                <w:rFonts w:hint="eastAsia"/>
              </w:rPr>
              <w:t xml:space="preserve">3 </w:t>
            </w:r>
            <w:r w:rsidRPr="00CF7765">
              <w:t>(</w:t>
            </w:r>
            <w:r w:rsidRPr="00CF7765">
              <w:rPr>
                <w:rFonts w:hint="eastAsia"/>
              </w:rPr>
              <w:t>裏</w:t>
            </w:r>
            <w:r w:rsidRPr="00CF7765">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コート紙</w:t>
            </w:r>
            <w:r w:rsidRPr="00CF7765">
              <w:rPr>
                <w:rFonts w:hint="eastAsia"/>
              </w:rPr>
              <w:t xml:space="preserve">4 </w:t>
            </w:r>
            <w:r w:rsidRPr="00CF7765">
              <w:t>(</w:t>
            </w:r>
            <w:r w:rsidRPr="00CF7765">
              <w:rPr>
                <w:rFonts w:hint="eastAsia"/>
              </w:rPr>
              <w:t>裏</w:t>
            </w:r>
            <w:r w:rsidRPr="00CF7765">
              <w:t>)</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1(A)</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1(B)</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1(C)</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1(S)</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2(A)</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2(B)</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2(C)</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厚紙</w:t>
            </w:r>
            <w:r w:rsidRPr="00CF7765">
              <w:rPr>
                <w:rFonts w:hint="eastAsia"/>
              </w:rPr>
              <w:t>2(S)</w:t>
            </w:r>
            <w:r w:rsidRPr="00CF7765">
              <w:rPr>
                <w:rFonts w:hint="eastAsia"/>
              </w:rPr>
              <w:t>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その他の画質制御分類</w:t>
            </w:r>
          </w:p>
        </w:tc>
        <w:tc>
          <w:tcPr>
            <w:tcW w:w="600" w:type="dxa"/>
          </w:tcPr>
          <w:p w:rsidR="00FF16DA" w:rsidRPr="00CF7765" w:rsidRDefault="00FF16DA">
            <w:pPr>
              <w:pStyle w:val="aa"/>
              <w:ind w:left="0"/>
              <w:jc w:val="center"/>
            </w:pPr>
            <w:r w:rsidRPr="00CF7765">
              <w:rPr>
                <w:rFonts w:hint="eastAsia"/>
              </w:rPr>
              <w:t>KO</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580" w:type="dxa"/>
          </w:tcPr>
          <w:p w:rsidR="00FF16DA" w:rsidRPr="00CF7765" w:rsidRDefault="00FF16DA">
            <w:pPr>
              <w:pStyle w:val="aa"/>
              <w:ind w:left="0"/>
              <w:rPr>
                <w:shd w:val="pct15" w:color="auto" w:fill="FFFFFF"/>
              </w:rPr>
            </w:pPr>
            <w:r w:rsidRPr="00CF7765">
              <w:rPr>
                <w:rFonts w:hint="eastAsia"/>
                <w:shd w:val="pct15" w:color="auto" w:fill="FFFFFF"/>
              </w:rPr>
              <w:t>*1</w:t>
            </w:r>
          </w:p>
        </w:tc>
        <w:tc>
          <w:tcPr>
            <w:tcW w:w="2187" w:type="dxa"/>
          </w:tcPr>
          <w:p w:rsidR="00FF16DA" w:rsidRPr="00CF7765" w:rsidRDefault="00FF16DA">
            <w:pPr>
              <w:pStyle w:val="aa"/>
              <w:ind w:left="0"/>
            </w:pPr>
          </w:p>
        </w:tc>
      </w:tr>
      <w:tr w:rsidR="00FF16DA" w:rsidRPr="00CF7765">
        <w:trPr>
          <w:jc w:val="right"/>
        </w:trPr>
        <w:tc>
          <w:tcPr>
            <w:tcW w:w="3240" w:type="dxa"/>
          </w:tcPr>
          <w:p w:rsidR="00FF16DA" w:rsidRPr="00CF7765" w:rsidRDefault="00FF16DA">
            <w:pPr>
              <w:pStyle w:val="aa"/>
              <w:ind w:left="0"/>
            </w:pPr>
            <w:r w:rsidRPr="00CF7765">
              <w:rPr>
                <w:rFonts w:hint="eastAsia"/>
              </w:rPr>
              <w:t>封筒サポート</w:t>
            </w:r>
            <w:r w:rsidRPr="00CF7765">
              <w:rPr>
                <w:rFonts w:hint="eastAsia"/>
                <w:shd w:val="pct15" w:color="auto" w:fill="FFFFFF"/>
              </w:rPr>
              <w:t>*3</w:t>
            </w:r>
          </w:p>
        </w:tc>
        <w:tc>
          <w:tcPr>
            <w:tcW w:w="600" w:type="dxa"/>
          </w:tcPr>
          <w:p w:rsidR="00FF16DA" w:rsidRPr="00CF7765" w:rsidRDefault="00FF16DA">
            <w:pPr>
              <w:pStyle w:val="aa"/>
              <w:ind w:left="0"/>
              <w:jc w:val="center"/>
            </w:pPr>
            <w:r w:rsidRPr="00CF7765">
              <w:rPr>
                <w:rFonts w:hint="eastAsia"/>
              </w:rPr>
              <w:t>CE</w:t>
            </w:r>
          </w:p>
        </w:tc>
        <w:tc>
          <w:tcPr>
            <w:tcW w:w="1080" w:type="dxa"/>
          </w:tcPr>
          <w:p w:rsidR="00FF16DA" w:rsidRPr="00CF7765" w:rsidRDefault="00FF16DA">
            <w:pPr>
              <w:pStyle w:val="aa"/>
              <w:ind w:left="0"/>
              <w:rPr>
                <w:shd w:val="pct15" w:color="auto" w:fill="FFFFFF"/>
              </w:rPr>
            </w:pPr>
            <w:r w:rsidRPr="00CF7765">
              <w:rPr>
                <w:rFonts w:hint="eastAsia"/>
                <w:shd w:val="pct15" w:color="auto" w:fill="FFFFFF"/>
              </w:rPr>
              <w:t>*4</w:t>
            </w:r>
          </w:p>
        </w:tc>
        <w:tc>
          <w:tcPr>
            <w:tcW w:w="2580" w:type="dxa"/>
          </w:tcPr>
          <w:p w:rsidR="00FF16DA" w:rsidRPr="00CF7765" w:rsidRDefault="00FF16DA">
            <w:pPr>
              <w:pStyle w:val="aa"/>
              <w:ind w:left="0"/>
            </w:pPr>
            <w:r w:rsidRPr="00CF7765">
              <w:rPr>
                <w:rFonts w:hint="eastAsia"/>
              </w:rPr>
              <w:t>"</w:t>
            </w:r>
            <w:r w:rsidRPr="00CF7765">
              <w:rPr>
                <w:rFonts w:hint="eastAsia"/>
              </w:rPr>
              <w:t>しない</w:t>
            </w:r>
            <w:r w:rsidRPr="00CF7765">
              <w:rPr>
                <w:rFonts w:hint="eastAsia"/>
              </w:rPr>
              <w:t>"</w:t>
            </w:r>
          </w:p>
          <w:p w:rsidR="00FF16DA" w:rsidRPr="00CF7765" w:rsidRDefault="00FF16DA">
            <w:pPr>
              <w:pStyle w:val="aa"/>
              <w:ind w:left="0"/>
              <w:rPr>
                <w:shd w:val="pct15" w:color="auto" w:fill="FFFFFF"/>
              </w:rPr>
            </w:pPr>
            <w:r w:rsidRPr="00CF7765">
              <w:rPr>
                <w:rFonts w:hint="eastAsia"/>
              </w:rPr>
              <w:t>"</w:t>
            </w:r>
            <w:r w:rsidRPr="00CF7765">
              <w:rPr>
                <w:rFonts w:hint="eastAsia"/>
              </w:rPr>
              <w:t>する</w:t>
            </w:r>
            <w:r w:rsidRPr="00CF7765">
              <w:rPr>
                <w:rFonts w:hint="eastAsia"/>
              </w:rPr>
              <w:t>"</w:t>
            </w:r>
          </w:p>
        </w:tc>
        <w:tc>
          <w:tcPr>
            <w:tcW w:w="2187" w:type="dxa"/>
          </w:tcPr>
          <w:p w:rsidR="00FF16DA" w:rsidRPr="00CF7765" w:rsidRDefault="00FF16DA">
            <w:pPr>
              <w:pStyle w:val="aa"/>
              <w:ind w:left="0"/>
            </w:pPr>
          </w:p>
        </w:tc>
      </w:tr>
    </w:tbl>
    <w:p w:rsidR="00FD3712" w:rsidRPr="00CF7765" w:rsidRDefault="00FD3712">
      <w:pPr>
        <w:pStyle w:val="aa"/>
        <w:tabs>
          <w:tab w:val="clear" w:pos="567"/>
          <w:tab w:val="clear" w:pos="851"/>
          <w:tab w:val="left" w:pos="1080"/>
        </w:tabs>
        <w:ind w:leftChars="433" w:left="1078" w:hangingChars="166" w:hanging="299"/>
      </w:pPr>
      <w:r w:rsidRPr="00CF7765">
        <w:rPr>
          <w:rFonts w:hint="eastAsia"/>
        </w:rPr>
        <w:t>*1</w:t>
      </w:r>
      <w:r w:rsidRPr="00CF7765">
        <w:rPr>
          <w:rFonts w:hint="eastAsia"/>
        </w:rPr>
        <w:t xml:space="preserve">　「</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_Ref8639907 \h  \* MERGEFORMAT </w:instrText>
      </w:r>
      <w:r w:rsidRPr="00CF7765">
        <w:fldChar w:fldCharType="separate"/>
      </w:r>
      <w:r w:rsidR="00091205" w:rsidRPr="00CF7765">
        <w:rPr>
          <w:rFonts w:hint="eastAsia"/>
        </w:rPr>
        <w:t>用紙種類</w:t>
      </w:r>
      <w:r w:rsidRPr="00CF7765">
        <w:fldChar w:fldCharType="end"/>
      </w:r>
      <w:r w:rsidRPr="00CF7765">
        <w:rPr>
          <w:rFonts w:hint="eastAsia"/>
        </w:rPr>
        <w:t>」参照。なお「</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_Ref8639907 \h  \* MERGEFORMAT </w:instrText>
      </w:r>
      <w:r w:rsidRPr="00CF7765">
        <w:fldChar w:fldCharType="separate"/>
      </w:r>
      <w:r w:rsidR="00091205" w:rsidRPr="00CF7765">
        <w:rPr>
          <w:rFonts w:hint="eastAsia"/>
        </w:rPr>
        <w:t>用紙種類</w:t>
      </w:r>
      <w:r w:rsidRPr="00CF7765">
        <w:fldChar w:fldCharType="end"/>
      </w:r>
      <w:r w:rsidRPr="00CF7765">
        <w:rPr>
          <w:rFonts w:hint="eastAsia"/>
        </w:rPr>
        <w:t>」では、「画質制御分類」を「</w:t>
      </w:r>
      <w:r w:rsidRPr="00CF7765">
        <w:rPr>
          <w:rFonts w:hint="eastAsia"/>
        </w:rPr>
        <w:t>IOT</w:t>
      </w:r>
      <w:r w:rsidRPr="00CF7765">
        <w:rPr>
          <w:rFonts w:hint="eastAsia"/>
        </w:rPr>
        <w:t>制御上の分類」と表記している。</w:t>
      </w:r>
      <w:r w:rsidRPr="00CF7765">
        <w:br/>
      </w:r>
      <w:r w:rsidRPr="00CF7765">
        <w:rPr>
          <w:rFonts w:hint="eastAsia"/>
        </w:rPr>
        <w:lastRenderedPageBreak/>
        <w:t>なお、候補が一つしかない場合は、変更不可。</w:t>
      </w:r>
    </w:p>
    <w:p w:rsidR="00FD3712" w:rsidRPr="00CF7765" w:rsidRDefault="00FD3712">
      <w:pPr>
        <w:pStyle w:val="aa"/>
        <w:tabs>
          <w:tab w:val="clear" w:pos="567"/>
          <w:tab w:val="clear" w:pos="851"/>
          <w:tab w:val="left" w:pos="1080"/>
        </w:tabs>
        <w:ind w:leftChars="433" w:left="1078" w:hangingChars="166" w:hanging="299"/>
      </w:pPr>
      <w:r w:rsidRPr="00CF7765">
        <w:rPr>
          <w:rFonts w:hint="eastAsia"/>
        </w:rPr>
        <w:t xml:space="preserve">*2 </w:t>
      </w:r>
      <w:r w:rsidRPr="00CF7765">
        <w:rPr>
          <w:rFonts w:hint="eastAsia"/>
        </w:rPr>
        <w:t>実際に設定可能な文字種、文字列長については、</w:t>
      </w:r>
      <w:r w:rsidRPr="00CF7765">
        <w:rPr>
          <w:rFonts w:hint="eastAsia"/>
        </w:rPr>
        <w:t>UI Dialogue</w:t>
      </w:r>
      <w:r w:rsidRPr="00CF7765">
        <w:rPr>
          <w:rFonts w:hint="eastAsia"/>
        </w:rPr>
        <w:t>仕様書（</w:t>
      </w:r>
      <w:r w:rsidRPr="00CF7765">
        <w:rPr>
          <w:rFonts w:hint="eastAsia"/>
        </w:rPr>
        <w:t>MF-UI/P-UI</w:t>
      </w:r>
      <w:r w:rsidRPr="00CF7765">
        <w:rPr>
          <w:rFonts w:hint="eastAsia"/>
        </w:rPr>
        <w:t>）参照のこと。</w:t>
      </w:r>
    </w:p>
    <w:p w:rsidR="00FD3712" w:rsidRPr="00CF7765" w:rsidRDefault="00FD3712">
      <w:pPr>
        <w:pStyle w:val="aa"/>
        <w:tabs>
          <w:tab w:val="clear" w:pos="567"/>
          <w:tab w:val="clear" w:pos="851"/>
          <w:tab w:val="left" w:pos="1080"/>
        </w:tabs>
        <w:ind w:leftChars="433" w:left="1078" w:hangingChars="166" w:hanging="299"/>
      </w:pPr>
      <w:r w:rsidRPr="00CF7765">
        <w:rPr>
          <w:rFonts w:hint="eastAsia"/>
        </w:rPr>
        <w:t>*3</w:t>
      </w:r>
      <w:r w:rsidRPr="00CF7765">
        <w:rPr>
          <w:rFonts w:hint="eastAsia"/>
        </w:rPr>
        <w:t xml:space="preserve">　</w:t>
      </w:r>
      <w:r w:rsidRPr="00CF7765">
        <w:rPr>
          <w:rFonts w:hint="eastAsia"/>
        </w:rPr>
        <w:t xml:space="preserve"> </w:t>
      </w:r>
      <w:r w:rsidRPr="00CF7765">
        <w:rPr>
          <w:rFonts w:hint="eastAsia"/>
        </w:rPr>
        <w:t>用紙種類「封筒」の表示有効化のためのシステムデータ。</w:t>
      </w:r>
    </w:p>
    <w:p w:rsidR="00FD3712" w:rsidRPr="00CF7765" w:rsidRDefault="00FD3712">
      <w:pPr>
        <w:pStyle w:val="aa"/>
        <w:tabs>
          <w:tab w:val="clear" w:pos="567"/>
          <w:tab w:val="clear" w:pos="851"/>
          <w:tab w:val="left" w:pos="1080"/>
        </w:tabs>
        <w:ind w:leftChars="433" w:left="1078" w:hangingChars="166" w:hanging="299"/>
      </w:pPr>
      <w:r w:rsidRPr="00CF7765">
        <w:rPr>
          <w:rFonts w:hint="eastAsia"/>
        </w:rPr>
        <w:t xml:space="preserve">*4 </w:t>
      </w:r>
      <w:r w:rsidRPr="00CF7765">
        <w:rPr>
          <w:rFonts w:hint="eastAsia"/>
        </w:rPr>
        <w:t>デフォルト値については、</w:t>
      </w:r>
      <w:r w:rsidRPr="00CF7765">
        <w:rPr>
          <w:rFonts w:hint="eastAsia"/>
        </w:rPr>
        <w:t>IOT Device Function</w:t>
      </w:r>
      <w:r w:rsidRPr="00CF7765">
        <w:rPr>
          <w:rFonts w:hint="eastAsia"/>
        </w:rPr>
        <w:t>（プロダクト依存編）参照のこと。</w:t>
      </w:r>
    </w:p>
    <w:p w:rsidR="00FD3712" w:rsidRPr="00CF7765" w:rsidRDefault="00FD3712">
      <w:pPr>
        <w:pStyle w:val="aa"/>
        <w:tabs>
          <w:tab w:val="clear" w:pos="567"/>
          <w:tab w:val="clear" w:pos="851"/>
          <w:tab w:val="left" w:pos="1080"/>
        </w:tabs>
        <w:ind w:leftChars="433" w:left="1078" w:hangingChars="166" w:hanging="299"/>
        <w:rPr>
          <w:color w:val="0000FF"/>
        </w:rPr>
      </w:pP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51"/>
        </w:numPr>
        <w:tabs>
          <w:tab w:val="clear" w:pos="567"/>
          <w:tab w:val="clear" w:pos="851"/>
          <w:tab w:val="clear" w:pos="1418"/>
          <w:tab w:val="clear" w:pos="1701"/>
          <w:tab w:val="left" w:pos="1380"/>
        </w:tabs>
      </w:pPr>
      <w:r w:rsidRPr="00CF7765">
        <w:rPr>
          <w:rFonts w:hint="eastAsia"/>
        </w:rPr>
        <w:t>厚紙</w:t>
      </w:r>
      <w:r w:rsidRPr="00CF7765">
        <w:rPr>
          <w:rFonts w:hint="eastAsia"/>
        </w:rPr>
        <w:t>1</w:t>
      </w:r>
      <w:r w:rsidRPr="00CF7765">
        <w:rPr>
          <w:rFonts w:hint="eastAsia"/>
        </w:rPr>
        <w:t>、厚紙</w:t>
      </w:r>
      <w:r w:rsidRPr="00CF7765">
        <w:rPr>
          <w:rFonts w:hint="eastAsia"/>
        </w:rPr>
        <w:t>2</w:t>
      </w:r>
      <w:r w:rsidRPr="00CF7765">
        <w:rPr>
          <w:rFonts w:hint="eastAsia"/>
        </w:rPr>
        <w:t>、厚紙</w:t>
      </w:r>
      <w:r w:rsidRPr="00CF7765">
        <w:rPr>
          <w:rFonts w:hint="eastAsia"/>
        </w:rPr>
        <w:t>3</w:t>
      </w:r>
      <w:r w:rsidRPr="00CF7765">
        <w:rPr>
          <w:rFonts w:hint="eastAsia"/>
        </w:rPr>
        <w:t>、厚紙</w:t>
      </w:r>
      <w:r w:rsidRPr="00CF7765">
        <w:rPr>
          <w:rFonts w:hint="eastAsia"/>
        </w:rPr>
        <w:t>4</w:t>
      </w:r>
      <w:r w:rsidRPr="00CF7765">
        <w:rPr>
          <w:rFonts w:hint="eastAsia"/>
        </w:rPr>
        <w:t>の坪量については、</w:t>
      </w:r>
      <w:r w:rsidRPr="00CF7765">
        <w:rPr>
          <w:rFonts w:hint="eastAsia"/>
        </w:rPr>
        <w:t>IOT</w:t>
      </w:r>
      <w:r w:rsidRPr="00CF7765">
        <w:rPr>
          <w:rFonts w:hint="eastAsia"/>
        </w:rPr>
        <w:t>性能仕様書を参照のこと。</w:t>
      </w:r>
      <w:r w:rsidRPr="00CF7765">
        <w:rPr>
          <w:rFonts w:hint="eastAsia"/>
        </w:rPr>
        <w:br/>
      </w:r>
      <w:r w:rsidRPr="00CF7765">
        <w:rPr>
          <w:rFonts w:hint="eastAsia"/>
        </w:rPr>
        <w:t>また、給紙可能な坪量と排出や後処理可能な坪量が異なることがある。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numPr>
          <w:ilvl w:val="0"/>
          <w:numId w:val="51"/>
        </w:numPr>
        <w:tabs>
          <w:tab w:val="clear" w:pos="567"/>
          <w:tab w:val="clear" w:pos="851"/>
          <w:tab w:val="clear" w:pos="1418"/>
          <w:tab w:val="clear" w:pos="1701"/>
          <w:tab w:val="left" w:pos="1380"/>
        </w:tabs>
      </w:pPr>
      <w:r w:rsidRPr="00CF7765">
        <w:t>Tab</w:t>
      </w:r>
      <w:r w:rsidRPr="00CF7765">
        <w:rPr>
          <w:rFonts w:hint="eastAsia"/>
        </w:rPr>
        <w:t>紙厚</w:t>
      </w:r>
      <w:r w:rsidRPr="00CF7765">
        <w:t>1</w:t>
      </w:r>
      <w:r w:rsidRPr="00CF7765">
        <w:rPr>
          <w:rFonts w:hint="eastAsia"/>
        </w:rPr>
        <w:t>、</w:t>
      </w:r>
      <w:r w:rsidRPr="00CF7765">
        <w:t>Tab</w:t>
      </w:r>
      <w:r w:rsidRPr="00CF7765">
        <w:rPr>
          <w:rFonts w:hint="eastAsia"/>
        </w:rPr>
        <w:t>紙厚</w:t>
      </w:r>
      <w:r w:rsidRPr="00CF7765">
        <w:t>2</w:t>
      </w:r>
      <w:r w:rsidRPr="00CF7765">
        <w:rPr>
          <w:rFonts w:hint="eastAsia"/>
        </w:rPr>
        <w:t>、</w:t>
      </w:r>
      <w:r w:rsidRPr="00CF7765">
        <w:t>Tab</w:t>
      </w:r>
      <w:r w:rsidRPr="00CF7765">
        <w:rPr>
          <w:rFonts w:hint="eastAsia"/>
        </w:rPr>
        <w:t>紙厚</w:t>
      </w:r>
      <w:r w:rsidRPr="00CF7765">
        <w:rPr>
          <w:rFonts w:hint="eastAsia"/>
        </w:rPr>
        <w:t>3</w:t>
      </w:r>
      <w:r w:rsidRPr="00CF7765">
        <w:rPr>
          <w:rFonts w:hint="eastAsia"/>
        </w:rPr>
        <w:t>、</w:t>
      </w:r>
      <w:r w:rsidRPr="00CF7765">
        <w:t>Tab</w:t>
      </w:r>
      <w:r w:rsidRPr="00CF7765">
        <w:rPr>
          <w:rFonts w:hint="eastAsia"/>
        </w:rPr>
        <w:t>紙厚</w:t>
      </w:r>
      <w:r w:rsidRPr="00CF7765">
        <w:rPr>
          <w:rFonts w:hint="eastAsia"/>
        </w:rPr>
        <w:t>4</w:t>
      </w:r>
      <w:r w:rsidRPr="00CF7765">
        <w:rPr>
          <w:rFonts w:hint="eastAsia"/>
        </w:rPr>
        <w:t>について、用紙サイズの自動検知できない理由は、インデックス部分を持っているため、いわゆる</w:t>
      </w:r>
      <w:r w:rsidRPr="00CF7765">
        <w:rPr>
          <w:rFonts w:hint="eastAsia"/>
        </w:rPr>
        <w:t>A4 LEF</w:t>
      </w:r>
      <w:r w:rsidRPr="00CF7765">
        <w:rPr>
          <w:rFonts w:hint="eastAsia"/>
        </w:rPr>
        <w:t>や</w:t>
      </w:r>
      <w:r w:rsidRPr="00CF7765">
        <w:rPr>
          <w:rFonts w:hint="eastAsia"/>
        </w:rPr>
        <w:t>Letter LEF</w:t>
      </w:r>
      <w:r w:rsidRPr="00CF7765">
        <w:rPr>
          <w:rFonts w:hint="eastAsia"/>
        </w:rPr>
        <w:t>より実際大きいためである。</w:t>
      </w:r>
      <w:r w:rsidRPr="00CF7765">
        <w:rPr>
          <w:rFonts w:hint="eastAsia"/>
        </w:rPr>
        <w:br/>
      </w:r>
      <w:r w:rsidRPr="00CF7765">
        <w:rPr>
          <w:rFonts w:hint="eastAsia"/>
        </w:rPr>
        <w:t>また、通常トレイの用紙種類設定を</w:t>
      </w:r>
      <w:r w:rsidRPr="00CF7765">
        <w:t>Tab</w:t>
      </w:r>
      <w:r w:rsidRPr="00CF7765">
        <w:rPr>
          <w:rFonts w:hint="eastAsia"/>
        </w:rPr>
        <w:t>紙厚</w:t>
      </w:r>
      <w:r w:rsidRPr="00CF7765">
        <w:t>1</w:t>
      </w:r>
      <w:r w:rsidRPr="00CF7765">
        <w:rPr>
          <w:rFonts w:hint="eastAsia"/>
        </w:rPr>
        <w:t>としたときは、</w:t>
      </w:r>
      <w:r w:rsidRPr="00CF7765">
        <w:rPr>
          <w:rFonts w:hint="eastAsia"/>
        </w:rPr>
        <w:t>IOT</w:t>
      </w:r>
      <w:r w:rsidRPr="00CF7765">
        <w:rPr>
          <w:rFonts w:hint="eastAsia"/>
        </w:rPr>
        <w:t>で自動検知された用紙サイズ、および、定形外サイズ設定は、無視される。</w:t>
      </w:r>
    </w:p>
    <w:p w:rsidR="00FD3712" w:rsidRPr="00CF7765" w:rsidRDefault="00FD3712">
      <w:pPr>
        <w:pStyle w:val="aa"/>
        <w:numPr>
          <w:ilvl w:val="0"/>
          <w:numId w:val="51"/>
        </w:numPr>
        <w:tabs>
          <w:tab w:val="clear" w:pos="567"/>
          <w:tab w:val="clear" w:pos="851"/>
          <w:tab w:val="clear" w:pos="1418"/>
          <w:tab w:val="clear" w:pos="1701"/>
          <w:tab w:val="left" w:pos="1380"/>
        </w:tabs>
      </w:pPr>
      <w:r w:rsidRPr="00CF7765">
        <w:rPr>
          <w:rFonts w:hint="eastAsia"/>
        </w:rPr>
        <w:t>SMH</w:t>
      </w:r>
      <w:r w:rsidRPr="00CF7765">
        <w:rPr>
          <w:rFonts w:hint="eastAsia"/>
        </w:rPr>
        <w:t>について、</w:t>
      </w:r>
      <w:r w:rsidRPr="00CF7765">
        <w:t>Tab</w:t>
      </w:r>
      <w:r w:rsidRPr="00CF7765">
        <w:rPr>
          <w:rFonts w:hint="eastAsia"/>
        </w:rPr>
        <w:t>紙厚</w:t>
      </w:r>
      <w:r w:rsidRPr="00CF7765">
        <w:t>1</w:t>
      </w:r>
      <w:r w:rsidRPr="00CF7765">
        <w:rPr>
          <w:rFonts w:hint="eastAsia"/>
        </w:rPr>
        <w:t>、</w:t>
      </w:r>
      <w:r w:rsidRPr="00CF7765">
        <w:t>Tab</w:t>
      </w:r>
      <w:r w:rsidRPr="00CF7765">
        <w:rPr>
          <w:rFonts w:hint="eastAsia"/>
        </w:rPr>
        <w:t>紙厚</w:t>
      </w:r>
      <w:r w:rsidRPr="00CF7765">
        <w:t>2</w:t>
      </w:r>
      <w:r w:rsidRPr="00CF7765">
        <w:rPr>
          <w:rFonts w:hint="eastAsia"/>
        </w:rPr>
        <w:t>、</w:t>
      </w:r>
      <w:r w:rsidRPr="00CF7765">
        <w:t>Tab</w:t>
      </w:r>
      <w:r w:rsidRPr="00CF7765">
        <w:rPr>
          <w:rFonts w:hint="eastAsia"/>
        </w:rPr>
        <w:t>紙厚</w:t>
      </w:r>
      <w:r w:rsidRPr="00CF7765">
        <w:rPr>
          <w:rFonts w:hint="eastAsia"/>
        </w:rPr>
        <w:t>3</w:t>
      </w:r>
      <w:r w:rsidRPr="00CF7765">
        <w:rPr>
          <w:rFonts w:hint="eastAsia"/>
        </w:rPr>
        <w:t>、</w:t>
      </w:r>
      <w:r w:rsidRPr="00CF7765">
        <w:t>Tab</w:t>
      </w:r>
      <w:r w:rsidRPr="00CF7765">
        <w:rPr>
          <w:rFonts w:hint="eastAsia"/>
        </w:rPr>
        <w:t>紙厚</w:t>
      </w:r>
      <w:r w:rsidRPr="00CF7765">
        <w:rPr>
          <w:rFonts w:hint="eastAsia"/>
        </w:rPr>
        <w:t>4</w:t>
      </w:r>
      <w:r w:rsidRPr="00CF7765">
        <w:rPr>
          <w:rFonts w:hint="eastAsia"/>
        </w:rPr>
        <w:t>を指定した場合、定形サイズ自動検知は有効でない。</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numPr>
          <w:ilvl w:val="0"/>
          <w:numId w:val="51"/>
        </w:numPr>
        <w:tabs>
          <w:tab w:val="clear" w:pos="567"/>
          <w:tab w:val="clear" w:pos="851"/>
          <w:tab w:val="clear" w:pos="1418"/>
          <w:tab w:val="clear" w:pos="1701"/>
          <w:tab w:val="left" w:pos="1380"/>
        </w:tabs>
      </w:pPr>
      <w:r w:rsidRPr="00CF7765">
        <w:rPr>
          <w:rFonts w:hint="eastAsia"/>
        </w:rPr>
        <w:t>用紙サイズとして、はがき</w:t>
      </w:r>
      <w:r w:rsidRPr="00CF7765">
        <w:rPr>
          <w:rFonts w:hint="eastAsia"/>
        </w:rPr>
        <w:t>(</w:t>
      </w:r>
      <w:r w:rsidRPr="00CF7765">
        <w:rPr>
          <w:rFonts w:hint="eastAsia"/>
        </w:rPr>
        <w:t>はがき、往復はがき、</w:t>
      </w:r>
      <w:r w:rsidRPr="00CF7765">
        <w:rPr>
          <w:rFonts w:hint="eastAsia"/>
        </w:rPr>
        <w:t>Postcard</w:t>
      </w:r>
      <w:r w:rsidRPr="00CF7765">
        <w:t>(4</w:t>
      </w:r>
      <w:r w:rsidRPr="00CF7765">
        <w:rPr>
          <w:rFonts w:hint="eastAsia"/>
        </w:rPr>
        <w:t>ｘ</w:t>
      </w:r>
      <w:r w:rsidRPr="00CF7765">
        <w:t>6)</w:t>
      </w:r>
      <w:r w:rsidRPr="00CF7765">
        <w:rPr>
          <w:rFonts w:hint="eastAsia"/>
        </w:rPr>
        <w:t>、</w:t>
      </w:r>
      <w:r w:rsidRPr="00CF7765">
        <w:t>Post Card(5x7)</w:t>
      </w:r>
      <w:r w:rsidRPr="00CF7765">
        <w:rPr>
          <w:rFonts w:hint="eastAsia"/>
        </w:rPr>
        <w:t>、</w:t>
      </w:r>
      <w:r w:rsidRPr="00CF7765">
        <w:t>Post Card(6</w:t>
      </w:r>
      <w:r w:rsidRPr="00CF7765">
        <w:rPr>
          <w:rFonts w:hint="eastAsia"/>
        </w:rPr>
        <w:t>ｘ</w:t>
      </w:r>
      <w:r w:rsidRPr="00CF7765">
        <w:t>9)</w:t>
      </w:r>
      <w:r w:rsidRPr="00CF7765">
        <w:rPr>
          <w:rFonts w:hint="eastAsia"/>
        </w:rPr>
        <w:t>など</w:t>
      </w:r>
      <w:r w:rsidRPr="00CF7765">
        <w:rPr>
          <w:rFonts w:hint="eastAsia"/>
        </w:rPr>
        <w:t>)</w:t>
      </w:r>
      <w:r w:rsidRPr="00CF7765">
        <w:rPr>
          <w:rFonts w:hint="eastAsia"/>
        </w:rPr>
        <w:t>、を選択した場合は、以下のとおり紙質に制限がかかる。デフォルトの紙質は、機種依存編の備考に記載。</w: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ab/>
        <w:t>&lt;</w:t>
      </w:r>
      <w:r w:rsidRPr="00CF7765">
        <w:rPr>
          <w:rFonts w:hint="eastAsia"/>
        </w:rPr>
        <w:t>紙質として</w:t>
      </w:r>
      <w:r w:rsidRPr="00CF7765">
        <w:t>”</w:t>
      </w:r>
      <w:r w:rsidRPr="00CF7765">
        <w:rPr>
          <w:rFonts w:hint="eastAsia"/>
        </w:rPr>
        <w:t>はがき</w:t>
      </w:r>
      <w:r w:rsidRPr="00CF7765">
        <w:t>”</w:t>
      </w:r>
      <w:r w:rsidRPr="00CF7765">
        <w:rPr>
          <w:rFonts w:hint="eastAsia"/>
        </w:rPr>
        <w:t>をサポートしている機種</w:t>
      </w:r>
      <w:r w:rsidRPr="00CF7765">
        <w:rPr>
          <w:rFonts w:hint="eastAsia"/>
        </w:rPr>
        <w:t>&gt;</w:t>
      </w:r>
    </w:p>
    <w:p w:rsidR="00FD3712" w:rsidRPr="00CF7765" w:rsidRDefault="00FD3712">
      <w:pPr>
        <w:pStyle w:val="aa"/>
        <w:tabs>
          <w:tab w:val="clear" w:pos="567"/>
          <w:tab w:val="clear" w:pos="851"/>
          <w:tab w:val="clear" w:pos="1418"/>
          <w:tab w:val="clear" w:pos="1701"/>
          <w:tab w:val="left" w:pos="1380"/>
        </w:tabs>
        <w:ind w:leftChars="400" w:left="720" w:firstLineChars="400" w:firstLine="720"/>
      </w:pPr>
      <w:r w:rsidRPr="00CF7765">
        <w:t>”</w:t>
      </w:r>
      <w:r w:rsidRPr="00CF7765">
        <w:rPr>
          <w:rFonts w:hint="eastAsia"/>
        </w:rPr>
        <w:t>はがき</w:t>
      </w:r>
      <w:r w:rsidRPr="00CF7765">
        <w:t>”</w:t>
      </w:r>
      <w:r w:rsidRPr="00CF7765">
        <w:rPr>
          <w:rFonts w:hint="eastAsia"/>
        </w:rPr>
        <w:t xml:space="preserve"> </w:t>
      </w:r>
      <w:r w:rsidRPr="00CF7765">
        <w:rPr>
          <w:rFonts w:hint="eastAsia"/>
        </w:rPr>
        <w:t>“厚紙</w:t>
      </w:r>
      <w:r w:rsidRPr="00CF7765">
        <w:rPr>
          <w:rFonts w:hint="eastAsia"/>
        </w:rPr>
        <w:t>N</w:t>
      </w:r>
      <w:r w:rsidRPr="00CF7765">
        <w:rPr>
          <w:rFonts w:hint="eastAsia"/>
        </w:rPr>
        <w:t>”、“厚紙</w:t>
      </w:r>
      <w:r w:rsidRPr="00CF7765">
        <w:rPr>
          <w:rFonts w:hint="eastAsia"/>
        </w:rPr>
        <w:t>N</w:t>
      </w:r>
      <w:r w:rsidRPr="00CF7765">
        <w:rPr>
          <w:rFonts w:hint="eastAsia"/>
        </w:rPr>
        <w:t>うら”以外は禁則する。</w:t>
      </w:r>
    </w:p>
    <w:p w:rsidR="00FD3712" w:rsidRPr="00CF7765" w:rsidRDefault="00FD3712">
      <w:pPr>
        <w:pStyle w:val="aa"/>
        <w:tabs>
          <w:tab w:val="clear" w:pos="567"/>
          <w:tab w:val="clear" w:pos="851"/>
          <w:tab w:val="clear" w:pos="1418"/>
          <w:tab w:val="clear" w:pos="1701"/>
          <w:tab w:val="left" w:pos="1380"/>
        </w:tabs>
        <w:ind w:leftChars="400" w:left="720" w:firstLineChars="400" w:firstLine="720"/>
      </w:pPr>
    </w:p>
    <w:p w:rsidR="00FD3712" w:rsidRPr="00CF7765" w:rsidRDefault="00FD3712">
      <w:pPr>
        <w:pStyle w:val="aa"/>
        <w:tabs>
          <w:tab w:val="clear" w:pos="567"/>
          <w:tab w:val="clear" w:pos="851"/>
          <w:tab w:val="clear" w:pos="1418"/>
          <w:tab w:val="clear" w:pos="1701"/>
          <w:tab w:val="left" w:pos="1380"/>
        </w:tabs>
        <w:ind w:leftChars="400" w:left="720" w:firstLineChars="300" w:firstLine="540"/>
      </w:pPr>
      <w:r w:rsidRPr="00CF7765">
        <w:rPr>
          <w:rFonts w:hint="eastAsia"/>
        </w:rPr>
        <w:t>＜紙質として</w:t>
      </w:r>
      <w:r w:rsidRPr="00CF7765">
        <w:t>”</w:t>
      </w:r>
      <w:r w:rsidRPr="00CF7765">
        <w:rPr>
          <w:rFonts w:hint="eastAsia"/>
        </w:rPr>
        <w:t>はがき</w:t>
      </w:r>
      <w:r w:rsidRPr="00CF7765">
        <w:t>”</w:t>
      </w:r>
      <w:r w:rsidRPr="00CF7765">
        <w:rPr>
          <w:rFonts w:hint="eastAsia"/>
        </w:rPr>
        <w:t>をサポートしていない機種＞</w:t>
      </w:r>
    </w:p>
    <w:p w:rsidR="00FD3712" w:rsidRPr="00CF7765" w:rsidRDefault="00FD3712">
      <w:pPr>
        <w:pStyle w:val="aa"/>
        <w:tabs>
          <w:tab w:val="clear" w:pos="567"/>
          <w:tab w:val="clear" w:pos="851"/>
          <w:tab w:val="clear" w:pos="1418"/>
          <w:tab w:val="clear" w:pos="1701"/>
          <w:tab w:val="left" w:pos="1380"/>
        </w:tabs>
        <w:ind w:leftChars="400" w:left="720" w:firstLineChars="400" w:firstLine="720"/>
      </w:pPr>
      <w:r w:rsidRPr="00CF7765">
        <w:rPr>
          <w:rFonts w:hint="eastAsia"/>
        </w:rPr>
        <w:t>“厚紙</w:t>
      </w:r>
      <w:r w:rsidRPr="00CF7765">
        <w:rPr>
          <w:rFonts w:hint="eastAsia"/>
        </w:rPr>
        <w:t>N</w:t>
      </w:r>
      <w:r w:rsidRPr="00CF7765">
        <w:rPr>
          <w:rFonts w:hint="eastAsia"/>
        </w:rPr>
        <w:t>”、“厚紙</w:t>
      </w:r>
      <w:r w:rsidRPr="00CF7765">
        <w:rPr>
          <w:rFonts w:hint="eastAsia"/>
        </w:rPr>
        <w:t>N</w:t>
      </w:r>
      <w:r w:rsidRPr="00CF7765">
        <w:rPr>
          <w:rFonts w:hint="eastAsia"/>
        </w:rPr>
        <w:t>うら”以外は禁則する。</w:t>
      </w:r>
    </w:p>
    <w:p w:rsidR="006F16CE" w:rsidRPr="00CF7765" w:rsidRDefault="006F16CE">
      <w:pPr>
        <w:pStyle w:val="aa"/>
        <w:tabs>
          <w:tab w:val="clear" w:pos="567"/>
          <w:tab w:val="clear" w:pos="851"/>
          <w:tab w:val="clear" w:pos="1418"/>
          <w:tab w:val="clear" w:pos="1701"/>
          <w:tab w:val="left" w:pos="1380"/>
        </w:tabs>
        <w:ind w:leftChars="400" w:left="720" w:firstLineChars="400" w:firstLine="720"/>
      </w:pPr>
    </w:p>
    <w:p w:rsidR="006F16CE" w:rsidRPr="00CF7765" w:rsidRDefault="0097672F" w:rsidP="006F16CE">
      <w:pPr>
        <w:pStyle w:val="aa"/>
        <w:tabs>
          <w:tab w:val="clear" w:pos="567"/>
          <w:tab w:val="clear" w:pos="851"/>
          <w:tab w:val="clear" w:pos="1418"/>
          <w:tab w:val="clear" w:pos="1701"/>
          <w:tab w:val="left" w:pos="1380"/>
        </w:tabs>
        <w:ind w:leftChars="400" w:left="720" w:firstLineChars="400" w:firstLine="720"/>
      </w:pPr>
      <w:r>
        <w:rPr>
          <w:rFonts w:hint="eastAsia"/>
        </w:rPr>
        <w:t>PGS1049SGP</w:t>
      </w:r>
      <w:r w:rsidR="006F16CE" w:rsidRPr="00CF7765">
        <w:rPr>
          <w:rFonts w:hint="eastAsia"/>
        </w:rPr>
        <w:t>では、上記制限は適用しない。はがきサイズと紙質の組み合わせは制限しない。</w:t>
      </w:r>
    </w:p>
    <w:p w:rsidR="00FF16DA" w:rsidRPr="00CF7765" w:rsidRDefault="00FF16DA" w:rsidP="00FF16DA">
      <w:pPr>
        <w:pStyle w:val="aa"/>
        <w:tabs>
          <w:tab w:val="clear" w:pos="567"/>
          <w:tab w:val="clear" w:pos="851"/>
          <w:tab w:val="clear" w:pos="1418"/>
          <w:tab w:val="clear" w:pos="1701"/>
          <w:tab w:val="left" w:pos="1380"/>
        </w:tabs>
        <w:ind w:left="840"/>
      </w:pPr>
    </w:p>
    <w:p w:rsidR="00FD3712" w:rsidRPr="00CF7765" w:rsidRDefault="00FD3712">
      <w:pPr>
        <w:pStyle w:val="aa"/>
        <w:numPr>
          <w:ilvl w:val="0"/>
          <w:numId w:val="51"/>
        </w:numPr>
        <w:tabs>
          <w:tab w:val="clear" w:pos="567"/>
          <w:tab w:val="clear" w:pos="851"/>
          <w:tab w:val="clear" w:pos="1418"/>
          <w:tab w:val="clear" w:pos="1701"/>
          <w:tab w:val="left" w:pos="1380"/>
        </w:tabs>
      </w:pPr>
      <w:r w:rsidRPr="00CF7765">
        <w:rPr>
          <w:rFonts w:hint="eastAsia"/>
        </w:rPr>
        <w:t>用紙サイズとして、封筒</w:t>
      </w:r>
      <w:r w:rsidRPr="00CF7765">
        <w:rPr>
          <w:rFonts w:hint="eastAsia"/>
        </w:rPr>
        <w:t>(</w:t>
      </w:r>
      <w:r w:rsidRPr="00CF7765">
        <w:rPr>
          <w:rFonts w:hint="eastAsia"/>
        </w:rPr>
        <w:t>長形</w:t>
      </w:r>
      <w:r w:rsidRPr="00CF7765">
        <w:t>3</w:t>
      </w:r>
      <w:r w:rsidRPr="00CF7765">
        <w:rPr>
          <w:rFonts w:hint="eastAsia"/>
        </w:rPr>
        <w:t>号、角形</w:t>
      </w:r>
      <w:r w:rsidRPr="00CF7765">
        <w:t>2</w:t>
      </w:r>
      <w:r w:rsidRPr="00CF7765">
        <w:rPr>
          <w:rFonts w:hint="eastAsia"/>
        </w:rPr>
        <w:t>号、角形</w:t>
      </w:r>
      <w:r w:rsidRPr="00CF7765">
        <w:t>20</w:t>
      </w:r>
      <w:r w:rsidRPr="00CF7765">
        <w:rPr>
          <w:rFonts w:hint="eastAsia"/>
        </w:rPr>
        <w:t>号、角形</w:t>
      </w:r>
      <w:r w:rsidRPr="00CF7765">
        <w:t>6</w:t>
      </w:r>
      <w:r w:rsidRPr="00CF7765">
        <w:rPr>
          <w:rFonts w:hint="eastAsia"/>
        </w:rPr>
        <w:t>号など</w:t>
      </w:r>
      <w:r w:rsidRPr="00CF7765">
        <w:rPr>
          <w:rFonts w:hint="eastAsia"/>
        </w:rPr>
        <w:t>)</w:t>
      </w:r>
      <w:r w:rsidRPr="00CF7765">
        <w:rPr>
          <w:rFonts w:hint="eastAsia"/>
        </w:rPr>
        <w:t>を選択した場合は、以下のとおり紙質に制限がかかる。デフォルトの紙質は、機種依存編の備考に記載。</w:t>
      </w:r>
    </w:p>
    <w:p w:rsidR="00AA6516" w:rsidRPr="00CF7765" w:rsidRDefault="00AA6516" w:rsidP="00AA6516">
      <w:pPr>
        <w:pStyle w:val="aa"/>
        <w:tabs>
          <w:tab w:val="clear" w:pos="567"/>
          <w:tab w:val="clear" w:pos="851"/>
          <w:tab w:val="clear" w:pos="1418"/>
          <w:tab w:val="clear" w:pos="1701"/>
          <w:tab w:val="left" w:pos="1380"/>
        </w:tabs>
        <w:ind w:left="1140"/>
      </w:pPr>
      <w:r w:rsidRPr="00CF7765">
        <w:rPr>
          <w:rFonts w:hint="eastAsia"/>
        </w:rPr>
        <w:t>禁則紙質の場合は、封筒デフォルト紙質に変更する。</w: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ab/>
        <w:t>&lt;</w:t>
      </w:r>
      <w:r w:rsidRPr="00CF7765">
        <w:rPr>
          <w:rFonts w:hint="eastAsia"/>
        </w:rPr>
        <w:t>紙質として</w:t>
      </w:r>
      <w:r w:rsidRPr="00CF7765">
        <w:t>”</w:t>
      </w:r>
      <w:r w:rsidRPr="00CF7765">
        <w:rPr>
          <w:rFonts w:hint="eastAsia"/>
        </w:rPr>
        <w:t>封筒</w:t>
      </w:r>
      <w:r w:rsidRPr="00CF7765">
        <w:t>”</w:t>
      </w:r>
      <w:r w:rsidRPr="00CF7765">
        <w:rPr>
          <w:rFonts w:hint="eastAsia"/>
        </w:rPr>
        <w:t>をサポートしている機種</w:t>
      </w:r>
      <w:r w:rsidRPr="00CF7765">
        <w:rPr>
          <w:rFonts w:hint="eastAsia"/>
        </w:rPr>
        <w:t>&gt;</w:t>
      </w:r>
    </w:p>
    <w:p w:rsidR="00FD3712" w:rsidRPr="00CF7765" w:rsidRDefault="00FD3712">
      <w:pPr>
        <w:pStyle w:val="aa"/>
        <w:tabs>
          <w:tab w:val="clear" w:pos="567"/>
          <w:tab w:val="clear" w:pos="851"/>
          <w:tab w:val="clear" w:pos="1418"/>
          <w:tab w:val="clear" w:pos="1701"/>
          <w:tab w:val="left" w:pos="1380"/>
        </w:tabs>
        <w:ind w:leftChars="400" w:left="720" w:firstLineChars="400" w:firstLine="720"/>
      </w:pPr>
      <w:r w:rsidRPr="00CF7765">
        <w:t>”</w:t>
      </w:r>
      <w:r w:rsidRPr="00CF7765">
        <w:rPr>
          <w:rFonts w:hint="eastAsia"/>
        </w:rPr>
        <w:t>封筒</w:t>
      </w:r>
      <w:r w:rsidRPr="00CF7765">
        <w:t>”</w:t>
      </w:r>
      <w:r w:rsidR="006633E8" w:rsidRPr="00CF7765">
        <w:rPr>
          <w:rFonts w:hint="eastAsia"/>
        </w:rPr>
        <w:t>、”封筒うら”</w:t>
      </w:r>
      <w:r w:rsidRPr="00CF7765">
        <w:rPr>
          <w:rFonts w:hint="eastAsia"/>
        </w:rPr>
        <w:t>以外は禁則する。</w:t>
      </w:r>
    </w:p>
    <w:p w:rsidR="006F16CE" w:rsidRPr="00CF7765" w:rsidRDefault="006F16CE" w:rsidP="000E7412">
      <w:pPr>
        <w:pStyle w:val="aa"/>
        <w:tabs>
          <w:tab w:val="clear" w:pos="567"/>
          <w:tab w:val="clear" w:pos="851"/>
          <w:tab w:val="clear" w:pos="1418"/>
          <w:tab w:val="clear" w:pos="1701"/>
          <w:tab w:val="left" w:pos="1380"/>
        </w:tabs>
        <w:ind w:leftChars="400" w:left="720" w:firstLineChars="400" w:firstLine="720"/>
      </w:pPr>
      <w:r w:rsidRPr="00CF7765">
        <w:t>(</w:t>
      </w:r>
      <w:r w:rsidRPr="00CF7765">
        <w:rPr>
          <w:rFonts w:hint="eastAsia"/>
        </w:rPr>
        <w:t>注</w:t>
      </w:r>
      <w:r w:rsidRPr="00CF7765">
        <w:rPr>
          <w:rFonts w:hint="eastAsia"/>
        </w:rPr>
        <w:t>)</w:t>
      </w:r>
      <w:r w:rsidRPr="00CF7765">
        <w:t xml:space="preserve"> ”</w:t>
      </w:r>
      <w:r w:rsidRPr="00CF7765">
        <w:rPr>
          <w:rFonts w:hint="eastAsia"/>
        </w:rPr>
        <w:t>封筒</w:t>
      </w:r>
      <w:r w:rsidRPr="00CF7765">
        <w:t>”</w:t>
      </w:r>
      <w:r w:rsidRPr="00CF7765">
        <w:rPr>
          <w:rFonts w:hint="eastAsia"/>
        </w:rPr>
        <w:t>、”封筒うら”は用紙サイズとの組み合わせ制限はない。どのサイズとも組み合わせ可能。</w:t>
      </w:r>
    </w:p>
    <w:p w:rsidR="00FD3712" w:rsidRPr="00CF7765" w:rsidRDefault="00FD3712">
      <w:pPr>
        <w:pStyle w:val="aa"/>
        <w:tabs>
          <w:tab w:val="clear" w:pos="567"/>
          <w:tab w:val="clear" w:pos="851"/>
          <w:tab w:val="clear" w:pos="1418"/>
          <w:tab w:val="clear" w:pos="1701"/>
          <w:tab w:val="left" w:pos="1380"/>
        </w:tabs>
        <w:ind w:leftChars="400" w:left="720" w:firstLineChars="400" w:firstLine="720"/>
      </w:pPr>
    </w:p>
    <w:p w:rsidR="00FD3712" w:rsidRPr="00CF7765" w:rsidRDefault="00FD3712">
      <w:pPr>
        <w:pStyle w:val="aa"/>
        <w:tabs>
          <w:tab w:val="clear" w:pos="567"/>
          <w:tab w:val="clear" w:pos="851"/>
          <w:tab w:val="clear" w:pos="1418"/>
          <w:tab w:val="clear" w:pos="1701"/>
          <w:tab w:val="left" w:pos="1380"/>
        </w:tabs>
        <w:ind w:leftChars="400" w:left="720" w:firstLineChars="300" w:firstLine="540"/>
      </w:pPr>
      <w:r w:rsidRPr="00CF7765">
        <w:rPr>
          <w:rFonts w:hint="eastAsia"/>
        </w:rPr>
        <w:t>＜紙質として</w:t>
      </w:r>
      <w:r w:rsidRPr="00CF7765">
        <w:t>”</w:t>
      </w:r>
      <w:r w:rsidRPr="00CF7765">
        <w:rPr>
          <w:rFonts w:hint="eastAsia"/>
        </w:rPr>
        <w:t>封筒</w:t>
      </w:r>
      <w:r w:rsidRPr="00CF7765">
        <w:t>”</w:t>
      </w:r>
      <w:r w:rsidRPr="00CF7765">
        <w:rPr>
          <w:rFonts w:hint="eastAsia"/>
        </w:rPr>
        <w:t>をサポートしていない機種＞</w:t>
      </w:r>
    </w:p>
    <w:p w:rsidR="00FD3712" w:rsidRDefault="00FD3712">
      <w:pPr>
        <w:pStyle w:val="aa"/>
        <w:tabs>
          <w:tab w:val="clear" w:pos="567"/>
          <w:tab w:val="clear" w:pos="851"/>
          <w:tab w:val="clear" w:pos="1418"/>
          <w:tab w:val="clear" w:pos="1701"/>
          <w:tab w:val="left" w:pos="1380"/>
        </w:tabs>
        <w:ind w:leftChars="400" w:left="720" w:firstLineChars="400" w:firstLine="720"/>
      </w:pPr>
      <w:r w:rsidRPr="00CF7765">
        <w:rPr>
          <w:rFonts w:hint="eastAsia"/>
        </w:rPr>
        <w:t>“厚紙</w:t>
      </w:r>
      <w:r w:rsidRPr="00CF7765">
        <w:rPr>
          <w:rFonts w:hint="eastAsia"/>
        </w:rPr>
        <w:t>N</w:t>
      </w:r>
      <w:r w:rsidRPr="00CF7765">
        <w:rPr>
          <w:rFonts w:hint="eastAsia"/>
        </w:rPr>
        <w:t>”、“厚紙</w:t>
      </w:r>
      <w:r w:rsidRPr="00CF7765">
        <w:rPr>
          <w:rFonts w:hint="eastAsia"/>
        </w:rPr>
        <w:t>N</w:t>
      </w:r>
      <w:r w:rsidRPr="00CF7765">
        <w:rPr>
          <w:rFonts w:hint="eastAsia"/>
        </w:rPr>
        <w:t>うら”以外は禁則する。</w:t>
      </w:r>
    </w:p>
    <w:p w:rsidR="009932A2" w:rsidRPr="00CF7765" w:rsidRDefault="009932A2">
      <w:pPr>
        <w:pStyle w:val="aa"/>
        <w:tabs>
          <w:tab w:val="clear" w:pos="567"/>
          <w:tab w:val="clear" w:pos="851"/>
          <w:tab w:val="clear" w:pos="1418"/>
          <w:tab w:val="clear" w:pos="1701"/>
          <w:tab w:val="left" w:pos="1380"/>
        </w:tabs>
        <w:ind w:leftChars="400" w:left="720" w:firstLineChars="400" w:firstLine="720"/>
      </w:pPr>
    </w:p>
    <w:p w:rsidR="00FD3712" w:rsidRDefault="009932A2" w:rsidP="00C8564C">
      <w:pPr>
        <w:pStyle w:val="aa"/>
        <w:numPr>
          <w:ilvl w:val="0"/>
          <w:numId w:val="51"/>
        </w:numPr>
        <w:tabs>
          <w:tab w:val="clear" w:pos="567"/>
          <w:tab w:val="clear" w:pos="851"/>
          <w:tab w:val="clear" w:pos="1418"/>
          <w:tab w:val="clear" w:pos="1701"/>
          <w:tab w:val="left" w:pos="1380"/>
        </w:tabs>
      </w:pPr>
      <w:r>
        <w:rPr>
          <w:rFonts w:hint="eastAsia"/>
        </w:rPr>
        <w:t>コピージョブにおける原稿の取り込みやプリントサービスにおけるイメージ作成の手順において、</w:t>
      </w:r>
      <w:r>
        <w:rPr>
          <w:rFonts w:hint="eastAsia"/>
        </w:rPr>
        <w:t xml:space="preserve"> </w:t>
      </w:r>
      <w:r>
        <w:rPr>
          <w:rFonts w:hint="eastAsia"/>
        </w:rPr>
        <w:t>用紙トレイの状態や関連する設定を参照している。プリント中でも用紙種類が自動的に変更される可能性があるが、この段階の処理では用紙トレイの設定変更は基本的に想定されていないため、設定を変更したことにより組み合わせ的な不一致などが発生することがあり得る。本点について特には考慮されない。例としては、</w:t>
      </w:r>
      <w:r>
        <w:rPr>
          <w:rFonts w:hint="eastAsia"/>
        </w:rPr>
        <w:t>ATS</w:t>
      </w:r>
      <w:r>
        <w:rPr>
          <w:rFonts w:hint="eastAsia"/>
        </w:rPr>
        <w:t>候補の追加が出来きない事や一旦</w:t>
      </w:r>
      <w:r>
        <w:rPr>
          <w:rFonts w:hint="eastAsia"/>
        </w:rPr>
        <w:t>CycleDown</w:t>
      </w:r>
      <w:r>
        <w:rPr>
          <w:rFonts w:hint="eastAsia"/>
        </w:rPr>
        <w:t>が発生するケース、ジョブ中に紙質が変わってしまうケース等ある。</w:t>
      </w:r>
    </w:p>
    <w:p w:rsidR="0039448A" w:rsidRPr="00635E35" w:rsidRDefault="0039448A" w:rsidP="00635E35">
      <w:pPr>
        <w:numPr>
          <w:ilvl w:val="0"/>
          <w:numId w:val="51"/>
        </w:numPr>
        <w:rPr>
          <w:kern w:val="0"/>
          <w:szCs w:val="20"/>
        </w:rPr>
      </w:pPr>
      <w:r w:rsidRPr="0039448A">
        <w:rPr>
          <w:rFonts w:hint="eastAsia"/>
          <w:kern w:val="0"/>
          <w:szCs w:val="20"/>
        </w:rPr>
        <w:t>はがきサイズで使える他紙質（</w:t>
      </w:r>
      <w:r w:rsidRPr="0039448A">
        <w:rPr>
          <w:rFonts w:hint="eastAsia"/>
          <w:kern w:val="0"/>
          <w:szCs w:val="20"/>
        </w:rPr>
        <w:t>ex:</w:t>
      </w:r>
      <w:r w:rsidRPr="0039448A">
        <w:rPr>
          <w:rFonts w:hint="eastAsia"/>
          <w:kern w:val="0"/>
          <w:szCs w:val="20"/>
        </w:rPr>
        <w:t>厚紙</w:t>
      </w:r>
      <w:r w:rsidRPr="0039448A">
        <w:rPr>
          <w:rFonts w:hint="eastAsia"/>
          <w:kern w:val="0"/>
          <w:szCs w:val="20"/>
        </w:rPr>
        <w:t>1</w:t>
      </w:r>
      <w:r w:rsidRPr="0039448A">
        <w:rPr>
          <w:rFonts w:hint="eastAsia"/>
          <w:kern w:val="0"/>
          <w:szCs w:val="20"/>
        </w:rPr>
        <w:t>）に設定変更後、電源</w:t>
      </w:r>
      <w:r w:rsidRPr="0039448A">
        <w:rPr>
          <w:rFonts w:hint="eastAsia"/>
          <w:kern w:val="0"/>
          <w:szCs w:val="20"/>
        </w:rPr>
        <w:t>OFF/ON</w:t>
      </w:r>
      <w:r w:rsidRPr="0039448A">
        <w:rPr>
          <w:rFonts w:hint="eastAsia"/>
          <w:kern w:val="0"/>
          <w:szCs w:val="20"/>
        </w:rPr>
        <w:t>すると「はがき紙質」が再度自動設定される。</w:t>
      </w:r>
    </w:p>
    <w:p w:rsidR="00FD3712" w:rsidRPr="00CF7765" w:rsidRDefault="00FD3712">
      <w:pPr>
        <w:pStyle w:val="4"/>
        <w:pageBreakBefore/>
      </w:pPr>
      <w:bookmarkStart w:id="65" w:name="_Ref168228658"/>
      <w:bookmarkStart w:id="66" w:name="_Toc21605477"/>
      <w:r w:rsidRPr="00CF7765">
        <w:rPr>
          <w:rFonts w:hint="eastAsia"/>
        </w:rPr>
        <w:lastRenderedPageBreak/>
        <w:t>用紙種類の設定</w:t>
      </w:r>
      <w:r w:rsidRPr="00CF7765">
        <w:rPr>
          <w:rFonts w:hint="eastAsia"/>
        </w:rPr>
        <w:t xml:space="preserve"> (</w:t>
      </w:r>
      <w:r w:rsidRPr="00CF7765">
        <w:rPr>
          <w:rFonts w:hint="eastAsia"/>
        </w:rPr>
        <w:t>プロフェッショナル仕様</w:t>
      </w:r>
      <w:r w:rsidR="00AD37B5" w:rsidRPr="00CF7765">
        <w:rPr>
          <w:rFonts w:hint="eastAsia"/>
        </w:rPr>
        <w:t>-</w:t>
      </w:r>
      <w:r w:rsidR="00AD37B5" w:rsidRPr="00CF7765">
        <w:rPr>
          <w:rFonts w:hint="eastAsia"/>
        </w:rPr>
        <w:t>カスタム紙種</w:t>
      </w:r>
      <w:r w:rsidRPr="00CF7765">
        <w:rPr>
          <w:rFonts w:hint="eastAsia"/>
        </w:rPr>
        <w:t>)</w:t>
      </w:r>
      <w:bookmarkEnd w:id="65"/>
      <w:bookmarkEnd w:id="66"/>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トレイおよび</w:t>
      </w:r>
      <w:r w:rsidRPr="00CF7765">
        <w:rPr>
          <w:rFonts w:hint="eastAsia"/>
        </w:rPr>
        <w:t>SMH</w:t>
      </w:r>
      <w:r w:rsidRPr="00CF7765">
        <w:rPr>
          <w:rFonts w:hint="eastAsia"/>
        </w:rPr>
        <w:t>に対して、収容されている用紙の種類を設定できるようにし、</w:t>
      </w:r>
      <w:r w:rsidRPr="00CF7765">
        <w:rPr>
          <w:rFonts w:hint="eastAsia"/>
        </w:rPr>
        <w:t>MC</w:t>
      </w:r>
      <w:r w:rsidRPr="00CF7765">
        <w:rPr>
          <w:rFonts w:hint="eastAsia"/>
        </w:rPr>
        <w:t>は用紙の種類にあわせた用紙選択制御、印字パラメータ制御等を行う。</w:t>
      </w:r>
    </w:p>
    <w:p w:rsidR="00FD3712" w:rsidRPr="00CF7765" w:rsidRDefault="00FD3712">
      <w:pPr>
        <w:pStyle w:val="aa"/>
        <w:tabs>
          <w:tab w:val="clear" w:pos="567"/>
          <w:tab w:val="clear" w:pos="851"/>
          <w:tab w:val="left" w:pos="840"/>
        </w:tabs>
        <w:ind w:left="840"/>
      </w:pPr>
    </w:p>
    <w:p w:rsidR="00FD3712" w:rsidRPr="00CF7765" w:rsidRDefault="00FD3712">
      <w:pPr>
        <w:pStyle w:val="aa"/>
        <w:tabs>
          <w:tab w:val="clear" w:pos="567"/>
          <w:tab w:val="clear" w:pos="851"/>
          <w:tab w:val="left" w:pos="840"/>
        </w:tabs>
        <w:ind w:left="840"/>
      </w:pPr>
      <w:r w:rsidRPr="00CF7765">
        <w:rPr>
          <w:rFonts w:hint="eastAsia"/>
        </w:rPr>
        <w:t>プロフェッショナル仕様</w:t>
      </w:r>
      <w:r w:rsidR="008B5EBD" w:rsidRPr="00CF7765">
        <w:rPr>
          <w:rFonts w:hint="eastAsia"/>
        </w:rPr>
        <w:t>(</w:t>
      </w:r>
      <w:r w:rsidR="008B5EBD" w:rsidRPr="00CF7765">
        <w:rPr>
          <w:rFonts w:hint="eastAsia"/>
        </w:rPr>
        <w:t>カスタム紙種</w:t>
      </w:r>
      <w:r w:rsidR="008B5EBD" w:rsidRPr="00CF7765">
        <w:rPr>
          <w:rFonts w:hint="eastAsia"/>
        </w:rPr>
        <w:t>)</w:t>
      </w:r>
      <w:r w:rsidRPr="00CF7765">
        <w:rPr>
          <w:rFonts w:hint="eastAsia"/>
        </w:rPr>
        <w:t>を用いるプロダクトは限定され、特に断らない限り、通常の用紙種類の設定仕様を用いる。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10</w:t>
      </w:r>
      <w:r w:rsidRPr="00CF7765">
        <w:rPr>
          <w:rFonts w:hint="eastAsia"/>
        </w:rPr>
        <w:t>種類</w:t>
      </w:r>
      <w:r w:rsidR="00516E47" w:rsidRPr="00CF7765">
        <w:rPr>
          <w:rFonts w:hint="eastAsia"/>
        </w:rPr>
        <w:t>、</w:t>
      </w:r>
      <w:r w:rsidRPr="00CF7765">
        <w:rPr>
          <w:rFonts w:hint="eastAsia"/>
        </w:rPr>
        <w:t>20</w:t>
      </w:r>
      <w:r w:rsidRPr="00CF7765">
        <w:rPr>
          <w:rFonts w:hint="eastAsia"/>
        </w:rPr>
        <w:t>種類</w:t>
      </w:r>
      <w:r w:rsidR="00516E47" w:rsidRPr="00CF7765">
        <w:rPr>
          <w:rFonts w:hint="eastAsia"/>
        </w:rPr>
        <w:t>、</w:t>
      </w:r>
      <w:r w:rsidR="00516E47" w:rsidRPr="00CF7765">
        <w:rPr>
          <w:rFonts w:hint="eastAsia"/>
        </w:rPr>
        <w:t>40</w:t>
      </w:r>
      <w:r w:rsidR="00516E47" w:rsidRPr="00CF7765">
        <w:rPr>
          <w:rFonts w:hint="eastAsia"/>
        </w:rPr>
        <w:t>種類</w:t>
      </w:r>
      <w:r w:rsidRPr="00CF7765">
        <w:rPr>
          <w:rFonts w:hint="eastAsia"/>
        </w:rPr>
        <w:t>のカスタマー用紙種類を設定することができる。設定可能な情報については、名前と用紙種類と坪量であり、それ以外に設定可能な情報についてはプロダクト別に定義する。</w:t>
      </w:r>
      <w:r w:rsidRPr="00CF7765">
        <w:rPr>
          <w:rFonts w:hint="eastAsia"/>
        </w:rPr>
        <w:t>(FF IOT Device Management</w:t>
      </w:r>
      <w:r w:rsidRPr="00CF7765">
        <w:rPr>
          <w:rFonts w:hint="eastAsia"/>
        </w:rPr>
        <w:t>編参照</w:t>
      </w:r>
      <w:r w:rsidRPr="00CF7765">
        <w:rPr>
          <w:rFonts w:hint="eastAsia"/>
        </w:rPr>
        <w:t>)</w:t>
      </w:r>
      <w:r w:rsidRPr="00CF7765">
        <w:rPr>
          <w:rFonts w:hint="eastAsia"/>
        </w:rPr>
        <w:t>。</w:t>
      </w:r>
      <w:r w:rsidRPr="00CF7765">
        <w:br/>
      </w:r>
      <w:r w:rsidRPr="00CF7765">
        <w:rPr>
          <w:rFonts w:hint="eastAsia"/>
        </w:rPr>
        <w:t>登録できるカスタマー用紙種類の数は、プロダクトに依存する。</w:t>
      </w:r>
    </w:p>
    <w:p w:rsidR="00FD3712" w:rsidRPr="00CF7765"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トレイ</w:t>
      </w:r>
      <w:r w:rsidRPr="00CF7765">
        <w:rPr>
          <w:rFonts w:hint="eastAsia"/>
        </w:rPr>
        <w:t>1</w:t>
      </w:r>
      <w:r w:rsidRPr="00CF7765">
        <w:rPr>
          <w:rFonts w:hint="eastAsia"/>
        </w:rPr>
        <w:t>～</w:t>
      </w:r>
      <w:r w:rsidRPr="00CF7765">
        <w:rPr>
          <w:rFonts w:hint="eastAsia"/>
        </w:rPr>
        <w:t>4</w:t>
      </w:r>
      <w:r w:rsidRPr="00CF7765">
        <w:rPr>
          <w:rFonts w:hint="eastAsia"/>
        </w:rPr>
        <w:t>、トレイ</w:t>
      </w:r>
      <w:r w:rsidRPr="00CF7765">
        <w:rPr>
          <w:rFonts w:hint="eastAsia"/>
        </w:rPr>
        <w:t>6</w:t>
      </w:r>
      <w:r w:rsidRPr="00CF7765">
        <w:rPr>
          <w:rFonts w:hint="eastAsia"/>
        </w:rPr>
        <w:t>～</w:t>
      </w:r>
      <w:r w:rsidR="00FF16DA" w:rsidRPr="00CF7765">
        <w:rPr>
          <w:rFonts w:hint="eastAsia"/>
        </w:rPr>
        <w:t>9</w:t>
      </w:r>
      <w:r w:rsidRPr="00CF7765">
        <w:rPr>
          <w:rFonts w:hint="eastAsia"/>
        </w:rPr>
        <w:t>、</w:t>
      </w:r>
      <w:r w:rsidRPr="00CF7765">
        <w:rPr>
          <w:rFonts w:hint="eastAsia"/>
        </w:rPr>
        <w:t>SMH</w:t>
      </w:r>
      <w:r w:rsidRPr="00CF7765">
        <w:rPr>
          <w:rFonts w:hint="eastAsia"/>
        </w:rPr>
        <w:t>に対して、収容されている用紙の種類と坪量を設定することができる。</w:t>
      </w:r>
    </w:p>
    <w:p w:rsidR="00FD3712" w:rsidRPr="00CF7765"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、くるみ製本機のカバーフィーダについては、設定しない。</w:t>
      </w:r>
    </w:p>
    <w:p w:rsidR="00FD3712" w:rsidRPr="00CF7765"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IOT Device</w:t>
      </w:r>
      <w:r w:rsidRPr="00CF7765">
        <w:rPr>
          <w:rFonts w:hint="eastAsia"/>
        </w:rPr>
        <w:t>は、他の</w:t>
      </w:r>
      <w:r w:rsidRPr="00CF7765">
        <w:rPr>
          <w:rFonts w:hint="eastAsia"/>
        </w:rPr>
        <w:t>DT Service</w:t>
      </w:r>
      <w:r w:rsidRPr="00CF7765">
        <w:rPr>
          <w:rFonts w:hint="eastAsia"/>
        </w:rPr>
        <w:t>によって決定された用紙種類および坪量を</w:t>
      </w:r>
      <w:r w:rsidRPr="00CF7765">
        <w:rPr>
          <w:rFonts w:hint="eastAsia"/>
        </w:rPr>
        <w:t>IOT</w:t>
      </w:r>
      <w:r w:rsidRPr="00CF7765">
        <w:rPr>
          <w:rFonts w:hint="eastAsia"/>
        </w:rPr>
        <w:t>制御上の分類に変換した上で、印字処理を行う。</w:t>
      </w:r>
      <w:r w:rsidRPr="00CF7765">
        <w:rPr>
          <w:rFonts w:hint="eastAsia"/>
        </w:rPr>
        <w:t>(</w:t>
      </w:r>
      <w:r w:rsidRPr="00CF7765">
        <w:rPr>
          <w:rFonts w:hint="eastAsia"/>
        </w:rPr>
        <w:t>坪量を特定しなくてもよい場合およびカスタム紙種の場合の制限は上記に倣う。</w:t>
      </w:r>
      <w:r w:rsidRPr="00CF7765">
        <w:rPr>
          <w:rFonts w:hint="eastAsia"/>
        </w:rPr>
        <w:t>)</w:t>
      </w:r>
    </w:p>
    <w:p w:rsidR="00FD3712" w:rsidRPr="00CF7765"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用紙種類および坪量として設定できるものの一覧と、用紙搬送上の制限については、「</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p>
    <w:p w:rsidR="00FD3712" w:rsidRPr="00CF7765"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用紙種類および坪量として設定できるものの一覧と、用紙搬送上の制限については、「</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p>
    <w:p w:rsidR="00FD3712" w:rsidRPr="00CF7765"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用紙種類の設定はシステムデータ「トレイの用紙種類」、坪量の設定はシステムデータ「トレイの坪量」、として保存され、すべての</w:t>
      </w:r>
      <w:r w:rsidRPr="00CF7765">
        <w:rPr>
          <w:rFonts w:hint="eastAsia"/>
        </w:rPr>
        <w:t>DT Service</w:t>
      </w:r>
      <w:r w:rsidRPr="00CF7765">
        <w:rPr>
          <w:rFonts w:hint="eastAsia"/>
        </w:rPr>
        <w:t>で参照される。これらのシステムデータは用紙トレイごとに用意される。</w:t>
      </w:r>
    </w:p>
    <w:p w:rsidR="00FD3712" w:rsidRDefault="00FD3712" w:rsidP="00885A91">
      <w:pPr>
        <w:pStyle w:val="aa"/>
        <w:numPr>
          <w:ilvl w:val="0"/>
          <w:numId w:val="108"/>
        </w:numPr>
        <w:tabs>
          <w:tab w:val="clear" w:pos="567"/>
          <w:tab w:val="clear" w:pos="851"/>
          <w:tab w:val="clear" w:pos="1418"/>
          <w:tab w:val="clear" w:pos="1701"/>
          <w:tab w:val="left" w:pos="1380"/>
        </w:tabs>
      </w:pPr>
      <w:r w:rsidRPr="00CF7765">
        <w:rPr>
          <w:rFonts w:hint="eastAsia"/>
        </w:rPr>
        <w:t>通常トレイに</w:t>
      </w:r>
      <w:r w:rsidRPr="00CF7765">
        <w:t>Tab</w:t>
      </w:r>
      <w:r w:rsidRPr="00CF7765">
        <w:rPr>
          <w:rFonts w:hint="eastAsia"/>
        </w:rPr>
        <w:t>紙をセットすることが可能なとき、セットしたならば、用紙サイズを自動検知することができない。</w:t>
      </w:r>
      <w:r w:rsidRPr="00CF7765">
        <w:rPr>
          <w:rFonts w:hint="eastAsia"/>
        </w:rPr>
        <w:br/>
      </w:r>
      <w:r w:rsidRPr="00CF7765">
        <w:rPr>
          <w:rFonts w:hint="eastAsia"/>
        </w:rPr>
        <w:t>この場合、用紙サイズグループの設定により以下のように一意に決定する。</w:t>
      </w:r>
      <w:r w:rsidRPr="00CF7765">
        <w:rPr>
          <w:rFonts w:hint="eastAsia"/>
        </w:rPr>
        <w:br/>
      </w:r>
      <w:r w:rsidRPr="00CF7765">
        <w:rPr>
          <w:rFonts w:hint="eastAsia"/>
        </w:rPr>
        <w:br/>
        <w:t>A4 LEF</w:t>
      </w:r>
      <w:r w:rsidRPr="00CF7765">
        <w:rPr>
          <w:rFonts w:hint="eastAsia"/>
        </w:rPr>
        <w:t>：</w:t>
      </w:r>
      <w:r w:rsidRPr="00CF7765">
        <w:rPr>
          <w:rFonts w:hint="eastAsia"/>
        </w:rPr>
        <w:tab/>
      </w:r>
      <w:r w:rsidR="0097672F">
        <w:rPr>
          <w:rFonts w:hint="eastAsia"/>
        </w:rPr>
        <w:t>PGS2005SGP</w:t>
      </w:r>
      <w:r w:rsidRPr="00CF7765">
        <w:rPr>
          <w:rFonts w:hint="eastAsia"/>
        </w:rPr>
        <w:t>、</w:t>
      </w:r>
      <w:r w:rsidRPr="00CF7765">
        <w:rPr>
          <w:rFonts w:hint="eastAsia"/>
        </w:rPr>
        <w:t>AP/GCO</w:t>
      </w:r>
      <w:r w:rsidRPr="00CF7765">
        <w:rPr>
          <w:rFonts w:hint="eastAsia"/>
        </w:rPr>
        <w:t>、</w:t>
      </w:r>
      <w:r w:rsidR="00EF6883">
        <w:rPr>
          <w:rFonts w:hint="eastAsia"/>
        </w:rPr>
        <w:t>PGS2002SGP</w:t>
      </w:r>
      <w:r w:rsidRPr="00CF7765">
        <w:rPr>
          <w:rFonts w:hint="eastAsia"/>
        </w:rPr>
        <w:t>/</w:t>
      </w:r>
      <w:r w:rsidR="00C35047">
        <w:rPr>
          <w:rFonts w:hint="eastAsia"/>
        </w:rPr>
        <w:t>PGS2003SGP</w:t>
      </w:r>
      <w:r w:rsidRPr="00CF7765">
        <w:rPr>
          <w:rFonts w:hint="eastAsia"/>
        </w:rPr>
        <w:t>-W</w:t>
      </w:r>
      <w:r w:rsidRPr="00CF7765">
        <w:rPr>
          <w:rFonts w:hint="eastAsia"/>
        </w:rPr>
        <w:t>、</w:t>
      </w:r>
      <w:r w:rsidR="00C35047">
        <w:rPr>
          <w:rFonts w:hint="eastAsia"/>
        </w:rPr>
        <w:t>PGS2003SGP</w:t>
      </w:r>
      <w:r w:rsidRPr="00CF7765">
        <w:rPr>
          <w:rFonts w:hint="eastAsia"/>
        </w:rPr>
        <w:t>-E</w:t>
      </w:r>
      <w:r w:rsidRPr="00CF7765">
        <w:rPr>
          <w:rFonts w:hint="eastAsia"/>
        </w:rPr>
        <w:br/>
        <w:t>Letter LEF</w:t>
      </w:r>
      <w:r w:rsidRPr="00CF7765">
        <w:rPr>
          <w:rFonts w:hint="eastAsia"/>
        </w:rPr>
        <w:t>：</w:t>
      </w:r>
      <w:r w:rsidRPr="00CF7765">
        <w:rPr>
          <w:rFonts w:hint="eastAsia"/>
        </w:rPr>
        <w:tab/>
      </w:r>
      <w:r w:rsidR="00EF6883">
        <w:rPr>
          <w:rFonts w:hint="eastAsia"/>
        </w:rPr>
        <w:t>PGS2000SGP</w:t>
      </w:r>
      <w:r w:rsidRPr="00CF7765">
        <w:br/>
      </w:r>
      <w:r w:rsidRPr="00CF7765">
        <w:br/>
      </w:r>
      <w:r w:rsidRPr="00CF7765">
        <w:rPr>
          <w:rFonts w:hint="eastAsia"/>
        </w:rPr>
        <w:t>また、定形外サイズの設定、定形サイズの設定は無効となる。</w:t>
      </w:r>
    </w:p>
    <w:p w:rsidR="0039448A" w:rsidRPr="00635E35" w:rsidRDefault="0039448A" w:rsidP="00635E35">
      <w:pPr>
        <w:numPr>
          <w:ilvl w:val="0"/>
          <w:numId w:val="108"/>
        </w:numPr>
        <w:rPr>
          <w:kern w:val="0"/>
          <w:szCs w:val="20"/>
        </w:rPr>
      </w:pPr>
      <w:r w:rsidRPr="0039448A">
        <w:rPr>
          <w:rFonts w:hint="eastAsia"/>
          <w:kern w:val="0"/>
          <w:szCs w:val="20"/>
        </w:rPr>
        <w:t>用紙種類の指定においてカスタム紙種が指定されたとき、そのカスタム紙種が登録されていないときは、そのジョブをアボートする。</w:t>
      </w:r>
    </w:p>
    <w:p w:rsidR="00792DD1" w:rsidRPr="00CF7765" w:rsidRDefault="00792DD1" w:rsidP="00864A80">
      <w:pPr>
        <w:pStyle w:val="aa"/>
        <w:tabs>
          <w:tab w:val="clear" w:pos="567"/>
          <w:tab w:val="clear" w:pos="851"/>
          <w:tab w:val="clear" w:pos="1418"/>
          <w:tab w:val="clear" w:pos="1701"/>
          <w:tab w:val="left" w:pos="1380"/>
        </w:tabs>
        <w:ind w:left="851"/>
      </w:pPr>
    </w:p>
    <w:p w:rsidR="00DA15A2" w:rsidRPr="00CF7765" w:rsidRDefault="00864A80" w:rsidP="00864A80">
      <w:pPr>
        <w:pStyle w:val="aa"/>
        <w:tabs>
          <w:tab w:val="clear" w:pos="567"/>
          <w:tab w:val="clear" w:pos="851"/>
          <w:tab w:val="clear" w:pos="1418"/>
          <w:tab w:val="clear" w:pos="1701"/>
          <w:tab w:val="left" w:pos="1380"/>
        </w:tabs>
        <w:ind w:left="851"/>
      </w:pPr>
      <w:r w:rsidRPr="00CF7765">
        <w:rPr>
          <w:rFonts w:hint="eastAsia"/>
          <w:b/>
        </w:rPr>
        <w:t>RUN</w:t>
      </w:r>
      <w:r w:rsidRPr="00CF7765">
        <w:rPr>
          <w:rFonts w:hint="eastAsia"/>
          <w:b/>
        </w:rPr>
        <w:t>中のトレイ設定</w:t>
      </w:r>
      <w:r w:rsidRPr="00CF7765">
        <w:rPr>
          <w:rFonts w:hint="eastAsia"/>
        </w:rPr>
        <w:t xml:space="preserve">  </w:t>
      </w:r>
      <w:r w:rsidRPr="00CF7765">
        <w:rPr>
          <w:rStyle w:val="afe"/>
        </w:rPr>
        <w:footnoteReference w:id="1"/>
      </w:r>
    </w:p>
    <w:p w:rsidR="0035658E" w:rsidRPr="00CF7765" w:rsidRDefault="0035658E" w:rsidP="00864A80">
      <w:pPr>
        <w:pStyle w:val="aa"/>
        <w:tabs>
          <w:tab w:val="clear" w:pos="567"/>
          <w:tab w:val="clear" w:pos="851"/>
          <w:tab w:val="clear" w:pos="1418"/>
          <w:tab w:val="clear" w:pos="1701"/>
          <w:tab w:val="left" w:pos="1380"/>
        </w:tabs>
        <w:ind w:left="851"/>
      </w:pPr>
    </w:p>
    <w:p w:rsidR="00DA15A2" w:rsidRPr="00CF7765" w:rsidRDefault="00792DD1" w:rsidP="00885A91">
      <w:pPr>
        <w:pStyle w:val="aa"/>
        <w:numPr>
          <w:ilvl w:val="0"/>
          <w:numId w:val="108"/>
        </w:numPr>
        <w:tabs>
          <w:tab w:val="clear" w:pos="567"/>
          <w:tab w:val="clear" w:pos="851"/>
          <w:tab w:val="clear" w:pos="1418"/>
          <w:tab w:val="clear" w:pos="1701"/>
          <w:tab w:val="left" w:pos="1380"/>
        </w:tabs>
      </w:pPr>
      <w:r w:rsidRPr="00CF7765">
        <w:rPr>
          <w:rFonts w:hint="eastAsia"/>
        </w:rPr>
        <w:t>本機能を導入することで、</w:t>
      </w:r>
      <w:r w:rsidRPr="00CF7765">
        <w:rPr>
          <w:rFonts w:hint="eastAsia"/>
        </w:rPr>
        <w:t>Media Popup</w:t>
      </w:r>
      <w:r w:rsidRPr="00CF7765">
        <w:rPr>
          <w:rFonts w:hint="eastAsia"/>
        </w:rPr>
        <w:t>による用紙トレイ設定</w:t>
      </w:r>
      <w:r w:rsidR="00B67EDC" w:rsidRPr="00CF7765">
        <w:rPr>
          <w:rFonts w:hint="eastAsia"/>
        </w:rPr>
        <w:t>機能</w:t>
      </w:r>
      <w:r w:rsidRPr="00CF7765">
        <w:rPr>
          <w:rFonts w:hint="eastAsia"/>
        </w:rPr>
        <w:t>におけるジョブ規制モード条件を解除し、プリント中のジョブがあっても、用紙トレイの設定を行うことができる。</w:t>
      </w:r>
      <w:r w:rsidR="00C8557F" w:rsidRPr="00CF7765">
        <w:rPr>
          <w:rStyle w:val="afe"/>
        </w:rPr>
        <w:footnoteReference w:id="2"/>
      </w:r>
    </w:p>
    <w:p w:rsidR="00B67EDC" w:rsidRPr="00CF7765" w:rsidRDefault="00B67EDC" w:rsidP="00885A91">
      <w:pPr>
        <w:pStyle w:val="aa"/>
        <w:numPr>
          <w:ilvl w:val="0"/>
          <w:numId w:val="108"/>
        </w:numPr>
        <w:tabs>
          <w:tab w:val="clear" w:pos="567"/>
          <w:tab w:val="clear" w:pos="851"/>
          <w:tab w:val="clear" w:pos="1418"/>
          <w:tab w:val="clear" w:pos="1701"/>
          <w:tab w:val="left" w:pos="1380"/>
        </w:tabs>
      </w:pPr>
      <w:r w:rsidRPr="00CF7765">
        <w:rPr>
          <w:rFonts w:hint="eastAsia"/>
        </w:rPr>
        <w:t>本機能が導入されているときの</w:t>
      </w:r>
      <w:r w:rsidRPr="00CF7765">
        <w:rPr>
          <w:rFonts w:hint="eastAsia"/>
        </w:rPr>
        <w:t>Media Popup</w:t>
      </w:r>
      <w:r w:rsidRPr="00CF7765">
        <w:rPr>
          <w:rFonts w:hint="eastAsia"/>
        </w:rPr>
        <w:t>による用紙トレイ設定は、用紙トレイの引き抜き検知時となる。</w:t>
      </w:r>
      <w:r w:rsidR="00C8557F" w:rsidRPr="00CF7765">
        <w:rPr>
          <w:rStyle w:val="afe"/>
        </w:rPr>
        <w:footnoteReference w:id="3"/>
      </w:r>
    </w:p>
    <w:p w:rsidR="00DA15A2" w:rsidRPr="00CF7765" w:rsidRDefault="00792DD1" w:rsidP="00885A91">
      <w:pPr>
        <w:pStyle w:val="aa"/>
        <w:numPr>
          <w:ilvl w:val="0"/>
          <w:numId w:val="108"/>
        </w:numPr>
        <w:tabs>
          <w:tab w:val="clear" w:pos="567"/>
          <w:tab w:val="clear" w:pos="851"/>
          <w:tab w:val="clear" w:pos="1418"/>
          <w:tab w:val="clear" w:pos="1701"/>
          <w:tab w:val="left" w:pos="1380"/>
        </w:tabs>
      </w:pPr>
      <w:r w:rsidRPr="00CF7765">
        <w:rPr>
          <w:rFonts w:hint="eastAsia"/>
        </w:rPr>
        <w:t>IOT</w:t>
      </w:r>
      <w:r w:rsidRPr="00CF7765">
        <w:rPr>
          <w:rFonts w:hint="eastAsia"/>
        </w:rPr>
        <w:t>が使用中である用紙トレイについては設定を変更できない。</w:t>
      </w:r>
    </w:p>
    <w:p w:rsidR="00DA15A2" w:rsidRPr="00CF7765" w:rsidRDefault="00DF5B5F" w:rsidP="00885A91">
      <w:pPr>
        <w:pStyle w:val="aa"/>
        <w:numPr>
          <w:ilvl w:val="0"/>
          <w:numId w:val="108"/>
        </w:numPr>
        <w:tabs>
          <w:tab w:val="clear" w:pos="567"/>
          <w:tab w:val="clear" w:pos="851"/>
          <w:tab w:val="clear" w:pos="1418"/>
          <w:tab w:val="clear" w:pos="1701"/>
          <w:tab w:val="left" w:pos="1380"/>
        </w:tabs>
      </w:pPr>
      <w:r w:rsidRPr="00CF7765">
        <w:rPr>
          <w:rFonts w:hint="eastAsia"/>
        </w:rPr>
        <w:t>設定中である用紙トレイについて</w:t>
      </w:r>
      <w:r w:rsidR="0028170B" w:rsidRPr="00CF7765">
        <w:rPr>
          <w:rFonts w:hint="eastAsia"/>
        </w:rPr>
        <w:t>は</w:t>
      </w:r>
      <w:r w:rsidR="00B67EDC" w:rsidRPr="00CF7765">
        <w:rPr>
          <w:rFonts w:hint="eastAsia"/>
        </w:rPr>
        <w:t>設定が終了（または取り消す）まで</w:t>
      </w:r>
      <w:r w:rsidR="0028170B" w:rsidRPr="00CF7765">
        <w:rPr>
          <w:rFonts w:hint="eastAsia"/>
        </w:rPr>
        <w:t>給紙不可な状態とみなされる。</w:t>
      </w:r>
      <w:r w:rsidR="0028170B" w:rsidRPr="00CF7765">
        <w:rPr>
          <w:rStyle w:val="afe"/>
        </w:rPr>
        <w:footnoteReference w:id="4"/>
      </w:r>
    </w:p>
    <w:p w:rsidR="00FD3712" w:rsidRPr="00CF7765" w:rsidRDefault="00FD3712">
      <w:pPr>
        <w:pStyle w:val="aa"/>
      </w:pPr>
    </w:p>
    <w:p w:rsidR="00FD3712" w:rsidRPr="00CF7765" w:rsidRDefault="00B67EDC">
      <w:pPr>
        <w:pStyle w:val="aa"/>
        <w:ind w:left="0"/>
      </w:pPr>
      <w:r w:rsidRPr="00CF7765">
        <w:br w:type="page"/>
      </w:r>
      <w:r w:rsidR="00FD3712" w:rsidRPr="00CF7765">
        <w:rPr>
          <w:rFonts w:hint="eastAsia"/>
        </w:rPr>
        <w:lastRenderedPageBreak/>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600"/>
        <w:gridCol w:w="1800"/>
        <w:gridCol w:w="2220"/>
        <w:gridCol w:w="2187"/>
      </w:tblGrid>
      <w:tr w:rsidR="00FD3712" w:rsidRPr="00CF7765">
        <w:trPr>
          <w:cantSplit/>
          <w:tblHeader/>
          <w:jc w:val="right"/>
        </w:trPr>
        <w:tc>
          <w:tcPr>
            <w:tcW w:w="2880" w:type="dxa"/>
            <w:shd w:val="clear" w:color="auto" w:fill="FFFF00"/>
          </w:tcPr>
          <w:p w:rsidR="00FD3712" w:rsidRPr="00CF7765" w:rsidRDefault="00FD3712">
            <w:pPr>
              <w:pStyle w:val="aa"/>
              <w:ind w:left="0"/>
            </w:pPr>
            <w:r w:rsidRPr="00CF7765">
              <w:rPr>
                <w:rFonts w:hint="eastAsia"/>
              </w:rPr>
              <w:t>項目</w:t>
            </w:r>
          </w:p>
        </w:tc>
        <w:tc>
          <w:tcPr>
            <w:tcW w:w="600" w:type="dxa"/>
            <w:shd w:val="clear" w:color="auto" w:fill="FFFF00"/>
          </w:tcPr>
          <w:p w:rsidR="00FD3712" w:rsidRPr="00CF7765" w:rsidRDefault="00FD3712">
            <w:pPr>
              <w:pStyle w:val="aa"/>
              <w:ind w:left="0"/>
              <w:jc w:val="center"/>
            </w:pPr>
            <w:r w:rsidRPr="00CF7765">
              <w:rPr>
                <w:rFonts w:hint="eastAsia"/>
              </w:rPr>
              <w:t>設定</w:t>
            </w:r>
          </w:p>
        </w:tc>
        <w:tc>
          <w:tcPr>
            <w:tcW w:w="1800" w:type="dxa"/>
            <w:shd w:val="clear" w:color="auto" w:fill="FFFF00"/>
          </w:tcPr>
          <w:p w:rsidR="00FD3712" w:rsidRPr="00CF7765" w:rsidRDefault="00FD3712">
            <w:pPr>
              <w:pStyle w:val="aa"/>
              <w:ind w:left="0"/>
              <w:jc w:val="center"/>
            </w:pPr>
            <w:r w:rsidRPr="00CF7765">
              <w:rPr>
                <w:rFonts w:hint="eastAsia"/>
              </w:rPr>
              <w:t>デフォルト値</w:t>
            </w:r>
          </w:p>
        </w:tc>
        <w:tc>
          <w:tcPr>
            <w:tcW w:w="2220" w:type="dxa"/>
            <w:shd w:val="clear" w:color="auto" w:fill="FFFF00"/>
          </w:tcPr>
          <w:p w:rsidR="00FD3712" w:rsidRPr="00CF7765" w:rsidRDefault="00FD3712">
            <w:pPr>
              <w:pStyle w:val="aa"/>
              <w:ind w:left="0"/>
            </w:pPr>
            <w:r w:rsidRPr="00CF7765">
              <w:rPr>
                <w:rFonts w:hint="eastAsia"/>
              </w:rPr>
              <w:t>設定範囲</w:t>
            </w:r>
          </w:p>
        </w:tc>
        <w:tc>
          <w:tcPr>
            <w:tcW w:w="2187" w:type="dxa"/>
            <w:shd w:val="clear" w:color="auto" w:fill="FFFF00"/>
          </w:tcPr>
          <w:p w:rsidR="00FD3712" w:rsidRPr="00CF7765" w:rsidRDefault="00FD3712">
            <w:pPr>
              <w:pStyle w:val="aa"/>
              <w:ind w:left="0"/>
            </w:pPr>
            <w:r w:rsidRPr="00CF7765">
              <w:rPr>
                <w:rFonts w:hint="eastAsia"/>
              </w:rPr>
              <w:t>備考</w:t>
            </w:r>
          </w:p>
          <w:p w:rsidR="00FD3712" w:rsidRPr="00CF7765" w:rsidRDefault="00FD3712">
            <w:pPr>
              <w:pStyle w:val="aa"/>
              <w:ind w:left="0"/>
            </w:pPr>
            <w:r w:rsidRPr="00CF7765">
              <w:rPr>
                <w:rFonts w:hint="eastAsia"/>
              </w:rPr>
              <w:t>(</w:t>
            </w:r>
            <w:r w:rsidRPr="00CF7765">
              <w:rPr>
                <w:rFonts w:hint="eastAsia"/>
              </w:rPr>
              <w:t>構成またはデフォルト値</w:t>
            </w:r>
            <w:r w:rsidRPr="00CF7765">
              <w:rPr>
                <w:rFonts w:hint="eastAsia"/>
              </w:rPr>
              <w:t>)</w:t>
            </w:r>
          </w:p>
        </w:tc>
      </w:tr>
      <w:tr w:rsidR="00C150C5" w:rsidRPr="00CF7765">
        <w:trPr>
          <w:cantSplit/>
          <w:jc w:val="right"/>
        </w:trPr>
        <w:tc>
          <w:tcPr>
            <w:tcW w:w="2880" w:type="dxa"/>
          </w:tcPr>
          <w:p w:rsidR="00C150C5" w:rsidRPr="00CF7765" w:rsidRDefault="00C150C5">
            <w:pPr>
              <w:pStyle w:val="aa"/>
              <w:ind w:left="0"/>
            </w:pPr>
            <w:r w:rsidRPr="00CF7765">
              <w:rPr>
                <w:rFonts w:hint="eastAsia"/>
              </w:rPr>
              <w:t>用紙トレイの用紙種類（</w:t>
            </w:r>
            <w:r w:rsidRPr="00CF7765">
              <w:rPr>
                <w:rFonts w:hint="eastAsia"/>
              </w:rPr>
              <w:t>Tray</w:t>
            </w:r>
            <w:r w:rsidR="004203D5" w:rsidRPr="00CF7765">
              <w:rPr>
                <w:rFonts w:hint="eastAsia"/>
              </w:rPr>
              <w:t xml:space="preserve"> </w:t>
            </w:r>
            <w:r w:rsidR="008150F1" w:rsidRPr="00CF7765">
              <w:rPr>
                <w:rFonts w:hint="eastAsia"/>
              </w:rPr>
              <w:t>1</w:t>
            </w:r>
            <w:r w:rsidR="008150F1" w:rsidRPr="00CF7765">
              <w:rPr>
                <w:rFonts w:hint="eastAsia"/>
              </w:rPr>
              <w:t>～</w:t>
            </w:r>
            <w:r w:rsidR="004203D5" w:rsidRPr="00CF7765">
              <w:rPr>
                <w:rFonts w:hint="eastAsia"/>
              </w:rPr>
              <w:t>N</w:t>
            </w:r>
            <w:r w:rsidRPr="00CF7765">
              <w:rPr>
                <w:rFonts w:hint="eastAsia"/>
              </w:rPr>
              <w:t>）</w:t>
            </w:r>
          </w:p>
        </w:tc>
        <w:tc>
          <w:tcPr>
            <w:tcW w:w="600" w:type="dxa"/>
          </w:tcPr>
          <w:p w:rsidR="00C150C5" w:rsidRPr="00CF7765" w:rsidRDefault="00C150C5">
            <w:pPr>
              <w:pStyle w:val="aa"/>
              <w:ind w:left="0"/>
              <w:jc w:val="center"/>
            </w:pPr>
            <w:r w:rsidRPr="00CF7765">
              <w:rPr>
                <w:rFonts w:hint="eastAsia"/>
              </w:rPr>
              <w:t>KO</w:t>
            </w:r>
          </w:p>
        </w:tc>
        <w:tc>
          <w:tcPr>
            <w:tcW w:w="180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C150C5" w:rsidRPr="00CF7765" w:rsidRDefault="00C150C5">
            <w:pPr>
              <w:pStyle w:val="aa"/>
              <w:ind w:left="0"/>
            </w:pPr>
            <w:r w:rsidRPr="00CF7765">
              <w:rPr>
                <w:rFonts w:hint="eastAsia"/>
              </w:rPr>
              <w:t>参照。</w:t>
            </w:r>
          </w:p>
        </w:tc>
        <w:tc>
          <w:tcPr>
            <w:tcW w:w="222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用紙トレイの用紙種類（</w:t>
            </w:r>
            <w:r w:rsidRPr="00CF7765">
              <w:rPr>
                <w:rFonts w:hint="eastAsia"/>
              </w:rPr>
              <w:t>SMH</w:t>
            </w:r>
            <w:r w:rsidRPr="00CF7765">
              <w:rPr>
                <w:rFonts w:hint="eastAsia"/>
              </w:rPr>
              <w:t>）</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用紙トレイの坪量（</w:t>
            </w:r>
            <w:r w:rsidRPr="00CF7765">
              <w:rPr>
                <w:rFonts w:hint="eastAsia"/>
              </w:rPr>
              <w:t>Tray</w:t>
            </w:r>
            <w:r w:rsidR="004203D5" w:rsidRPr="00CF7765">
              <w:t xml:space="preserve"> </w:t>
            </w:r>
            <w:r w:rsidR="008150F1" w:rsidRPr="00CF7765">
              <w:rPr>
                <w:rFonts w:hint="eastAsia"/>
              </w:rPr>
              <w:t>1</w:t>
            </w:r>
            <w:r w:rsidR="008150F1" w:rsidRPr="00CF7765">
              <w:rPr>
                <w:rFonts w:hint="eastAsia"/>
              </w:rPr>
              <w:t>～</w:t>
            </w:r>
            <w:r w:rsidR="004203D5" w:rsidRPr="00CF7765">
              <w:t>N</w:t>
            </w:r>
            <w:r w:rsidRPr="00CF7765">
              <w:rPr>
                <w:rFonts w:hint="eastAsia"/>
              </w:rPr>
              <w:t>）</w:t>
            </w:r>
          </w:p>
        </w:tc>
        <w:tc>
          <w:tcPr>
            <w:tcW w:w="600" w:type="dxa"/>
          </w:tcPr>
          <w:p w:rsidR="00C150C5" w:rsidRPr="00CF7765" w:rsidRDefault="00C150C5">
            <w:pPr>
              <w:pStyle w:val="aa"/>
              <w:ind w:left="0"/>
              <w:jc w:val="center"/>
            </w:pPr>
            <w:r w:rsidRPr="00CF7765">
              <w:rPr>
                <w:rFonts w:hint="eastAsia"/>
              </w:rPr>
              <w:t>KO</w:t>
            </w:r>
          </w:p>
        </w:tc>
        <w:tc>
          <w:tcPr>
            <w:tcW w:w="180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C150C5" w:rsidRPr="00CF7765" w:rsidRDefault="00C150C5">
            <w:pPr>
              <w:pStyle w:val="aa"/>
              <w:ind w:left="0"/>
            </w:pPr>
            <w:r w:rsidRPr="00CF7765">
              <w:rPr>
                <w:rFonts w:hint="eastAsia"/>
              </w:rPr>
              <w:t>参照。</w:t>
            </w:r>
          </w:p>
        </w:tc>
        <w:tc>
          <w:tcPr>
            <w:tcW w:w="222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用紙トレイの坪量（</w:t>
            </w:r>
            <w:r w:rsidRPr="00CF7765">
              <w:rPr>
                <w:rFonts w:hint="eastAsia"/>
              </w:rPr>
              <w:t>SMH</w:t>
            </w:r>
            <w:r w:rsidRPr="00CF7765">
              <w:rPr>
                <w:rFonts w:hint="eastAsia"/>
              </w:rPr>
              <w:t>）</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val="restart"/>
          </w:tcPr>
          <w:p w:rsidR="00C150C5" w:rsidRPr="00CF7765" w:rsidRDefault="00C150C5">
            <w:pPr>
              <w:pStyle w:val="aa"/>
              <w:ind w:left="0"/>
            </w:pPr>
            <w:r w:rsidRPr="00CF7765">
              <w:rPr>
                <w:rFonts w:hint="eastAsia"/>
                <w:shd w:val="pct15" w:color="auto" w:fill="FFFFFF"/>
              </w:rPr>
              <w:t>*1</w:t>
            </w: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2</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3</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4</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5</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6</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7</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8</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9</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10</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11</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12</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13</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14</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15</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16</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17</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18</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19</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rsidP="00D02E29">
            <w:pPr>
              <w:pStyle w:val="aa"/>
              <w:ind w:left="0"/>
            </w:pPr>
            <w:r w:rsidRPr="00CF7765">
              <w:rPr>
                <w:rFonts w:hint="eastAsia"/>
              </w:rPr>
              <w:t>カスタム紙種</w:t>
            </w:r>
            <w:r w:rsidRPr="00CF7765">
              <w:rPr>
                <w:rFonts w:hint="eastAsia"/>
              </w:rPr>
              <w:t>20</w:t>
            </w:r>
            <w:r w:rsidRPr="00CF7765">
              <w:rPr>
                <w:rFonts w:hint="eastAsia"/>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21</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22</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23</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24</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25</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26</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27</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28</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29</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30</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31</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32</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33</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34</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35</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36</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37</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38</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39</w:t>
            </w:r>
            <w:r w:rsidRPr="00CF7765">
              <w:rPr>
                <w:rFonts w:cs="Arial"/>
                <w:szCs w:val="18"/>
              </w:rPr>
              <w:t>の名称</w:t>
            </w:r>
          </w:p>
        </w:tc>
        <w:tc>
          <w:tcPr>
            <w:tcW w:w="600" w:type="dxa"/>
          </w:tcPr>
          <w:p w:rsidR="00C150C5" w:rsidRPr="00CF7765" w:rsidRDefault="00C150C5" w:rsidP="00D02E29">
            <w:pPr>
              <w:pStyle w:val="aa"/>
              <w:ind w:left="0"/>
              <w:jc w:val="center"/>
            </w:pPr>
            <w:r w:rsidRPr="00CF7765">
              <w:rPr>
                <w:rFonts w:hint="eastAsia"/>
              </w:rPr>
              <w:t>KO</w:t>
            </w:r>
          </w:p>
        </w:tc>
        <w:tc>
          <w:tcPr>
            <w:tcW w:w="1800" w:type="dxa"/>
          </w:tcPr>
          <w:p w:rsidR="00C150C5" w:rsidRPr="00CF7765" w:rsidRDefault="00C150C5" w:rsidP="00D02E29">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40</w:t>
            </w:r>
            <w:r w:rsidRPr="00CF7765">
              <w:rPr>
                <w:rFonts w:hint="eastAsia"/>
              </w:rPr>
              <w:t>の名称</w:t>
            </w:r>
          </w:p>
        </w:tc>
        <w:tc>
          <w:tcPr>
            <w:tcW w:w="600" w:type="dxa"/>
          </w:tcPr>
          <w:p w:rsidR="00C150C5" w:rsidRPr="00CF7765" w:rsidRDefault="00C150C5">
            <w:pPr>
              <w:pStyle w:val="aa"/>
              <w:ind w:left="0"/>
              <w:jc w:val="center"/>
            </w:pPr>
            <w:r w:rsidRPr="00CF7765">
              <w:rPr>
                <w:rFonts w:hint="eastAsia"/>
              </w:rPr>
              <w:t>KO</w:t>
            </w:r>
          </w:p>
        </w:tc>
        <w:tc>
          <w:tcPr>
            <w:tcW w:w="1800" w:type="dxa"/>
          </w:tcPr>
          <w:p w:rsidR="00C150C5" w:rsidRPr="00CF7765" w:rsidRDefault="00C150C5">
            <w:pPr>
              <w:pStyle w:val="aa"/>
              <w:ind w:left="0"/>
            </w:pPr>
            <w:r w:rsidRPr="00CF7765">
              <w:rPr>
                <w:rFonts w:hint="eastAsia"/>
              </w:rPr>
              <w:t>"Null"</w:t>
            </w: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C150C5" w:rsidRPr="00CF7765" w:rsidRDefault="00C150C5">
            <w:pPr>
              <w:pStyle w:val="aa"/>
              <w:ind w:left="0"/>
            </w:pPr>
            <w:r w:rsidRPr="00CF7765">
              <w:rPr>
                <w:rFonts w:hint="eastAsia"/>
              </w:rPr>
              <w:t>参照。</w:t>
            </w:r>
          </w:p>
        </w:tc>
        <w:tc>
          <w:tcPr>
            <w:tcW w:w="222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2</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3</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4</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5</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6</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7</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8</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9</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10</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lastRenderedPageBreak/>
              <w:t>カスタム紙種</w:t>
            </w:r>
            <w:r w:rsidRPr="00CF7765">
              <w:rPr>
                <w:rFonts w:hint="eastAsia"/>
              </w:rPr>
              <w:t>11</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12</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13</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14</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15</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16</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17</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18</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19</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rsidP="00D02E29">
            <w:pPr>
              <w:pStyle w:val="aa"/>
              <w:ind w:left="0"/>
            </w:pPr>
            <w:r w:rsidRPr="00CF7765">
              <w:rPr>
                <w:rFonts w:hint="eastAsia"/>
              </w:rPr>
              <w:t>カスタム紙種</w:t>
            </w:r>
            <w:r w:rsidRPr="00CF7765">
              <w:rPr>
                <w:rFonts w:hint="eastAsia"/>
              </w:rPr>
              <w:t>20</w:t>
            </w:r>
            <w:r w:rsidRPr="00CF7765">
              <w:rPr>
                <w:rFonts w:hint="eastAsia"/>
              </w:rPr>
              <w:t>の用紙種類</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21</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22</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23</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24</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25</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26</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27</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28</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29</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30</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31</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32</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33</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34</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35</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36</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37</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38</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39</w:t>
            </w:r>
            <w:r w:rsidRPr="00CF7765">
              <w:rPr>
                <w:rFonts w:cs="Arial"/>
                <w:szCs w:val="18"/>
              </w:rPr>
              <w:t>の用紙種類</w:t>
            </w:r>
          </w:p>
        </w:tc>
        <w:tc>
          <w:tcPr>
            <w:tcW w:w="600" w:type="dxa"/>
          </w:tcPr>
          <w:p w:rsidR="00C150C5" w:rsidRPr="00CF7765" w:rsidRDefault="00C150C5" w:rsidP="00947A85">
            <w:pPr>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rsidP="00947A85">
            <w:pPr>
              <w:pStyle w:val="aa"/>
              <w:ind w:left="0"/>
            </w:pPr>
            <w:r w:rsidRPr="00CF7765">
              <w:rPr>
                <w:rFonts w:hint="eastAsia"/>
              </w:rPr>
              <w:t>カスタム紙種</w:t>
            </w:r>
            <w:r w:rsidRPr="00CF7765">
              <w:rPr>
                <w:rFonts w:hint="eastAsia"/>
              </w:rPr>
              <w:t>40</w:t>
            </w:r>
            <w:r w:rsidRPr="00CF7765">
              <w:rPr>
                <w:rFonts w:hint="eastAsia"/>
              </w:rPr>
              <w:t>の用紙種類</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C150C5" w:rsidRPr="00CF7765" w:rsidRDefault="00C150C5">
            <w:pPr>
              <w:pStyle w:val="aa"/>
              <w:ind w:left="0"/>
            </w:pPr>
            <w:r w:rsidRPr="00CF7765">
              <w:rPr>
                <w:rFonts w:hint="eastAsia"/>
              </w:rPr>
              <w:t>参照。</w:t>
            </w:r>
          </w:p>
        </w:tc>
        <w:tc>
          <w:tcPr>
            <w:tcW w:w="2220" w:type="dxa"/>
            <w:vMerge w:val="restart"/>
          </w:tcPr>
          <w:p w:rsidR="00C150C5" w:rsidRPr="00CF7765" w:rsidRDefault="00C150C5">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2</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3</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4</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5</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6</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7</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8</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9</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Borders>
              <w:bottom w:val="single" w:sz="4" w:space="0" w:color="auto"/>
            </w:tcBorders>
          </w:tcPr>
          <w:p w:rsidR="00C150C5" w:rsidRPr="00CF7765" w:rsidRDefault="00C150C5">
            <w:pPr>
              <w:pStyle w:val="aa"/>
              <w:ind w:left="0"/>
            </w:pPr>
            <w:r w:rsidRPr="00CF7765">
              <w:rPr>
                <w:rFonts w:hint="eastAsia"/>
              </w:rPr>
              <w:t>カスタム紙種</w:t>
            </w:r>
            <w:r w:rsidRPr="00CF7765">
              <w:rPr>
                <w:rFonts w:hint="eastAsia"/>
              </w:rPr>
              <w:t>10</w:t>
            </w:r>
            <w:r w:rsidRPr="00CF7765">
              <w:rPr>
                <w:rFonts w:hint="eastAsia"/>
              </w:rPr>
              <w:t>の坪量</w:t>
            </w:r>
          </w:p>
        </w:tc>
        <w:tc>
          <w:tcPr>
            <w:tcW w:w="600" w:type="dxa"/>
            <w:tcBorders>
              <w:bottom w:val="single" w:sz="4" w:space="0" w:color="auto"/>
            </w:tcBorders>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Borders>
              <w:bottom w:val="single" w:sz="4" w:space="0" w:color="auto"/>
            </w:tcBorders>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11</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12</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13</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14</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15</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16</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17</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18</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pPr>
              <w:pStyle w:val="aa"/>
              <w:ind w:left="0"/>
            </w:pPr>
            <w:r w:rsidRPr="00CF7765">
              <w:rPr>
                <w:rFonts w:hint="eastAsia"/>
              </w:rPr>
              <w:t>カスタム紙種</w:t>
            </w:r>
            <w:r w:rsidRPr="00CF7765">
              <w:rPr>
                <w:rFonts w:hint="eastAsia"/>
              </w:rPr>
              <w:t>19</w:t>
            </w:r>
            <w:r w:rsidRPr="00CF7765">
              <w:rPr>
                <w:rFonts w:hint="eastAsia"/>
              </w:rPr>
              <w:t>の坪量</w:t>
            </w:r>
          </w:p>
        </w:tc>
        <w:tc>
          <w:tcPr>
            <w:tcW w:w="600" w:type="dxa"/>
          </w:tcPr>
          <w:p w:rsidR="00C150C5" w:rsidRPr="00CF7765" w:rsidRDefault="00C150C5">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Pr>
          <w:p w:rsidR="00C150C5" w:rsidRPr="00CF7765" w:rsidRDefault="00C150C5" w:rsidP="00D02E29">
            <w:pPr>
              <w:pStyle w:val="aa"/>
              <w:ind w:left="0"/>
            </w:pPr>
            <w:r w:rsidRPr="00CF7765">
              <w:rPr>
                <w:rFonts w:hint="eastAsia"/>
              </w:rPr>
              <w:t>カスタム紙種</w:t>
            </w:r>
            <w:r w:rsidRPr="00CF7765">
              <w:rPr>
                <w:rFonts w:hint="eastAsia"/>
              </w:rPr>
              <w:t>20</w:t>
            </w:r>
            <w:r w:rsidRPr="00CF7765">
              <w:rPr>
                <w:rFonts w:hint="eastAsia"/>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21</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22</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23</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24</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25</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lastRenderedPageBreak/>
              <w:t>カスタム紙種</w:t>
            </w:r>
            <w:r w:rsidRPr="00CF7765">
              <w:rPr>
                <w:rFonts w:cs="Arial"/>
                <w:szCs w:val="18"/>
              </w:rPr>
              <w:t>26</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27</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28</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29</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30</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31</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32</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33</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34</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35</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36</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37</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38</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rsidTr="00D02E29">
        <w:trPr>
          <w:cantSplit/>
          <w:jc w:val="right"/>
        </w:trPr>
        <w:tc>
          <w:tcPr>
            <w:tcW w:w="2880" w:type="dxa"/>
            <w:vAlign w:val="center"/>
          </w:tcPr>
          <w:p w:rsidR="00C150C5" w:rsidRPr="00CF7765" w:rsidRDefault="00C150C5">
            <w:pPr>
              <w:rPr>
                <w:rFonts w:cs="ＭＳ Ｐゴシック"/>
                <w:szCs w:val="18"/>
              </w:rPr>
            </w:pPr>
            <w:r w:rsidRPr="00CF7765">
              <w:rPr>
                <w:rFonts w:hint="eastAsia"/>
                <w:szCs w:val="18"/>
              </w:rPr>
              <w:t>カスタム紙種</w:t>
            </w:r>
            <w:r w:rsidRPr="00CF7765">
              <w:rPr>
                <w:rFonts w:cs="Arial"/>
                <w:szCs w:val="18"/>
              </w:rPr>
              <w:t>39</w:t>
            </w:r>
            <w:r w:rsidRPr="00CF7765">
              <w:rPr>
                <w:rFonts w:cs="Arial"/>
                <w:szCs w:val="18"/>
              </w:rPr>
              <w:t>の坪量</w:t>
            </w:r>
          </w:p>
        </w:tc>
        <w:tc>
          <w:tcPr>
            <w:tcW w:w="600" w:type="dxa"/>
          </w:tcPr>
          <w:p w:rsidR="00C150C5" w:rsidRPr="00CF7765" w:rsidRDefault="00C150C5" w:rsidP="00D02E29">
            <w:pPr>
              <w:pStyle w:val="aa"/>
              <w:ind w:left="0"/>
              <w:jc w:val="center"/>
            </w:pPr>
            <w:r w:rsidRPr="00CF7765">
              <w:rPr>
                <w:rFonts w:hint="eastAsia"/>
              </w:rPr>
              <w:t>KO</w:t>
            </w:r>
          </w:p>
        </w:tc>
        <w:tc>
          <w:tcPr>
            <w:tcW w:w="1800" w:type="dxa"/>
            <w:vMerge/>
          </w:tcPr>
          <w:p w:rsidR="00C150C5" w:rsidRPr="00CF7765" w:rsidRDefault="00C150C5">
            <w:pPr>
              <w:pStyle w:val="aa"/>
              <w:ind w:left="0"/>
            </w:pPr>
          </w:p>
        </w:tc>
        <w:tc>
          <w:tcPr>
            <w:tcW w:w="2220" w:type="dxa"/>
            <w:vMerge/>
          </w:tcPr>
          <w:p w:rsidR="00C150C5" w:rsidRPr="00CF7765" w:rsidRDefault="00C150C5">
            <w:pPr>
              <w:pStyle w:val="aa"/>
              <w:ind w:left="0"/>
            </w:pPr>
          </w:p>
        </w:tc>
        <w:tc>
          <w:tcPr>
            <w:tcW w:w="2187" w:type="dxa"/>
          </w:tcPr>
          <w:p w:rsidR="00C150C5" w:rsidRPr="00CF7765" w:rsidRDefault="00C150C5">
            <w:pPr>
              <w:pStyle w:val="aa"/>
              <w:ind w:left="0"/>
            </w:pPr>
          </w:p>
        </w:tc>
      </w:tr>
      <w:tr w:rsidR="00C150C5" w:rsidRPr="00CF7765">
        <w:trPr>
          <w:cantSplit/>
          <w:jc w:val="right"/>
        </w:trPr>
        <w:tc>
          <w:tcPr>
            <w:tcW w:w="2880" w:type="dxa"/>
            <w:tcBorders>
              <w:bottom w:val="single" w:sz="4" w:space="0" w:color="auto"/>
            </w:tcBorders>
          </w:tcPr>
          <w:p w:rsidR="00C150C5" w:rsidRPr="00CF7765" w:rsidRDefault="00C150C5" w:rsidP="00D02E29">
            <w:pPr>
              <w:pStyle w:val="aa"/>
              <w:ind w:left="0"/>
            </w:pPr>
            <w:r w:rsidRPr="00CF7765">
              <w:rPr>
                <w:rFonts w:hint="eastAsia"/>
              </w:rPr>
              <w:t>カスタム紙種</w:t>
            </w:r>
            <w:r w:rsidRPr="00CF7765">
              <w:rPr>
                <w:rFonts w:hint="eastAsia"/>
              </w:rPr>
              <w:t>40</w:t>
            </w:r>
            <w:r w:rsidRPr="00CF7765">
              <w:rPr>
                <w:rFonts w:hint="eastAsia"/>
              </w:rPr>
              <w:t>の坪量</w:t>
            </w:r>
          </w:p>
        </w:tc>
        <w:tc>
          <w:tcPr>
            <w:tcW w:w="600" w:type="dxa"/>
            <w:tcBorders>
              <w:bottom w:val="single" w:sz="4" w:space="0" w:color="auto"/>
            </w:tcBorders>
          </w:tcPr>
          <w:p w:rsidR="00C150C5" w:rsidRPr="00CF7765" w:rsidRDefault="00C150C5">
            <w:pPr>
              <w:pStyle w:val="aa"/>
              <w:ind w:left="0"/>
              <w:jc w:val="center"/>
            </w:pPr>
            <w:r w:rsidRPr="00CF7765">
              <w:rPr>
                <w:rFonts w:hint="eastAsia"/>
              </w:rPr>
              <w:t>KO</w:t>
            </w:r>
          </w:p>
        </w:tc>
        <w:tc>
          <w:tcPr>
            <w:tcW w:w="1800" w:type="dxa"/>
            <w:vMerge/>
            <w:tcBorders>
              <w:bottom w:val="single" w:sz="4" w:space="0" w:color="auto"/>
            </w:tcBorders>
          </w:tcPr>
          <w:p w:rsidR="00C150C5" w:rsidRPr="00CF7765" w:rsidRDefault="00C150C5">
            <w:pPr>
              <w:pStyle w:val="aa"/>
              <w:ind w:left="0"/>
            </w:pPr>
          </w:p>
        </w:tc>
        <w:tc>
          <w:tcPr>
            <w:tcW w:w="2220" w:type="dxa"/>
            <w:vMerge/>
            <w:tcBorders>
              <w:bottom w:val="single" w:sz="4" w:space="0" w:color="auto"/>
            </w:tcBorders>
          </w:tcPr>
          <w:p w:rsidR="00C150C5" w:rsidRPr="00CF7765" w:rsidRDefault="00C150C5">
            <w:pPr>
              <w:pStyle w:val="aa"/>
              <w:ind w:left="0"/>
            </w:pPr>
          </w:p>
        </w:tc>
        <w:tc>
          <w:tcPr>
            <w:tcW w:w="2187" w:type="dxa"/>
            <w:tcBorders>
              <w:bottom w:val="single" w:sz="4" w:space="0" w:color="auto"/>
            </w:tcBorders>
          </w:tcPr>
          <w:p w:rsidR="00C150C5" w:rsidRPr="00CF7765" w:rsidRDefault="00C150C5">
            <w:pPr>
              <w:pStyle w:val="aa"/>
              <w:ind w:left="0"/>
            </w:pPr>
          </w:p>
        </w:tc>
      </w:tr>
    </w:tbl>
    <w:p w:rsidR="00FD3712" w:rsidRPr="00CF7765" w:rsidRDefault="00FD3712">
      <w:pPr>
        <w:pStyle w:val="aa"/>
      </w:pPr>
      <w:r w:rsidRPr="00CF7765">
        <w:rPr>
          <w:rFonts w:hint="eastAsia"/>
          <w:shd w:val="pct15" w:color="auto" w:fill="FFFFFF"/>
        </w:rPr>
        <w:t>*1</w:t>
      </w:r>
      <w:r w:rsidRPr="00CF7765">
        <w:rPr>
          <w:rFonts w:hint="eastAsia"/>
        </w:rPr>
        <w:t xml:space="preserve"> FF IOT Device Management</w:t>
      </w:r>
      <w:r w:rsidRPr="00CF7765">
        <w:rPr>
          <w:rFonts w:hint="eastAsia"/>
        </w:rPr>
        <w:t xml:space="preserve">　編参照のこと。</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09"/>
        </w:numPr>
        <w:tabs>
          <w:tab w:val="clear" w:pos="567"/>
          <w:tab w:val="clear" w:pos="851"/>
          <w:tab w:val="clear" w:pos="1418"/>
          <w:tab w:val="clear" w:pos="1701"/>
          <w:tab w:val="left" w:pos="1380"/>
        </w:tabs>
      </w:pPr>
      <w:r w:rsidRPr="00CF7765">
        <w:rPr>
          <w:rFonts w:hint="eastAsia"/>
        </w:rPr>
        <w:t>システムデータの画質制御分類</w:t>
      </w:r>
      <w:r w:rsidRPr="00CF7765">
        <w:rPr>
          <w:rFonts w:hint="eastAsia"/>
        </w:rPr>
        <w:t>(IOT</w:t>
      </w:r>
      <w:r w:rsidRPr="00CF7765">
        <w:rPr>
          <w:rFonts w:hint="eastAsia"/>
        </w:rPr>
        <w:t>制御分類</w:t>
      </w:r>
      <w:r w:rsidRPr="00CF7765">
        <w:rPr>
          <w:rFonts w:hint="eastAsia"/>
        </w:rPr>
        <w:t>)</w:t>
      </w:r>
      <w:r w:rsidRPr="00CF7765">
        <w:rPr>
          <w:rFonts w:hint="eastAsia"/>
        </w:rPr>
        <w:t>は、用意されない。</w:t>
      </w:r>
    </w:p>
    <w:p w:rsidR="00FD3712" w:rsidRPr="00CF7765" w:rsidRDefault="00FD3712" w:rsidP="00885A91">
      <w:pPr>
        <w:pStyle w:val="aa"/>
        <w:numPr>
          <w:ilvl w:val="0"/>
          <w:numId w:val="109"/>
        </w:numPr>
        <w:tabs>
          <w:tab w:val="clear" w:pos="567"/>
          <w:tab w:val="clear" w:pos="851"/>
          <w:tab w:val="clear" w:pos="1418"/>
          <w:tab w:val="clear" w:pos="1701"/>
          <w:tab w:val="left" w:pos="1380"/>
        </w:tabs>
      </w:pPr>
      <w:r w:rsidRPr="00CF7765">
        <w:rPr>
          <w:rFonts w:hint="eastAsia"/>
        </w:rPr>
        <w:t>坪量について、坪量を特定しなくてもよい場合およびカスタム紙種の場合は、不定を設定しなければならない。</w:t>
      </w:r>
    </w:p>
    <w:p w:rsidR="00FD3712" w:rsidRPr="00CF7765" w:rsidRDefault="00FD3712" w:rsidP="00885A91">
      <w:pPr>
        <w:pStyle w:val="aa"/>
        <w:numPr>
          <w:ilvl w:val="0"/>
          <w:numId w:val="109"/>
        </w:numPr>
        <w:tabs>
          <w:tab w:val="clear" w:pos="567"/>
          <w:tab w:val="clear" w:pos="851"/>
          <w:tab w:val="clear" w:pos="1418"/>
          <w:tab w:val="clear" w:pos="1701"/>
          <w:tab w:val="left" w:pos="1380"/>
        </w:tabs>
      </w:pPr>
      <w:r w:rsidRPr="00CF7765">
        <w:rPr>
          <w:rFonts w:hint="eastAsia"/>
        </w:rPr>
        <w:t>坪量について、設定可能な値以外を設定してはならない。</w:t>
      </w:r>
    </w:p>
    <w:p w:rsidR="00FD3712" w:rsidRPr="00CF7765" w:rsidRDefault="00FD3712" w:rsidP="00885A91">
      <w:pPr>
        <w:pStyle w:val="aa"/>
        <w:numPr>
          <w:ilvl w:val="0"/>
          <w:numId w:val="109"/>
        </w:numPr>
        <w:tabs>
          <w:tab w:val="clear" w:pos="567"/>
          <w:tab w:val="clear" w:pos="851"/>
          <w:tab w:val="clear" w:pos="1418"/>
          <w:tab w:val="clear" w:pos="1701"/>
          <w:tab w:val="left" w:pos="1380"/>
        </w:tabs>
      </w:pPr>
      <w:r w:rsidRPr="00CF7765">
        <w:t>Tab</w:t>
      </w:r>
      <w:r w:rsidRPr="00CF7765">
        <w:rPr>
          <w:rFonts w:hint="eastAsia"/>
        </w:rPr>
        <w:t>紙の場合に用紙サイズを自動検知できない理由は、インデックス部分を持っているため、いわゆる</w:t>
      </w:r>
      <w:r w:rsidRPr="00CF7765">
        <w:rPr>
          <w:rFonts w:hint="eastAsia"/>
        </w:rPr>
        <w:t>A4 LEF</w:t>
      </w:r>
      <w:r w:rsidRPr="00CF7765">
        <w:rPr>
          <w:rFonts w:hint="eastAsia"/>
        </w:rPr>
        <w:t>や</w:t>
      </w:r>
      <w:r w:rsidRPr="00CF7765">
        <w:rPr>
          <w:rFonts w:hint="eastAsia"/>
        </w:rPr>
        <w:t>Letter LEF</w:t>
      </w:r>
      <w:r w:rsidRPr="00CF7765">
        <w:rPr>
          <w:rFonts w:hint="eastAsia"/>
        </w:rPr>
        <w:t>より実際大きいためである。</w:t>
      </w:r>
      <w:r w:rsidRPr="00CF7765">
        <w:rPr>
          <w:rFonts w:hint="eastAsia"/>
        </w:rPr>
        <w:br/>
      </w:r>
      <w:r w:rsidRPr="00CF7765">
        <w:rPr>
          <w:rFonts w:hint="eastAsia"/>
        </w:rPr>
        <w:t>また、通常トレイの用紙種類設定を</w:t>
      </w:r>
      <w:r w:rsidRPr="00CF7765">
        <w:t>Tab</w:t>
      </w:r>
      <w:r w:rsidRPr="00CF7765">
        <w:rPr>
          <w:rFonts w:hint="eastAsia"/>
        </w:rPr>
        <w:t>紙としたときは、</w:t>
      </w:r>
      <w:r w:rsidRPr="00CF7765">
        <w:rPr>
          <w:rFonts w:hint="eastAsia"/>
        </w:rPr>
        <w:t>IOT</w:t>
      </w:r>
      <w:r w:rsidRPr="00CF7765">
        <w:rPr>
          <w:rFonts w:hint="eastAsia"/>
        </w:rPr>
        <w:t>で自動検知された用紙サイズ、および、定形外サイズ設定は、無視される。</w:t>
      </w:r>
    </w:p>
    <w:p w:rsidR="00FD3712" w:rsidRPr="00CF7765" w:rsidRDefault="00FD3712" w:rsidP="00885A91">
      <w:pPr>
        <w:pStyle w:val="aa"/>
        <w:numPr>
          <w:ilvl w:val="0"/>
          <w:numId w:val="109"/>
        </w:numPr>
        <w:tabs>
          <w:tab w:val="clear" w:pos="567"/>
          <w:tab w:val="clear" w:pos="851"/>
          <w:tab w:val="clear" w:pos="1418"/>
          <w:tab w:val="clear" w:pos="1701"/>
          <w:tab w:val="left" w:pos="1380"/>
        </w:tabs>
      </w:pPr>
      <w:r w:rsidRPr="00CF7765">
        <w:rPr>
          <w:rFonts w:hint="eastAsia"/>
        </w:rPr>
        <w:t>SMH</w:t>
      </w:r>
      <w:r w:rsidRPr="00CF7765">
        <w:rPr>
          <w:rFonts w:hint="eastAsia"/>
        </w:rPr>
        <w:t>について、</w:t>
      </w:r>
      <w:r w:rsidRPr="00CF7765">
        <w:t>Tab</w:t>
      </w:r>
      <w:r w:rsidRPr="00CF7765">
        <w:rPr>
          <w:rFonts w:hint="eastAsia"/>
        </w:rPr>
        <w:t>紙を指定した場合、定形サイズ自動検知は有効でない。</w:t>
      </w:r>
    </w:p>
    <w:p w:rsidR="00281485" w:rsidRPr="00CF7765" w:rsidRDefault="00FD3712" w:rsidP="00281485">
      <w:pPr>
        <w:pStyle w:val="aa"/>
        <w:numPr>
          <w:ilvl w:val="0"/>
          <w:numId w:val="109"/>
        </w:numPr>
        <w:tabs>
          <w:tab w:val="clear" w:pos="567"/>
          <w:tab w:val="clear" w:pos="851"/>
          <w:tab w:val="clear" w:pos="1418"/>
          <w:tab w:val="clear" w:pos="1701"/>
          <w:tab w:val="left" w:pos="1380"/>
        </w:tabs>
      </w:pPr>
      <w:r w:rsidRPr="00CF7765">
        <w:rPr>
          <w:rFonts w:hint="eastAsia"/>
        </w:rPr>
        <w:t>用紙サイズに対する用紙種類のデフォルト値、選択子の限定は行わない</w:t>
      </w:r>
      <w:r w:rsidRPr="00CF7765">
        <w:rPr>
          <w:rFonts w:hint="eastAsia"/>
        </w:rPr>
        <w:t>(</w:t>
      </w:r>
      <w:r w:rsidRPr="00CF7765">
        <w:t>Tab</w:t>
      </w:r>
      <w:r w:rsidRPr="00CF7765">
        <w:rPr>
          <w:rFonts w:hint="eastAsia"/>
        </w:rPr>
        <w:t>紙を除く。はがきサイズや封筒サイズについても行わない</w:t>
      </w:r>
      <w:r w:rsidRPr="00CF7765">
        <w:rPr>
          <w:rFonts w:hint="eastAsia"/>
        </w:rPr>
        <w:t>)</w:t>
      </w:r>
      <w:r w:rsidRPr="00CF7765">
        <w:rPr>
          <w:rFonts w:hint="eastAsia"/>
        </w:rPr>
        <w:t>。</w:t>
      </w:r>
    </w:p>
    <w:p w:rsidR="00281485" w:rsidRPr="00CF7765" w:rsidRDefault="00281485" w:rsidP="00281485">
      <w:pPr>
        <w:pStyle w:val="4"/>
      </w:pPr>
      <w:r w:rsidRPr="00CF7765">
        <w:br w:type="page"/>
      </w:r>
      <w:bookmarkStart w:id="67" w:name="_Ref353223226"/>
      <w:bookmarkStart w:id="68" w:name="_Ref353223229"/>
      <w:bookmarkStart w:id="69" w:name="_Ref372296497"/>
      <w:bookmarkStart w:id="70" w:name="_Ref372296500"/>
      <w:bookmarkStart w:id="71" w:name="_Toc21605478"/>
      <w:r w:rsidRPr="00CF7765">
        <w:rPr>
          <w:rFonts w:hint="eastAsia"/>
        </w:rPr>
        <w:lastRenderedPageBreak/>
        <w:t>用紙種類の設定</w:t>
      </w:r>
      <w:r w:rsidRPr="00CF7765">
        <w:rPr>
          <w:rFonts w:hint="eastAsia"/>
        </w:rPr>
        <w:t xml:space="preserve"> (</w:t>
      </w:r>
      <w:r w:rsidRPr="00CF7765">
        <w:rPr>
          <w:rFonts w:hint="eastAsia"/>
        </w:rPr>
        <w:t>プロフェッショナル仕様</w:t>
      </w:r>
      <w:r w:rsidRPr="00CF7765">
        <w:rPr>
          <w:rFonts w:hint="eastAsia"/>
        </w:rPr>
        <w:t>-</w:t>
      </w:r>
      <w:r w:rsidRPr="00CF7765">
        <w:rPr>
          <w:rFonts w:hint="eastAsia"/>
        </w:rPr>
        <w:t>ストック</w:t>
      </w:r>
      <w:r w:rsidRPr="00CF7765">
        <w:rPr>
          <w:rFonts w:hint="eastAsia"/>
        </w:rPr>
        <w:t>)</w:t>
      </w:r>
      <w:bookmarkEnd w:id="67"/>
      <w:bookmarkEnd w:id="68"/>
      <w:bookmarkEnd w:id="69"/>
      <w:bookmarkEnd w:id="70"/>
      <w:bookmarkEnd w:id="71"/>
    </w:p>
    <w:p w:rsidR="00281485" w:rsidRPr="00CF7765" w:rsidRDefault="00281485" w:rsidP="00281485">
      <w:pPr>
        <w:pStyle w:val="aa"/>
      </w:pPr>
      <w:r w:rsidRPr="00CF7765">
        <w:rPr>
          <w:rFonts w:hint="eastAsia"/>
        </w:rPr>
        <w:t>＜目的＞</w:t>
      </w:r>
    </w:p>
    <w:p w:rsidR="00281485" w:rsidRPr="00CF7765" w:rsidRDefault="00281485" w:rsidP="00281485">
      <w:pPr>
        <w:pStyle w:val="aa"/>
        <w:tabs>
          <w:tab w:val="clear" w:pos="567"/>
          <w:tab w:val="clear" w:pos="851"/>
          <w:tab w:val="left" w:pos="840"/>
        </w:tabs>
        <w:ind w:left="840"/>
      </w:pPr>
      <w:r w:rsidRPr="00CF7765">
        <w:rPr>
          <w:rFonts w:hint="eastAsia"/>
        </w:rPr>
        <w:t>トレイおよび</w:t>
      </w:r>
      <w:r w:rsidRPr="00CF7765">
        <w:rPr>
          <w:rFonts w:hint="eastAsia"/>
        </w:rPr>
        <w:t>SMH</w:t>
      </w:r>
      <w:r w:rsidRPr="00CF7765">
        <w:rPr>
          <w:rFonts w:hint="eastAsia"/>
        </w:rPr>
        <w:t>、</w:t>
      </w: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に対して、収容されている用紙の種類などの情報を設定できるようにし、</w:t>
      </w:r>
      <w:r w:rsidRPr="00CF7765">
        <w:rPr>
          <w:rFonts w:hint="eastAsia"/>
        </w:rPr>
        <w:t>MC</w:t>
      </w:r>
      <w:r w:rsidRPr="00CF7765">
        <w:rPr>
          <w:rFonts w:hint="eastAsia"/>
        </w:rPr>
        <w:t>はその設定にあわせた用紙選択制御、印字パラメータ制御等を行う。</w:t>
      </w:r>
    </w:p>
    <w:p w:rsidR="00281485" w:rsidRPr="00CF7765" w:rsidRDefault="00281485" w:rsidP="00281485">
      <w:pPr>
        <w:pStyle w:val="aa"/>
        <w:tabs>
          <w:tab w:val="clear" w:pos="567"/>
          <w:tab w:val="clear" w:pos="851"/>
          <w:tab w:val="left" w:pos="840"/>
        </w:tabs>
        <w:ind w:left="840"/>
      </w:pPr>
      <w:r w:rsidRPr="00CF7765">
        <w:rPr>
          <w:rFonts w:hint="eastAsia"/>
        </w:rPr>
        <w:t>ストックは、デバイス外部にある</w:t>
      </w:r>
      <w:r w:rsidRPr="00CF7765">
        <w:rPr>
          <w:rFonts w:hint="eastAsia"/>
        </w:rPr>
        <w:t>PC</w:t>
      </w:r>
      <w:r w:rsidRPr="00CF7765">
        <w:rPr>
          <w:rFonts w:hint="eastAsia"/>
        </w:rPr>
        <w:t>上の</w:t>
      </w:r>
      <w:r w:rsidRPr="00CF7765">
        <w:rPr>
          <w:rFonts w:hint="eastAsia"/>
        </w:rPr>
        <w:t>PH-UI</w:t>
      </w:r>
      <w:r w:rsidRPr="00CF7765">
        <w:rPr>
          <w:rFonts w:hint="eastAsia"/>
        </w:rPr>
        <w:t>で作成管理され、トレイに割りつけられる。</w:t>
      </w:r>
      <w:r w:rsidRPr="00CF7765">
        <w:br/>
      </w:r>
      <w:r w:rsidRPr="00CF7765">
        <w:rPr>
          <w:rFonts w:hint="eastAsia"/>
        </w:rPr>
        <w:t>すなわち、</w:t>
      </w:r>
      <w:r w:rsidRPr="00CF7765">
        <w:rPr>
          <w:rFonts w:hint="eastAsia"/>
        </w:rPr>
        <w:t>Device-UI</w:t>
      </w:r>
      <w:r w:rsidRPr="00CF7765">
        <w:rPr>
          <w:rFonts w:hint="eastAsia"/>
        </w:rPr>
        <w:t>側ではトレイの設定を変更することはできない。</w:t>
      </w:r>
    </w:p>
    <w:p w:rsidR="00281485" w:rsidRPr="00CF7765" w:rsidRDefault="00281485" w:rsidP="00281485">
      <w:pPr>
        <w:pStyle w:val="aa"/>
        <w:tabs>
          <w:tab w:val="clear" w:pos="567"/>
          <w:tab w:val="clear" w:pos="851"/>
          <w:tab w:val="left" w:pos="840"/>
        </w:tabs>
        <w:ind w:left="840"/>
      </w:pPr>
    </w:p>
    <w:p w:rsidR="00281485" w:rsidRPr="00CF7765" w:rsidRDefault="00281485" w:rsidP="00281485">
      <w:pPr>
        <w:pStyle w:val="aa"/>
        <w:tabs>
          <w:tab w:val="clear" w:pos="567"/>
          <w:tab w:val="clear" w:pos="851"/>
          <w:tab w:val="left" w:pos="840"/>
        </w:tabs>
        <w:ind w:left="840"/>
      </w:pPr>
      <w:r w:rsidRPr="00CF7765">
        <w:rPr>
          <w:rFonts w:hint="eastAsia"/>
        </w:rPr>
        <w:t>プロフェッショナル仕様</w:t>
      </w:r>
      <w:r w:rsidRPr="00CF7765">
        <w:rPr>
          <w:rFonts w:hint="eastAsia"/>
        </w:rPr>
        <w:t>(</w:t>
      </w:r>
      <w:r w:rsidRPr="00CF7765">
        <w:rPr>
          <w:rFonts w:hint="eastAsia"/>
        </w:rPr>
        <w:t>ストック</w:t>
      </w:r>
      <w:r w:rsidRPr="00CF7765">
        <w:rPr>
          <w:rFonts w:hint="eastAsia"/>
        </w:rPr>
        <w:t>)</w:t>
      </w:r>
      <w:r w:rsidRPr="00CF7765">
        <w:rPr>
          <w:rFonts w:hint="eastAsia"/>
        </w:rPr>
        <w:t>を用いるプロダクトは限定され、特に断らない限り、通常の用紙種類の設定仕様を用いる。</w:t>
      </w:r>
    </w:p>
    <w:p w:rsidR="00281485" w:rsidRPr="00CF7765" w:rsidRDefault="00281485" w:rsidP="00281485">
      <w:pPr>
        <w:pStyle w:val="aa"/>
        <w:tabs>
          <w:tab w:val="clear" w:pos="567"/>
          <w:tab w:val="clear" w:pos="851"/>
          <w:tab w:val="left" w:pos="840"/>
        </w:tabs>
        <w:ind w:left="840"/>
      </w:pPr>
    </w:p>
    <w:p w:rsidR="00281485" w:rsidRPr="00CF7765" w:rsidRDefault="00281485" w:rsidP="00281485">
      <w:pPr>
        <w:pStyle w:val="aa"/>
      </w:pPr>
      <w:r w:rsidRPr="00CF7765">
        <w:rPr>
          <w:rFonts w:hint="eastAsia"/>
        </w:rPr>
        <w:t>＜動作</w:t>
      </w:r>
      <w:r w:rsidRPr="00CF7765">
        <w:rPr>
          <w:rFonts w:hint="eastAsia"/>
        </w:rPr>
        <w:t>/</w:t>
      </w:r>
      <w:r w:rsidRPr="00CF7765">
        <w:rPr>
          <w:rFonts w:hint="eastAsia"/>
        </w:rPr>
        <w:t>内容＞</w:t>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ストックは、用紙トレイにセットされる用紙に関する情報</w:t>
      </w:r>
      <w:r w:rsidRPr="00CF7765">
        <w:rPr>
          <w:rFonts w:hint="eastAsia"/>
        </w:rPr>
        <w:t>(</w:t>
      </w:r>
      <w:r w:rsidRPr="00CF7765">
        <w:rPr>
          <w:rFonts w:hint="eastAsia"/>
        </w:rPr>
        <w:t>用紙特性</w:t>
      </w:r>
      <w:r w:rsidRPr="00CF7765">
        <w:rPr>
          <w:rFonts w:hint="eastAsia"/>
        </w:rPr>
        <w:t>)</w:t>
      </w:r>
      <w:r w:rsidRPr="00CF7765">
        <w:rPr>
          <w:rFonts w:hint="eastAsia"/>
        </w:rPr>
        <w:t>を一括管理したものであり、</w:t>
      </w:r>
      <w:r w:rsidRPr="00CF7765">
        <w:rPr>
          <w:rFonts w:hint="eastAsia"/>
        </w:rPr>
        <w:t>PH-UI</w:t>
      </w:r>
      <w:r w:rsidRPr="00CF7765">
        <w:rPr>
          <w:rFonts w:hint="eastAsia"/>
        </w:rPr>
        <w:t>で作成する。</w:t>
      </w:r>
      <w:r w:rsidRPr="00CF7765">
        <w:br/>
      </w:r>
      <w:r w:rsidRPr="00CF7765">
        <w:rPr>
          <w:rFonts w:hint="eastAsia"/>
        </w:rPr>
        <w:t>作成したストックは</w:t>
      </w:r>
      <w:r w:rsidRPr="00CF7765">
        <w:rPr>
          <w:rFonts w:hint="eastAsia"/>
        </w:rPr>
        <w:t>PH-UI</w:t>
      </w:r>
      <w:r w:rsidRPr="00CF7765">
        <w:rPr>
          <w:rFonts w:hint="eastAsia"/>
        </w:rPr>
        <w:t>が管理するストックライブラリに登録される。</w:t>
      </w:r>
      <w:r w:rsidRPr="00CF7765">
        <w:rPr>
          <w:rStyle w:val="afe"/>
        </w:rPr>
        <w:footnoteReference w:id="5"/>
      </w:r>
      <w:r w:rsidRPr="00CF7765">
        <w:rPr>
          <w:rFonts w:hint="eastAsia"/>
        </w:rPr>
        <w:t xml:space="preserve">　</w:t>
      </w:r>
      <w:r w:rsidRPr="00CF7765">
        <w:rPr>
          <w:rStyle w:val="afe"/>
        </w:rPr>
        <w:footnoteReference w:id="6"/>
      </w:r>
      <w:r w:rsidRPr="00CF7765">
        <w:br/>
      </w:r>
      <w:r w:rsidRPr="00CF7765">
        <w:rPr>
          <w:rFonts w:hint="eastAsia"/>
        </w:rPr>
        <w:t>ストックライブラリに登録されたストックは、</w:t>
      </w:r>
      <w:r w:rsidRPr="00CF7765">
        <w:rPr>
          <w:rFonts w:hint="eastAsia"/>
        </w:rPr>
        <w:t>HW</w:t>
      </w:r>
      <w:r w:rsidRPr="00CF7765">
        <w:rPr>
          <w:rFonts w:hint="eastAsia"/>
        </w:rPr>
        <w:t>的な制限を満たすいずれの用紙トレイにも割り当てることができる。</w:t>
      </w:r>
      <w:r w:rsidRPr="00CF7765">
        <w:br/>
      </w:r>
      <w:r w:rsidRPr="00CF7765">
        <w:rPr>
          <w:rFonts w:hint="eastAsia"/>
        </w:rPr>
        <w:t>PH-UI</w:t>
      </w:r>
      <w:r w:rsidRPr="00CF7765">
        <w:rPr>
          <w:rFonts w:hint="eastAsia"/>
        </w:rPr>
        <w:t>によってのみ割り当てることができる。</w:t>
      </w:r>
      <w:r w:rsidRPr="00CF7765">
        <w:rPr>
          <w:rStyle w:val="afe"/>
        </w:rPr>
        <w:footnoteReference w:id="7"/>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PH-UI</w:t>
      </w:r>
      <w:r w:rsidRPr="00CF7765">
        <w:rPr>
          <w:rFonts w:hint="eastAsia"/>
        </w:rPr>
        <w:t>は、ストックをストックライブラリに登録することなく、ストックでの用紙特性をトレイに設定をすることができる。</w:t>
      </w:r>
      <w:r w:rsidRPr="00CF7765">
        <w:br/>
      </w:r>
      <w:r w:rsidRPr="00CF7765">
        <w:rPr>
          <w:rFonts w:hint="eastAsia"/>
        </w:rPr>
        <w:t>以下では、本ケースを</w:t>
      </w:r>
      <w:r w:rsidRPr="00CF7765">
        <w:rPr>
          <w:rFonts w:hint="eastAsia"/>
          <w:b/>
        </w:rPr>
        <w:t>「トレイ設定」</w:t>
      </w:r>
      <w:r w:rsidRPr="00CF7765">
        <w:rPr>
          <w:rFonts w:hint="eastAsia"/>
        </w:rPr>
        <w:t>の場合、ストックを割り当てられた場合は</w:t>
      </w:r>
      <w:r w:rsidRPr="00CF7765">
        <w:rPr>
          <w:rFonts w:hint="eastAsia"/>
          <w:b/>
        </w:rPr>
        <w:t>「ストック設定」</w:t>
      </w:r>
      <w:r w:rsidRPr="00CF7765">
        <w:rPr>
          <w:rFonts w:hint="eastAsia"/>
        </w:rPr>
        <w:t>の場合、と便宜的に称する。</w:t>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PH-UI</w:t>
      </w:r>
      <w:r w:rsidRPr="00CF7765">
        <w:rPr>
          <w:rFonts w:hint="eastAsia"/>
        </w:rPr>
        <w:t>は、ストックで管理される情報以外のトレイの設定をすることができる。</w:t>
      </w:r>
      <w:r w:rsidRPr="00CF7765">
        <w:rPr>
          <w:rFonts w:hint="eastAsia"/>
        </w:rPr>
        <w:t>(</w:t>
      </w:r>
      <w:r w:rsidRPr="00CF7765">
        <w:rPr>
          <w:rFonts w:hint="eastAsia"/>
        </w:rPr>
        <w:t>下記一覧参照</w:t>
      </w:r>
      <w:r w:rsidRPr="00CF7765">
        <w:rPr>
          <w:rFonts w:hint="eastAsia"/>
        </w:rPr>
        <w:t>)</w:t>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Device UI</w:t>
      </w:r>
      <w:r w:rsidRPr="00CF7765">
        <w:rPr>
          <w:rFonts w:hint="eastAsia"/>
        </w:rPr>
        <w:t>は、ストックで管理される情報以外のトレイの設定をすることができる。</w:t>
      </w:r>
      <w:r w:rsidRPr="00CF7765">
        <w:rPr>
          <w:rFonts w:hint="eastAsia"/>
        </w:rPr>
        <w:t>(</w:t>
      </w:r>
      <w:r w:rsidRPr="00CF7765">
        <w:rPr>
          <w:rFonts w:hint="eastAsia"/>
        </w:rPr>
        <w:t>下記一覧参照</w:t>
      </w:r>
      <w:r w:rsidRPr="00CF7765">
        <w:rPr>
          <w:rFonts w:hint="eastAsia"/>
        </w:rPr>
        <w:t>)</w:t>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ストックを用いるプロダクトでは、必ず、</w:t>
      </w:r>
      <w:r w:rsidRPr="00CF7765">
        <w:rPr>
          <w:rFonts w:hint="eastAsia"/>
          <w:b/>
        </w:rPr>
        <w:t>「ストック設定」</w:t>
      </w:r>
      <w:r w:rsidRPr="00CF7765">
        <w:rPr>
          <w:rFonts w:hint="eastAsia"/>
        </w:rPr>
        <w:t>および</w:t>
      </w:r>
      <w:r w:rsidRPr="00CF7765">
        <w:rPr>
          <w:rFonts w:hint="eastAsia"/>
          <w:b/>
        </w:rPr>
        <w:t>「トレイ設定」</w:t>
      </w:r>
      <w:r w:rsidRPr="00CF7765">
        <w:rPr>
          <w:rFonts w:hint="eastAsia"/>
        </w:rPr>
        <w:t>で用紙サイズ</w:t>
      </w:r>
      <w:r w:rsidRPr="00CF7765">
        <w:rPr>
          <w:rFonts w:hint="eastAsia"/>
        </w:rPr>
        <w:t>(</w:t>
      </w:r>
      <w:r w:rsidRPr="00CF7765">
        <w:rPr>
          <w:rFonts w:hint="eastAsia"/>
        </w:rPr>
        <w:t>および向き</w:t>
      </w:r>
      <w:r w:rsidRPr="00CF7765">
        <w:rPr>
          <w:rFonts w:hint="eastAsia"/>
        </w:rPr>
        <w:t>)</w:t>
      </w:r>
      <w:r w:rsidRPr="00CF7765">
        <w:rPr>
          <w:rFonts w:hint="eastAsia"/>
        </w:rPr>
        <w:t>が指定される。</w:t>
      </w:r>
      <w:r w:rsidRPr="00CF7765">
        <w:br/>
      </w:r>
      <w:r w:rsidRPr="00CF7765">
        <w:rPr>
          <w:rFonts w:hint="eastAsia"/>
        </w:rPr>
        <w:t>よって、トレイの用紙サイズ自動検知機能は有効ではない。</w:t>
      </w:r>
      <w:r w:rsidRPr="00CF7765">
        <w:rPr>
          <w:rFonts w:hint="eastAsia"/>
        </w:rPr>
        <w:t xml:space="preserve"> </w:t>
      </w:r>
      <w:r w:rsidRPr="00CF7765">
        <w:rPr>
          <w:rStyle w:val="afe"/>
        </w:rPr>
        <w:footnoteReference w:id="8"/>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Device</w:t>
      </w:r>
      <w:r w:rsidRPr="00CF7765">
        <w:rPr>
          <w:rFonts w:hint="eastAsia"/>
        </w:rPr>
        <w:t>側では、</w:t>
      </w:r>
      <w:r w:rsidRPr="00CF7765">
        <w:rPr>
          <w:rFonts w:hint="eastAsia"/>
        </w:rPr>
        <w:t>PH-UI</w:t>
      </w:r>
      <w:r w:rsidRPr="00CF7765">
        <w:rPr>
          <w:rFonts w:hint="eastAsia"/>
        </w:rPr>
        <w:t>と連携して上記の情報をストック関連情報とトレイ設定情報として分けて取り扱う。</w:t>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b/>
        </w:rPr>
        <w:t>「ストック設定」</w:t>
      </w:r>
      <w:r w:rsidRPr="00CF7765">
        <w:rPr>
          <w:rFonts w:hint="eastAsia"/>
        </w:rPr>
        <w:t>の用紙トレイは、同じストック</w:t>
      </w:r>
      <w:r w:rsidRPr="00CF7765">
        <w:rPr>
          <w:rFonts w:hint="eastAsia"/>
        </w:rPr>
        <w:t>(</w:t>
      </w:r>
      <w:r w:rsidRPr="00CF7765">
        <w:rPr>
          <w:rFonts w:hint="eastAsia"/>
        </w:rPr>
        <w:t>ストック識別子</w:t>
      </w:r>
      <w:r w:rsidRPr="00CF7765">
        <w:rPr>
          <w:rFonts w:hint="eastAsia"/>
        </w:rPr>
        <w:t>)</w:t>
      </w:r>
      <w:r w:rsidRPr="00CF7765">
        <w:rPr>
          <w:rFonts w:hint="eastAsia"/>
        </w:rPr>
        <w:t>が割り当てられている用紙トレイ間のみで</w:t>
      </w:r>
      <w:r w:rsidRPr="00CF7765">
        <w:rPr>
          <w:rFonts w:hint="eastAsia"/>
        </w:rPr>
        <w:t>ATS</w:t>
      </w:r>
      <w:r w:rsidRPr="00CF7765">
        <w:rPr>
          <w:rFonts w:hint="eastAsia"/>
        </w:rPr>
        <w:t>が可能である。</w:t>
      </w:r>
      <w:r w:rsidR="00102E09" w:rsidRPr="00CF7765">
        <w:rPr>
          <w:rFonts w:hint="eastAsia"/>
        </w:rPr>
        <w:t>ATS</w:t>
      </w:r>
      <w:r w:rsidR="00102E09" w:rsidRPr="00CF7765">
        <w:rPr>
          <w:rFonts w:hint="eastAsia"/>
        </w:rPr>
        <w:t>候補については、全ての用紙トレイを対象とすることができる。</w:t>
      </w:r>
      <w:r w:rsidR="00102E09" w:rsidRPr="00CF7765">
        <w:br/>
      </w:r>
      <w:r w:rsidRPr="00CF7765">
        <w:rPr>
          <w:rFonts w:hint="eastAsia"/>
          <w:b/>
        </w:rPr>
        <w:t>「トレイ設定」</w:t>
      </w:r>
      <w:r w:rsidRPr="00CF7765">
        <w:rPr>
          <w:rFonts w:hint="eastAsia"/>
        </w:rPr>
        <w:t>の用紙トレイは、</w:t>
      </w:r>
      <w:r w:rsidRPr="00CF7765">
        <w:rPr>
          <w:rFonts w:hint="eastAsia"/>
          <w:b/>
        </w:rPr>
        <w:t>「トレイ設定」</w:t>
      </w:r>
      <w:r w:rsidRPr="00CF7765">
        <w:rPr>
          <w:rFonts w:hint="eastAsia"/>
        </w:rPr>
        <w:t>がなされている用紙トレイ間でのみで</w:t>
      </w:r>
      <w:r w:rsidRPr="00CF7765">
        <w:rPr>
          <w:rFonts w:hint="eastAsia"/>
        </w:rPr>
        <w:t>ATS</w:t>
      </w:r>
      <w:r w:rsidRPr="00CF7765">
        <w:rPr>
          <w:rFonts w:hint="eastAsia"/>
        </w:rPr>
        <w:t>が可能である。ただし、トレイごとのシステムデータ「トレイ切り替え許可」が</w:t>
      </w:r>
      <w:r w:rsidRPr="00CF7765">
        <w:rPr>
          <w:rFonts w:hint="eastAsia"/>
        </w:rPr>
        <w:t>"</w:t>
      </w:r>
      <w:r w:rsidRPr="00CF7765">
        <w:rPr>
          <w:rFonts w:hint="eastAsia"/>
        </w:rPr>
        <w:t>許可</w:t>
      </w:r>
      <w:r w:rsidRPr="00CF7765">
        <w:rPr>
          <w:rFonts w:hint="eastAsia"/>
        </w:rPr>
        <w:t>"</w:t>
      </w:r>
      <w:r w:rsidRPr="00CF7765">
        <w:rPr>
          <w:rFonts w:hint="eastAsia"/>
        </w:rPr>
        <w:t>になっている用紙トレイ間に限られる。</w:t>
      </w:r>
      <w:r w:rsidRPr="00CF7765">
        <w:rPr>
          <w:rFonts w:hint="eastAsia"/>
        </w:rPr>
        <w:t xml:space="preserve"> </w:t>
      </w:r>
      <w:r w:rsidRPr="00CF7765">
        <w:rPr>
          <w:rStyle w:val="afe"/>
        </w:rPr>
        <w:footnoteReference w:id="9"/>
      </w:r>
      <w:r w:rsidRPr="00CF7765">
        <w:rPr>
          <w:rFonts w:hint="eastAsia"/>
        </w:rPr>
        <w:t xml:space="preserve">　</w:t>
      </w:r>
      <w:r w:rsidRPr="00CF7765">
        <w:rPr>
          <w:rStyle w:val="afe"/>
        </w:rPr>
        <w:footnoteReference w:id="10"/>
      </w:r>
      <w:r w:rsidRPr="00CF7765">
        <w:br/>
      </w:r>
      <w:r w:rsidR="00102E09" w:rsidRPr="00CF7765">
        <w:rPr>
          <w:rFonts w:hint="eastAsia"/>
        </w:rPr>
        <w:t>ATS</w:t>
      </w:r>
      <w:r w:rsidR="00102E09" w:rsidRPr="00CF7765">
        <w:rPr>
          <w:rFonts w:hint="eastAsia"/>
        </w:rPr>
        <w:t>候補については、トレイごとのシステムデータ「トレイ切り替え許可」が</w:t>
      </w:r>
      <w:r w:rsidR="00102E09" w:rsidRPr="00CF7765">
        <w:rPr>
          <w:rFonts w:hint="eastAsia"/>
        </w:rPr>
        <w:t>"</w:t>
      </w:r>
      <w:r w:rsidR="00102E09" w:rsidRPr="00CF7765">
        <w:rPr>
          <w:rFonts w:hint="eastAsia"/>
        </w:rPr>
        <w:t>許可</w:t>
      </w:r>
      <w:r w:rsidR="00102E09" w:rsidRPr="00CF7765">
        <w:rPr>
          <w:rFonts w:hint="eastAsia"/>
        </w:rPr>
        <w:t>"</w:t>
      </w:r>
      <w:r w:rsidR="00102E09" w:rsidRPr="00CF7765">
        <w:rPr>
          <w:rFonts w:hint="eastAsia"/>
        </w:rPr>
        <w:t>になっている全ての用紙トレイを対象とすることができる。</w:t>
      </w:r>
      <w:r w:rsidR="00102E09" w:rsidRPr="00CF7765">
        <w:br/>
      </w:r>
      <w:r w:rsidRPr="00CF7765">
        <w:rPr>
          <w:rFonts w:hint="eastAsia"/>
        </w:rPr>
        <w:t>ただし、いずれも手差しとインターポーザは除く。</w:t>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システムデータ「トレイの設定画面表示」が</w:t>
      </w:r>
      <w:r w:rsidRPr="00CF7765">
        <w:rPr>
          <w:rFonts w:hint="eastAsia"/>
        </w:rPr>
        <w:t>"</w:t>
      </w:r>
      <w:r w:rsidRPr="00CF7765">
        <w:rPr>
          <w:rFonts w:hint="eastAsia"/>
        </w:rPr>
        <w:t>する</w:t>
      </w:r>
      <w:r w:rsidRPr="00CF7765">
        <w:rPr>
          <w:rFonts w:hint="eastAsia"/>
        </w:rPr>
        <w:t>"</w:t>
      </w:r>
      <w:r w:rsidRPr="00CF7765">
        <w:rPr>
          <w:rFonts w:hint="eastAsia"/>
        </w:rPr>
        <w:t>である用紙トレイが引きぬかれた時は、</w:t>
      </w:r>
      <w:r w:rsidRPr="00CF7765">
        <w:rPr>
          <w:rFonts w:hint="eastAsia"/>
        </w:rPr>
        <w:t>PH-UI</w:t>
      </w:r>
      <w:r w:rsidRPr="00CF7765">
        <w:rPr>
          <w:rFonts w:hint="eastAsia"/>
        </w:rPr>
        <w:t>で、トレイ設定画面が表示される。</w:t>
      </w:r>
      <w:r w:rsidRPr="00CF7765">
        <w:rPr>
          <w:rFonts w:hint="eastAsia"/>
        </w:rPr>
        <w:t xml:space="preserve"> </w:t>
      </w:r>
      <w:r w:rsidRPr="00CF7765">
        <w:rPr>
          <w:rStyle w:val="afe"/>
        </w:rPr>
        <w:footnoteReference w:id="11"/>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PH-UI</w:t>
      </w:r>
      <w:r w:rsidRPr="00CF7765">
        <w:rPr>
          <w:rFonts w:hint="eastAsia"/>
        </w:rPr>
        <w:t>で、トレイ設定画面が表示されている用紙トレイは、トレイ設定中の状態になり、給紙不可な状態とみなされる。</w:t>
      </w:r>
      <w:r w:rsidRPr="00CF7765">
        <w:rPr>
          <w:rFonts w:hint="eastAsia"/>
        </w:rPr>
        <w:t xml:space="preserve"> </w:t>
      </w:r>
      <w:r w:rsidRPr="00CF7765">
        <w:rPr>
          <w:rStyle w:val="afe"/>
        </w:rPr>
        <w:footnoteReference w:id="12"/>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システムデータ「トレイの抜き差し確認」が</w:t>
      </w:r>
      <w:r w:rsidRPr="00CF7765">
        <w:rPr>
          <w:rFonts w:hint="eastAsia"/>
        </w:rPr>
        <w:t>"</w:t>
      </w:r>
      <w:r w:rsidRPr="00CF7765">
        <w:rPr>
          <w:rFonts w:hint="eastAsia"/>
        </w:rPr>
        <w:t>する</w:t>
      </w:r>
      <w:r w:rsidRPr="00CF7765">
        <w:rPr>
          <w:rFonts w:hint="eastAsia"/>
        </w:rPr>
        <w:t>"</w:t>
      </w:r>
      <w:r w:rsidRPr="00CF7765">
        <w:rPr>
          <w:rFonts w:hint="eastAsia"/>
        </w:rPr>
        <w:t>である用紙トレイについて、</w:t>
      </w:r>
      <w:r w:rsidRPr="00CF7765">
        <w:rPr>
          <w:rFonts w:hint="eastAsia"/>
        </w:rPr>
        <w:t>PH-UI</w:t>
      </w:r>
      <w:r w:rsidRPr="00CF7765">
        <w:rPr>
          <w:rFonts w:hint="eastAsia"/>
        </w:rPr>
        <w:t>で、トレイ設定が完了を通知した時点で、トレイの抜き差し確認待ちの状態になり、給紙不可な状態とみなされる。</w:t>
      </w:r>
      <w:r w:rsidRPr="00CF7765">
        <w:rPr>
          <w:rStyle w:val="afe"/>
        </w:rPr>
        <w:footnoteReference w:id="13"/>
      </w:r>
    </w:p>
    <w:p w:rsidR="00281485" w:rsidRPr="00CF7765" w:rsidRDefault="00281485" w:rsidP="00281485">
      <w:pPr>
        <w:pStyle w:val="aa"/>
        <w:numPr>
          <w:ilvl w:val="0"/>
          <w:numId w:val="151"/>
        </w:numPr>
        <w:tabs>
          <w:tab w:val="clear" w:pos="567"/>
          <w:tab w:val="clear" w:pos="851"/>
          <w:tab w:val="clear" w:pos="1418"/>
          <w:tab w:val="clear" w:pos="1701"/>
          <w:tab w:val="left" w:pos="1380"/>
        </w:tabs>
      </w:pPr>
      <w:r w:rsidRPr="00CF7765">
        <w:rPr>
          <w:rFonts w:hint="eastAsia"/>
        </w:rPr>
        <w:t>ストックを用いる場合、通常の用紙トレイ、用紙種類などに関するシステムデータは有意でない。</w:t>
      </w:r>
      <w:r w:rsidRPr="00CF7765">
        <w:br/>
      </w:r>
      <w:r w:rsidRPr="00CF7765">
        <w:rPr>
          <w:rFonts w:hint="eastAsia"/>
        </w:rPr>
        <w:t>以下の一覧において取り扱いを示す。</w:t>
      </w:r>
    </w:p>
    <w:p w:rsidR="00281485" w:rsidRPr="00CF7765" w:rsidRDefault="00281485" w:rsidP="00281485">
      <w:pPr>
        <w:pStyle w:val="aa"/>
        <w:tabs>
          <w:tab w:val="clear" w:pos="567"/>
          <w:tab w:val="clear" w:pos="851"/>
          <w:tab w:val="clear" w:pos="1418"/>
          <w:tab w:val="clear" w:pos="1701"/>
          <w:tab w:val="left" w:pos="1380"/>
        </w:tabs>
        <w:ind w:left="840"/>
      </w:pPr>
    </w:p>
    <w:p w:rsidR="008B1BEB" w:rsidRPr="00CF7765" w:rsidRDefault="008B1BEB" w:rsidP="008B1BEB">
      <w:pPr>
        <w:pStyle w:val="aa"/>
        <w:tabs>
          <w:tab w:val="clear" w:pos="567"/>
          <w:tab w:val="clear" w:pos="851"/>
          <w:tab w:val="left" w:pos="840"/>
        </w:tabs>
        <w:ind w:left="840"/>
      </w:pPr>
      <w:r w:rsidRPr="00CF7765">
        <w:br w:type="page"/>
      </w:r>
      <w:r w:rsidRPr="00CF7765">
        <w:rPr>
          <w:rFonts w:hint="eastAsia"/>
        </w:rPr>
        <w:lastRenderedPageBreak/>
        <w:t>＜ストックで設定可能なパラメータ一覧</w:t>
      </w:r>
      <w:r w:rsidRPr="00CF7765">
        <w:rPr>
          <w:rFonts w:hint="eastAsia"/>
        </w:rPr>
        <w:t xml:space="preserve"> </w:t>
      </w:r>
      <w:r w:rsidRPr="00CF7765">
        <w:t>–</w:t>
      </w:r>
      <w:r w:rsidRPr="00CF7765">
        <w:rPr>
          <w:rFonts w:hint="eastAsia"/>
        </w:rPr>
        <w:t xml:space="preserve"> </w:t>
      </w:r>
      <w:r w:rsidRPr="00CF7765">
        <w:rPr>
          <w:rFonts w:hint="eastAsia"/>
        </w:rPr>
        <w:t>用紙の特性＞</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1701"/>
        <w:gridCol w:w="2551"/>
        <w:gridCol w:w="2916"/>
      </w:tblGrid>
      <w:tr w:rsidR="008B1BEB" w:rsidRPr="00CF7765" w:rsidTr="00667BE0">
        <w:trPr>
          <w:cantSplit/>
          <w:tblHeader/>
          <w:jc w:val="right"/>
        </w:trPr>
        <w:tc>
          <w:tcPr>
            <w:tcW w:w="2268" w:type="dxa"/>
            <w:shd w:val="clear" w:color="auto" w:fill="FFFF00"/>
          </w:tcPr>
          <w:p w:rsidR="008B1BEB" w:rsidRPr="00CF7765" w:rsidRDefault="008B1BEB" w:rsidP="00667BE0">
            <w:pPr>
              <w:pStyle w:val="aa"/>
              <w:ind w:left="0"/>
              <w:rPr>
                <w:sz w:val="16"/>
                <w:szCs w:val="16"/>
              </w:rPr>
            </w:pPr>
            <w:r w:rsidRPr="00CF7765">
              <w:rPr>
                <w:rFonts w:hint="eastAsia"/>
                <w:sz w:val="16"/>
                <w:szCs w:val="16"/>
              </w:rPr>
              <w:t>項目</w:t>
            </w:r>
          </w:p>
        </w:tc>
        <w:tc>
          <w:tcPr>
            <w:tcW w:w="1701" w:type="dxa"/>
            <w:shd w:val="clear" w:color="auto" w:fill="FFFF00"/>
          </w:tcPr>
          <w:p w:rsidR="008B1BEB" w:rsidRPr="00CF7765" w:rsidRDefault="008B1BEB" w:rsidP="00667BE0">
            <w:pPr>
              <w:pStyle w:val="aa"/>
              <w:ind w:left="0"/>
              <w:jc w:val="left"/>
              <w:rPr>
                <w:sz w:val="16"/>
                <w:szCs w:val="16"/>
              </w:rPr>
            </w:pPr>
            <w:r w:rsidRPr="00CF7765">
              <w:rPr>
                <w:rFonts w:hint="eastAsia"/>
                <w:sz w:val="16"/>
                <w:szCs w:val="16"/>
              </w:rPr>
              <w:t>デフォルト値</w:t>
            </w:r>
          </w:p>
        </w:tc>
        <w:tc>
          <w:tcPr>
            <w:tcW w:w="2551" w:type="dxa"/>
            <w:shd w:val="clear" w:color="auto" w:fill="FFFF00"/>
          </w:tcPr>
          <w:p w:rsidR="008B1BEB" w:rsidRPr="00CF7765" w:rsidRDefault="008B1BEB" w:rsidP="00667BE0">
            <w:pPr>
              <w:pStyle w:val="aa"/>
              <w:ind w:left="0"/>
              <w:rPr>
                <w:sz w:val="16"/>
                <w:szCs w:val="16"/>
              </w:rPr>
            </w:pPr>
            <w:r w:rsidRPr="00CF7765">
              <w:rPr>
                <w:rFonts w:hint="eastAsia"/>
                <w:sz w:val="16"/>
                <w:szCs w:val="16"/>
              </w:rPr>
              <w:t>設定範囲</w:t>
            </w:r>
          </w:p>
        </w:tc>
        <w:tc>
          <w:tcPr>
            <w:tcW w:w="2916" w:type="dxa"/>
            <w:shd w:val="clear" w:color="auto" w:fill="FFFF00"/>
          </w:tcPr>
          <w:p w:rsidR="008B1BEB" w:rsidRPr="00CF7765" w:rsidRDefault="008B1BEB" w:rsidP="00667BE0">
            <w:pPr>
              <w:pStyle w:val="aa"/>
              <w:ind w:left="0"/>
              <w:rPr>
                <w:sz w:val="16"/>
                <w:szCs w:val="16"/>
              </w:rPr>
            </w:pPr>
            <w:r w:rsidRPr="00CF7765">
              <w:rPr>
                <w:rFonts w:hint="eastAsia"/>
                <w:sz w:val="16"/>
                <w:szCs w:val="16"/>
              </w:rPr>
              <w:t>備考</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構成またはデフォルト値</w:t>
            </w:r>
            <w:r w:rsidRPr="00CF7765">
              <w:rPr>
                <w:rFonts w:hint="eastAsia"/>
                <w:sz w:val="16"/>
                <w:szCs w:val="16"/>
              </w:rPr>
              <w:t>)</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ストック名称</w:t>
            </w:r>
          </w:p>
        </w:tc>
        <w:tc>
          <w:tcPr>
            <w:tcW w:w="1701" w:type="dxa"/>
          </w:tcPr>
          <w:p w:rsidR="008B1BEB" w:rsidRPr="00CF7765" w:rsidRDefault="008B1BEB" w:rsidP="00667BE0">
            <w:pPr>
              <w:pStyle w:val="aa"/>
              <w:ind w:left="0"/>
              <w:rPr>
                <w:sz w:val="16"/>
                <w:szCs w:val="16"/>
              </w:rPr>
            </w:pP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最大</w:t>
            </w:r>
            <w:r w:rsidRPr="00CF7765">
              <w:rPr>
                <w:rFonts w:hint="eastAsia"/>
                <w:sz w:val="16"/>
                <w:szCs w:val="16"/>
              </w:rPr>
              <w:t>64</w:t>
            </w:r>
            <w:r w:rsidRPr="00CF7765">
              <w:rPr>
                <w:rFonts w:hint="eastAsia"/>
                <w:sz w:val="16"/>
                <w:szCs w:val="16"/>
              </w:rPr>
              <w:t>文字</w:t>
            </w:r>
          </w:p>
        </w:tc>
        <w:tc>
          <w:tcPr>
            <w:tcW w:w="2916" w:type="dxa"/>
          </w:tcPr>
          <w:p w:rsidR="008B1BEB" w:rsidRPr="00CF7765" w:rsidRDefault="008B1BEB" w:rsidP="00667BE0">
            <w:pPr>
              <w:pStyle w:val="aff9"/>
              <w:spacing w:line="240" w:lineRule="atLeast"/>
              <w:rPr>
                <w:rFonts w:ascii="Arial" w:eastAsia="ＭＳ Ｐゴシック" w:hAnsi="Arial"/>
                <w:kern w:val="0"/>
                <w:szCs w:val="16"/>
              </w:rPr>
            </w:pPr>
            <w:r w:rsidRPr="00CF7765">
              <w:rPr>
                <w:rFonts w:ascii="Arial" w:eastAsia="ＭＳ Ｐゴシック" w:hAnsi="Arial" w:hint="eastAsia"/>
                <w:kern w:val="0"/>
                <w:szCs w:val="16"/>
              </w:rPr>
              <w:t>Device</w:t>
            </w:r>
            <w:r w:rsidRPr="00CF7765">
              <w:rPr>
                <w:rFonts w:ascii="Arial" w:eastAsia="ＭＳ Ｐゴシック" w:hAnsi="Arial" w:hint="eastAsia"/>
                <w:kern w:val="0"/>
                <w:szCs w:val="16"/>
              </w:rPr>
              <w:t>側では管理しない。</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コメント</w:t>
            </w:r>
          </w:p>
        </w:tc>
        <w:tc>
          <w:tcPr>
            <w:tcW w:w="1701" w:type="dxa"/>
          </w:tcPr>
          <w:p w:rsidR="008B1BEB" w:rsidRPr="00CF7765" w:rsidRDefault="008B1BEB" w:rsidP="00667BE0">
            <w:pPr>
              <w:pStyle w:val="aa"/>
              <w:ind w:left="0"/>
              <w:rPr>
                <w:sz w:val="16"/>
                <w:szCs w:val="16"/>
              </w:rPr>
            </w:pP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最大</w:t>
            </w:r>
            <w:r w:rsidRPr="00CF7765">
              <w:rPr>
                <w:rFonts w:hint="eastAsia"/>
                <w:sz w:val="16"/>
                <w:szCs w:val="16"/>
              </w:rPr>
              <w:t>256</w:t>
            </w:r>
            <w:r w:rsidRPr="00CF7765">
              <w:rPr>
                <w:rFonts w:hint="eastAsia"/>
                <w:sz w:val="16"/>
                <w:szCs w:val="16"/>
              </w:rPr>
              <w:t>文字</w:t>
            </w:r>
          </w:p>
        </w:tc>
        <w:tc>
          <w:tcPr>
            <w:tcW w:w="2916" w:type="dxa"/>
          </w:tcPr>
          <w:p w:rsidR="008B1BEB" w:rsidRPr="00CF7765" w:rsidRDefault="008B1BEB" w:rsidP="00667BE0">
            <w:pPr>
              <w:pStyle w:val="aff9"/>
              <w:spacing w:line="240" w:lineRule="atLeast"/>
              <w:rPr>
                <w:rFonts w:ascii="Arial" w:eastAsia="ＭＳ Ｐゴシック" w:hAnsi="Arial"/>
                <w:kern w:val="0"/>
                <w:szCs w:val="16"/>
              </w:rPr>
            </w:pPr>
            <w:r w:rsidRPr="00CF7765">
              <w:rPr>
                <w:rFonts w:ascii="Arial" w:eastAsia="ＭＳ Ｐゴシック" w:hAnsi="Arial" w:hint="eastAsia"/>
                <w:kern w:val="0"/>
                <w:szCs w:val="16"/>
              </w:rPr>
              <w:t>Device</w:t>
            </w:r>
            <w:r w:rsidRPr="00CF7765">
              <w:rPr>
                <w:rFonts w:ascii="Arial" w:eastAsia="ＭＳ Ｐゴシック" w:hAnsi="Arial" w:hint="eastAsia"/>
                <w:kern w:val="0"/>
                <w:szCs w:val="16"/>
              </w:rPr>
              <w:t>側では管理しない。</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ストック識別子</w:t>
            </w:r>
          </w:p>
        </w:tc>
        <w:tc>
          <w:tcPr>
            <w:tcW w:w="1701" w:type="dxa"/>
          </w:tcPr>
          <w:p w:rsidR="008B1BEB" w:rsidRPr="00CF7765" w:rsidRDefault="008B1BEB" w:rsidP="00667BE0">
            <w:pPr>
              <w:pStyle w:val="aa"/>
              <w:ind w:left="0"/>
              <w:rPr>
                <w:sz w:val="16"/>
                <w:szCs w:val="16"/>
              </w:rPr>
            </w:pPr>
            <w:r w:rsidRPr="00CF7765">
              <w:rPr>
                <w:rFonts w:hint="eastAsia"/>
                <w:sz w:val="16"/>
                <w:szCs w:val="16"/>
              </w:rPr>
              <w:t>自動割り当て</w:t>
            </w:r>
          </w:p>
        </w:tc>
        <w:tc>
          <w:tcPr>
            <w:tcW w:w="2551" w:type="dxa"/>
          </w:tcPr>
          <w:p w:rsidR="008B1BEB" w:rsidRPr="00CF7765" w:rsidRDefault="008B1BEB" w:rsidP="00667BE0">
            <w:pPr>
              <w:pStyle w:val="aa"/>
              <w:ind w:left="0"/>
              <w:rPr>
                <w:sz w:val="16"/>
                <w:szCs w:val="16"/>
              </w:rPr>
            </w:pPr>
            <w:r w:rsidRPr="00CF7765">
              <w:rPr>
                <w:rFonts w:hint="eastAsia"/>
                <w:sz w:val="16"/>
                <w:szCs w:val="16"/>
              </w:rPr>
              <w:t>1</w:t>
            </w:r>
            <w:r w:rsidRPr="00CF7765">
              <w:rPr>
                <w:rFonts w:hint="eastAsia"/>
                <w:sz w:val="16"/>
                <w:szCs w:val="16"/>
              </w:rPr>
              <w:t>～</w:t>
            </w:r>
            <w:r w:rsidRPr="00CF7765">
              <w:rPr>
                <w:rFonts w:hint="eastAsia"/>
                <w:sz w:val="16"/>
                <w:szCs w:val="16"/>
              </w:rPr>
              <w:t>32767</w:t>
            </w:r>
          </w:p>
        </w:tc>
        <w:tc>
          <w:tcPr>
            <w:tcW w:w="2916" w:type="dxa"/>
          </w:tcPr>
          <w:p w:rsidR="008B1BEB" w:rsidRPr="00CF7765" w:rsidRDefault="008B1BEB" w:rsidP="00667BE0">
            <w:pPr>
              <w:pStyle w:val="aa"/>
              <w:ind w:left="0"/>
              <w:rPr>
                <w:sz w:val="16"/>
                <w:szCs w:val="16"/>
              </w:rPr>
            </w:pPr>
            <w:r w:rsidRPr="00CF7765">
              <w:rPr>
                <w:rFonts w:hint="eastAsia"/>
                <w:sz w:val="16"/>
                <w:szCs w:val="16"/>
              </w:rPr>
              <w:t>PH-UI</w:t>
            </w:r>
            <w:r w:rsidRPr="00CF7765">
              <w:rPr>
                <w:rFonts w:hint="eastAsia"/>
                <w:sz w:val="16"/>
                <w:szCs w:val="16"/>
              </w:rPr>
              <w:t>が自動的に割り当てる。</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用紙種類</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普通紙</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普通紙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再生紙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sz w:val="16"/>
                <w:szCs w:val="16"/>
              </w:rPr>
              <w:t>OHP</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ラベル紙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タック紙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エンボス紙</w:t>
            </w:r>
            <w:r w:rsidRPr="00CF7765">
              <w:rPr>
                <w:rFonts w:hint="eastAsia"/>
                <w:sz w:val="16"/>
                <w:szCs w:val="16"/>
              </w:rPr>
              <w:t xml:space="preserve">" </w:t>
            </w:r>
            <w:r w:rsidRPr="00CF7765">
              <w:rPr>
                <w:rStyle w:val="afe"/>
                <w:sz w:val="16"/>
                <w:szCs w:val="16"/>
              </w:rPr>
              <w:footnoteReference w:id="14"/>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フィルム</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はがき</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布地転写紙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カスタム</w:t>
            </w:r>
            <w:r w:rsidRPr="00CF7765">
              <w:rPr>
                <w:rFonts w:hint="eastAsia"/>
                <w:sz w:val="16"/>
                <w:szCs w:val="16"/>
              </w:rPr>
              <w:t>"</w:t>
            </w:r>
            <w:r w:rsidRPr="00CF7765">
              <w:rPr>
                <w:rFonts w:hint="eastAsia"/>
                <w:sz w:val="16"/>
                <w:szCs w:val="16"/>
              </w:rPr>
              <w:t xml:space="preserve">　</w:t>
            </w:r>
            <w:r w:rsidRPr="00CF7765">
              <w:rPr>
                <w:rStyle w:val="afe"/>
                <w:sz w:val="16"/>
                <w:szCs w:val="16"/>
              </w:rPr>
              <w:footnoteReference w:id="15"/>
            </w:r>
          </w:p>
        </w:tc>
        <w:tc>
          <w:tcPr>
            <w:tcW w:w="2916" w:type="dxa"/>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コーティングタイプ</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非コート紙</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非コート紙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コート紙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マットコート紙</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キャストコート紙</w:t>
            </w:r>
            <w:r w:rsidRPr="00CF7765">
              <w:rPr>
                <w:rFonts w:hint="eastAsia"/>
                <w:sz w:val="16"/>
                <w:szCs w:val="16"/>
              </w:rPr>
              <w:t>"</w:t>
            </w:r>
          </w:p>
        </w:tc>
        <w:tc>
          <w:tcPr>
            <w:tcW w:w="2916" w:type="dxa"/>
          </w:tcPr>
          <w:p w:rsidR="008B1BEB" w:rsidRPr="00CF7765" w:rsidRDefault="008B1BEB" w:rsidP="00667BE0">
            <w:pPr>
              <w:pStyle w:val="aa"/>
              <w:ind w:left="0"/>
              <w:rPr>
                <w:sz w:val="16"/>
                <w:szCs w:val="16"/>
              </w:rPr>
            </w:pPr>
            <w:r w:rsidRPr="00CF7765">
              <w:rPr>
                <w:rFonts w:hint="eastAsia"/>
                <w:sz w:val="16"/>
                <w:szCs w:val="16"/>
              </w:rPr>
              <w:t>非コート紙の場合は指定せずを含む</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グロス品質</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通常</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通常</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ファイングロス</w:t>
            </w:r>
            <w:r w:rsidRPr="00CF7765">
              <w:rPr>
                <w:rFonts w:hint="eastAsia"/>
                <w:sz w:val="16"/>
                <w:szCs w:val="16"/>
              </w:rPr>
              <w:t>"</w:t>
            </w:r>
          </w:p>
        </w:tc>
        <w:tc>
          <w:tcPr>
            <w:tcW w:w="2916" w:type="dxa"/>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用紙坪量</w:t>
            </w:r>
          </w:p>
        </w:tc>
        <w:tc>
          <w:tcPr>
            <w:tcW w:w="1701" w:type="dxa"/>
          </w:tcPr>
          <w:p w:rsidR="008B1BEB" w:rsidRPr="00CF7765" w:rsidRDefault="008B1BEB" w:rsidP="00667BE0">
            <w:pPr>
              <w:pStyle w:val="aa"/>
              <w:ind w:left="0"/>
              <w:rPr>
                <w:sz w:val="16"/>
                <w:szCs w:val="16"/>
              </w:rPr>
            </w:pPr>
            <w:r w:rsidRPr="00CF7765">
              <w:rPr>
                <w:rFonts w:hint="eastAsia"/>
                <w:sz w:val="16"/>
                <w:szCs w:val="16"/>
              </w:rPr>
              <w:t>(90)</w:t>
            </w:r>
          </w:p>
        </w:tc>
        <w:tc>
          <w:tcPr>
            <w:tcW w:w="2551" w:type="dxa"/>
          </w:tcPr>
          <w:p w:rsidR="008B1BEB" w:rsidRPr="00CF7765" w:rsidRDefault="008B1BEB" w:rsidP="00667BE0">
            <w:pPr>
              <w:pStyle w:val="aa"/>
              <w:ind w:left="0"/>
              <w:rPr>
                <w:sz w:val="16"/>
                <w:szCs w:val="16"/>
              </w:rPr>
            </w:pPr>
            <w:r w:rsidRPr="00CF7765">
              <w:rPr>
                <w:rFonts w:hint="eastAsia"/>
                <w:sz w:val="16"/>
                <w:szCs w:val="16"/>
              </w:rPr>
              <w:t>0..65535</w:t>
            </w:r>
            <w:r w:rsidRPr="00CF7765">
              <w:rPr>
                <w:rFonts w:hint="eastAsia"/>
                <w:sz w:val="16"/>
                <w:szCs w:val="16"/>
              </w:rPr>
              <w:t xml:space="preserve">　単位は</w:t>
            </w:r>
            <w:r w:rsidRPr="00CF7765">
              <w:rPr>
                <w:rFonts w:hint="eastAsia"/>
                <w:sz w:val="16"/>
                <w:szCs w:val="16"/>
              </w:rPr>
              <w:t>gsm</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0</w:t>
            </w:r>
            <w:r w:rsidRPr="00CF7765">
              <w:rPr>
                <w:rFonts w:hint="eastAsia"/>
                <w:sz w:val="16"/>
                <w:szCs w:val="16"/>
              </w:rPr>
              <w:t>は、坪量の定義がない用紙種類の場合に用いる。</w:t>
            </w:r>
          </w:p>
        </w:tc>
        <w:tc>
          <w:tcPr>
            <w:tcW w:w="2916" w:type="dxa"/>
          </w:tcPr>
          <w:p w:rsidR="008B1BEB" w:rsidRPr="00CF7765" w:rsidRDefault="008B1BEB" w:rsidP="00667BE0">
            <w:pPr>
              <w:pStyle w:val="aa"/>
              <w:ind w:left="0"/>
              <w:rPr>
                <w:sz w:val="16"/>
                <w:szCs w:val="16"/>
              </w:rPr>
            </w:pPr>
            <w:r w:rsidRPr="00CF7765">
              <w:rPr>
                <w:rFonts w:hint="eastAsia"/>
                <w:sz w:val="16"/>
                <w:szCs w:val="16"/>
              </w:rPr>
              <w:t>プロダクト、または、</w:t>
            </w:r>
            <w:r w:rsidRPr="00CF7765">
              <w:rPr>
                <w:rFonts w:hint="eastAsia"/>
                <w:sz w:val="16"/>
                <w:szCs w:val="16"/>
              </w:rPr>
              <w:t>(</w:t>
            </w:r>
            <w:r w:rsidRPr="00CF7765">
              <w:rPr>
                <w:rFonts w:hint="eastAsia"/>
                <w:sz w:val="16"/>
                <w:szCs w:val="16"/>
              </w:rPr>
              <w:t>用紙種類などの</w:t>
            </w:r>
            <w:r w:rsidRPr="00CF7765">
              <w:rPr>
                <w:rFonts w:hint="eastAsia"/>
                <w:sz w:val="16"/>
                <w:szCs w:val="16"/>
              </w:rPr>
              <w:t>)</w:t>
            </w:r>
            <w:r w:rsidRPr="00CF7765">
              <w:rPr>
                <w:rFonts w:hint="eastAsia"/>
                <w:sz w:val="16"/>
                <w:szCs w:val="16"/>
              </w:rPr>
              <w:t>選択で選択可能な範囲は変わり得る。</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 xml:space="preserve">用紙サイズ　</w:t>
            </w:r>
            <w:r w:rsidRPr="00CF7765">
              <w:rPr>
                <w:rStyle w:val="afe"/>
                <w:sz w:val="16"/>
                <w:szCs w:val="16"/>
              </w:rPr>
              <w:footnoteReference w:id="16"/>
            </w:r>
          </w:p>
        </w:tc>
        <w:tc>
          <w:tcPr>
            <w:tcW w:w="1701" w:type="dxa"/>
          </w:tcPr>
          <w:p w:rsidR="008B1BEB" w:rsidRPr="00CF7765" w:rsidRDefault="008B1BEB" w:rsidP="00667BE0">
            <w:pPr>
              <w:pStyle w:val="aa"/>
              <w:ind w:left="0"/>
              <w:rPr>
                <w:sz w:val="16"/>
                <w:szCs w:val="16"/>
              </w:rPr>
            </w:pPr>
            <w:r w:rsidRPr="00CF7765">
              <w:rPr>
                <w:rFonts w:hint="eastAsia"/>
                <w:sz w:val="16"/>
                <w:szCs w:val="16"/>
              </w:rPr>
              <w:t>(A4 or Letter)</w:t>
            </w:r>
          </w:p>
        </w:tc>
        <w:tc>
          <w:tcPr>
            <w:tcW w:w="2551" w:type="dxa"/>
          </w:tcPr>
          <w:p w:rsidR="008B1BEB" w:rsidRPr="00CF7765" w:rsidRDefault="008B1BEB" w:rsidP="00667BE0">
            <w:pPr>
              <w:pStyle w:val="aa"/>
              <w:ind w:left="0"/>
              <w:rPr>
                <w:sz w:val="16"/>
                <w:szCs w:val="16"/>
              </w:rPr>
            </w:pPr>
            <w:r w:rsidRPr="00CF7765">
              <w:rPr>
                <w:rFonts w:hint="eastAsia"/>
                <w:sz w:val="16"/>
                <w:szCs w:val="16"/>
              </w:rPr>
              <w:t>定型サイズ</w:t>
            </w:r>
            <w:r w:rsidRPr="00CF7765">
              <w:rPr>
                <w:rFonts w:hint="eastAsia"/>
                <w:sz w:val="16"/>
                <w:szCs w:val="16"/>
              </w:rPr>
              <w:t xml:space="preserve"> (A3, A4, B4, ,,,,)</w:t>
            </w:r>
          </w:p>
          <w:p w:rsidR="008B1BEB" w:rsidRPr="00CF7765" w:rsidRDefault="008B1BEB" w:rsidP="00667BE0">
            <w:pPr>
              <w:pStyle w:val="aa"/>
              <w:ind w:left="0"/>
              <w:rPr>
                <w:sz w:val="16"/>
                <w:szCs w:val="16"/>
              </w:rPr>
            </w:pPr>
            <w:r w:rsidRPr="00CF7765">
              <w:rPr>
                <w:rFonts w:hint="eastAsia"/>
                <w:sz w:val="16"/>
                <w:szCs w:val="16"/>
              </w:rPr>
              <w:t>定型外サイズ</w:t>
            </w:r>
          </w:p>
        </w:tc>
        <w:tc>
          <w:tcPr>
            <w:tcW w:w="2916" w:type="dxa"/>
          </w:tcPr>
          <w:p w:rsidR="008B1BEB" w:rsidRPr="00CF7765" w:rsidRDefault="008B1BEB" w:rsidP="00667BE0">
            <w:pPr>
              <w:pStyle w:val="aa"/>
              <w:ind w:left="0"/>
              <w:rPr>
                <w:sz w:val="16"/>
                <w:szCs w:val="16"/>
              </w:rPr>
            </w:pPr>
            <w:r w:rsidRPr="00CF7765">
              <w:rPr>
                <w:rFonts w:hint="eastAsia"/>
                <w:sz w:val="16"/>
                <w:szCs w:val="16"/>
              </w:rPr>
              <w:t>定型外サイズは、長辺</w:t>
            </w:r>
            <w:r w:rsidRPr="00CF7765">
              <w:rPr>
                <w:rFonts w:hint="eastAsia"/>
                <w:sz w:val="16"/>
                <w:szCs w:val="16"/>
              </w:rPr>
              <w:t>x</w:t>
            </w:r>
            <w:r w:rsidRPr="00CF7765">
              <w:rPr>
                <w:rFonts w:hint="eastAsia"/>
                <w:sz w:val="16"/>
                <w:szCs w:val="16"/>
              </w:rPr>
              <w:t>短辺で定義される。</w:t>
            </w:r>
          </w:p>
          <w:p w:rsidR="008B1BEB" w:rsidRPr="00CF7765" w:rsidRDefault="008B1BEB" w:rsidP="00667BE0">
            <w:pPr>
              <w:pStyle w:val="aa"/>
              <w:ind w:left="0"/>
              <w:rPr>
                <w:sz w:val="16"/>
                <w:szCs w:val="16"/>
              </w:rPr>
            </w:pPr>
            <w:r w:rsidRPr="00CF7765">
              <w:rPr>
                <w:rFonts w:hint="eastAsia"/>
                <w:sz w:val="16"/>
                <w:szCs w:val="16"/>
              </w:rPr>
              <w:t>0.1mm</w:t>
            </w:r>
            <w:r w:rsidRPr="00CF7765">
              <w:rPr>
                <w:rFonts w:hint="eastAsia"/>
                <w:sz w:val="16"/>
                <w:szCs w:val="16"/>
              </w:rPr>
              <w:t>単位。</w:t>
            </w:r>
          </w:p>
          <w:p w:rsidR="008B1BEB" w:rsidRPr="00CF7765" w:rsidRDefault="008B1BEB" w:rsidP="00667BE0">
            <w:pPr>
              <w:pStyle w:val="aa"/>
              <w:ind w:left="0"/>
              <w:rPr>
                <w:sz w:val="16"/>
                <w:szCs w:val="16"/>
              </w:rPr>
            </w:pPr>
            <w:r w:rsidRPr="00CF7765">
              <w:rPr>
                <w:rFonts w:hint="eastAsia"/>
                <w:sz w:val="16"/>
                <w:szCs w:val="16"/>
              </w:rPr>
              <w:t>SEF/LEF</w:t>
            </w:r>
            <w:r w:rsidRPr="00CF7765">
              <w:rPr>
                <w:rFonts w:hint="eastAsia"/>
                <w:sz w:val="16"/>
                <w:szCs w:val="16"/>
              </w:rPr>
              <w:t>情報は持たない。</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用紙の色</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白</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白</w:t>
            </w:r>
            <w:r w:rsidRPr="00CF7765">
              <w:rPr>
                <w:rFonts w:hint="eastAsia"/>
                <w:sz w:val="16"/>
                <w:szCs w:val="16"/>
              </w:rPr>
              <w:t>"</w:t>
            </w:r>
            <w:r w:rsidR="00C150C5" w:rsidRPr="00CF7765">
              <w:rPr>
                <w:rFonts w:hint="eastAsia"/>
                <w:sz w:val="16"/>
                <w:szCs w:val="16"/>
              </w:rPr>
              <w:t xml:space="preserve"> </w:t>
            </w:r>
            <w:r w:rsidRPr="00CF7765">
              <w:rPr>
                <w:rFonts w:hint="eastAsia"/>
                <w:sz w:val="16"/>
                <w:szCs w:val="16"/>
              </w:rPr>
              <w:t>（</w:t>
            </w:r>
            <w:r w:rsidRPr="00CF7765">
              <w:rPr>
                <w:rFonts w:hint="eastAsia"/>
                <w:sz w:val="16"/>
                <w:szCs w:val="16"/>
              </w:rPr>
              <w:t>White</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青</w:t>
            </w:r>
            <w:r w:rsidRPr="00CF7765">
              <w:rPr>
                <w:rFonts w:hint="eastAsia"/>
                <w:sz w:val="16"/>
                <w:szCs w:val="16"/>
              </w:rPr>
              <w:t>" (Blue)</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黄色</w:t>
            </w:r>
            <w:r w:rsidRPr="00CF7765">
              <w:rPr>
                <w:rFonts w:hint="eastAsia"/>
                <w:sz w:val="16"/>
                <w:szCs w:val="16"/>
              </w:rPr>
              <w:t>" (Yellow)</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緑</w:t>
            </w:r>
            <w:r w:rsidRPr="00CF7765">
              <w:rPr>
                <w:rFonts w:hint="eastAsia"/>
                <w:sz w:val="16"/>
                <w:szCs w:val="16"/>
              </w:rPr>
              <w:t>" (Geen)</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ピンク</w:t>
            </w:r>
            <w:r w:rsidRPr="00CF7765">
              <w:rPr>
                <w:rFonts w:hint="eastAsia"/>
                <w:sz w:val="16"/>
                <w:szCs w:val="16"/>
              </w:rPr>
              <w:t>" (Pink)</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アイボリー</w:t>
            </w:r>
            <w:r w:rsidRPr="00CF7765">
              <w:rPr>
                <w:rFonts w:hint="eastAsia"/>
                <w:sz w:val="16"/>
                <w:szCs w:val="16"/>
              </w:rPr>
              <w:t>" (Ivory)</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グレー</w:t>
            </w:r>
            <w:r w:rsidRPr="00CF7765">
              <w:rPr>
                <w:rFonts w:hint="eastAsia"/>
                <w:sz w:val="16"/>
                <w:szCs w:val="16"/>
              </w:rPr>
              <w:t>" (Gray)</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クリーム</w:t>
            </w:r>
            <w:r w:rsidRPr="00CF7765">
              <w:rPr>
                <w:rFonts w:hint="eastAsia"/>
                <w:sz w:val="16"/>
                <w:szCs w:val="16"/>
              </w:rPr>
              <w:t>" (Buff)</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山吹色</w:t>
            </w:r>
            <w:r w:rsidRPr="00CF7765">
              <w:rPr>
                <w:rFonts w:hint="eastAsia"/>
                <w:sz w:val="16"/>
                <w:szCs w:val="16"/>
              </w:rPr>
              <w:t>" (Goldenrod)</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赤</w:t>
            </w:r>
            <w:r w:rsidRPr="00CF7765">
              <w:rPr>
                <w:rFonts w:hint="eastAsia"/>
                <w:sz w:val="16"/>
                <w:szCs w:val="16"/>
              </w:rPr>
              <w:t>" (Red)</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オレンジ</w:t>
            </w:r>
            <w:r w:rsidRPr="00CF7765">
              <w:rPr>
                <w:rFonts w:hint="eastAsia"/>
                <w:sz w:val="16"/>
                <w:szCs w:val="16"/>
              </w:rPr>
              <w:t>" (Orange)</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透明</w:t>
            </w:r>
            <w:r w:rsidRPr="00CF7765">
              <w:rPr>
                <w:rFonts w:hint="eastAsia"/>
                <w:sz w:val="16"/>
                <w:szCs w:val="16"/>
              </w:rPr>
              <w:t>" (Clear)</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カスタム</w:t>
            </w:r>
            <w:r w:rsidRPr="00CF7765">
              <w:rPr>
                <w:rFonts w:hint="eastAsia"/>
                <w:sz w:val="16"/>
                <w:szCs w:val="16"/>
              </w:rPr>
              <w:t xml:space="preserve">" (Custom) </w:t>
            </w:r>
            <w:r w:rsidRPr="00CF7765">
              <w:rPr>
                <w:rStyle w:val="afe"/>
                <w:sz w:val="16"/>
                <w:szCs w:val="16"/>
              </w:rPr>
              <w:footnoteReference w:id="17"/>
            </w:r>
          </w:p>
        </w:tc>
        <w:tc>
          <w:tcPr>
            <w:tcW w:w="2916" w:type="dxa"/>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プレプリント紙</w:t>
            </w:r>
            <w:r w:rsidRPr="00CF7765">
              <w:rPr>
                <w:rFonts w:hint="eastAsia"/>
                <w:sz w:val="16"/>
                <w:szCs w:val="16"/>
              </w:rPr>
              <w:t xml:space="preserve"> </w:t>
            </w:r>
            <w:r w:rsidRPr="00CF7765">
              <w:rPr>
                <w:rStyle w:val="afe"/>
                <w:sz w:val="16"/>
                <w:szCs w:val="16"/>
              </w:rPr>
              <w:footnoteReference w:id="18"/>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でない</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でない</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である</w:t>
            </w:r>
            <w:r w:rsidRPr="00CF7765">
              <w:rPr>
                <w:rFonts w:hint="eastAsia"/>
                <w:sz w:val="16"/>
                <w:szCs w:val="16"/>
              </w:rPr>
              <w:t>"</w:t>
            </w:r>
          </w:p>
        </w:tc>
        <w:tc>
          <w:tcPr>
            <w:tcW w:w="2916" w:type="dxa"/>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タブ紙</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タブなし</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タブなし</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プレカットタブ</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フルカットタブ</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一組の紙</w:t>
            </w:r>
            <w:r w:rsidRPr="00CF7765">
              <w:rPr>
                <w:rFonts w:hint="eastAsia"/>
                <w:sz w:val="16"/>
                <w:szCs w:val="16"/>
              </w:rPr>
              <w:t>"</w:t>
            </w:r>
          </w:p>
        </w:tc>
        <w:tc>
          <w:tcPr>
            <w:tcW w:w="2916" w:type="dxa"/>
          </w:tcPr>
          <w:p w:rsidR="008B1BEB" w:rsidRPr="00CF7765" w:rsidRDefault="008B1BEB" w:rsidP="0068316B">
            <w:pPr>
              <w:pStyle w:val="aa"/>
              <w:ind w:left="0"/>
              <w:rPr>
                <w:sz w:val="16"/>
                <w:szCs w:val="16"/>
              </w:rPr>
            </w:pPr>
            <w:r w:rsidRPr="00CF7765">
              <w:rPr>
                <w:rFonts w:hint="eastAsia"/>
                <w:sz w:val="16"/>
                <w:szCs w:val="16"/>
              </w:rPr>
              <w:t>"</w:t>
            </w:r>
            <w:r w:rsidRPr="00CF7765">
              <w:rPr>
                <w:rFonts w:hint="eastAsia"/>
                <w:sz w:val="16"/>
                <w:szCs w:val="16"/>
              </w:rPr>
              <w:t>プレカットタブ</w:t>
            </w:r>
            <w:r w:rsidRPr="00CF7765">
              <w:rPr>
                <w:rFonts w:hint="eastAsia"/>
                <w:sz w:val="16"/>
                <w:szCs w:val="16"/>
              </w:rPr>
              <w:t>"</w:t>
            </w:r>
            <w:r w:rsidRPr="00CF7765">
              <w:rPr>
                <w:rFonts w:hint="eastAsia"/>
                <w:sz w:val="16"/>
                <w:szCs w:val="16"/>
              </w:rPr>
              <w:t>または</w:t>
            </w:r>
            <w:r w:rsidRPr="00CF7765">
              <w:rPr>
                <w:rFonts w:hint="eastAsia"/>
                <w:sz w:val="16"/>
                <w:szCs w:val="16"/>
              </w:rPr>
              <w:t>"</w:t>
            </w:r>
            <w:r w:rsidRPr="00CF7765">
              <w:rPr>
                <w:rFonts w:hint="eastAsia"/>
                <w:sz w:val="16"/>
                <w:szCs w:val="16"/>
              </w:rPr>
              <w:t>フルカットタブ</w:t>
            </w:r>
            <w:r w:rsidRPr="00CF7765">
              <w:rPr>
                <w:rFonts w:hint="eastAsia"/>
                <w:sz w:val="16"/>
                <w:szCs w:val="16"/>
              </w:rPr>
              <w:t>"</w:t>
            </w:r>
            <w:r w:rsidRPr="00CF7765">
              <w:rPr>
                <w:rFonts w:hint="eastAsia"/>
                <w:sz w:val="16"/>
                <w:szCs w:val="16"/>
              </w:rPr>
              <w:t>のときにタブ紙として扱う。</w:t>
            </w:r>
            <w:r w:rsidRPr="00CF7765">
              <w:rPr>
                <w:rStyle w:val="afe"/>
                <w:sz w:val="16"/>
                <w:szCs w:val="16"/>
              </w:rPr>
              <w:footnoteReference w:id="19"/>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一組の枚数</w:t>
            </w:r>
          </w:p>
        </w:tc>
        <w:tc>
          <w:tcPr>
            <w:tcW w:w="1701" w:type="dxa"/>
          </w:tcPr>
          <w:p w:rsidR="008B1BEB" w:rsidRPr="00CF7765" w:rsidRDefault="008B1BEB" w:rsidP="00667BE0">
            <w:pPr>
              <w:pStyle w:val="aa"/>
              <w:ind w:left="0"/>
              <w:rPr>
                <w:sz w:val="16"/>
                <w:szCs w:val="16"/>
              </w:rPr>
            </w:pPr>
            <w:r w:rsidRPr="00CF7765">
              <w:rPr>
                <w:rFonts w:hint="eastAsia"/>
                <w:sz w:val="16"/>
                <w:szCs w:val="16"/>
              </w:rPr>
              <w:t>(1)</w:t>
            </w:r>
          </w:p>
        </w:tc>
        <w:tc>
          <w:tcPr>
            <w:tcW w:w="2551" w:type="dxa"/>
          </w:tcPr>
          <w:p w:rsidR="008B1BEB" w:rsidRPr="00CF7765" w:rsidRDefault="008B1BEB" w:rsidP="00667BE0">
            <w:pPr>
              <w:pStyle w:val="aa"/>
              <w:ind w:left="0"/>
              <w:rPr>
                <w:sz w:val="16"/>
                <w:szCs w:val="16"/>
              </w:rPr>
            </w:pPr>
            <w:r w:rsidRPr="00CF7765">
              <w:rPr>
                <w:rFonts w:hint="eastAsia"/>
                <w:sz w:val="16"/>
                <w:szCs w:val="16"/>
              </w:rPr>
              <w:t>1</w:t>
            </w:r>
            <w:r w:rsidRPr="00CF7765">
              <w:rPr>
                <w:rFonts w:hint="eastAsia"/>
                <w:sz w:val="16"/>
                <w:szCs w:val="16"/>
              </w:rPr>
              <w:t>～</w:t>
            </w:r>
            <w:r w:rsidRPr="00CF7765">
              <w:rPr>
                <w:rFonts w:hint="eastAsia"/>
                <w:sz w:val="16"/>
                <w:szCs w:val="16"/>
              </w:rPr>
              <w:t>255</w:t>
            </w:r>
          </w:p>
          <w:p w:rsidR="008B1BEB" w:rsidRPr="00CF7765" w:rsidRDefault="008B1BEB" w:rsidP="00667BE0">
            <w:pPr>
              <w:pStyle w:val="aa"/>
              <w:ind w:left="0"/>
              <w:rPr>
                <w:sz w:val="16"/>
                <w:szCs w:val="16"/>
              </w:rPr>
            </w:pPr>
            <w:r w:rsidRPr="00CF7765">
              <w:rPr>
                <w:rFonts w:hint="eastAsia"/>
                <w:sz w:val="16"/>
                <w:szCs w:val="16"/>
              </w:rPr>
              <w:t>2</w:t>
            </w:r>
            <w:r w:rsidRPr="00CF7765">
              <w:rPr>
                <w:rFonts w:hint="eastAsia"/>
                <w:sz w:val="16"/>
                <w:szCs w:val="16"/>
              </w:rPr>
              <w:t>以上の場合は、用紙が設定された枚数単位でセットになっているということを意味する。</w:t>
            </w:r>
          </w:p>
        </w:tc>
        <w:tc>
          <w:tcPr>
            <w:tcW w:w="2916" w:type="dxa"/>
          </w:tcPr>
          <w:p w:rsidR="008B1BEB" w:rsidRPr="00CF7765" w:rsidRDefault="008B1BEB" w:rsidP="00667BE0">
            <w:pPr>
              <w:pStyle w:val="aa"/>
              <w:ind w:left="0"/>
              <w:rPr>
                <w:sz w:val="16"/>
                <w:szCs w:val="16"/>
              </w:rPr>
            </w:pPr>
            <w:r w:rsidRPr="00CF7765">
              <w:rPr>
                <w:rFonts w:hint="eastAsia"/>
                <w:sz w:val="16"/>
                <w:szCs w:val="16"/>
              </w:rPr>
              <w:t>インデックス紙設定が</w:t>
            </w:r>
            <w:r w:rsidRPr="00CF7765">
              <w:rPr>
                <w:rFonts w:hint="eastAsia"/>
                <w:sz w:val="16"/>
                <w:szCs w:val="16"/>
              </w:rPr>
              <w:t>"</w:t>
            </w:r>
            <w:r w:rsidRPr="00CF7765">
              <w:rPr>
                <w:rFonts w:hint="eastAsia"/>
                <w:sz w:val="16"/>
                <w:szCs w:val="16"/>
              </w:rPr>
              <w:t>タブなし</w:t>
            </w:r>
            <w:r w:rsidRPr="00CF7765">
              <w:rPr>
                <w:rFonts w:hint="eastAsia"/>
                <w:sz w:val="16"/>
                <w:szCs w:val="16"/>
              </w:rPr>
              <w:t>"</w:t>
            </w:r>
            <w:r w:rsidRPr="00CF7765">
              <w:rPr>
                <w:rFonts w:hint="eastAsia"/>
                <w:sz w:val="16"/>
                <w:szCs w:val="16"/>
              </w:rPr>
              <w:t>の以外のときだけ本設定は有効になる。</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lastRenderedPageBreak/>
              <w:t>パンチ穴</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穴なし</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穴なし</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"2</w:t>
            </w:r>
            <w:r w:rsidRPr="00CF7765">
              <w:rPr>
                <w:rFonts w:hint="eastAsia"/>
                <w:sz w:val="16"/>
                <w:szCs w:val="16"/>
              </w:rPr>
              <w:t>穴</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"3</w:t>
            </w:r>
            <w:r w:rsidRPr="00CF7765">
              <w:rPr>
                <w:rFonts w:hint="eastAsia"/>
                <w:sz w:val="16"/>
                <w:szCs w:val="16"/>
              </w:rPr>
              <w:t>穴</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"4</w:t>
            </w:r>
            <w:r w:rsidRPr="00CF7765">
              <w:rPr>
                <w:rFonts w:hint="eastAsia"/>
                <w:sz w:val="16"/>
                <w:szCs w:val="16"/>
              </w:rPr>
              <w:t>穴</w:t>
            </w:r>
            <w:r w:rsidRPr="00CF7765">
              <w:rPr>
                <w:rFonts w:hint="eastAsia"/>
                <w:sz w:val="16"/>
                <w:szCs w:val="16"/>
              </w:rPr>
              <w:t>"</w:t>
            </w:r>
          </w:p>
        </w:tc>
        <w:tc>
          <w:tcPr>
            <w:tcW w:w="2916" w:type="dxa"/>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紙目</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縦目</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縦目</w:t>
            </w:r>
            <w:r w:rsidRPr="00CF7765">
              <w:rPr>
                <w:rFonts w:hint="eastAsia"/>
                <w:sz w:val="16"/>
                <w:szCs w:val="16"/>
              </w:rPr>
              <w:t>(</w:t>
            </w:r>
            <w:r w:rsidRPr="00CF7765">
              <w:rPr>
                <w:rFonts w:hint="eastAsia"/>
                <w:sz w:val="16"/>
                <w:szCs w:val="16"/>
              </w:rPr>
              <w:t>長辺方向</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横目</w:t>
            </w:r>
            <w:r w:rsidRPr="00CF7765">
              <w:rPr>
                <w:rFonts w:hint="eastAsia"/>
                <w:sz w:val="16"/>
                <w:szCs w:val="16"/>
              </w:rPr>
              <w:t>(</w:t>
            </w:r>
            <w:r w:rsidRPr="00CF7765">
              <w:rPr>
                <w:rFonts w:hint="eastAsia"/>
                <w:sz w:val="16"/>
                <w:szCs w:val="16"/>
              </w:rPr>
              <w:t>短辺方向</w:t>
            </w:r>
            <w:r w:rsidRPr="00CF7765">
              <w:rPr>
                <w:rFonts w:hint="eastAsia"/>
                <w:sz w:val="16"/>
                <w:szCs w:val="16"/>
              </w:rPr>
              <w:t>)"</w:t>
            </w:r>
          </w:p>
        </w:tc>
        <w:tc>
          <w:tcPr>
            <w:tcW w:w="2916" w:type="dxa"/>
          </w:tcPr>
          <w:p w:rsidR="008B1BEB" w:rsidRPr="00CF7765" w:rsidRDefault="008B1BEB" w:rsidP="00667BE0">
            <w:pPr>
              <w:pStyle w:val="aa"/>
              <w:ind w:left="0"/>
              <w:rPr>
                <w:noProof/>
                <w:sz w:val="16"/>
                <w:szCs w:val="16"/>
              </w:rPr>
            </w:pPr>
            <w:r w:rsidRPr="00CF7765">
              <w:rPr>
                <w:rFonts w:hint="eastAsia"/>
                <w:noProof/>
                <w:sz w:val="16"/>
                <w:szCs w:val="16"/>
              </w:rPr>
              <w:t>用紙を</w:t>
            </w:r>
            <w:r w:rsidRPr="00CF7765">
              <w:rPr>
                <w:rFonts w:hint="eastAsia"/>
                <w:noProof/>
                <w:sz w:val="16"/>
                <w:szCs w:val="16"/>
              </w:rPr>
              <w:t>LEF</w:t>
            </w:r>
            <w:r w:rsidRPr="00CF7765">
              <w:rPr>
                <w:rFonts w:hint="eastAsia"/>
                <w:noProof/>
                <w:sz w:val="16"/>
                <w:szCs w:val="16"/>
              </w:rPr>
              <w:t>置きにした場合を基準とし、実際の用紙の置き方とは連動しない。</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使用制限</w:t>
            </w:r>
            <w:r w:rsidR="0068316B" w:rsidRPr="00CF7765">
              <w:rPr>
                <w:rFonts w:hint="eastAsia"/>
                <w:sz w:val="16"/>
                <w:szCs w:val="16"/>
              </w:rPr>
              <w:t xml:space="preserve"> </w:t>
            </w:r>
            <w:r w:rsidRPr="00CF7765">
              <w:rPr>
                <w:rStyle w:val="afe"/>
                <w:sz w:val="16"/>
                <w:szCs w:val="16"/>
              </w:rPr>
              <w:footnoteReference w:id="20"/>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制限する</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制限しない</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制限する</w:t>
            </w:r>
            <w:r w:rsidRPr="00CF7765">
              <w:rPr>
                <w:rFonts w:hint="eastAsia"/>
                <w:sz w:val="16"/>
                <w:szCs w:val="16"/>
              </w:rPr>
              <w:t>"</w:t>
            </w:r>
          </w:p>
        </w:tc>
        <w:tc>
          <w:tcPr>
            <w:tcW w:w="2916" w:type="dxa"/>
          </w:tcPr>
          <w:p w:rsidR="008B1BEB" w:rsidRPr="00CF7765" w:rsidRDefault="008B1BEB" w:rsidP="00667BE0">
            <w:pPr>
              <w:pStyle w:val="aa"/>
              <w:ind w:left="0"/>
              <w:rPr>
                <w:noProof/>
                <w:sz w:val="16"/>
                <w:szCs w:val="16"/>
              </w:rPr>
            </w:pPr>
          </w:p>
        </w:tc>
      </w:tr>
    </w:tbl>
    <w:p w:rsidR="008B1BEB" w:rsidRPr="00CF7765" w:rsidRDefault="008B1BEB" w:rsidP="008B1BEB">
      <w:pPr>
        <w:pStyle w:val="aa"/>
        <w:tabs>
          <w:tab w:val="clear" w:pos="567"/>
          <w:tab w:val="clear" w:pos="851"/>
          <w:tab w:val="left" w:pos="840"/>
        </w:tabs>
        <w:ind w:left="840"/>
      </w:pPr>
    </w:p>
    <w:p w:rsidR="008B1BEB" w:rsidRPr="00CF7765" w:rsidRDefault="008B1BEB" w:rsidP="008B1BEB">
      <w:pPr>
        <w:pStyle w:val="aa"/>
        <w:tabs>
          <w:tab w:val="clear" w:pos="567"/>
          <w:tab w:val="clear" w:pos="851"/>
          <w:tab w:val="left" w:pos="840"/>
        </w:tabs>
        <w:ind w:left="840"/>
      </w:pPr>
      <w:r w:rsidRPr="00CF7765">
        <w:rPr>
          <w:rFonts w:hint="eastAsia"/>
        </w:rPr>
        <w:t>＜</w:t>
      </w:r>
      <w:r w:rsidRPr="00CF7765">
        <w:rPr>
          <w:rFonts w:hint="eastAsia"/>
        </w:rPr>
        <w:t>PH-UI</w:t>
      </w:r>
      <w:r w:rsidRPr="00CF7765">
        <w:rPr>
          <w:rFonts w:hint="eastAsia"/>
        </w:rPr>
        <w:t>のトレイ設定で設定可能なパラメータ一覧＞</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1701"/>
        <w:gridCol w:w="2551"/>
        <w:gridCol w:w="2916"/>
      </w:tblGrid>
      <w:tr w:rsidR="008B1BEB" w:rsidRPr="00CF7765" w:rsidTr="00667BE0">
        <w:trPr>
          <w:cantSplit/>
          <w:tblHeader/>
          <w:jc w:val="right"/>
        </w:trPr>
        <w:tc>
          <w:tcPr>
            <w:tcW w:w="2268" w:type="dxa"/>
            <w:shd w:val="clear" w:color="auto" w:fill="FFFF00"/>
          </w:tcPr>
          <w:p w:rsidR="008B1BEB" w:rsidRPr="00CF7765" w:rsidRDefault="008B1BEB" w:rsidP="00667BE0">
            <w:pPr>
              <w:pStyle w:val="aa"/>
              <w:ind w:left="0"/>
              <w:rPr>
                <w:sz w:val="16"/>
                <w:szCs w:val="16"/>
              </w:rPr>
            </w:pPr>
            <w:r w:rsidRPr="00CF7765">
              <w:rPr>
                <w:rFonts w:hint="eastAsia"/>
                <w:sz w:val="16"/>
                <w:szCs w:val="16"/>
              </w:rPr>
              <w:t>項目</w:t>
            </w:r>
          </w:p>
        </w:tc>
        <w:tc>
          <w:tcPr>
            <w:tcW w:w="1701" w:type="dxa"/>
            <w:shd w:val="clear" w:color="auto" w:fill="FFFF00"/>
          </w:tcPr>
          <w:p w:rsidR="008B1BEB" w:rsidRPr="00CF7765" w:rsidRDefault="008B1BEB" w:rsidP="00667BE0">
            <w:pPr>
              <w:pStyle w:val="aa"/>
              <w:ind w:left="0"/>
              <w:jc w:val="left"/>
              <w:rPr>
                <w:sz w:val="16"/>
                <w:szCs w:val="16"/>
              </w:rPr>
            </w:pPr>
            <w:r w:rsidRPr="00CF7765">
              <w:rPr>
                <w:rFonts w:hint="eastAsia"/>
                <w:sz w:val="16"/>
                <w:szCs w:val="16"/>
              </w:rPr>
              <w:t>デフォルト値</w:t>
            </w:r>
          </w:p>
        </w:tc>
        <w:tc>
          <w:tcPr>
            <w:tcW w:w="2551" w:type="dxa"/>
            <w:shd w:val="clear" w:color="auto" w:fill="FFFF00"/>
          </w:tcPr>
          <w:p w:rsidR="008B1BEB" w:rsidRPr="00CF7765" w:rsidRDefault="008B1BEB" w:rsidP="00667BE0">
            <w:pPr>
              <w:pStyle w:val="aa"/>
              <w:ind w:left="0"/>
              <w:rPr>
                <w:sz w:val="16"/>
                <w:szCs w:val="16"/>
              </w:rPr>
            </w:pPr>
            <w:r w:rsidRPr="00CF7765">
              <w:rPr>
                <w:rFonts w:hint="eastAsia"/>
                <w:sz w:val="16"/>
                <w:szCs w:val="16"/>
              </w:rPr>
              <w:t>設定範囲</w:t>
            </w:r>
          </w:p>
        </w:tc>
        <w:tc>
          <w:tcPr>
            <w:tcW w:w="2916" w:type="dxa"/>
            <w:shd w:val="clear" w:color="auto" w:fill="FFFF00"/>
          </w:tcPr>
          <w:p w:rsidR="008B1BEB" w:rsidRPr="00CF7765" w:rsidRDefault="008B1BEB" w:rsidP="00667BE0">
            <w:pPr>
              <w:pStyle w:val="aa"/>
              <w:ind w:left="0"/>
              <w:rPr>
                <w:sz w:val="16"/>
                <w:szCs w:val="16"/>
              </w:rPr>
            </w:pPr>
            <w:r w:rsidRPr="00CF7765">
              <w:rPr>
                <w:rFonts w:hint="eastAsia"/>
                <w:sz w:val="16"/>
                <w:szCs w:val="16"/>
              </w:rPr>
              <w:t>備考</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構成またはデフォルト値</w:t>
            </w:r>
            <w:r w:rsidRPr="00CF7765">
              <w:rPr>
                <w:rFonts w:hint="eastAsia"/>
                <w:sz w:val="16"/>
                <w:szCs w:val="16"/>
              </w:rPr>
              <w:t>)</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ストック識別子</w:t>
            </w:r>
          </w:p>
        </w:tc>
        <w:tc>
          <w:tcPr>
            <w:tcW w:w="1701" w:type="dxa"/>
          </w:tcPr>
          <w:p w:rsidR="008B1BEB" w:rsidRPr="00CF7765" w:rsidRDefault="008B1BEB" w:rsidP="00667BE0">
            <w:pPr>
              <w:pStyle w:val="aa"/>
              <w:ind w:left="0"/>
              <w:rPr>
                <w:sz w:val="16"/>
                <w:szCs w:val="16"/>
              </w:rPr>
            </w:pP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0, 1</w:t>
            </w:r>
            <w:r w:rsidRPr="00CF7765">
              <w:rPr>
                <w:rFonts w:hint="eastAsia"/>
                <w:sz w:val="16"/>
                <w:szCs w:val="16"/>
              </w:rPr>
              <w:t>～</w:t>
            </w:r>
            <w:r w:rsidRPr="00CF7765">
              <w:rPr>
                <w:rFonts w:hint="eastAsia"/>
                <w:sz w:val="16"/>
                <w:szCs w:val="16"/>
              </w:rPr>
              <w:t>32767</w:t>
            </w:r>
          </w:p>
        </w:tc>
        <w:tc>
          <w:tcPr>
            <w:tcW w:w="2916" w:type="dxa"/>
          </w:tcPr>
          <w:p w:rsidR="008B1BEB" w:rsidRPr="00CF7765" w:rsidRDefault="008B1BEB" w:rsidP="00667BE0">
            <w:pPr>
              <w:pStyle w:val="aa"/>
              <w:ind w:left="0"/>
              <w:rPr>
                <w:sz w:val="16"/>
                <w:szCs w:val="16"/>
              </w:rPr>
            </w:pPr>
            <w:r w:rsidRPr="00CF7765">
              <w:rPr>
                <w:rFonts w:hint="eastAsia"/>
                <w:sz w:val="16"/>
                <w:szCs w:val="16"/>
              </w:rPr>
              <w:t>PH-UI</w:t>
            </w:r>
            <w:r w:rsidRPr="00CF7765">
              <w:rPr>
                <w:rFonts w:hint="eastAsia"/>
                <w:sz w:val="16"/>
                <w:szCs w:val="16"/>
              </w:rPr>
              <w:t>が自動的に割り当てる。</w:t>
            </w:r>
          </w:p>
          <w:p w:rsidR="008B1BEB" w:rsidRPr="00CF7765" w:rsidRDefault="008B1BEB" w:rsidP="00667BE0">
            <w:pPr>
              <w:pStyle w:val="aa"/>
              <w:ind w:left="0"/>
              <w:rPr>
                <w:sz w:val="16"/>
                <w:szCs w:val="16"/>
              </w:rPr>
            </w:pPr>
            <w:r w:rsidRPr="00CF7765">
              <w:rPr>
                <w:rFonts w:hint="eastAsia"/>
                <w:sz w:val="16"/>
                <w:szCs w:val="16"/>
              </w:rPr>
              <w:t>トレイ設定の場合、</w:t>
            </w:r>
            <w:r w:rsidRPr="00CF7765">
              <w:rPr>
                <w:rFonts w:hint="eastAsia"/>
                <w:sz w:val="16"/>
                <w:szCs w:val="16"/>
              </w:rPr>
              <w:t>0</w:t>
            </w:r>
            <w:r w:rsidRPr="00CF7765">
              <w:rPr>
                <w:rFonts w:hint="eastAsia"/>
                <w:sz w:val="16"/>
                <w:szCs w:val="16"/>
              </w:rPr>
              <w:t>になる。</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用紙の向き</w:t>
            </w:r>
          </w:p>
        </w:tc>
        <w:tc>
          <w:tcPr>
            <w:tcW w:w="1701" w:type="dxa"/>
          </w:tcPr>
          <w:p w:rsidR="008B1BEB" w:rsidRPr="00CF7765" w:rsidRDefault="008B1BEB" w:rsidP="00667BE0">
            <w:pPr>
              <w:pStyle w:val="aa"/>
              <w:ind w:left="0"/>
              <w:rPr>
                <w:sz w:val="16"/>
                <w:szCs w:val="16"/>
              </w:rPr>
            </w:pPr>
            <w:r w:rsidRPr="00CF7765">
              <w:rPr>
                <w:rFonts w:hint="eastAsia"/>
                <w:sz w:val="16"/>
                <w:szCs w:val="16"/>
              </w:rPr>
              <w:t>("LEF")</w:t>
            </w:r>
          </w:p>
        </w:tc>
        <w:tc>
          <w:tcPr>
            <w:tcW w:w="2551" w:type="dxa"/>
          </w:tcPr>
          <w:p w:rsidR="008B1BEB" w:rsidRPr="00CF7765" w:rsidRDefault="008B1BEB" w:rsidP="00667BE0">
            <w:pPr>
              <w:pStyle w:val="aa"/>
              <w:ind w:left="0"/>
              <w:rPr>
                <w:sz w:val="16"/>
                <w:szCs w:val="16"/>
              </w:rPr>
            </w:pPr>
            <w:r w:rsidRPr="00CF7765">
              <w:rPr>
                <w:rFonts w:hint="eastAsia"/>
                <w:sz w:val="16"/>
                <w:szCs w:val="16"/>
              </w:rPr>
              <w:t>"LEF"</w:t>
            </w:r>
          </w:p>
          <w:p w:rsidR="008B1BEB" w:rsidRPr="00CF7765" w:rsidRDefault="008B1BEB" w:rsidP="00667BE0">
            <w:pPr>
              <w:pStyle w:val="aa"/>
              <w:ind w:left="0"/>
              <w:rPr>
                <w:sz w:val="16"/>
                <w:szCs w:val="16"/>
              </w:rPr>
            </w:pPr>
            <w:r w:rsidRPr="00CF7765">
              <w:rPr>
                <w:rFonts w:hint="eastAsia"/>
                <w:sz w:val="16"/>
                <w:szCs w:val="16"/>
              </w:rPr>
              <w:t>"SEF"</w:t>
            </w:r>
          </w:p>
        </w:tc>
        <w:tc>
          <w:tcPr>
            <w:tcW w:w="2916" w:type="dxa"/>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トレイの抜き差し確認</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する</w:t>
            </w:r>
            <w:r w:rsidRPr="00CF7765">
              <w:rPr>
                <w:rFonts w:hint="eastAsia"/>
                <w:sz w:val="16"/>
                <w:szCs w:val="16"/>
              </w:rPr>
              <w:t>"</w:t>
            </w:r>
          </w:p>
        </w:tc>
        <w:tc>
          <w:tcPr>
            <w:tcW w:w="2916" w:type="dxa"/>
          </w:tcPr>
          <w:p w:rsidR="008B1BEB" w:rsidRPr="00CF7765" w:rsidRDefault="008B1BEB" w:rsidP="00667BE0">
            <w:pPr>
              <w:pStyle w:val="aa"/>
              <w:tabs>
                <w:tab w:val="clear" w:pos="567"/>
              </w:tabs>
              <w:ind w:left="0"/>
              <w:rPr>
                <w:sz w:val="16"/>
                <w:szCs w:val="16"/>
              </w:rPr>
            </w:pPr>
            <w:r w:rsidRPr="00CF7765">
              <w:rPr>
                <w:rFonts w:hint="eastAsia"/>
                <w:sz w:val="16"/>
                <w:szCs w:val="16"/>
              </w:rPr>
              <w:t>PH-UI</w:t>
            </w:r>
            <w:r w:rsidRPr="00CF7765">
              <w:rPr>
                <w:rFonts w:hint="eastAsia"/>
                <w:sz w:val="16"/>
                <w:szCs w:val="16"/>
              </w:rPr>
              <w:t>で</w:t>
            </w:r>
            <w:r w:rsidRPr="00CF7765">
              <w:rPr>
                <w:rFonts w:hint="eastAsia"/>
                <w:sz w:val="16"/>
                <w:szCs w:val="16"/>
              </w:rPr>
              <w:t>Tray</w:t>
            </w:r>
            <w:r w:rsidRPr="00CF7765">
              <w:rPr>
                <w:rFonts w:hint="eastAsia"/>
                <w:sz w:val="16"/>
                <w:szCs w:val="16"/>
              </w:rPr>
              <w:t>設定を実施したとき、トレイ設定の確定のために、トレイの抜き差しを要求するかどうか</w:t>
            </w:r>
          </w:p>
          <w:p w:rsidR="008B1BEB" w:rsidRPr="00CF7765" w:rsidRDefault="008B1BEB" w:rsidP="00667BE0">
            <w:pPr>
              <w:pStyle w:val="aa"/>
              <w:tabs>
                <w:tab w:val="clear" w:pos="567"/>
              </w:tabs>
              <w:ind w:left="0"/>
              <w:rPr>
                <w:sz w:val="16"/>
                <w:szCs w:val="16"/>
              </w:rPr>
            </w:pPr>
            <w:r w:rsidRPr="00CF7765">
              <w:rPr>
                <w:rFonts w:hint="eastAsia"/>
                <w:sz w:val="16"/>
                <w:szCs w:val="16"/>
              </w:rPr>
              <w:t>手差し、インターポーザ</w:t>
            </w:r>
            <w:r w:rsidR="005114A9" w:rsidRPr="00CF7765">
              <w:rPr>
                <w:rFonts w:hint="eastAsia"/>
                <w:sz w:val="16"/>
                <w:szCs w:val="16"/>
              </w:rPr>
              <w:t>(</w:t>
            </w:r>
            <w:r w:rsidR="005114A9" w:rsidRPr="00CF7765">
              <w:rPr>
                <w:rFonts w:hint="eastAsia"/>
                <w:sz w:val="16"/>
                <w:szCs w:val="16"/>
              </w:rPr>
              <w:t>合紙トレイ</w:t>
            </w:r>
            <w:r w:rsidR="005114A9" w:rsidRPr="00CF7765">
              <w:rPr>
                <w:rFonts w:hint="eastAsia"/>
                <w:sz w:val="16"/>
                <w:szCs w:val="16"/>
              </w:rPr>
              <w:t>)</w:t>
            </w:r>
            <w:r w:rsidRPr="00CF7765">
              <w:rPr>
                <w:rFonts w:hint="eastAsia"/>
                <w:sz w:val="16"/>
                <w:szCs w:val="16"/>
              </w:rPr>
              <w:t>を除く。</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トレイの設定画面表示</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する</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する</w:t>
            </w:r>
            <w:r w:rsidRPr="00CF7765">
              <w:rPr>
                <w:rFonts w:hint="eastAsia"/>
                <w:sz w:val="16"/>
                <w:szCs w:val="16"/>
              </w:rPr>
              <w:t>"</w:t>
            </w:r>
          </w:p>
        </w:tc>
        <w:tc>
          <w:tcPr>
            <w:tcW w:w="2916" w:type="dxa"/>
          </w:tcPr>
          <w:p w:rsidR="008B1BEB" w:rsidRPr="00CF7765" w:rsidRDefault="008B1BEB" w:rsidP="00667BE0">
            <w:pPr>
              <w:pStyle w:val="aa"/>
              <w:tabs>
                <w:tab w:val="clear" w:pos="567"/>
                <w:tab w:val="clear" w:pos="851"/>
              </w:tabs>
              <w:ind w:left="0"/>
              <w:rPr>
                <w:sz w:val="16"/>
                <w:szCs w:val="16"/>
              </w:rPr>
            </w:pPr>
            <w:r w:rsidRPr="00CF7765">
              <w:rPr>
                <w:rFonts w:hint="eastAsia"/>
                <w:sz w:val="16"/>
                <w:szCs w:val="16"/>
              </w:rPr>
              <w:t>Tray</w:t>
            </w:r>
            <w:r w:rsidRPr="00CF7765">
              <w:rPr>
                <w:rFonts w:hint="eastAsia"/>
                <w:sz w:val="16"/>
                <w:szCs w:val="16"/>
              </w:rPr>
              <w:t>抜けで、</w:t>
            </w:r>
            <w:r w:rsidRPr="00CF7765">
              <w:rPr>
                <w:rFonts w:hint="eastAsia"/>
                <w:sz w:val="16"/>
                <w:szCs w:val="16"/>
              </w:rPr>
              <w:t>PH-UI</w:t>
            </w:r>
            <w:r w:rsidRPr="00CF7765">
              <w:rPr>
                <w:rFonts w:hint="eastAsia"/>
                <w:sz w:val="16"/>
                <w:szCs w:val="16"/>
              </w:rPr>
              <w:t>が</w:t>
            </w:r>
            <w:r w:rsidRPr="00CF7765">
              <w:rPr>
                <w:rFonts w:hint="eastAsia"/>
                <w:sz w:val="16"/>
                <w:szCs w:val="16"/>
              </w:rPr>
              <w:t>Tray</w:t>
            </w:r>
            <w:r w:rsidRPr="00CF7765">
              <w:rPr>
                <w:rFonts w:hint="eastAsia"/>
                <w:sz w:val="16"/>
                <w:szCs w:val="16"/>
              </w:rPr>
              <w:t>設定画面を自動で表示するかどうか</w:t>
            </w:r>
            <w:r w:rsidRPr="00CF7765">
              <w:rPr>
                <w:rFonts w:hint="eastAsia"/>
                <w:sz w:val="16"/>
                <w:szCs w:val="16"/>
              </w:rPr>
              <w:t xml:space="preserve"> (PH-UI</w:t>
            </w:r>
            <w:r w:rsidRPr="00CF7765">
              <w:rPr>
                <w:rFonts w:hint="eastAsia"/>
                <w:sz w:val="16"/>
                <w:szCs w:val="16"/>
              </w:rPr>
              <w:t>側で管理</w:t>
            </w:r>
            <w:r w:rsidRPr="00CF7765">
              <w:rPr>
                <w:rFonts w:hint="eastAsia"/>
                <w:sz w:val="16"/>
                <w:szCs w:val="16"/>
              </w:rPr>
              <w:t>)</w:t>
            </w:r>
          </w:p>
          <w:p w:rsidR="008B1BEB" w:rsidRPr="00CF7765" w:rsidRDefault="008B1BEB" w:rsidP="00667BE0">
            <w:pPr>
              <w:pStyle w:val="aa"/>
              <w:tabs>
                <w:tab w:val="clear" w:pos="567"/>
                <w:tab w:val="clear" w:pos="851"/>
              </w:tabs>
              <w:ind w:left="0"/>
              <w:rPr>
                <w:sz w:val="16"/>
                <w:szCs w:val="16"/>
              </w:rPr>
            </w:pPr>
            <w:r w:rsidRPr="00CF7765">
              <w:rPr>
                <w:rFonts w:hint="eastAsia"/>
                <w:sz w:val="16"/>
                <w:szCs w:val="16"/>
              </w:rPr>
              <w:t>インターポーザ</w:t>
            </w:r>
            <w:r w:rsidR="005114A9" w:rsidRPr="00CF7765">
              <w:rPr>
                <w:rFonts w:hint="eastAsia"/>
                <w:sz w:val="16"/>
                <w:szCs w:val="16"/>
              </w:rPr>
              <w:t>(</w:t>
            </w:r>
            <w:r w:rsidR="005114A9" w:rsidRPr="00CF7765">
              <w:rPr>
                <w:rFonts w:hint="eastAsia"/>
                <w:sz w:val="16"/>
                <w:szCs w:val="16"/>
              </w:rPr>
              <w:t>合紙トレイ</w:t>
            </w:r>
            <w:r w:rsidR="005114A9" w:rsidRPr="00CF7765">
              <w:rPr>
                <w:rFonts w:hint="eastAsia"/>
                <w:sz w:val="16"/>
                <w:szCs w:val="16"/>
              </w:rPr>
              <w:t>)</w:t>
            </w:r>
            <w:r w:rsidRPr="00CF7765">
              <w:rPr>
                <w:rFonts w:hint="eastAsia"/>
                <w:sz w:val="16"/>
                <w:szCs w:val="16"/>
              </w:rPr>
              <w:t>を除く。</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トレイの使用許可</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許可</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禁止</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許可</w:t>
            </w:r>
            <w:r w:rsidRPr="00CF7765">
              <w:rPr>
                <w:rFonts w:hint="eastAsia"/>
                <w:sz w:val="16"/>
                <w:szCs w:val="16"/>
              </w:rPr>
              <w:t>"</w:t>
            </w:r>
          </w:p>
        </w:tc>
        <w:tc>
          <w:tcPr>
            <w:tcW w:w="2916" w:type="dxa"/>
          </w:tcPr>
          <w:p w:rsidR="008B1BEB" w:rsidRPr="00CF7765" w:rsidRDefault="008B1BEB" w:rsidP="00667BE0">
            <w:pPr>
              <w:pStyle w:val="aa"/>
              <w:tabs>
                <w:tab w:val="clear" w:pos="567"/>
              </w:tabs>
              <w:ind w:left="0"/>
              <w:rPr>
                <w:sz w:val="16"/>
                <w:szCs w:val="16"/>
              </w:rPr>
            </w:pPr>
            <w:r w:rsidRPr="00CF7765">
              <w:rPr>
                <w:rFonts w:hint="eastAsia"/>
                <w:sz w:val="16"/>
                <w:szCs w:val="16"/>
              </w:rPr>
              <w:t>手差し、インターポーザ</w:t>
            </w:r>
            <w:r w:rsidR="005114A9" w:rsidRPr="00CF7765">
              <w:rPr>
                <w:rFonts w:hint="eastAsia"/>
                <w:sz w:val="16"/>
                <w:szCs w:val="16"/>
              </w:rPr>
              <w:t>(</w:t>
            </w:r>
            <w:r w:rsidR="005114A9" w:rsidRPr="00CF7765">
              <w:rPr>
                <w:rFonts w:hint="eastAsia"/>
                <w:sz w:val="16"/>
                <w:szCs w:val="16"/>
              </w:rPr>
              <w:t>合紙トレイ</w:t>
            </w:r>
            <w:r w:rsidR="005114A9" w:rsidRPr="00CF7765">
              <w:rPr>
                <w:rFonts w:hint="eastAsia"/>
                <w:sz w:val="16"/>
                <w:szCs w:val="16"/>
              </w:rPr>
              <w:t>)</w:t>
            </w:r>
            <w:r w:rsidRPr="00CF7765">
              <w:rPr>
                <w:rFonts w:hint="eastAsia"/>
                <w:sz w:val="16"/>
                <w:szCs w:val="16"/>
              </w:rPr>
              <w:t>を除く。</w:t>
            </w:r>
            <w:r w:rsidRPr="00CF7765">
              <w:rPr>
                <w:rStyle w:val="afe"/>
                <w:sz w:val="16"/>
                <w:szCs w:val="16"/>
              </w:rPr>
              <w:footnoteReference w:id="21"/>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トレイ切り替え許可</w:t>
            </w:r>
          </w:p>
        </w:tc>
        <w:tc>
          <w:tcPr>
            <w:tcW w:w="170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許可</w:t>
            </w:r>
            <w:r w:rsidRPr="00CF7765">
              <w:rPr>
                <w:rFonts w:hint="eastAsia"/>
                <w:sz w:val="16"/>
                <w:szCs w:val="16"/>
              </w:rPr>
              <w:t>")</w:t>
            </w:r>
          </w:p>
        </w:tc>
        <w:tc>
          <w:tcPr>
            <w:tcW w:w="2551" w:type="dxa"/>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禁止</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許可</w:t>
            </w:r>
            <w:r w:rsidRPr="00CF7765">
              <w:rPr>
                <w:rFonts w:hint="eastAsia"/>
                <w:sz w:val="16"/>
                <w:szCs w:val="16"/>
              </w:rPr>
              <w:t>"</w:t>
            </w:r>
          </w:p>
        </w:tc>
        <w:tc>
          <w:tcPr>
            <w:tcW w:w="2916" w:type="dxa"/>
          </w:tcPr>
          <w:p w:rsidR="008B1BEB" w:rsidRPr="00CF7765" w:rsidRDefault="008B1BEB" w:rsidP="00667BE0">
            <w:pPr>
              <w:pStyle w:val="aa"/>
              <w:tabs>
                <w:tab w:val="clear" w:pos="567"/>
              </w:tabs>
              <w:ind w:left="0"/>
              <w:rPr>
                <w:sz w:val="16"/>
                <w:szCs w:val="16"/>
              </w:rPr>
            </w:pPr>
            <w:r w:rsidRPr="00CF7765">
              <w:rPr>
                <w:rFonts w:hint="eastAsia"/>
                <w:sz w:val="16"/>
                <w:szCs w:val="16"/>
              </w:rPr>
              <w:t>トレイ設定の場合のみ有効</w:t>
            </w:r>
          </w:p>
          <w:p w:rsidR="008B1BEB" w:rsidRPr="00CF7765" w:rsidRDefault="008B1BEB" w:rsidP="00667BE0">
            <w:pPr>
              <w:pStyle w:val="aa"/>
              <w:tabs>
                <w:tab w:val="clear" w:pos="567"/>
              </w:tabs>
              <w:ind w:left="0"/>
              <w:rPr>
                <w:sz w:val="16"/>
                <w:szCs w:val="16"/>
              </w:rPr>
            </w:pPr>
            <w:r w:rsidRPr="00CF7765">
              <w:rPr>
                <w:rFonts w:hint="eastAsia"/>
                <w:sz w:val="16"/>
                <w:szCs w:val="16"/>
              </w:rPr>
              <w:t>手差し、インターポーザ</w:t>
            </w:r>
            <w:r w:rsidR="005114A9" w:rsidRPr="00CF7765">
              <w:rPr>
                <w:rFonts w:hint="eastAsia"/>
                <w:sz w:val="16"/>
                <w:szCs w:val="16"/>
              </w:rPr>
              <w:t>(</w:t>
            </w:r>
            <w:r w:rsidR="005114A9" w:rsidRPr="00CF7765">
              <w:rPr>
                <w:rFonts w:hint="eastAsia"/>
                <w:sz w:val="16"/>
                <w:szCs w:val="16"/>
              </w:rPr>
              <w:t>合紙トレイ</w:t>
            </w:r>
            <w:r w:rsidR="005114A9" w:rsidRPr="00CF7765">
              <w:rPr>
                <w:rFonts w:hint="eastAsia"/>
                <w:sz w:val="16"/>
                <w:szCs w:val="16"/>
              </w:rPr>
              <w:t>)</w:t>
            </w:r>
            <w:r w:rsidRPr="00CF7765">
              <w:rPr>
                <w:rFonts w:hint="eastAsia"/>
                <w:sz w:val="16"/>
                <w:szCs w:val="16"/>
              </w:rPr>
              <w:t>を除く。</w:t>
            </w:r>
            <w:r w:rsidRPr="00CF7765">
              <w:rPr>
                <w:rStyle w:val="afe"/>
                <w:sz w:val="16"/>
                <w:szCs w:val="16"/>
              </w:rPr>
              <w:footnoteReference w:id="22"/>
            </w:r>
          </w:p>
        </w:tc>
      </w:tr>
    </w:tbl>
    <w:p w:rsidR="008B1BEB" w:rsidRPr="00CF7765" w:rsidRDefault="008B1BEB" w:rsidP="008B1BEB">
      <w:pPr>
        <w:pStyle w:val="aa"/>
        <w:tabs>
          <w:tab w:val="clear" w:pos="567"/>
          <w:tab w:val="clear" w:pos="851"/>
          <w:tab w:val="left" w:pos="840"/>
        </w:tabs>
        <w:ind w:left="840"/>
      </w:pPr>
    </w:p>
    <w:p w:rsidR="008B1BEB" w:rsidRPr="00CF7765" w:rsidRDefault="008B1BEB" w:rsidP="008B1BEB">
      <w:pPr>
        <w:pStyle w:val="aa"/>
        <w:tabs>
          <w:tab w:val="clear" w:pos="567"/>
          <w:tab w:val="clear" w:pos="851"/>
          <w:tab w:val="left" w:pos="840"/>
        </w:tabs>
        <w:ind w:left="840"/>
      </w:pPr>
      <w:r w:rsidRPr="00CF7765">
        <w:rPr>
          <w:rFonts w:hint="eastAsia"/>
        </w:rPr>
        <w:t>＜</w:t>
      </w:r>
      <w:r w:rsidRPr="00CF7765">
        <w:rPr>
          <w:rFonts w:hint="eastAsia"/>
        </w:rPr>
        <w:t>Device -UI</w:t>
      </w:r>
      <w:r w:rsidRPr="00CF7765">
        <w:rPr>
          <w:rFonts w:hint="eastAsia"/>
        </w:rPr>
        <w:t>のトレイ設定で設定可能なパラメータ一覧＞</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1701"/>
        <w:gridCol w:w="2551"/>
        <w:gridCol w:w="2916"/>
      </w:tblGrid>
      <w:tr w:rsidR="008B1BEB" w:rsidRPr="00CF7765" w:rsidTr="00667BE0">
        <w:trPr>
          <w:cantSplit/>
          <w:tblHeader/>
          <w:jc w:val="right"/>
        </w:trPr>
        <w:tc>
          <w:tcPr>
            <w:tcW w:w="2268" w:type="dxa"/>
            <w:shd w:val="clear" w:color="auto" w:fill="FFFF00"/>
          </w:tcPr>
          <w:p w:rsidR="008B1BEB" w:rsidRPr="00CF7765" w:rsidRDefault="008B1BEB" w:rsidP="00667BE0">
            <w:pPr>
              <w:pStyle w:val="aa"/>
              <w:ind w:left="0"/>
              <w:rPr>
                <w:sz w:val="16"/>
                <w:szCs w:val="16"/>
              </w:rPr>
            </w:pPr>
            <w:r w:rsidRPr="00CF7765">
              <w:rPr>
                <w:rFonts w:hint="eastAsia"/>
                <w:sz w:val="16"/>
                <w:szCs w:val="16"/>
              </w:rPr>
              <w:t>項目</w:t>
            </w:r>
          </w:p>
        </w:tc>
        <w:tc>
          <w:tcPr>
            <w:tcW w:w="1701" w:type="dxa"/>
            <w:shd w:val="clear" w:color="auto" w:fill="FFFF00"/>
          </w:tcPr>
          <w:p w:rsidR="008B1BEB" w:rsidRPr="00CF7765" w:rsidRDefault="008B1BEB" w:rsidP="00667BE0">
            <w:pPr>
              <w:pStyle w:val="aa"/>
              <w:ind w:left="0"/>
              <w:jc w:val="left"/>
              <w:rPr>
                <w:sz w:val="16"/>
                <w:szCs w:val="16"/>
              </w:rPr>
            </w:pPr>
            <w:r w:rsidRPr="00CF7765">
              <w:rPr>
                <w:rFonts w:hint="eastAsia"/>
                <w:sz w:val="16"/>
                <w:szCs w:val="16"/>
              </w:rPr>
              <w:t>デフォルト値</w:t>
            </w:r>
          </w:p>
        </w:tc>
        <w:tc>
          <w:tcPr>
            <w:tcW w:w="2551" w:type="dxa"/>
            <w:shd w:val="clear" w:color="auto" w:fill="FFFF00"/>
          </w:tcPr>
          <w:p w:rsidR="008B1BEB" w:rsidRPr="00CF7765" w:rsidRDefault="008B1BEB" w:rsidP="00667BE0">
            <w:pPr>
              <w:pStyle w:val="aa"/>
              <w:ind w:left="0"/>
              <w:rPr>
                <w:sz w:val="16"/>
                <w:szCs w:val="16"/>
              </w:rPr>
            </w:pPr>
            <w:r w:rsidRPr="00CF7765">
              <w:rPr>
                <w:rFonts w:hint="eastAsia"/>
                <w:sz w:val="16"/>
                <w:szCs w:val="16"/>
              </w:rPr>
              <w:t>設定範囲</w:t>
            </w:r>
          </w:p>
        </w:tc>
        <w:tc>
          <w:tcPr>
            <w:tcW w:w="2916" w:type="dxa"/>
            <w:shd w:val="clear" w:color="auto" w:fill="FFFF00"/>
          </w:tcPr>
          <w:p w:rsidR="008B1BEB" w:rsidRPr="00CF7765" w:rsidRDefault="008B1BEB" w:rsidP="00667BE0">
            <w:pPr>
              <w:pStyle w:val="aa"/>
              <w:ind w:left="0"/>
              <w:rPr>
                <w:sz w:val="16"/>
                <w:szCs w:val="16"/>
              </w:rPr>
            </w:pPr>
            <w:r w:rsidRPr="00CF7765">
              <w:rPr>
                <w:rFonts w:hint="eastAsia"/>
                <w:sz w:val="16"/>
                <w:szCs w:val="16"/>
              </w:rPr>
              <w:t>備考</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構成またはデフォルト値</w:t>
            </w:r>
            <w:r w:rsidRPr="00CF7765">
              <w:rPr>
                <w:rFonts w:hint="eastAsia"/>
                <w:sz w:val="16"/>
                <w:szCs w:val="16"/>
              </w:rPr>
              <w:t>)</w:t>
            </w:r>
          </w:p>
        </w:tc>
      </w:tr>
      <w:tr w:rsidR="008B1BEB" w:rsidRPr="00CF7765" w:rsidTr="00667BE0">
        <w:trPr>
          <w:cantSplit/>
          <w:jc w:val="right"/>
        </w:trPr>
        <w:tc>
          <w:tcPr>
            <w:tcW w:w="2268" w:type="dxa"/>
          </w:tcPr>
          <w:p w:rsidR="008B1BEB" w:rsidRPr="00CF7765" w:rsidRDefault="008B1BEB" w:rsidP="00667BE0">
            <w:pPr>
              <w:pStyle w:val="aa"/>
              <w:ind w:left="0"/>
              <w:rPr>
                <w:sz w:val="16"/>
                <w:szCs w:val="16"/>
              </w:rPr>
            </w:pPr>
            <w:r w:rsidRPr="00CF7765">
              <w:rPr>
                <w:rFonts w:hint="eastAsia"/>
                <w:sz w:val="16"/>
                <w:szCs w:val="16"/>
              </w:rPr>
              <w:t>トレイの優先順位</w:t>
            </w:r>
          </w:p>
        </w:tc>
        <w:tc>
          <w:tcPr>
            <w:tcW w:w="1701" w:type="dxa"/>
          </w:tcPr>
          <w:p w:rsidR="008B1BEB" w:rsidRPr="00CF7765" w:rsidRDefault="008B1BEB" w:rsidP="00667BE0">
            <w:pPr>
              <w:pStyle w:val="aa"/>
              <w:ind w:left="0"/>
              <w:rPr>
                <w:sz w:val="16"/>
                <w:szCs w:val="16"/>
              </w:rPr>
            </w:pPr>
            <w:r w:rsidRPr="00CF7765">
              <w:rPr>
                <w:rFonts w:hint="eastAsia"/>
                <w:sz w:val="16"/>
                <w:szCs w:val="16"/>
              </w:rPr>
              <w:t>("1")</w:t>
            </w:r>
          </w:p>
        </w:tc>
        <w:tc>
          <w:tcPr>
            <w:tcW w:w="2551" w:type="dxa"/>
          </w:tcPr>
          <w:p w:rsidR="008B1BEB" w:rsidRPr="00CF7765" w:rsidRDefault="008B1BEB" w:rsidP="00667BE0">
            <w:pPr>
              <w:pStyle w:val="aa"/>
              <w:ind w:left="0"/>
              <w:rPr>
                <w:sz w:val="16"/>
                <w:szCs w:val="16"/>
              </w:rPr>
            </w:pPr>
            <w:r w:rsidRPr="00CF7765">
              <w:rPr>
                <w:rFonts w:hint="eastAsia"/>
                <w:sz w:val="16"/>
                <w:szCs w:val="16"/>
              </w:rPr>
              <w:t>"1"</w:t>
            </w:r>
            <w:r w:rsidRPr="00CF7765">
              <w:rPr>
                <w:rFonts w:hint="eastAsia"/>
                <w:sz w:val="16"/>
                <w:szCs w:val="16"/>
              </w:rPr>
              <w:t>、</w:t>
            </w:r>
            <w:r w:rsidRPr="00CF7765">
              <w:rPr>
                <w:rFonts w:hint="eastAsia"/>
                <w:sz w:val="16"/>
                <w:szCs w:val="16"/>
              </w:rPr>
              <w:t>"2"</w:t>
            </w:r>
            <w:r w:rsidRPr="00CF7765">
              <w:rPr>
                <w:rFonts w:hint="eastAsia"/>
                <w:sz w:val="16"/>
                <w:szCs w:val="16"/>
              </w:rPr>
              <w:t>、</w:t>
            </w:r>
            <w:r w:rsidRPr="00CF7765">
              <w:rPr>
                <w:rFonts w:hint="eastAsia"/>
                <w:sz w:val="16"/>
                <w:szCs w:val="16"/>
              </w:rPr>
              <w:t>"3"</w:t>
            </w:r>
            <w:r w:rsidRPr="00CF7765">
              <w:rPr>
                <w:rFonts w:hint="eastAsia"/>
                <w:sz w:val="16"/>
                <w:szCs w:val="16"/>
              </w:rPr>
              <w:t>、…、</w:t>
            </w:r>
            <w:r w:rsidRPr="00CF7765">
              <w:rPr>
                <w:rFonts w:hint="eastAsia"/>
                <w:sz w:val="16"/>
                <w:szCs w:val="16"/>
              </w:rPr>
              <w:t>"n"</w:t>
            </w:r>
          </w:p>
        </w:tc>
        <w:tc>
          <w:tcPr>
            <w:tcW w:w="2916" w:type="dxa"/>
          </w:tcPr>
          <w:p w:rsidR="008B1BEB" w:rsidRPr="00CF7765" w:rsidRDefault="008B1BEB" w:rsidP="00667BE0">
            <w:pPr>
              <w:pStyle w:val="aa"/>
              <w:tabs>
                <w:tab w:val="clear" w:pos="567"/>
              </w:tabs>
              <w:ind w:left="0"/>
              <w:rPr>
                <w:sz w:val="16"/>
                <w:szCs w:val="16"/>
              </w:rPr>
            </w:pPr>
          </w:p>
        </w:tc>
      </w:tr>
      <w:tr w:rsidR="008B1BEB" w:rsidRPr="00CF7765" w:rsidTr="00667BE0">
        <w:trPr>
          <w:cantSplit/>
          <w:jc w:val="right"/>
        </w:trPr>
        <w:tc>
          <w:tcPr>
            <w:tcW w:w="2268" w:type="dxa"/>
            <w:tcBorders>
              <w:top w:val="single" w:sz="4" w:space="0" w:color="auto"/>
              <w:left w:val="single" w:sz="4" w:space="0" w:color="auto"/>
              <w:bottom w:val="single" w:sz="4" w:space="0" w:color="auto"/>
              <w:right w:val="single" w:sz="4" w:space="0" w:color="auto"/>
            </w:tcBorders>
          </w:tcPr>
          <w:p w:rsidR="008B1BEB" w:rsidRPr="00CF7765" w:rsidRDefault="008B1BEB" w:rsidP="00667BE0">
            <w:pPr>
              <w:pStyle w:val="aa"/>
              <w:ind w:left="0"/>
              <w:rPr>
                <w:sz w:val="16"/>
                <w:szCs w:val="16"/>
              </w:rPr>
            </w:pPr>
            <w:r w:rsidRPr="00CF7765">
              <w:rPr>
                <w:rFonts w:hint="eastAsia"/>
                <w:sz w:val="16"/>
                <w:szCs w:val="16"/>
              </w:rPr>
              <w:t>トレイの切り替え順番</w:t>
            </w:r>
            <w:r w:rsidRPr="00CF7765">
              <w:rPr>
                <w:rFonts w:hint="eastAsia"/>
                <w:sz w:val="16"/>
                <w:szCs w:val="16"/>
              </w:rPr>
              <w:t xml:space="preserve"> </w:t>
            </w:r>
            <w:r w:rsidRPr="00CF7765">
              <w:rPr>
                <w:rStyle w:val="afe"/>
                <w:sz w:val="16"/>
                <w:szCs w:val="16"/>
              </w:rPr>
              <w:footnoteReference w:id="23"/>
            </w:r>
          </w:p>
        </w:tc>
        <w:tc>
          <w:tcPr>
            <w:tcW w:w="1701" w:type="dxa"/>
            <w:tcBorders>
              <w:top w:val="single" w:sz="4" w:space="0" w:color="auto"/>
              <w:left w:val="single" w:sz="4" w:space="0" w:color="auto"/>
              <w:bottom w:val="single" w:sz="4" w:space="0" w:color="auto"/>
              <w:right w:val="single" w:sz="4" w:space="0" w:color="auto"/>
            </w:tcBorders>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常に第</w:t>
            </w:r>
            <w:r w:rsidRPr="00CF7765">
              <w:rPr>
                <w:rFonts w:hint="eastAsia"/>
                <w:sz w:val="16"/>
                <w:szCs w:val="16"/>
              </w:rPr>
              <w:t>1</w:t>
            </w:r>
            <w:r w:rsidRPr="00CF7765">
              <w:rPr>
                <w:rFonts w:hint="eastAsia"/>
                <w:sz w:val="16"/>
                <w:szCs w:val="16"/>
              </w:rPr>
              <w:t>優先順位からチェック</w:t>
            </w:r>
            <w:r w:rsidRPr="00CF7765">
              <w:rPr>
                <w:rFonts w:hint="eastAsia"/>
                <w:sz w:val="16"/>
                <w:szCs w:val="16"/>
              </w:rPr>
              <w:t>"</w:t>
            </w:r>
          </w:p>
        </w:tc>
        <w:tc>
          <w:tcPr>
            <w:tcW w:w="2551" w:type="dxa"/>
            <w:tcBorders>
              <w:top w:val="single" w:sz="4" w:space="0" w:color="auto"/>
              <w:left w:val="single" w:sz="4" w:space="0" w:color="auto"/>
              <w:bottom w:val="single" w:sz="4" w:space="0" w:color="auto"/>
              <w:right w:val="single" w:sz="4" w:space="0" w:color="auto"/>
            </w:tcBorders>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常に第</w:t>
            </w:r>
            <w:r w:rsidRPr="00CF7765">
              <w:rPr>
                <w:rFonts w:hint="eastAsia"/>
                <w:sz w:val="16"/>
                <w:szCs w:val="16"/>
              </w:rPr>
              <w:t>1</w:t>
            </w:r>
            <w:r w:rsidRPr="00CF7765">
              <w:rPr>
                <w:rFonts w:hint="eastAsia"/>
                <w:sz w:val="16"/>
                <w:szCs w:val="16"/>
              </w:rPr>
              <w:t>優先順位からチェック</w:t>
            </w:r>
            <w:r w:rsidRPr="00CF7765">
              <w:rPr>
                <w:rFonts w:hint="eastAsia"/>
                <w:sz w:val="16"/>
                <w:szCs w:val="16"/>
              </w:rPr>
              <w:t>"</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一定の順でチェック</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tcPr>
          <w:p w:rsidR="008B1BEB" w:rsidRPr="00CF7765" w:rsidRDefault="008B1BEB" w:rsidP="00667BE0">
            <w:pPr>
              <w:pStyle w:val="aa"/>
              <w:tabs>
                <w:tab w:val="clear" w:pos="567"/>
              </w:tabs>
              <w:ind w:left="0"/>
              <w:rPr>
                <w:sz w:val="16"/>
                <w:szCs w:val="16"/>
              </w:rPr>
            </w:pPr>
          </w:p>
        </w:tc>
      </w:tr>
    </w:tbl>
    <w:p w:rsidR="00C3491E" w:rsidRPr="00CF7765" w:rsidRDefault="00C3491E" w:rsidP="008B1BEB">
      <w:pPr>
        <w:pStyle w:val="aa"/>
        <w:tabs>
          <w:tab w:val="clear" w:pos="567"/>
          <w:tab w:val="clear" w:pos="851"/>
          <w:tab w:val="left" w:pos="840"/>
        </w:tabs>
        <w:ind w:left="840"/>
      </w:pPr>
    </w:p>
    <w:p w:rsidR="008B1BEB" w:rsidRPr="00CF7765" w:rsidRDefault="00C3491E" w:rsidP="008B1BEB">
      <w:pPr>
        <w:pStyle w:val="aa"/>
        <w:tabs>
          <w:tab w:val="clear" w:pos="567"/>
          <w:tab w:val="clear" w:pos="851"/>
          <w:tab w:val="left" w:pos="840"/>
        </w:tabs>
        <w:ind w:left="840"/>
      </w:pPr>
      <w:r w:rsidRPr="00CF7765">
        <w:br w:type="page"/>
      </w:r>
      <w:r w:rsidR="008B1BEB" w:rsidRPr="00CF7765">
        <w:rPr>
          <w:rFonts w:hint="eastAsia"/>
        </w:rPr>
        <w:lastRenderedPageBreak/>
        <w:t>＜ストックで設定可能なパラメータ一覧</w:t>
      </w:r>
      <w:r w:rsidR="008B1BEB" w:rsidRPr="00CF7765">
        <w:rPr>
          <w:rFonts w:hint="eastAsia"/>
        </w:rPr>
        <w:t xml:space="preserve"> </w:t>
      </w:r>
      <w:r w:rsidR="008B1BEB" w:rsidRPr="00CF7765">
        <w:t>–</w:t>
      </w:r>
      <w:r w:rsidR="008B1BEB" w:rsidRPr="00CF7765">
        <w:rPr>
          <w:rFonts w:hint="eastAsia"/>
        </w:rPr>
        <w:t xml:space="preserve"> </w:t>
      </w:r>
      <w:r w:rsidR="008B1BEB" w:rsidRPr="00CF7765">
        <w:rPr>
          <w:rFonts w:hint="eastAsia"/>
        </w:rPr>
        <w:t>調整用パラメータ＞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1701"/>
        <w:gridCol w:w="2551"/>
        <w:gridCol w:w="2916"/>
      </w:tblGrid>
      <w:tr w:rsidR="008B1BEB" w:rsidRPr="00CF7765" w:rsidTr="00667BE0">
        <w:trPr>
          <w:cantSplit/>
          <w:tblHeader/>
          <w:jc w:val="right"/>
        </w:trPr>
        <w:tc>
          <w:tcPr>
            <w:tcW w:w="2268" w:type="dxa"/>
            <w:shd w:val="clear" w:color="auto" w:fill="FFFF00"/>
          </w:tcPr>
          <w:p w:rsidR="008B1BEB" w:rsidRPr="00CF7765" w:rsidRDefault="008B1BEB" w:rsidP="00667BE0">
            <w:pPr>
              <w:pStyle w:val="aa"/>
              <w:ind w:left="0"/>
              <w:rPr>
                <w:sz w:val="16"/>
                <w:szCs w:val="16"/>
              </w:rPr>
            </w:pPr>
            <w:r w:rsidRPr="00CF7765">
              <w:rPr>
                <w:rFonts w:hint="eastAsia"/>
                <w:sz w:val="16"/>
                <w:szCs w:val="16"/>
              </w:rPr>
              <w:t>項目</w:t>
            </w:r>
          </w:p>
        </w:tc>
        <w:tc>
          <w:tcPr>
            <w:tcW w:w="1701" w:type="dxa"/>
            <w:shd w:val="clear" w:color="auto" w:fill="FFFF00"/>
          </w:tcPr>
          <w:p w:rsidR="008B1BEB" w:rsidRPr="00CF7765" w:rsidRDefault="008B1BEB" w:rsidP="00667BE0">
            <w:pPr>
              <w:pStyle w:val="aa"/>
              <w:ind w:left="0"/>
              <w:jc w:val="left"/>
              <w:rPr>
                <w:sz w:val="16"/>
                <w:szCs w:val="16"/>
              </w:rPr>
            </w:pPr>
            <w:r w:rsidRPr="00CF7765">
              <w:rPr>
                <w:rFonts w:hint="eastAsia"/>
                <w:sz w:val="16"/>
                <w:szCs w:val="16"/>
              </w:rPr>
              <w:t>デフォルト値</w:t>
            </w:r>
          </w:p>
        </w:tc>
        <w:tc>
          <w:tcPr>
            <w:tcW w:w="2551" w:type="dxa"/>
            <w:shd w:val="clear" w:color="auto" w:fill="FFFF00"/>
          </w:tcPr>
          <w:p w:rsidR="008B1BEB" w:rsidRPr="00CF7765" w:rsidRDefault="008B1BEB" w:rsidP="00667BE0">
            <w:pPr>
              <w:pStyle w:val="aa"/>
              <w:ind w:left="0"/>
              <w:rPr>
                <w:sz w:val="16"/>
                <w:szCs w:val="16"/>
              </w:rPr>
            </w:pPr>
            <w:r w:rsidRPr="00CF7765">
              <w:rPr>
                <w:rFonts w:hint="eastAsia"/>
                <w:sz w:val="16"/>
                <w:szCs w:val="16"/>
              </w:rPr>
              <w:t>設定範囲</w:t>
            </w:r>
          </w:p>
        </w:tc>
        <w:tc>
          <w:tcPr>
            <w:tcW w:w="2916" w:type="dxa"/>
            <w:shd w:val="clear" w:color="auto" w:fill="FFFF00"/>
          </w:tcPr>
          <w:p w:rsidR="008B1BEB" w:rsidRPr="00CF7765" w:rsidRDefault="008B1BEB" w:rsidP="00667BE0">
            <w:pPr>
              <w:pStyle w:val="aa"/>
              <w:ind w:left="0"/>
              <w:rPr>
                <w:sz w:val="16"/>
                <w:szCs w:val="16"/>
              </w:rPr>
            </w:pPr>
            <w:r w:rsidRPr="00CF7765">
              <w:rPr>
                <w:rFonts w:hint="eastAsia"/>
                <w:sz w:val="16"/>
                <w:szCs w:val="16"/>
              </w:rPr>
              <w:t>備考</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構成またはデフォルト値</w:t>
            </w:r>
            <w:r w:rsidRPr="00CF7765">
              <w:rPr>
                <w:rFonts w:hint="eastAsia"/>
                <w:sz w:val="16"/>
                <w:szCs w:val="16"/>
              </w:rPr>
              <w:t>)</w:t>
            </w:r>
          </w:p>
        </w:tc>
      </w:tr>
      <w:tr w:rsidR="008B1BEB" w:rsidRPr="00CF7765" w:rsidTr="00667BE0">
        <w:trPr>
          <w:cantSplit/>
          <w:tblHeader/>
          <w:jc w:val="right"/>
        </w:trPr>
        <w:tc>
          <w:tcPr>
            <w:tcW w:w="9436" w:type="dxa"/>
            <w:gridSpan w:val="4"/>
            <w:shd w:val="clear" w:color="auto" w:fill="FFFF00"/>
          </w:tcPr>
          <w:p w:rsidR="008B1BEB" w:rsidRPr="00CF7765" w:rsidRDefault="008B1BEB" w:rsidP="00667BE0">
            <w:pPr>
              <w:pStyle w:val="aa"/>
              <w:ind w:left="0"/>
              <w:rPr>
                <w:sz w:val="16"/>
                <w:szCs w:val="16"/>
              </w:rPr>
            </w:pPr>
            <w:r w:rsidRPr="00CF7765">
              <w:rPr>
                <w:rFonts w:hint="eastAsia"/>
                <w:sz w:val="16"/>
                <w:szCs w:val="16"/>
              </w:rPr>
              <w:t>デバイス側ではストック関連情報として管理</w:t>
            </w:r>
          </w:p>
        </w:tc>
      </w:tr>
      <w:tr w:rsidR="008B1BEB" w:rsidRPr="00CF7765" w:rsidTr="00667BE0">
        <w:trPr>
          <w:cantSplit/>
          <w:jc w:val="right"/>
        </w:trPr>
        <w:tc>
          <w:tcPr>
            <w:tcW w:w="2268" w:type="dxa"/>
            <w:shd w:val="clear" w:color="auto" w:fill="BFBFBF"/>
          </w:tcPr>
          <w:p w:rsidR="008B1BEB" w:rsidRPr="00CF7765" w:rsidRDefault="008B1BEB" w:rsidP="00667BE0">
            <w:pPr>
              <w:pStyle w:val="aa"/>
              <w:ind w:left="0"/>
              <w:rPr>
                <w:sz w:val="16"/>
                <w:szCs w:val="16"/>
              </w:rPr>
            </w:pPr>
            <w:r w:rsidRPr="00CF7765">
              <w:rPr>
                <w:rFonts w:hint="eastAsia"/>
                <w:sz w:val="16"/>
                <w:szCs w:val="16"/>
              </w:rPr>
              <w:t>調整用パラメータ</w:t>
            </w:r>
          </w:p>
        </w:tc>
        <w:tc>
          <w:tcPr>
            <w:tcW w:w="1701" w:type="dxa"/>
            <w:shd w:val="clear" w:color="auto" w:fill="BFBFBF"/>
          </w:tcPr>
          <w:p w:rsidR="008B1BEB" w:rsidRPr="00CF7765" w:rsidRDefault="008B1BEB" w:rsidP="00667BE0">
            <w:pPr>
              <w:pStyle w:val="aa"/>
              <w:ind w:left="0"/>
              <w:rPr>
                <w:sz w:val="16"/>
                <w:szCs w:val="16"/>
              </w:rPr>
            </w:pPr>
            <w:r w:rsidRPr="00CF7765">
              <w:rPr>
                <w:rFonts w:hint="eastAsia"/>
                <w:sz w:val="16"/>
                <w:szCs w:val="16"/>
              </w:rPr>
              <w:t>-</w:t>
            </w:r>
          </w:p>
        </w:tc>
        <w:tc>
          <w:tcPr>
            <w:tcW w:w="2551" w:type="dxa"/>
            <w:shd w:val="clear" w:color="auto" w:fill="BFBFBF"/>
          </w:tcPr>
          <w:p w:rsidR="008B1BEB" w:rsidRPr="00CF7765" w:rsidRDefault="008B1BEB" w:rsidP="00667BE0">
            <w:pPr>
              <w:pStyle w:val="aa"/>
              <w:ind w:left="0"/>
              <w:rPr>
                <w:sz w:val="16"/>
                <w:szCs w:val="16"/>
              </w:rPr>
            </w:pPr>
            <w:r w:rsidRPr="00CF7765">
              <w:rPr>
                <w:rFonts w:hint="eastAsia"/>
                <w:sz w:val="16"/>
                <w:szCs w:val="16"/>
              </w:rPr>
              <w:t>-</w:t>
            </w:r>
          </w:p>
        </w:tc>
        <w:tc>
          <w:tcPr>
            <w:tcW w:w="2916" w:type="dxa"/>
            <w:shd w:val="clear" w:color="auto" w:fill="BFBFBF"/>
          </w:tcPr>
          <w:p w:rsidR="008B1BEB" w:rsidRPr="00CF7765" w:rsidRDefault="008B1BEB" w:rsidP="00667BE0">
            <w:pPr>
              <w:pStyle w:val="aa"/>
              <w:ind w:left="0"/>
              <w:rPr>
                <w:noProof/>
                <w:sz w:val="16"/>
                <w:szCs w:val="16"/>
              </w:rPr>
            </w:pPr>
            <w:r w:rsidRPr="00CF7765">
              <w:rPr>
                <w:rFonts w:hint="eastAsia"/>
                <w:sz w:val="16"/>
                <w:szCs w:val="16"/>
                <w:shd w:val="pct15" w:color="auto" w:fill="FFFFFF"/>
              </w:rPr>
              <w:t>*1</w:t>
            </w:r>
            <w:r w:rsidRPr="00CF7765">
              <w:rPr>
                <w:rFonts w:hint="eastAsia"/>
                <w:noProof/>
                <w:sz w:val="16"/>
                <w:szCs w:val="16"/>
              </w:rPr>
              <w:t>を参照のこと。</w:t>
            </w:r>
          </w:p>
        </w:tc>
      </w:tr>
      <w:tr w:rsidR="008B1BEB" w:rsidRPr="00CF7765" w:rsidTr="00667BE0">
        <w:trPr>
          <w:cantSplit/>
          <w:jc w:val="right"/>
        </w:trPr>
        <w:tc>
          <w:tcPr>
            <w:tcW w:w="2268" w:type="dxa"/>
            <w:shd w:val="clear" w:color="auto" w:fill="BFBFBF"/>
          </w:tcPr>
          <w:p w:rsidR="008B1BEB" w:rsidRPr="00CF7765" w:rsidRDefault="008B1BEB" w:rsidP="00667BE0">
            <w:pPr>
              <w:pStyle w:val="aa"/>
              <w:ind w:left="0"/>
              <w:rPr>
                <w:sz w:val="16"/>
                <w:szCs w:val="16"/>
              </w:rPr>
            </w:pPr>
            <w:r w:rsidRPr="00CF7765">
              <w:rPr>
                <w:rFonts w:hint="eastAsia"/>
                <w:sz w:val="16"/>
                <w:szCs w:val="16"/>
              </w:rPr>
              <w:t>二次転写電圧調整</w:t>
            </w:r>
          </w:p>
        </w:tc>
        <w:tc>
          <w:tcPr>
            <w:tcW w:w="1701" w:type="dxa"/>
            <w:shd w:val="clear" w:color="auto" w:fill="BFBFBF"/>
          </w:tcPr>
          <w:p w:rsidR="008B1BEB" w:rsidRPr="00CF7765" w:rsidRDefault="008B1BEB" w:rsidP="00667BE0">
            <w:pPr>
              <w:pStyle w:val="aa"/>
              <w:ind w:left="0"/>
              <w:rPr>
                <w:sz w:val="16"/>
                <w:szCs w:val="16"/>
              </w:rPr>
            </w:pPr>
            <w:r w:rsidRPr="00CF7765">
              <w:rPr>
                <w:rFonts w:hint="eastAsia"/>
                <w:sz w:val="16"/>
                <w:szCs w:val="16"/>
              </w:rPr>
              <w:t>-</w:t>
            </w:r>
          </w:p>
        </w:tc>
        <w:tc>
          <w:tcPr>
            <w:tcW w:w="2551" w:type="dxa"/>
            <w:shd w:val="clear" w:color="auto" w:fill="BFBFBF"/>
          </w:tcPr>
          <w:p w:rsidR="008B1BEB" w:rsidRPr="00CF7765" w:rsidRDefault="008B1BEB" w:rsidP="00667BE0">
            <w:pPr>
              <w:pStyle w:val="aa"/>
              <w:ind w:left="0"/>
              <w:rPr>
                <w:sz w:val="16"/>
                <w:szCs w:val="16"/>
              </w:rPr>
            </w:pPr>
            <w:r w:rsidRPr="00CF7765">
              <w:rPr>
                <w:rFonts w:hint="eastAsia"/>
                <w:sz w:val="16"/>
                <w:szCs w:val="16"/>
              </w:rPr>
              <w:t>-</w:t>
            </w:r>
          </w:p>
        </w:tc>
        <w:tc>
          <w:tcPr>
            <w:tcW w:w="2916" w:type="dxa"/>
            <w:shd w:val="clear" w:color="auto" w:fill="BFBFBF"/>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shd w:val="clear" w:color="auto" w:fill="BFBFBF"/>
          </w:tcPr>
          <w:p w:rsidR="008B1BEB" w:rsidRPr="00CF7765" w:rsidRDefault="008B1BEB" w:rsidP="00667BE0">
            <w:pPr>
              <w:pStyle w:val="aa"/>
              <w:ind w:leftChars="102" w:left="184"/>
              <w:rPr>
                <w:sz w:val="16"/>
                <w:szCs w:val="16"/>
              </w:rPr>
            </w:pPr>
            <w:r w:rsidRPr="00CF7765">
              <w:rPr>
                <w:rFonts w:hint="eastAsia"/>
                <w:sz w:val="16"/>
                <w:szCs w:val="16"/>
              </w:rPr>
              <w:t>先印字面</w:t>
            </w:r>
          </w:p>
        </w:tc>
        <w:tc>
          <w:tcPr>
            <w:tcW w:w="1701" w:type="dxa"/>
            <w:shd w:val="clear" w:color="auto" w:fill="BFBFBF"/>
          </w:tcPr>
          <w:p w:rsidR="008B1BEB" w:rsidRPr="00CF7765" w:rsidRDefault="008B1BEB" w:rsidP="00667BE0">
            <w:pPr>
              <w:pStyle w:val="aa"/>
              <w:ind w:left="0"/>
              <w:rPr>
                <w:sz w:val="16"/>
                <w:szCs w:val="16"/>
              </w:rPr>
            </w:pPr>
            <w:r w:rsidRPr="00CF7765">
              <w:rPr>
                <w:rFonts w:hint="eastAsia"/>
                <w:sz w:val="16"/>
                <w:szCs w:val="16"/>
              </w:rPr>
              <w:t>(100)</w:t>
            </w:r>
          </w:p>
        </w:tc>
        <w:tc>
          <w:tcPr>
            <w:tcW w:w="2551" w:type="dxa"/>
            <w:shd w:val="clear" w:color="auto" w:fill="BFBFBF"/>
          </w:tcPr>
          <w:p w:rsidR="008B1BEB" w:rsidRPr="00CF7765" w:rsidRDefault="008B1BEB" w:rsidP="00856114">
            <w:pPr>
              <w:pStyle w:val="aa"/>
              <w:ind w:left="0"/>
              <w:rPr>
                <w:sz w:val="16"/>
                <w:szCs w:val="16"/>
              </w:rPr>
            </w:pPr>
            <w:r w:rsidRPr="00CF7765">
              <w:rPr>
                <w:rFonts w:hint="eastAsia"/>
                <w:sz w:val="16"/>
                <w:szCs w:val="16"/>
              </w:rPr>
              <w:t>10</w:t>
            </w:r>
            <w:r w:rsidRPr="00CF7765">
              <w:rPr>
                <w:rFonts w:hint="eastAsia"/>
                <w:sz w:val="16"/>
                <w:szCs w:val="16"/>
              </w:rPr>
              <w:t>～</w:t>
            </w:r>
            <w:r w:rsidRPr="00CF7765">
              <w:rPr>
                <w:rFonts w:hint="eastAsia"/>
                <w:sz w:val="16"/>
                <w:szCs w:val="16"/>
              </w:rPr>
              <w:t>300(</w:t>
            </w:r>
            <w:r w:rsidRPr="00CF7765">
              <w:rPr>
                <w:rFonts w:hint="eastAsia"/>
                <w:sz w:val="16"/>
                <w:szCs w:val="16"/>
              </w:rPr>
              <w:t>％</w:t>
            </w:r>
            <w:r w:rsidRPr="00CF7765">
              <w:rPr>
                <w:rFonts w:hint="eastAsia"/>
                <w:sz w:val="16"/>
                <w:szCs w:val="16"/>
              </w:rPr>
              <w:t>)</w:t>
            </w:r>
          </w:p>
        </w:tc>
        <w:tc>
          <w:tcPr>
            <w:tcW w:w="2916" w:type="dxa"/>
            <w:shd w:val="clear" w:color="auto" w:fill="BFBFBF"/>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shd w:val="clear" w:color="auto" w:fill="BFBFBF"/>
          </w:tcPr>
          <w:p w:rsidR="008B1BEB" w:rsidRPr="00CF7765" w:rsidRDefault="008B1BEB" w:rsidP="00667BE0">
            <w:pPr>
              <w:pStyle w:val="aa"/>
              <w:ind w:leftChars="102" w:left="184"/>
              <w:rPr>
                <w:sz w:val="16"/>
                <w:szCs w:val="16"/>
              </w:rPr>
            </w:pPr>
            <w:r w:rsidRPr="00CF7765">
              <w:rPr>
                <w:rFonts w:hint="eastAsia"/>
                <w:sz w:val="16"/>
                <w:szCs w:val="16"/>
              </w:rPr>
              <w:t>後印字面</w:t>
            </w:r>
          </w:p>
        </w:tc>
        <w:tc>
          <w:tcPr>
            <w:tcW w:w="1701" w:type="dxa"/>
            <w:shd w:val="clear" w:color="auto" w:fill="BFBFBF"/>
          </w:tcPr>
          <w:p w:rsidR="008B1BEB" w:rsidRPr="00CF7765" w:rsidRDefault="008B1BEB" w:rsidP="00667BE0">
            <w:pPr>
              <w:pStyle w:val="aa"/>
              <w:ind w:left="0"/>
              <w:rPr>
                <w:sz w:val="16"/>
                <w:szCs w:val="16"/>
              </w:rPr>
            </w:pPr>
            <w:r w:rsidRPr="00CF7765">
              <w:rPr>
                <w:rFonts w:hint="eastAsia"/>
                <w:sz w:val="16"/>
                <w:szCs w:val="16"/>
              </w:rPr>
              <w:t>同上</w:t>
            </w:r>
          </w:p>
        </w:tc>
        <w:tc>
          <w:tcPr>
            <w:tcW w:w="2551" w:type="dxa"/>
            <w:shd w:val="clear" w:color="auto" w:fill="BFBFBF"/>
          </w:tcPr>
          <w:p w:rsidR="008B1BEB" w:rsidRPr="00CF7765" w:rsidRDefault="008B1BEB" w:rsidP="00667BE0">
            <w:pPr>
              <w:pStyle w:val="aa"/>
              <w:ind w:left="0"/>
              <w:rPr>
                <w:sz w:val="16"/>
                <w:szCs w:val="16"/>
              </w:rPr>
            </w:pPr>
            <w:r w:rsidRPr="00CF7765">
              <w:rPr>
                <w:rFonts w:hint="eastAsia"/>
                <w:sz w:val="16"/>
                <w:szCs w:val="16"/>
              </w:rPr>
              <w:t>同上</w:t>
            </w:r>
          </w:p>
        </w:tc>
        <w:tc>
          <w:tcPr>
            <w:tcW w:w="2916" w:type="dxa"/>
            <w:shd w:val="clear" w:color="auto" w:fill="BFBFBF"/>
          </w:tcPr>
          <w:p w:rsidR="008B1BEB" w:rsidRPr="00CF7765" w:rsidRDefault="008B1BEB" w:rsidP="00667BE0">
            <w:pPr>
              <w:pStyle w:val="aa"/>
              <w:ind w:left="0"/>
              <w:rPr>
                <w:sz w:val="16"/>
                <w:szCs w:val="16"/>
              </w:rPr>
            </w:pPr>
          </w:p>
        </w:tc>
      </w:tr>
      <w:tr w:rsidR="008B1BEB" w:rsidRPr="00CF7765" w:rsidTr="00667BE0">
        <w:trPr>
          <w:cantSplit/>
          <w:jc w:val="right"/>
        </w:trPr>
        <w:tc>
          <w:tcPr>
            <w:tcW w:w="2268" w:type="dxa"/>
            <w:shd w:val="clear" w:color="auto" w:fill="BFBFBF"/>
          </w:tcPr>
          <w:p w:rsidR="008B1BEB" w:rsidRPr="00CF7765" w:rsidRDefault="008B1BEB" w:rsidP="00667BE0">
            <w:pPr>
              <w:pStyle w:val="aa"/>
              <w:ind w:left="0"/>
              <w:rPr>
                <w:sz w:val="16"/>
                <w:szCs w:val="16"/>
              </w:rPr>
            </w:pPr>
            <w:r w:rsidRPr="00CF7765">
              <w:rPr>
                <w:rFonts w:hint="eastAsia"/>
                <w:sz w:val="16"/>
                <w:szCs w:val="16"/>
              </w:rPr>
              <w:t>定着器温度</w:t>
            </w:r>
            <w:r w:rsidR="00856114" w:rsidRPr="00CF7765">
              <w:rPr>
                <w:rFonts w:hint="eastAsia"/>
                <w:sz w:val="16"/>
                <w:szCs w:val="16"/>
              </w:rPr>
              <w:t>補正</w:t>
            </w:r>
            <w:r w:rsidRPr="00CF7765">
              <w:rPr>
                <w:rFonts w:hint="eastAsia"/>
                <w:sz w:val="16"/>
                <w:szCs w:val="16"/>
              </w:rPr>
              <w:t xml:space="preserve"> </w:t>
            </w:r>
            <w:r w:rsidRPr="00CF7765">
              <w:rPr>
                <w:rStyle w:val="afe"/>
                <w:sz w:val="16"/>
                <w:szCs w:val="16"/>
              </w:rPr>
              <w:footnoteReference w:id="24"/>
            </w:r>
          </w:p>
        </w:tc>
        <w:tc>
          <w:tcPr>
            <w:tcW w:w="1701" w:type="dxa"/>
            <w:shd w:val="clear" w:color="auto" w:fill="BFBFBF"/>
          </w:tcPr>
          <w:p w:rsidR="008B1BEB" w:rsidRPr="00CF7765" w:rsidRDefault="008B1BEB" w:rsidP="00667BE0">
            <w:pPr>
              <w:pStyle w:val="aa"/>
              <w:ind w:left="0"/>
              <w:rPr>
                <w:sz w:val="16"/>
                <w:szCs w:val="16"/>
              </w:rPr>
            </w:pPr>
            <w:r w:rsidRPr="00CF7765">
              <w:rPr>
                <w:rFonts w:hint="eastAsia"/>
                <w:sz w:val="16"/>
                <w:szCs w:val="16"/>
              </w:rPr>
              <w:t>(0)</w:t>
            </w:r>
          </w:p>
        </w:tc>
        <w:tc>
          <w:tcPr>
            <w:tcW w:w="2551" w:type="dxa"/>
            <w:shd w:val="clear" w:color="auto" w:fill="BFBFBF"/>
          </w:tcPr>
          <w:p w:rsidR="008B1BEB" w:rsidRPr="00CF7765" w:rsidRDefault="008B1BEB" w:rsidP="00667BE0">
            <w:pPr>
              <w:pStyle w:val="aa"/>
              <w:ind w:left="0"/>
              <w:rPr>
                <w:sz w:val="16"/>
                <w:szCs w:val="16"/>
              </w:rPr>
            </w:pPr>
            <w:r w:rsidRPr="00CF7765">
              <w:rPr>
                <w:rFonts w:hint="eastAsia"/>
                <w:sz w:val="16"/>
                <w:szCs w:val="16"/>
              </w:rPr>
              <w:t>xxx</w:t>
            </w:r>
            <w:r w:rsidRPr="00CF7765">
              <w:rPr>
                <w:rFonts w:hint="eastAsia"/>
                <w:sz w:val="16"/>
                <w:szCs w:val="16"/>
              </w:rPr>
              <w:t>～</w:t>
            </w:r>
            <w:r w:rsidRPr="00CF7765">
              <w:rPr>
                <w:rFonts w:hint="eastAsia"/>
                <w:sz w:val="16"/>
                <w:szCs w:val="16"/>
              </w:rPr>
              <w:t>xxx (</w:t>
            </w:r>
            <w:r w:rsidRPr="00CF7765">
              <w:rPr>
                <w:rFonts w:hint="eastAsia"/>
                <w:sz w:val="16"/>
                <w:szCs w:val="16"/>
              </w:rPr>
              <w:t>℃</w:t>
            </w:r>
            <w:r w:rsidRPr="00CF7765">
              <w:rPr>
                <w:rFonts w:hint="eastAsia"/>
                <w:sz w:val="16"/>
                <w:szCs w:val="16"/>
              </w:rPr>
              <w:t>)</w:t>
            </w:r>
          </w:p>
        </w:tc>
        <w:tc>
          <w:tcPr>
            <w:tcW w:w="2916" w:type="dxa"/>
            <w:shd w:val="clear" w:color="auto" w:fill="BFBFBF"/>
          </w:tcPr>
          <w:p w:rsidR="008B1BEB" w:rsidRPr="00CF7765" w:rsidRDefault="008B1BEB"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定着器速度補正</w:t>
            </w:r>
            <w:r w:rsidRPr="00CF7765">
              <w:rPr>
                <w:rFonts w:hint="eastAsia"/>
                <w:sz w:val="16"/>
                <w:szCs w:val="16"/>
              </w:rPr>
              <w:t xml:space="preserve"> </w:t>
            </w:r>
            <w:r w:rsidRPr="00CF7765">
              <w:rPr>
                <w:rStyle w:val="afe"/>
                <w:sz w:val="16"/>
                <w:szCs w:val="16"/>
              </w:rPr>
              <w:footnoteReference w:id="25"/>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(0)</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x.x</w:t>
            </w:r>
            <w:r w:rsidRPr="00CF7765">
              <w:rPr>
                <w:rFonts w:hint="eastAsia"/>
                <w:sz w:val="16"/>
                <w:szCs w:val="16"/>
              </w:rPr>
              <w:t>～</w:t>
            </w:r>
            <w:r w:rsidRPr="00CF7765">
              <w:rPr>
                <w:rFonts w:hint="eastAsia"/>
                <w:sz w:val="16"/>
                <w:szCs w:val="16"/>
              </w:rPr>
              <w:t>x.x (</w:t>
            </w:r>
            <w:r w:rsidRPr="00CF7765">
              <w:rPr>
                <w:rFonts w:hint="eastAsia"/>
                <w:sz w:val="16"/>
                <w:szCs w:val="16"/>
              </w:rPr>
              <w:t>％</w:t>
            </w: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r w:rsidRPr="00CF7765">
              <w:rPr>
                <w:rFonts w:hint="eastAsia"/>
                <w:sz w:val="16"/>
                <w:szCs w:val="16"/>
              </w:rPr>
              <w:t>Phin-PL</w:t>
            </w:r>
            <w:r w:rsidRPr="00CF7765">
              <w:rPr>
                <w:rFonts w:hint="eastAsia"/>
                <w:sz w:val="16"/>
                <w:szCs w:val="16"/>
              </w:rPr>
              <w:t>以降</w:t>
            </w: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デカラープロファイル</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Chars="102" w:left="344" w:hangingChars="100" w:hanging="160"/>
              <w:rPr>
                <w:sz w:val="16"/>
                <w:szCs w:val="16"/>
              </w:rPr>
            </w:pPr>
            <w:r w:rsidRPr="00CF7765">
              <w:rPr>
                <w:rFonts w:hint="eastAsia"/>
                <w:sz w:val="16"/>
                <w:szCs w:val="16"/>
              </w:rPr>
              <w:t>片面印刷</w:t>
            </w:r>
            <w:r w:rsidRPr="00CF7765">
              <w:rPr>
                <w:rFonts w:hint="eastAsia"/>
                <w:sz w:val="16"/>
                <w:szCs w:val="16"/>
              </w:rPr>
              <w:t xml:space="preserve"> - </w:t>
            </w:r>
            <w:r w:rsidRPr="00CF7765">
              <w:rPr>
                <w:rFonts w:hint="eastAsia"/>
                <w:sz w:val="16"/>
                <w:szCs w:val="16"/>
              </w:rPr>
              <w:t>ストレイト排出</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デフォルト</w:t>
            </w: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デフォルト</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テーブル</w:t>
            </w:r>
            <w:r w:rsidRPr="00CF7765">
              <w:rPr>
                <w:rFonts w:hint="eastAsia"/>
                <w:sz w:val="16"/>
                <w:szCs w:val="16"/>
              </w:rPr>
              <w:t>A"</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テーブル</w:t>
            </w:r>
            <w:r w:rsidRPr="00CF7765">
              <w:rPr>
                <w:rFonts w:hint="eastAsia"/>
                <w:sz w:val="16"/>
                <w:szCs w:val="16"/>
              </w:rPr>
              <w:t>B"</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テーブル</w:t>
            </w:r>
            <w:r w:rsidRPr="00CF7765">
              <w:rPr>
                <w:rFonts w:hint="eastAsia"/>
                <w:sz w:val="16"/>
                <w:szCs w:val="16"/>
              </w:rPr>
              <w:t>C"</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下向きカールの補正</w:t>
            </w:r>
            <w:r w:rsidRPr="00CF7765">
              <w:rPr>
                <w:rFonts w:hint="eastAsia"/>
                <w:sz w:val="16"/>
                <w:szCs w:val="16"/>
              </w:rPr>
              <w:t>-</w:t>
            </w:r>
            <w:r w:rsidRPr="00CF7765">
              <w:rPr>
                <w:rFonts w:hint="eastAsia"/>
                <w:sz w:val="16"/>
                <w:szCs w:val="16"/>
              </w:rPr>
              <w:t>強</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下向きカールの補正</w:t>
            </w:r>
            <w:r w:rsidRPr="00CF7765">
              <w:rPr>
                <w:rFonts w:hint="eastAsia"/>
                <w:sz w:val="16"/>
                <w:szCs w:val="16"/>
              </w:rPr>
              <w:t>-</w:t>
            </w:r>
            <w:r w:rsidRPr="00CF7765">
              <w:rPr>
                <w:rFonts w:hint="eastAsia"/>
                <w:sz w:val="16"/>
                <w:szCs w:val="16"/>
              </w:rPr>
              <w:t>中</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下向きカールの補正</w:t>
            </w:r>
            <w:r w:rsidRPr="00CF7765">
              <w:rPr>
                <w:rFonts w:hint="eastAsia"/>
                <w:sz w:val="16"/>
                <w:szCs w:val="16"/>
              </w:rPr>
              <w:t>-</w:t>
            </w:r>
            <w:r w:rsidRPr="00CF7765">
              <w:rPr>
                <w:rFonts w:hint="eastAsia"/>
                <w:sz w:val="16"/>
                <w:szCs w:val="16"/>
              </w:rPr>
              <w:t>弱</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下向きカールの補正</w:t>
            </w:r>
            <w:r w:rsidRPr="00CF7765">
              <w:rPr>
                <w:rFonts w:hint="eastAsia"/>
                <w:sz w:val="16"/>
                <w:szCs w:val="16"/>
              </w:rPr>
              <w:t>-</w:t>
            </w:r>
            <w:r w:rsidRPr="00CF7765">
              <w:rPr>
                <w:rFonts w:hint="eastAsia"/>
                <w:sz w:val="16"/>
                <w:szCs w:val="16"/>
              </w:rPr>
              <w:t>微弱</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補正なし</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上向きカールの補正</w:t>
            </w:r>
            <w:r w:rsidRPr="00CF7765">
              <w:rPr>
                <w:rFonts w:hint="eastAsia"/>
                <w:sz w:val="16"/>
                <w:szCs w:val="16"/>
              </w:rPr>
              <w:t>-</w:t>
            </w:r>
            <w:r w:rsidRPr="00CF7765">
              <w:rPr>
                <w:rFonts w:hint="eastAsia"/>
                <w:sz w:val="16"/>
                <w:szCs w:val="16"/>
              </w:rPr>
              <w:t>微弱</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上向きカールの補正</w:t>
            </w:r>
            <w:r w:rsidRPr="00CF7765">
              <w:rPr>
                <w:rFonts w:hint="eastAsia"/>
                <w:sz w:val="16"/>
                <w:szCs w:val="16"/>
              </w:rPr>
              <w:t>-</w:t>
            </w:r>
            <w:r w:rsidRPr="00CF7765">
              <w:rPr>
                <w:rFonts w:hint="eastAsia"/>
                <w:sz w:val="16"/>
                <w:szCs w:val="16"/>
              </w:rPr>
              <w:t>弱</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上向きカールの補正</w:t>
            </w:r>
            <w:r w:rsidRPr="00CF7765">
              <w:rPr>
                <w:rFonts w:hint="eastAsia"/>
                <w:sz w:val="16"/>
                <w:szCs w:val="16"/>
              </w:rPr>
              <w:t>-</w:t>
            </w:r>
            <w:r w:rsidRPr="00CF7765">
              <w:rPr>
                <w:rFonts w:hint="eastAsia"/>
                <w:sz w:val="16"/>
                <w:szCs w:val="16"/>
              </w:rPr>
              <w:t>中</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上向きカールの補正</w:t>
            </w:r>
            <w:r w:rsidRPr="00CF7765">
              <w:rPr>
                <w:rFonts w:hint="eastAsia"/>
                <w:sz w:val="16"/>
                <w:szCs w:val="16"/>
              </w:rPr>
              <w:t>-</w:t>
            </w:r>
            <w:r w:rsidRPr="00CF7765">
              <w:rPr>
                <w:rFonts w:hint="eastAsia"/>
                <w:sz w:val="16"/>
                <w:szCs w:val="16"/>
              </w:rPr>
              <w:t>強</w:t>
            </w: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Chars="102" w:left="344" w:hangingChars="100" w:hanging="160"/>
              <w:rPr>
                <w:sz w:val="16"/>
                <w:szCs w:val="16"/>
              </w:rPr>
            </w:pPr>
            <w:r w:rsidRPr="00CF7765">
              <w:rPr>
                <w:rFonts w:hint="eastAsia"/>
                <w:sz w:val="16"/>
                <w:szCs w:val="16"/>
              </w:rPr>
              <w:t>片面印刷</w:t>
            </w:r>
            <w:r w:rsidRPr="00CF7765">
              <w:rPr>
                <w:rFonts w:hint="eastAsia"/>
                <w:sz w:val="16"/>
                <w:szCs w:val="16"/>
              </w:rPr>
              <w:t xml:space="preserve"> - </w:t>
            </w:r>
            <w:r w:rsidRPr="00CF7765">
              <w:rPr>
                <w:rFonts w:hint="eastAsia"/>
                <w:sz w:val="16"/>
                <w:szCs w:val="16"/>
              </w:rPr>
              <w:t>反転排出</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同上</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同上</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Chars="102" w:left="184"/>
              <w:rPr>
                <w:sz w:val="16"/>
                <w:szCs w:val="16"/>
              </w:rPr>
            </w:pPr>
            <w:r w:rsidRPr="00CF7765">
              <w:rPr>
                <w:rFonts w:hint="eastAsia"/>
                <w:sz w:val="16"/>
                <w:szCs w:val="16"/>
              </w:rPr>
              <w:t>両面印刷</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同上</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同上</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トレイエアアシスト</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標準テーブル</w:t>
            </w: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標準テーブル</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重送対応テーブル</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ミスフィード対応テーブル</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強制オフ</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1"</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2"</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3"</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4"</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5"</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6"</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7"</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カスタムテーブル</w:t>
            </w:r>
            <w:r w:rsidRPr="00CF7765">
              <w:rPr>
                <w:rFonts w:hint="eastAsia"/>
                <w:sz w:val="16"/>
                <w:szCs w:val="16"/>
              </w:rPr>
              <w:t>8"</w:t>
            </w:r>
          </w:p>
        </w:tc>
        <w:tc>
          <w:tcPr>
            <w:tcW w:w="2916" w:type="dxa"/>
            <w:shd w:val="clear" w:color="auto" w:fill="BFBFBF"/>
          </w:tcPr>
          <w:p w:rsidR="00856114" w:rsidRPr="00CF7765" w:rsidRDefault="00856114" w:rsidP="00667BE0">
            <w:pPr>
              <w:pStyle w:val="aa"/>
              <w:ind w:left="0"/>
              <w:rPr>
                <w:sz w:val="16"/>
                <w:szCs w:val="16"/>
              </w:rPr>
            </w:pPr>
            <w:r w:rsidRPr="00CF7765">
              <w:rPr>
                <w:rFonts w:hint="eastAsia"/>
                <w:sz w:val="16"/>
                <w:szCs w:val="16"/>
              </w:rPr>
              <w:t>エアアシスト機能のない用紙トレイにおいては、設定は無効。</w:t>
            </w: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トレイエアヒーター</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標準</w:t>
            </w: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標準</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強制オフ</w:t>
            </w: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重送検知</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する</w:t>
            </w: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する</w:t>
            </w: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紙質ミスマッチ検知</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する</w:t>
            </w: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する</w:t>
            </w: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アライナーニップ圧調整</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(0)</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-40</w:t>
            </w:r>
            <w:r w:rsidRPr="00CF7765">
              <w:rPr>
                <w:rFonts w:hint="eastAsia"/>
                <w:sz w:val="16"/>
                <w:szCs w:val="16"/>
              </w:rPr>
              <w:t>～</w:t>
            </w:r>
            <w:r w:rsidRPr="00CF7765">
              <w:rPr>
                <w:rFonts w:hint="eastAsia"/>
                <w:sz w:val="16"/>
                <w:szCs w:val="16"/>
              </w:rPr>
              <w:t>40</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レジループ量出力調整</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0mm</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-30</w:t>
            </w:r>
            <w:r w:rsidRPr="00CF7765">
              <w:rPr>
                <w:rFonts w:hint="eastAsia"/>
                <w:sz w:val="16"/>
                <w:szCs w:val="16"/>
              </w:rPr>
              <w:t>～</w:t>
            </w:r>
            <w:r w:rsidRPr="00CF7765">
              <w:rPr>
                <w:rFonts w:hint="eastAsia"/>
                <w:sz w:val="16"/>
                <w:szCs w:val="16"/>
              </w:rPr>
              <w:t>30</w:t>
            </w:r>
          </w:p>
        </w:tc>
        <w:tc>
          <w:tcPr>
            <w:tcW w:w="2916" w:type="dxa"/>
            <w:shd w:val="clear" w:color="auto" w:fill="BFBFBF"/>
          </w:tcPr>
          <w:p w:rsidR="00856114" w:rsidRPr="00CF7765" w:rsidRDefault="00856114" w:rsidP="00667BE0">
            <w:pPr>
              <w:pStyle w:val="aa"/>
              <w:ind w:left="0"/>
              <w:rPr>
                <w:sz w:val="16"/>
                <w:szCs w:val="16"/>
              </w:rPr>
            </w:pPr>
            <w:r w:rsidRPr="00CF7765">
              <w:rPr>
                <w:rFonts w:hint="eastAsia"/>
                <w:sz w:val="16"/>
                <w:szCs w:val="16"/>
              </w:rPr>
              <w:t>1</w:t>
            </w:r>
            <w:r w:rsidRPr="00CF7765">
              <w:rPr>
                <w:rFonts w:hint="eastAsia"/>
                <w:sz w:val="16"/>
                <w:szCs w:val="16"/>
              </w:rPr>
              <w:t>段階は</w:t>
            </w:r>
            <w:r w:rsidRPr="00CF7765">
              <w:rPr>
                <w:rFonts w:hint="eastAsia"/>
                <w:sz w:val="16"/>
                <w:szCs w:val="16"/>
              </w:rPr>
              <w:t>0.3mm</w:t>
            </w:r>
            <w:r w:rsidRPr="00CF7765">
              <w:rPr>
                <w:rFonts w:hint="eastAsia"/>
                <w:sz w:val="16"/>
                <w:szCs w:val="16"/>
              </w:rPr>
              <w:t>刻み</w:t>
            </w: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用紙後端出力補正</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(100)</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0</w:t>
            </w:r>
            <w:r w:rsidRPr="00CF7765">
              <w:rPr>
                <w:rFonts w:hint="eastAsia"/>
                <w:sz w:val="16"/>
                <w:szCs w:val="16"/>
              </w:rPr>
              <w:t>～</w:t>
            </w:r>
            <w:r w:rsidRPr="00CF7765">
              <w:rPr>
                <w:rFonts w:hint="eastAsia"/>
                <w:sz w:val="16"/>
                <w:szCs w:val="16"/>
              </w:rPr>
              <w:t>100(</w:t>
            </w:r>
            <w:r w:rsidRPr="00CF7765">
              <w:rPr>
                <w:rFonts w:hint="eastAsia"/>
                <w:sz w:val="16"/>
                <w:szCs w:val="16"/>
              </w:rPr>
              <w:t>％</w:t>
            </w: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転写部用紙搬送速度調整</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(0)</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-0.5</w:t>
            </w:r>
            <w:r w:rsidRPr="00CF7765">
              <w:rPr>
                <w:rFonts w:hint="eastAsia"/>
                <w:sz w:val="16"/>
                <w:szCs w:val="16"/>
              </w:rPr>
              <w:t>～</w:t>
            </w:r>
            <w:r w:rsidRPr="00CF7765">
              <w:rPr>
                <w:rFonts w:hint="eastAsia"/>
                <w:sz w:val="16"/>
                <w:szCs w:val="16"/>
              </w:rPr>
              <w:t>0.5(</w:t>
            </w:r>
            <w:r w:rsidRPr="00CF7765">
              <w:rPr>
                <w:rFonts w:hint="eastAsia"/>
                <w:sz w:val="16"/>
                <w:szCs w:val="16"/>
              </w:rPr>
              <w:t>％</w:t>
            </w:r>
            <w:r w:rsidRPr="00CF7765">
              <w:rPr>
                <w:rFonts w:hint="eastAsia"/>
                <w:sz w:val="16"/>
                <w:szCs w:val="16"/>
              </w:rPr>
              <w:t>)</w:t>
            </w:r>
          </w:p>
        </w:tc>
        <w:tc>
          <w:tcPr>
            <w:tcW w:w="2916" w:type="dxa"/>
            <w:shd w:val="clear" w:color="auto" w:fill="BFBFBF"/>
          </w:tcPr>
          <w:p w:rsidR="00856114" w:rsidRPr="00CF7765" w:rsidRDefault="00856114" w:rsidP="00667BE0">
            <w:pPr>
              <w:pStyle w:val="aa"/>
              <w:ind w:left="0"/>
              <w:rPr>
                <w:sz w:val="16"/>
                <w:szCs w:val="16"/>
              </w:rPr>
            </w:pP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アライメント調整</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自動</w:t>
            </w: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0</w:t>
            </w:r>
            <w:r w:rsidRPr="00CF7765">
              <w:rPr>
                <w:rFonts w:hint="eastAsia"/>
                <w:sz w:val="16"/>
                <w:szCs w:val="16"/>
              </w:rPr>
              <w:t>：</w:t>
            </w:r>
            <w:r w:rsidRPr="00CF7765">
              <w:rPr>
                <w:rFonts w:hint="eastAsia"/>
                <w:sz w:val="16"/>
                <w:szCs w:val="16"/>
              </w:rPr>
              <w:t xml:space="preserve"> </w:t>
            </w:r>
            <w:r w:rsidRPr="00CF7765">
              <w:rPr>
                <w:rFonts w:hint="eastAsia"/>
                <w:sz w:val="16"/>
                <w:szCs w:val="16"/>
              </w:rPr>
              <w:t>自動</w:t>
            </w:r>
          </w:p>
          <w:p w:rsidR="00856114" w:rsidRPr="00CF7765" w:rsidRDefault="00856114" w:rsidP="00667BE0">
            <w:pPr>
              <w:pStyle w:val="aa"/>
              <w:ind w:left="0"/>
              <w:rPr>
                <w:sz w:val="16"/>
                <w:szCs w:val="16"/>
              </w:rPr>
            </w:pPr>
            <w:r w:rsidRPr="00CF7765">
              <w:rPr>
                <w:rFonts w:hint="eastAsia"/>
                <w:sz w:val="16"/>
                <w:szCs w:val="16"/>
              </w:rPr>
              <w:t>1</w:t>
            </w:r>
            <w:r w:rsidRPr="00CF7765">
              <w:rPr>
                <w:rFonts w:hint="eastAsia"/>
                <w:sz w:val="16"/>
                <w:szCs w:val="16"/>
              </w:rPr>
              <w:t>～</w:t>
            </w:r>
            <w:r w:rsidRPr="00CF7765">
              <w:rPr>
                <w:rFonts w:hint="eastAsia"/>
                <w:sz w:val="16"/>
                <w:szCs w:val="16"/>
              </w:rPr>
              <w:t>32767</w:t>
            </w:r>
          </w:p>
        </w:tc>
        <w:tc>
          <w:tcPr>
            <w:tcW w:w="2916" w:type="dxa"/>
            <w:shd w:val="clear" w:color="auto" w:fill="BFBFBF"/>
          </w:tcPr>
          <w:p w:rsidR="00856114" w:rsidRPr="00CF7765" w:rsidRDefault="00856114" w:rsidP="00667BE0">
            <w:pPr>
              <w:pStyle w:val="aa"/>
              <w:ind w:left="0"/>
              <w:rPr>
                <w:sz w:val="16"/>
                <w:szCs w:val="16"/>
              </w:rPr>
            </w:pPr>
            <w:r w:rsidRPr="00CF7765">
              <w:rPr>
                <w:rFonts w:hint="eastAsia"/>
                <w:sz w:val="16"/>
                <w:szCs w:val="16"/>
              </w:rPr>
              <w:t>PH-UI</w:t>
            </w:r>
            <w:r w:rsidRPr="00CF7765">
              <w:rPr>
                <w:rFonts w:hint="eastAsia"/>
                <w:sz w:val="16"/>
                <w:szCs w:val="16"/>
              </w:rPr>
              <w:t>に登録されているアライメント調整テーブルの識別子</w:t>
            </w:r>
          </w:p>
        </w:tc>
      </w:tr>
      <w:tr w:rsidR="00856114" w:rsidRPr="00CF7765" w:rsidTr="00667BE0">
        <w:trPr>
          <w:cantSplit/>
          <w:jc w:val="right"/>
        </w:trPr>
        <w:tc>
          <w:tcPr>
            <w:tcW w:w="2268" w:type="dxa"/>
            <w:shd w:val="clear" w:color="auto" w:fill="BFBFBF"/>
          </w:tcPr>
          <w:p w:rsidR="00856114" w:rsidRPr="00CF7765" w:rsidRDefault="00856114" w:rsidP="00667BE0">
            <w:pPr>
              <w:pStyle w:val="aa"/>
              <w:ind w:left="0"/>
              <w:rPr>
                <w:sz w:val="16"/>
                <w:szCs w:val="16"/>
              </w:rPr>
            </w:pPr>
            <w:r w:rsidRPr="00CF7765">
              <w:rPr>
                <w:rFonts w:hint="eastAsia"/>
                <w:sz w:val="16"/>
                <w:szCs w:val="16"/>
              </w:rPr>
              <w:t>折り位置調整</w:t>
            </w:r>
          </w:p>
        </w:tc>
        <w:tc>
          <w:tcPr>
            <w:tcW w:w="1701" w:type="dxa"/>
            <w:shd w:val="clear" w:color="auto" w:fill="BFBFBF"/>
          </w:tcPr>
          <w:p w:rsidR="00856114" w:rsidRPr="00CF7765" w:rsidRDefault="00856114" w:rsidP="00667BE0">
            <w:pPr>
              <w:pStyle w:val="aa"/>
              <w:ind w:left="0"/>
              <w:rPr>
                <w:sz w:val="16"/>
                <w:szCs w:val="16"/>
              </w:rPr>
            </w:pPr>
            <w:r w:rsidRPr="00CF7765">
              <w:rPr>
                <w:rFonts w:hint="eastAsia"/>
                <w:sz w:val="16"/>
                <w:szCs w:val="16"/>
              </w:rPr>
              <w:t>"</w:t>
            </w:r>
            <w:r w:rsidRPr="00CF7765">
              <w:rPr>
                <w:rFonts w:hint="eastAsia"/>
                <w:sz w:val="16"/>
                <w:szCs w:val="16"/>
              </w:rPr>
              <w:t>自動</w:t>
            </w:r>
            <w:r w:rsidRPr="00CF7765">
              <w:rPr>
                <w:rFonts w:hint="eastAsia"/>
                <w:sz w:val="16"/>
                <w:szCs w:val="16"/>
              </w:rPr>
              <w:t>"</w:t>
            </w:r>
          </w:p>
        </w:tc>
        <w:tc>
          <w:tcPr>
            <w:tcW w:w="2551" w:type="dxa"/>
            <w:shd w:val="clear" w:color="auto" w:fill="BFBFBF"/>
          </w:tcPr>
          <w:p w:rsidR="00856114" w:rsidRPr="00CF7765" w:rsidRDefault="00856114" w:rsidP="00667BE0">
            <w:pPr>
              <w:pStyle w:val="aa"/>
              <w:ind w:left="0"/>
              <w:rPr>
                <w:sz w:val="16"/>
                <w:szCs w:val="16"/>
              </w:rPr>
            </w:pPr>
            <w:r w:rsidRPr="00CF7765">
              <w:rPr>
                <w:rFonts w:hint="eastAsia"/>
                <w:sz w:val="16"/>
                <w:szCs w:val="16"/>
              </w:rPr>
              <w:t>0</w:t>
            </w:r>
            <w:r w:rsidRPr="00CF7765">
              <w:rPr>
                <w:rFonts w:hint="eastAsia"/>
                <w:sz w:val="16"/>
                <w:szCs w:val="16"/>
              </w:rPr>
              <w:t>：</w:t>
            </w:r>
            <w:r w:rsidRPr="00CF7765">
              <w:rPr>
                <w:rFonts w:hint="eastAsia"/>
                <w:sz w:val="16"/>
                <w:szCs w:val="16"/>
              </w:rPr>
              <w:t xml:space="preserve"> </w:t>
            </w:r>
            <w:r w:rsidRPr="00CF7765">
              <w:rPr>
                <w:rFonts w:hint="eastAsia"/>
                <w:sz w:val="16"/>
                <w:szCs w:val="16"/>
              </w:rPr>
              <w:t>自動</w:t>
            </w:r>
          </w:p>
          <w:p w:rsidR="00856114" w:rsidRPr="00CF7765" w:rsidRDefault="00856114" w:rsidP="00667BE0">
            <w:pPr>
              <w:pStyle w:val="aa"/>
              <w:ind w:left="0"/>
              <w:rPr>
                <w:sz w:val="16"/>
                <w:szCs w:val="16"/>
              </w:rPr>
            </w:pPr>
            <w:r w:rsidRPr="00CF7765">
              <w:rPr>
                <w:rFonts w:hint="eastAsia"/>
                <w:sz w:val="16"/>
                <w:szCs w:val="16"/>
              </w:rPr>
              <w:t>1</w:t>
            </w:r>
            <w:r w:rsidRPr="00CF7765">
              <w:rPr>
                <w:rFonts w:hint="eastAsia"/>
                <w:sz w:val="16"/>
                <w:szCs w:val="16"/>
              </w:rPr>
              <w:t>～</w:t>
            </w:r>
            <w:r w:rsidRPr="00CF7765">
              <w:rPr>
                <w:rFonts w:hint="eastAsia"/>
                <w:sz w:val="16"/>
                <w:szCs w:val="16"/>
              </w:rPr>
              <w:t>32767</w:t>
            </w:r>
          </w:p>
        </w:tc>
        <w:tc>
          <w:tcPr>
            <w:tcW w:w="2916" w:type="dxa"/>
            <w:shd w:val="clear" w:color="auto" w:fill="BFBFBF"/>
          </w:tcPr>
          <w:p w:rsidR="00856114" w:rsidRPr="00CF7765" w:rsidRDefault="00856114" w:rsidP="00667BE0">
            <w:pPr>
              <w:pStyle w:val="aa"/>
              <w:ind w:left="0"/>
              <w:rPr>
                <w:sz w:val="16"/>
                <w:szCs w:val="16"/>
              </w:rPr>
            </w:pPr>
            <w:r w:rsidRPr="00CF7765">
              <w:rPr>
                <w:rFonts w:hint="eastAsia"/>
                <w:sz w:val="16"/>
                <w:szCs w:val="16"/>
              </w:rPr>
              <w:t>PH-UI</w:t>
            </w:r>
            <w:r w:rsidRPr="00CF7765">
              <w:rPr>
                <w:rFonts w:hint="eastAsia"/>
                <w:sz w:val="16"/>
                <w:szCs w:val="16"/>
              </w:rPr>
              <w:t>に登録されている折り位置調整テーブルの識別子</w:t>
            </w:r>
          </w:p>
        </w:tc>
      </w:tr>
    </w:tbl>
    <w:p w:rsidR="008B1BEB" w:rsidRPr="00CF7765" w:rsidRDefault="008B1BEB" w:rsidP="008B1BEB">
      <w:pPr>
        <w:pStyle w:val="aa"/>
        <w:tabs>
          <w:tab w:val="clear" w:pos="567"/>
          <w:tab w:val="clear" w:pos="851"/>
          <w:tab w:val="left" w:pos="840"/>
        </w:tabs>
        <w:ind w:left="840"/>
      </w:pPr>
    </w:p>
    <w:p w:rsidR="008B1BEB" w:rsidRPr="00CF7765" w:rsidRDefault="00C3491E" w:rsidP="008B1BEB">
      <w:pPr>
        <w:pStyle w:val="aa"/>
        <w:tabs>
          <w:tab w:val="clear" w:pos="567"/>
          <w:tab w:val="clear" w:pos="851"/>
          <w:tab w:val="left" w:pos="840"/>
        </w:tabs>
        <w:ind w:left="840"/>
      </w:pPr>
      <w:r w:rsidRPr="00CF7765">
        <w:br w:type="page"/>
      </w:r>
      <w:r w:rsidR="008B1BEB" w:rsidRPr="00CF7765">
        <w:rPr>
          <w:rFonts w:hint="eastAsia"/>
        </w:rPr>
        <w:lastRenderedPageBreak/>
        <w:t>＜トレイ設定で可能なパラメータ一覧</w:t>
      </w:r>
      <w:r w:rsidR="008B1BEB" w:rsidRPr="00CF7765">
        <w:rPr>
          <w:rFonts w:hint="eastAsia"/>
        </w:rPr>
        <w:t xml:space="preserve"> </w:t>
      </w:r>
      <w:r w:rsidR="008B1BEB" w:rsidRPr="00CF7765">
        <w:t>–</w:t>
      </w:r>
      <w:r w:rsidR="008B1BEB" w:rsidRPr="00CF7765">
        <w:rPr>
          <w:rFonts w:hint="eastAsia"/>
        </w:rPr>
        <w:t xml:space="preserve"> </w:t>
      </w:r>
      <w:r w:rsidR="008B1BEB" w:rsidRPr="00CF7765">
        <w:rPr>
          <w:rFonts w:hint="eastAsia"/>
        </w:rPr>
        <w:t>調整用パラメータ＞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8"/>
        <w:gridCol w:w="1701"/>
        <w:gridCol w:w="2551"/>
        <w:gridCol w:w="2916"/>
      </w:tblGrid>
      <w:tr w:rsidR="008B1BEB" w:rsidRPr="00CF7765" w:rsidTr="00667BE0">
        <w:trPr>
          <w:cantSplit/>
          <w:tblHeader/>
          <w:jc w:val="right"/>
        </w:trPr>
        <w:tc>
          <w:tcPr>
            <w:tcW w:w="2268" w:type="dxa"/>
            <w:shd w:val="clear" w:color="auto" w:fill="FFFF00"/>
          </w:tcPr>
          <w:p w:rsidR="008B1BEB" w:rsidRPr="00CF7765" w:rsidRDefault="008B1BEB" w:rsidP="00667BE0">
            <w:pPr>
              <w:pStyle w:val="aa"/>
              <w:ind w:left="0"/>
              <w:rPr>
                <w:sz w:val="16"/>
                <w:szCs w:val="16"/>
              </w:rPr>
            </w:pPr>
            <w:r w:rsidRPr="00CF7765">
              <w:rPr>
                <w:rFonts w:hint="eastAsia"/>
                <w:sz w:val="16"/>
                <w:szCs w:val="16"/>
              </w:rPr>
              <w:t>項目</w:t>
            </w:r>
          </w:p>
        </w:tc>
        <w:tc>
          <w:tcPr>
            <w:tcW w:w="1701" w:type="dxa"/>
            <w:shd w:val="clear" w:color="auto" w:fill="FFFF00"/>
          </w:tcPr>
          <w:p w:rsidR="008B1BEB" w:rsidRPr="00CF7765" w:rsidRDefault="008B1BEB" w:rsidP="00667BE0">
            <w:pPr>
              <w:pStyle w:val="aa"/>
              <w:ind w:left="0"/>
              <w:jc w:val="left"/>
              <w:rPr>
                <w:sz w:val="16"/>
                <w:szCs w:val="16"/>
              </w:rPr>
            </w:pPr>
            <w:r w:rsidRPr="00CF7765">
              <w:rPr>
                <w:rFonts w:hint="eastAsia"/>
                <w:sz w:val="16"/>
                <w:szCs w:val="16"/>
              </w:rPr>
              <w:t>デフォルト値</w:t>
            </w:r>
          </w:p>
        </w:tc>
        <w:tc>
          <w:tcPr>
            <w:tcW w:w="2551" w:type="dxa"/>
            <w:shd w:val="clear" w:color="auto" w:fill="FFFF00"/>
          </w:tcPr>
          <w:p w:rsidR="008B1BEB" w:rsidRPr="00CF7765" w:rsidRDefault="008B1BEB" w:rsidP="00667BE0">
            <w:pPr>
              <w:pStyle w:val="aa"/>
              <w:ind w:left="0"/>
              <w:rPr>
                <w:sz w:val="16"/>
                <w:szCs w:val="16"/>
              </w:rPr>
            </w:pPr>
            <w:r w:rsidRPr="00CF7765">
              <w:rPr>
                <w:rFonts w:hint="eastAsia"/>
                <w:sz w:val="16"/>
                <w:szCs w:val="16"/>
              </w:rPr>
              <w:t>設定範囲</w:t>
            </w:r>
          </w:p>
        </w:tc>
        <w:tc>
          <w:tcPr>
            <w:tcW w:w="2916" w:type="dxa"/>
            <w:shd w:val="clear" w:color="auto" w:fill="FFFF00"/>
          </w:tcPr>
          <w:p w:rsidR="008B1BEB" w:rsidRPr="00CF7765" w:rsidRDefault="008B1BEB" w:rsidP="00667BE0">
            <w:pPr>
              <w:pStyle w:val="aa"/>
              <w:ind w:left="0"/>
              <w:rPr>
                <w:sz w:val="16"/>
                <w:szCs w:val="16"/>
              </w:rPr>
            </w:pPr>
            <w:r w:rsidRPr="00CF7765">
              <w:rPr>
                <w:rFonts w:hint="eastAsia"/>
                <w:sz w:val="16"/>
                <w:szCs w:val="16"/>
              </w:rPr>
              <w:t>備考</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構成またはデフォルト値</w:t>
            </w:r>
            <w:r w:rsidRPr="00CF7765">
              <w:rPr>
                <w:rFonts w:hint="eastAsia"/>
                <w:sz w:val="16"/>
                <w:szCs w:val="16"/>
              </w:rPr>
              <w:t>)</w:t>
            </w:r>
          </w:p>
        </w:tc>
      </w:tr>
      <w:tr w:rsidR="008B1BEB" w:rsidRPr="00CF7765" w:rsidTr="00667BE0">
        <w:trPr>
          <w:cantSplit/>
          <w:tblHeader/>
          <w:jc w:val="right"/>
        </w:trPr>
        <w:tc>
          <w:tcPr>
            <w:tcW w:w="9436" w:type="dxa"/>
            <w:gridSpan w:val="4"/>
            <w:shd w:val="clear" w:color="auto" w:fill="FFFF00"/>
          </w:tcPr>
          <w:p w:rsidR="008B1BEB" w:rsidRPr="00CF7765" w:rsidRDefault="008B1BEB" w:rsidP="00667BE0">
            <w:pPr>
              <w:pStyle w:val="aa"/>
              <w:ind w:left="0"/>
              <w:rPr>
                <w:sz w:val="16"/>
                <w:szCs w:val="16"/>
              </w:rPr>
            </w:pPr>
            <w:r w:rsidRPr="00CF7765">
              <w:rPr>
                <w:rFonts w:hint="eastAsia"/>
                <w:sz w:val="16"/>
                <w:szCs w:val="16"/>
              </w:rPr>
              <w:t>デバイス側ではストック関連情報として管理</w:t>
            </w:r>
          </w:p>
        </w:tc>
      </w:tr>
      <w:tr w:rsidR="008B1BEB" w:rsidRPr="00CF7765" w:rsidTr="00667BE0">
        <w:trPr>
          <w:cantSplit/>
          <w:jc w:val="right"/>
        </w:trPr>
        <w:tc>
          <w:tcPr>
            <w:tcW w:w="2268" w:type="dxa"/>
            <w:shd w:val="clear" w:color="auto" w:fill="BFBFBF"/>
          </w:tcPr>
          <w:p w:rsidR="008B1BEB" w:rsidRPr="00CF7765" w:rsidRDefault="008B1BEB" w:rsidP="00667BE0">
            <w:pPr>
              <w:pStyle w:val="aa"/>
              <w:ind w:left="0"/>
              <w:rPr>
                <w:sz w:val="16"/>
                <w:szCs w:val="16"/>
              </w:rPr>
            </w:pPr>
            <w:r w:rsidRPr="00CF7765">
              <w:rPr>
                <w:rFonts w:hint="eastAsia"/>
                <w:sz w:val="16"/>
                <w:szCs w:val="16"/>
              </w:rPr>
              <w:t>アライメント調整</w:t>
            </w:r>
          </w:p>
        </w:tc>
        <w:tc>
          <w:tcPr>
            <w:tcW w:w="1701" w:type="dxa"/>
            <w:shd w:val="clear" w:color="auto" w:fill="BFBFBF"/>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自動</w:t>
            </w:r>
            <w:r w:rsidRPr="00CF7765">
              <w:rPr>
                <w:rFonts w:hint="eastAsia"/>
                <w:sz w:val="16"/>
                <w:szCs w:val="16"/>
              </w:rPr>
              <w:t>"</w:t>
            </w:r>
          </w:p>
        </w:tc>
        <w:tc>
          <w:tcPr>
            <w:tcW w:w="2551" w:type="dxa"/>
            <w:shd w:val="clear" w:color="auto" w:fill="BFBFBF"/>
          </w:tcPr>
          <w:p w:rsidR="008B1BEB" w:rsidRPr="00CF7765" w:rsidRDefault="008B1BEB" w:rsidP="00667BE0">
            <w:pPr>
              <w:pStyle w:val="aa"/>
              <w:ind w:left="0"/>
              <w:rPr>
                <w:sz w:val="16"/>
                <w:szCs w:val="16"/>
              </w:rPr>
            </w:pPr>
            <w:r w:rsidRPr="00CF7765">
              <w:rPr>
                <w:rFonts w:hint="eastAsia"/>
                <w:sz w:val="16"/>
                <w:szCs w:val="16"/>
              </w:rPr>
              <w:t>0</w:t>
            </w:r>
            <w:r w:rsidRPr="00CF7765">
              <w:rPr>
                <w:rFonts w:hint="eastAsia"/>
                <w:sz w:val="16"/>
                <w:szCs w:val="16"/>
              </w:rPr>
              <w:t>：</w:t>
            </w:r>
            <w:r w:rsidRPr="00CF7765">
              <w:rPr>
                <w:rFonts w:hint="eastAsia"/>
                <w:sz w:val="16"/>
                <w:szCs w:val="16"/>
              </w:rPr>
              <w:t xml:space="preserve"> </w:t>
            </w:r>
            <w:r w:rsidRPr="00CF7765">
              <w:rPr>
                <w:rFonts w:hint="eastAsia"/>
                <w:sz w:val="16"/>
                <w:szCs w:val="16"/>
              </w:rPr>
              <w:t>自動</w:t>
            </w:r>
          </w:p>
          <w:p w:rsidR="008B1BEB" w:rsidRPr="00CF7765" w:rsidRDefault="008B1BEB" w:rsidP="00667BE0">
            <w:pPr>
              <w:pStyle w:val="aa"/>
              <w:ind w:left="0"/>
              <w:rPr>
                <w:sz w:val="16"/>
                <w:szCs w:val="16"/>
              </w:rPr>
            </w:pPr>
            <w:r w:rsidRPr="00CF7765">
              <w:rPr>
                <w:rFonts w:hint="eastAsia"/>
                <w:sz w:val="16"/>
                <w:szCs w:val="16"/>
              </w:rPr>
              <w:t>1</w:t>
            </w:r>
            <w:r w:rsidRPr="00CF7765">
              <w:rPr>
                <w:rFonts w:hint="eastAsia"/>
                <w:sz w:val="16"/>
                <w:szCs w:val="16"/>
              </w:rPr>
              <w:t>～</w:t>
            </w:r>
            <w:r w:rsidRPr="00CF7765">
              <w:rPr>
                <w:rFonts w:hint="eastAsia"/>
                <w:sz w:val="16"/>
                <w:szCs w:val="16"/>
              </w:rPr>
              <w:t>32767</w:t>
            </w:r>
          </w:p>
        </w:tc>
        <w:tc>
          <w:tcPr>
            <w:tcW w:w="2916" w:type="dxa"/>
            <w:shd w:val="clear" w:color="auto" w:fill="BFBFBF"/>
          </w:tcPr>
          <w:p w:rsidR="008B1BEB" w:rsidRPr="00CF7765" w:rsidRDefault="008B1BEB" w:rsidP="00667BE0">
            <w:pPr>
              <w:pStyle w:val="aa"/>
              <w:ind w:left="0"/>
              <w:rPr>
                <w:sz w:val="16"/>
                <w:szCs w:val="16"/>
              </w:rPr>
            </w:pPr>
            <w:r w:rsidRPr="00CF7765">
              <w:rPr>
                <w:rFonts w:hint="eastAsia"/>
                <w:sz w:val="16"/>
                <w:szCs w:val="16"/>
              </w:rPr>
              <w:t>PH-UI</w:t>
            </w:r>
            <w:r w:rsidRPr="00CF7765">
              <w:rPr>
                <w:rFonts w:hint="eastAsia"/>
                <w:sz w:val="16"/>
                <w:szCs w:val="16"/>
              </w:rPr>
              <w:t>に登録されているアライメント調整テーブルの識別子</w:t>
            </w:r>
          </w:p>
        </w:tc>
      </w:tr>
    </w:tbl>
    <w:p w:rsidR="008B1BEB" w:rsidRPr="00CF7765" w:rsidRDefault="008B1BEB" w:rsidP="008B1BEB">
      <w:pPr>
        <w:pStyle w:val="aa"/>
        <w:tabs>
          <w:tab w:val="clear" w:pos="567"/>
          <w:tab w:val="clear" w:pos="851"/>
          <w:tab w:val="left" w:pos="840"/>
        </w:tabs>
        <w:ind w:left="840"/>
      </w:pPr>
    </w:p>
    <w:p w:rsidR="008B1BEB" w:rsidRPr="00CF7765" w:rsidRDefault="008B1BEB" w:rsidP="008B1BEB">
      <w:pPr>
        <w:pStyle w:val="aa"/>
        <w:tabs>
          <w:tab w:val="clear" w:pos="567"/>
          <w:tab w:val="clear" w:pos="851"/>
          <w:tab w:val="left" w:pos="840"/>
        </w:tabs>
        <w:ind w:left="840"/>
      </w:pPr>
      <w:r w:rsidRPr="00CF7765">
        <w:rPr>
          <w:rFonts w:hint="eastAsia"/>
        </w:rPr>
        <w:t>＜システムデータ＞　用紙および用紙トレイに関連するものの取り扱い。</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9"/>
        <w:gridCol w:w="2551"/>
        <w:gridCol w:w="2916"/>
      </w:tblGrid>
      <w:tr w:rsidR="008B1BEB" w:rsidRPr="00CF7765" w:rsidTr="00203D5F">
        <w:trPr>
          <w:cantSplit/>
          <w:tblHeader/>
          <w:jc w:val="right"/>
        </w:trPr>
        <w:tc>
          <w:tcPr>
            <w:tcW w:w="3969" w:type="dxa"/>
            <w:shd w:val="clear" w:color="auto" w:fill="FFFF00"/>
          </w:tcPr>
          <w:p w:rsidR="008B1BEB" w:rsidRPr="00CF7765" w:rsidRDefault="008B1BEB" w:rsidP="00667BE0">
            <w:pPr>
              <w:pStyle w:val="aa"/>
              <w:ind w:left="0"/>
              <w:rPr>
                <w:sz w:val="16"/>
                <w:szCs w:val="16"/>
              </w:rPr>
            </w:pPr>
            <w:r w:rsidRPr="00CF7765">
              <w:rPr>
                <w:rFonts w:hint="eastAsia"/>
                <w:sz w:val="16"/>
                <w:szCs w:val="16"/>
              </w:rPr>
              <w:t>項目</w:t>
            </w:r>
          </w:p>
        </w:tc>
        <w:tc>
          <w:tcPr>
            <w:tcW w:w="2551" w:type="dxa"/>
            <w:shd w:val="clear" w:color="auto" w:fill="FFFF00"/>
          </w:tcPr>
          <w:p w:rsidR="008B1BEB" w:rsidRPr="00CF7765" w:rsidRDefault="008B1BEB" w:rsidP="00667BE0">
            <w:pPr>
              <w:pStyle w:val="aa"/>
              <w:ind w:left="0"/>
              <w:rPr>
                <w:sz w:val="16"/>
                <w:szCs w:val="16"/>
              </w:rPr>
            </w:pPr>
            <w:r w:rsidRPr="00CF7765">
              <w:rPr>
                <w:rFonts w:hint="eastAsia"/>
                <w:sz w:val="16"/>
                <w:szCs w:val="16"/>
              </w:rPr>
              <w:t>設定値</w:t>
            </w:r>
          </w:p>
        </w:tc>
        <w:tc>
          <w:tcPr>
            <w:tcW w:w="2916" w:type="dxa"/>
            <w:shd w:val="clear" w:color="auto" w:fill="FFFF00"/>
          </w:tcPr>
          <w:p w:rsidR="008B1BEB" w:rsidRPr="00CF7765" w:rsidRDefault="008B1BEB" w:rsidP="00667BE0">
            <w:pPr>
              <w:pStyle w:val="aa"/>
              <w:ind w:left="0"/>
              <w:rPr>
                <w:sz w:val="16"/>
                <w:szCs w:val="16"/>
              </w:rPr>
            </w:pPr>
            <w:r w:rsidRPr="00CF7765">
              <w:rPr>
                <w:rFonts w:hint="eastAsia"/>
                <w:sz w:val="16"/>
                <w:szCs w:val="16"/>
              </w:rPr>
              <w:t>備考</w:t>
            </w:r>
          </w:p>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構成またはデフォルト値</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tabs>
                <w:tab w:val="clear" w:pos="1701"/>
                <w:tab w:val="left" w:pos="2594"/>
              </w:tabs>
              <w:ind w:left="0"/>
              <w:rPr>
                <w:sz w:val="16"/>
                <w:szCs w:val="16"/>
              </w:rPr>
            </w:pPr>
            <w:r w:rsidRPr="00CF7765">
              <w:rPr>
                <w:rFonts w:hint="eastAsia"/>
                <w:sz w:val="16"/>
                <w:szCs w:val="16"/>
              </w:rPr>
              <w:t>トレイの定形サイズ切り変え</w:t>
            </w:r>
            <w:r w:rsidRPr="00CF7765">
              <w:rPr>
                <w:rFonts w:hint="eastAsia"/>
                <w:sz w:val="16"/>
                <w:szCs w:val="16"/>
              </w:rPr>
              <w:t>1</w:t>
            </w:r>
            <w:r w:rsidRPr="00CF7765">
              <w:rPr>
                <w:rFonts w:hint="eastAsia"/>
                <w:sz w:val="16"/>
                <w:szCs w:val="16"/>
              </w:rPr>
              <w:t>～</w:t>
            </w:r>
            <w:r w:rsidRPr="00CF7765">
              <w:rPr>
                <w:rFonts w:hint="eastAsia"/>
                <w:sz w:val="16"/>
                <w:szCs w:val="16"/>
              </w:rPr>
              <w:t>n</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サイズ設定のため用意されない</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Interposer</w:t>
            </w:r>
            <w:r w:rsidR="00203D5F" w:rsidRPr="00CF7765">
              <w:rPr>
                <w:rFonts w:hint="eastAsia"/>
                <w:sz w:val="16"/>
                <w:szCs w:val="16"/>
              </w:rPr>
              <w:t>(</w:t>
            </w:r>
            <w:r w:rsidR="00203D5F" w:rsidRPr="00CF7765">
              <w:rPr>
                <w:rFonts w:hint="eastAsia"/>
                <w:sz w:val="16"/>
                <w:szCs w:val="16"/>
              </w:rPr>
              <w:t>合紙トレイ</w:t>
            </w:r>
            <w:r w:rsidR="00203D5F" w:rsidRPr="00CF7765">
              <w:rPr>
                <w:rFonts w:hint="eastAsia"/>
                <w:sz w:val="16"/>
                <w:szCs w:val="16"/>
              </w:rPr>
              <w:t>)</w:t>
            </w:r>
            <w:r w:rsidRPr="00CF7765">
              <w:rPr>
                <w:rFonts w:hint="eastAsia"/>
                <w:sz w:val="16"/>
                <w:szCs w:val="16"/>
              </w:rPr>
              <w:t>の定形サイズ切り変え</w:t>
            </w:r>
            <w:r w:rsidRPr="00CF7765">
              <w:rPr>
                <w:rFonts w:hint="eastAsia"/>
                <w:sz w:val="16"/>
                <w:szCs w:val="16"/>
              </w:rPr>
              <w:t>1</w:t>
            </w:r>
            <w:r w:rsidRPr="00CF7765">
              <w:rPr>
                <w:rFonts w:hint="eastAsia"/>
                <w:sz w:val="16"/>
                <w:szCs w:val="16"/>
              </w:rPr>
              <w:t>～</w:t>
            </w:r>
            <w:r w:rsidRPr="00CF7765">
              <w:rPr>
                <w:rFonts w:hint="eastAsia"/>
                <w:sz w:val="16"/>
                <w:szCs w:val="16"/>
              </w:rPr>
              <w:t>n</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サイズ設定のため用意されない</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手差しの用紙サイズ自動検知モード</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サイズ設定のため用意されない</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 xml:space="preserve">の定形サイズ　</w:t>
            </w:r>
            <w:r w:rsidRPr="00CF7765">
              <w:rPr>
                <w:rStyle w:val="afe"/>
                <w:sz w:val="16"/>
                <w:szCs w:val="16"/>
              </w:rPr>
              <w:footnoteReference w:id="26"/>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"NULL"</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の主走査幅</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0</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の副走査幅</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0</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の定型外サイズの単位</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jc w:val="left"/>
              <w:rPr>
                <w:sz w:val="16"/>
                <w:szCs w:val="16"/>
              </w:rPr>
            </w:pPr>
            <w:r w:rsidRPr="00CF7765">
              <w:rPr>
                <w:rFonts w:hint="eastAsia"/>
                <w:sz w:val="16"/>
                <w:szCs w:val="16"/>
              </w:rPr>
              <w:t>"</w:t>
            </w:r>
            <w:r w:rsidRPr="00CF7765">
              <w:rPr>
                <w:rFonts w:hint="eastAsia"/>
                <w:sz w:val="16"/>
                <w:szCs w:val="16"/>
              </w:rPr>
              <w:t>定形設定</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の定形サイズの方向</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"NULL"</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の特定用紙専用化設定</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"OFF"</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の用紙種類</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ストック</w:t>
            </w:r>
            <w:r w:rsidRPr="00CF7765">
              <w:rPr>
                <w:rFonts w:hint="eastAsia"/>
                <w:sz w:val="16"/>
                <w:szCs w:val="16"/>
              </w:rPr>
              <w:t xml:space="preserve"> "</w:t>
            </w:r>
            <w:r w:rsidRPr="00CF7765">
              <w:rPr>
                <w:rStyle w:val="afe"/>
                <w:sz w:val="16"/>
                <w:szCs w:val="16"/>
              </w:rPr>
              <w:footnoteReference w:id="27"/>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の坪量</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"NULL"</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の用紙の色属性</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白</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の用紙の穴空き属性</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穴なし</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の用紙属性</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設定しない</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w:t>
            </w:r>
            <w:r w:rsidRPr="00CF7765">
              <w:rPr>
                <w:rFonts w:hint="eastAsia"/>
                <w:sz w:val="16"/>
                <w:szCs w:val="16"/>
              </w:rPr>
              <w:t>(Tray1</w:t>
            </w:r>
            <w:r w:rsidRPr="00CF7765">
              <w:rPr>
                <w:rFonts w:hint="eastAsia"/>
                <w:sz w:val="16"/>
                <w:szCs w:val="16"/>
              </w:rPr>
              <w:t>～</w:t>
            </w:r>
            <w:r w:rsidRPr="00CF7765">
              <w:rPr>
                <w:rFonts w:hint="eastAsia"/>
                <w:sz w:val="16"/>
                <w:szCs w:val="16"/>
              </w:rPr>
              <w:t>9)</w:t>
            </w:r>
            <w:r w:rsidRPr="00CF7765">
              <w:rPr>
                <w:rFonts w:hint="eastAsia"/>
                <w:sz w:val="16"/>
                <w:szCs w:val="16"/>
              </w:rPr>
              <w:t>の優先順位</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"X"</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ユーザ定義用紙種類</w:t>
            </w:r>
            <w:r w:rsidRPr="00CF7765">
              <w:rPr>
                <w:rFonts w:hint="eastAsia"/>
                <w:sz w:val="16"/>
                <w:szCs w:val="16"/>
              </w:rPr>
              <w:t>1</w:t>
            </w:r>
            <w:r w:rsidRPr="00CF7765">
              <w:rPr>
                <w:rFonts w:hint="eastAsia"/>
                <w:sz w:val="16"/>
                <w:szCs w:val="16"/>
              </w:rPr>
              <w:t>～</w:t>
            </w:r>
            <w:r w:rsidRPr="00CF7765">
              <w:rPr>
                <w:rFonts w:hint="eastAsia"/>
                <w:sz w:val="16"/>
                <w:szCs w:val="16"/>
              </w:rPr>
              <w:t>5</w:t>
            </w:r>
            <w:r w:rsidRPr="00CF7765">
              <w:rPr>
                <w:rFonts w:hint="eastAsia"/>
                <w:sz w:val="16"/>
                <w:szCs w:val="16"/>
              </w:rPr>
              <w:t>の名称</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"Null"</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ユーザ定義用紙色</w:t>
            </w:r>
            <w:r w:rsidRPr="00CF7765">
              <w:rPr>
                <w:rFonts w:hint="eastAsia"/>
                <w:sz w:val="16"/>
                <w:szCs w:val="16"/>
              </w:rPr>
              <w:t>1</w:t>
            </w:r>
            <w:r w:rsidRPr="00CF7765">
              <w:rPr>
                <w:rFonts w:hint="eastAsia"/>
                <w:sz w:val="16"/>
                <w:szCs w:val="16"/>
              </w:rPr>
              <w:t>～</w:t>
            </w:r>
            <w:r w:rsidRPr="00CF7765">
              <w:rPr>
                <w:rFonts w:hint="eastAsia"/>
                <w:sz w:val="16"/>
                <w:szCs w:val="16"/>
              </w:rPr>
              <w:t>5</w:t>
            </w:r>
            <w:r w:rsidRPr="00CF7765">
              <w:rPr>
                <w:rFonts w:hint="eastAsia"/>
                <w:sz w:val="16"/>
                <w:szCs w:val="16"/>
              </w:rPr>
              <w:t>の名称</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"Null"</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xxx</w:t>
            </w:r>
            <w:r w:rsidRPr="00CF7765">
              <w:rPr>
                <w:rFonts w:hint="eastAsia"/>
                <w:sz w:val="16"/>
                <w:szCs w:val="16"/>
              </w:rPr>
              <w:t>紙の画質制御分類</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"STATIONARY_B"</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xxx</w:t>
            </w:r>
            <w:r w:rsidRPr="00CF7765">
              <w:rPr>
                <w:rFonts w:hint="eastAsia"/>
                <w:sz w:val="16"/>
                <w:szCs w:val="16"/>
              </w:rPr>
              <w:t>紙の優先順位</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sz w:val="16"/>
                <w:szCs w:val="16"/>
              </w:rPr>
              <w:t>"X"</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封筒サポート</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カスタム紙種</w:t>
            </w:r>
            <w:r w:rsidRPr="00CF7765">
              <w:rPr>
                <w:rFonts w:hint="eastAsia"/>
                <w:sz w:val="16"/>
                <w:szCs w:val="16"/>
              </w:rPr>
              <w:t>1</w:t>
            </w:r>
            <w:r w:rsidRPr="00CF7765">
              <w:rPr>
                <w:rFonts w:hint="eastAsia"/>
                <w:sz w:val="16"/>
                <w:szCs w:val="16"/>
              </w:rPr>
              <w:t>～</w:t>
            </w:r>
            <w:r w:rsidRPr="00CF7765">
              <w:rPr>
                <w:rFonts w:hint="eastAsia"/>
                <w:sz w:val="16"/>
                <w:szCs w:val="16"/>
              </w:rPr>
              <w:t>n</w:t>
            </w:r>
            <w:r w:rsidRPr="00CF7765">
              <w:rPr>
                <w:rFonts w:hint="eastAsia"/>
                <w:sz w:val="16"/>
                <w:szCs w:val="16"/>
              </w:rPr>
              <w:t>の名称</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ストックと共存しないため用意されない</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カスタム紙種</w:t>
            </w:r>
            <w:r w:rsidRPr="00CF7765">
              <w:rPr>
                <w:rFonts w:hint="eastAsia"/>
                <w:sz w:val="16"/>
                <w:szCs w:val="16"/>
              </w:rPr>
              <w:t>1</w:t>
            </w:r>
            <w:r w:rsidRPr="00CF7765">
              <w:rPr>
                <w:rFonts w:hint="eastAsia"/>
                <w:sz w:val="16"/>
                <w:szCs w:val="16"/>
              </w:rPr>
              <w:t>～</w:t>
            </w:r>
            <w:r w:rsidRPr="00CF7765">
              <w:rPr>
                <w:rFonts w:hint="eastAsia"/>
                <w:sz w:val="16"/>
                <w:szCs w:val="16"/>
              </w:rPr>
              <w:t>n</w:t>
            </w:r>
            <w:r w:rsidRPr="00CF7765">
              <w:rPr>
                <w:rFonts w:hint="eastAsia"/>
                <w:sz w:val="16"/>
                <w:szCs w:val="16"/>
              </w:rPr>
              <w:t>の用紙種類</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ストックと共存しないため用意されない</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カスタム紙種</w:t>
            </w:r>
            <w:r w:rsidRPr="00CF7765">
              <w:rPr>
                <w:rFonts w:hint="eastAsia"/>
                <w:sz w:val="16"/>
                <w:szCs w:val="16"/>
              </w:rPr>
              <w:t>1</w:t>
            </w:r>
            <w:r w:rsidRPr="00CF7765">
              <w:rPr>
                <w:rFonts w:hint="eastAsia"/>
                <w:sz w:val="16"/>
                <w:szCs w:val="16"/>
              </w:rPr>
              <w:t>～</w:t>
            </w:r>
            <w:r w:rsidRPr="00CF7765">
              <w:rPr>
                <w:rFonts w:hint="eastAsia"/>
                <w:sz w:val="16"/>
                <w:szCs w:val="16"/>
              </w:rPr>
              <w:t>n</w:t>
            </w:r>
            <w:r w:rsidRPr="00CF7765">
              <w:rPr>
                <w:rFonts w:hint="eastAsia"/>
                <w:sz w:val="16"/>
                <w:szCs w:val="16"/>
              </w:rPr>
              <w:t>の坪量</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ストックと共存しないため用意されない</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SMH Media Popup</w:t>
            </w:r>
            <w:r w:rsidRPr="00CF7765">
              <w:rPr>
                <w:rFonts w:hint="eastAsia"/>
                <w:sz w:val="16"/>
                <w:szCs w:val="16"/>
              </w:rPr>
              <w:t>での設定可否</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不可</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手差し</w:t>
            </w:r>
            <w:r w:rsidRPr="00CF7765">
              <w:rPr>
                <w:rFonts w:hint="eastAsia"/>
                <w:sz w:val="16"/>
                <w:szCs w:val="16"/>
              </w:rPr>
              <w:t>APS</w:t>
            </w:r>
            <w:r w:rsidRPr="00CF7765">
              <w:rPr>
                <w:rFonts w:hint="eastAsia"/>
                <w:sz w:val="16"/>
                <w:szCs w:val="16"/>
              </w:rPr>
              <w:t>許可</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不可</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用紙トレイの色属性の使用有無</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用紙トレイの穴空き属性の使用有無</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r w:rsidRPr="00CF7765">
              <w:rPr>
                <w:rFonts w:hint="eastAsia"/>
                <w:sz w:val="16"/>
                <w:szCs w:val="16"/>
              </w:rPr>
              <w:t>しない</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ATS</w:t>
            </w:r>
            <w:r w:rsidRPr="00CF7765">
              <w:rPr>
                <w:rFonts w:hint="eastAsia"/>
                <w:sz w:val="16"/>
                <w:szCs w:val="16"/>
              </w:rPr>
              <w:t>実施有無</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ストックの規定に従うため用意されない</w:t>
            </w:r>
          </w:p>
        </w:tc>
      </w:tr>
      <w:tr w:rsidR="00C3491E"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C3491E" w:rsidRPr="00CF7765" w:rsidRDefault="00C3491E" w:rsidP="00C3491E">
            <w:pPr>
              <w:pStyle w:val="aa"/>
              <w:ind w:left="0"/>
              <w:rPr>
                <w:sz w:val="16"/>
                <w:szCs w:val="16"/>
              </w:rPr>
            </w:pPr>
            <w:r w:rsidRPr="00CF7765">
              <w:rPr>
                <w:rFonts w:hint="eastAsia"/>
                <w:sz w:val="16"/>
                <w:szCs w:val="16"/>
              </w:rPr>
              <w:t>ATS</w:t>
            </w:r>
            <w:r w:rsidRPr="00CF7765">
              <w:rPr>
                <w:rFonts w:hint="eastAsia"/>
                <w:sz w:val="16"/>
                <w:szCs w:val="16"/>
              </w:rPr>
              <w:t>切り替えモード</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C3491E" w:rsidRPr="00CF7765" w:rsidRDefault="00C3491E" w:rsidP="00667BE0">
            <w:pPr>
              <w:pStyle w:val="aa"/>
              <w:ind w:left="0"/>
              <w:rPr>
                <w:sz w:val="16"/>
                <w:szCs w:val="16"/>
              </w:rPr>
            </w:pPr>
            <w:r w:rsidRPr="00CF7765">
              <w:rPr>
                <w:rFonts w:hint="eastAsia"/>
                <w:sz w:val="16"/>
                <w:szCs w:val="16"/>
              </w:rPr>
              <w:t>"</w:t>
            </w:r>
            <w:r w:rsidRPr="00CF7765">
              <w:rPr>
                <w:rFonts w:hint="eastAsia"/>
                <w:sz w:val="16"/>
                <w:szCs w:val="16"/>
              </w:rPr>
              <w:t>常に第</w:t>
            </w:r>
            <w:r w:rsidRPr="00CF7765">
              <w:rPr>
                <w:rFonts w:hint="eastAsia"/>
                <w:sz w:val="16"/>
                <w:szCs w:val="16"/>
              </w:rPr>
              <w:t>1</w:t>
            </w:r>
            <w:r w:rsidRPr="00CF7765">
              <w:rPr>
                <w:rFonts w:hint="eastAsia"/>
                <w:sz w:val="16"/>
                <w:szCs w:val="16"/>
              </w:rPr>
              <w:t>優先順位からチェック</w:t>
            </w: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C3491E" w:rsidRPr="00CF7765" w:rsidRDefault="0082087B" w:rsidP="00667BE0">
            <w:pPr>
              <w:pStyle w:val="aa"/>
              <w:ind w:left="0"/>
              <w:rPr>
                <w:sz w:val="16"/>
                <w:szCs w:val="16"/>
              </w:rPr>
            </w:pPr>
            <w:r w:rsidRPr="00CF7765">
              <w:rPr>
                <w:rFonts w:hint="eastAsia"/>
                <w:sz w:val="16"/>
                <w:szCs w:val="16"/>
              </w:rPr>
              <w:t>有意でない</w:t>
            </w:r>
            <w:r w:rsidRPr="00CF7765">
              <w:rPr>
                <w:rFonts w:hint="eastAsia"/>
                <w:sz w:val="16"/>
                <w:szCs w:val="16"/>
              </w:rPr>
              <w:t>(</w:t>
            </w:r>
            <w:r w:rsidRPr="00CF7765">
              <w:rPr>
                <w:rFonts w:hint="eastAsia"/>
                <w:sz w:val="16"/>
                <w:szCs w:val="16"/>
              </w:rPr>
              <w:t>固定となり変更できない</w:t>
            </w:r>
            <w:r w:rsidRPr="00CF7765">
              <w:rPr>
                <w:rFonts w:hint="eastAsia"/>
                <w:sz w:val="16"/>
                <w:szCs w:val="16"/>
              </w:rPr>
              <w:t>)</w:t>
            </w:r>
          </w:p>
        </w:tc>
      </w:tr>
      <w:tr w:rsidR="008B1BEB" w:rsidRPr="00CF7765" w:rsidTr="00203D5F">
        <w:trPr>
          <w:cantSplit/>
          <w:jc w:val="right"/>
        </w:trPr>
        <w:tc>
          <w:tcPr>
            <w:tcW w:w="3969"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用紙種類ミスマッチ検知時の動作</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w:t>
            </w:r>
          </w:p>
        </w:tc>
        <w:tc>
          <w:tcPr>
            <w:tcW w:w="2916" w:type="dxa"/>
            <w:tcBorders>
              <w:top w:val="single" w:sz="4" w:space="0" w:color="auto"/>
              <w:left w:val="single" w:sz="4" w:space="0" w:color="auto"/>
              <w:bottom w:val="single" w:sz="4" w:space="0" w:color="auto"/>
              <w:right w:val="single" w:sz="4" w:space="0" w:color="auto"/>
            </w:tcBorders>
            <w:shd w:val="clear" w:color="auto" w:fill="D9D9D9"/>
          </w:tcPr>
          <w:p w:rsidR="008B1BEB" w:rsidRPr="00CF7765" w:rsidRDefault="008B1BEB" w:rsidP="00667BE0">
            <w:pPr>
              <w:pStyle w:val="aa"/>
              <w:ind w:left="0"/>
              <w:rPr>
                <w:sz w:val="16"/>
                <w:szCs w:val="16"/>
              </w:rPr>
            </w:pPr>
            <w:r w:rsidRPr="00CF7765">
              <w:rPr>
                <w:rFonts w:hint="eastAsia"/>
                <w:sz w:val="16"/>
                <w:szCs w:val="16"/>
              </w:rPr>
              <w:t>ストックの規定に従うため用意されない</w:t>
            </w:r>
          </w:p>
        </w:tc>
      </w:tr>
    </w:tbl>
    <w:p w:rsidR="008B1BEB" w:rsidRPr="00CF7765" w:rsidRDefault="008B1BEB" w:rsidP="008B1BEB">
      <w:pPr>
        <w:pStyle w:val="aa"/>
      </w:pPr>
    </w:p>
    <w:p w:rsidR="008B1BEB" w:rsidRPr="00CF7765" w:rsidRDefault="008B1BEB" w:rsidP="008B1BEB">
      <w:pPr>
        <w:pStyle w:val="aa"/>
      </w:pPr>
      <w:r w:rsidRPr="00CF7765">
        <w:rPr>
          <w:rFonts w:hint="eastAsia"/>
        </w:rPr>
        <w:t>＜制限注意事項＞</w:t>
      </w:r>
    </w:p>
    <w:p w:rsidR="008B1BEB" w:rsidRPr="00CF7765" w:rsidRDefault="008B1BEB" w:rsidP="008B1BEB">
      <w:pPr>
        <w:pStyle w:val="aa"/>
        <w:numPr>
          <w:ilvl w:val="0"/>
          <w:numId w:val="152"/>
        </w:numPr>
        <w:tabs>
          <w:tab w:val="clear" w:pos="567"/>
          <w:tab w:val="clear" w:pos="851"/>
          <w:tab w:val="clear" w:pos="1418"/>
          <w:tab w:val="clear" w:pos="1701"/>
          <w:tab w:val="left" w:pos="1380"/>
        </w:tabs>
      </w:pPr>
      <w:r w:rsidRPr="00CF7765">
        <w:rPr>
          <w:rFonts w:hint="eastAsia"/>
        </w:rPr>
        <w:t>Tab</w:t>
      </w:r>
      <w:r w:rsidRPr="00CF7765">
        <w:rPr>
          <w:rFonts w:hint="eastAsia"/>
        </w:rPr>
        <w:t>紙の場合もストックに設定された用紙サイズの設定が有効である。</w:t>
      </w:r>
      <w:r w:rsidRPr="00CF7765">
        <w:br/>
      </w:r>
      <w:r w:rsidRPr="00CF7765">
        <w:rPr>
          <w:rFonts w:hint="eastAsia"/>
        </w:rPr>
        <w:t>用紙サイズは、</w:t>
      </w:r>
      <w:r w:rsidRPr="00CF7765">
        <w:rPr>
          <w:rFonts w:hint="eastAsia"/>
        </w:rPr>
        <w:t>Tab</w:t>
      </w:r>
      <w:r w:rsidR="00E94EAA" w:rsidRPr="00CF7765">
        <w:rPr>
          <w:rFonts w:hint="eastAsia"/>
        </w:rPr>
        <w:t>幅</w:t>
      </w:r>
      <w:r w:rsidRPr="00CF7765">
        <w:rPr>
          <w:rFonts w:hint="eastAsia"/>
        </w:rPr>
        <w:t>の部分を</w:t>
      </w:r>
      <w:r w:rsidR="00E94EAA" w:rsidRPr="00CF7765">
        <w:rPr>
          <w:rFonts w:hint="eastAsia"/>
        </w:rPr>
        <w:t>付加</w:t>
      </w:r>
      <w:r w:rsidRPr="00CF7765">
        <w:rPr>
          <w:rFonts w:hint="eastAsia"/>
        </w:rPr>
        <w:t>した用紙サイズを設定する必要がある。</w:t>
      </w:r>
    </w:p>
    <w:p w:rsidR="008B1BEB" w:rsidRPr="00CF7765" w:rsidRDefault="008B1BEB" w:rsidP="008B1BEB">
      <w:pPr>
        <w:pStyle w:val="aa"/>
        <w:tabs>
          <w:tab w:val="clear" w:pos="567"/>
          <w:tab w:val="clear" w:pos="851"/>
          <w:tab w:val="clear" w:pos="1418"/>
          <w:tab w:val="clear" w:pos="1701"/>
          <w:tab w:val="left" w:pos="1380"/>
        </w:tabs>
      </w:pPr>
    </w:p>
    <w:p w:rsidR="00281485" w:rsidRDefault="009C55C7" w:rsidP="00635E35">
      <w:pPr>
        <w:pStyle w:val="4"/>
      </w:pPr>
      <w:r>
        <w:br w:type="page"/>
      </w:r>
      <w:bookmarkStart w:id="72" w:name="_Ref505267376"/>
      <w:bookmarkStart w:id="73" w:name="_Ref505267379"/>
      <w:bookmarkStart w:id="74" w:name="_Toc21605479"/>
      <w:r>
        <w:rPr>
          <w:rFonts w:hint="eastAsia"/>
        </w:rPr>
        <w:lastRenderedPageBreak/>
        <w:t>用紙の設定</w:t>
      </w:r>
      <w:r w:rsidR="00362FD1">
        <w:rPr>
          <w:rFonts w:hint="eastAsia"/>
        </w:rPr>
        <w:t xml:space="preserve">　</w:t>
      </w:r>
      <w:r>
        <w:rPr>
          <w:rFonts w:hint="eastAsia"/>
        </w:rPr>
        <w:t>(</w:t>
      </w:r>
      <w:r>
        <w:rPr>
          <w:rFonts w:hint="eastAsia"/>
        </w:rPr>
        <w:t>ペーパーカタログ</w:t>
      </w:r>
      <w:r>
        <w:rPr>
          <w:rFonts w:hint="eastAsia"/>
        </w:rPr>
        <w:t>)</w:t>
      </w:r>
      <w:bookmarkEnd w:id="72"/>
      <w:bookmarkEnd w:id="73"/>
      <w:bookmarkEnd w:id="74"/>
    </w:p>
    <w:p w:rsidR="009C55C7" w:rsidRPr="00CF7765" w:rsidRDefault="009C55C7" w:rsidP="009C55C7">
      <w:pPr>
        <w:pStyle w:val="aa"/>
      </w:pPr>
      <w:r w:rsidRPr="00CF7765">
        <w:rPr>
          <w:rFonts w:hint="eastAsia"/>
        </w:rPr>
        <w:t>＜目的＞</w:t>
      </w:r>
    </w:p>
    <w:p w:rsidR="009C55C7" w:rsidRPr="00CF7765" w:rsidRDefault="009C55C7" w:rsidP="009C55C7">
      <w:pPr>
        <w:pStyle w:val="aa"/>
        <w:tabs>
          <w:tab w:val="clear" w:pos="567"/>
          <w:tab w:val="clear" w:pos="851"/>
          <w:tab w:val="left" w:pos="840"/>
        </w:tabs>
        <w:ind w:left="840"/>
      </w:pPr>
      <w:r>
        <w:rPr>
          <w:rFonts w:hint="eastAsia"/>
        </w:rPr>
        <w:t>トレイに対して、収容されている用紙を設定できるようにする。</w:t>
      </w:r>
    </w:p>
    <w:p w:rsidR="009C55C7" w:rsidRPr="00CF7765" w:rsidRDefault="009C55C7" w:rsidP="009C55C7">
      <w:pPr>
        <w:pStyle w:val="aa"/>
        <w:tabs>
          <w:tab w:val="clear" w:pos="567"/>
          <w:tab w:val="clear" w:pos="851"/>
          <w:tab w:val="left" w:pos="840"/>
        </w:tabs>
        <w:ind w:left="840"/>
      </w:pPr>
      <w:r>
        <w:rPr>
          <w:rFonts w:hint="eastAsia"/>
        </w:rPr>
        <w:t>ペーパーカタログ</w:t>
      </w:r>
      <w:r w:rsidRPr="00CF7765">
        <w:rPr>
          <w:rFonts w:hint="eastAsia"/>
        </w:rPr>
        <w:t>は、デバイス外部にある</w:t>
      </w:r>
      <w:r w:rsidR="0033037C" w:rsidRPr="0033037C">
        <w:t>PGS2034SGP</w:t>
      </w:r>
      <w:r w:rsidRPr="00CF7765">
        <w:rPr>
          <w:rFonts w:hint="eastAsia"/>
        </w:rPr>
        <w:t>上の</w:t>
      </w:r>
      <w:r w:rsidRPr="00CF7765">
        <w:rPr>
          <w:rFonts w:hint="eastAsia"/>
        </w:rPr>
        <w:t>UI</w:t>
      </w:r>
      <w:r w:rsidRPr="00CF7765">
        <w:rPr>
          <w:rFonts w:hint="eastAsia"/>
        </w:rPr>
        <w:t>で作成管理され、</w:t>
      </w:r>
      <w:r>
        <w:rPr>
          <w:rFonts w:hint="eastAsia"/>
        </w:rPr>
        <w:t>デバイスにダウンロードされる。</w:t>
      </w:r>
    </w:p>
    <w:p w:rsidR="009C55C7" w:rsidRPr="003D01FA" w:rsidRDefault="009C55C7" w:rsidP="009C55C7">
      <w:pPr>
        <w:pStyle w:val="aa"/>
        <w:tabs>
          <w:tab w:val="clear" w:pos="567"/>
          <w:tab w:val="clear" w:pos="851"/>
          <w:tab w:val="left" w:pos="840"/>
        </w:tabs>
        <w:ind w:left="840"/>
      </w:pPr>
    </w:p>
    <w:p w:rsidR="009C55C7" w:rsidRDefault="009C55C7" w:rsidP="009C55C7">
      <w:pPr>
        <w:pStyle w:val="aa"/>
        <w:tabs>
          <w:tab w:val="clear" w:pos="567"/>
          <w:tab w:val="clear" w:pos="851"/>
          <w:tab w:val="left" w:pos="840"/>
        </w:tabs>
        <w:ind w:left="840"/>
      </w:pPr>
      <w:r>
        <w:rPr>
          <w:rFonts w:hint="eastAsia"/>
        </w:rPr>
        <w:t>ペーパーカタログ</w:t>
      </w:r>
      <w:r w:rsidRPr="00CF7765">
        <w:rPr>
          <w:rFonts w:hint="eastAsia"/>
        </w:rPr>
        <w:t>を用いるプロダクトは限定され、特に断らない限り、通常の用紙種類の設定仕様を用いる。</w:t>
      </w:r>
    </w:p>
    <w:p w:rsidR="009C55C7" w:rsidRDefault="009C55C7" w:rsidP="009C55C7">
      <w:pPr>
        <w:pStyle w:val="aa"/>
        <w:tabs>
          <w:tab w:val="clear" w:pos="567"/>
          <w:tab w:val="clear" w:pos="851"/>
          <w:tab w:val="left" w:pos="840"/>
        </w:tabs>
        <w:ind w:left="840"/>
      </w:pPr>
      <w:r>
        <w:rPr>
          <w:rFonts w:hint="eastAsia"/>
        </w:rPr>
        <w:t>現状、</w:t>
      </w:r>
      <w:r>
        <w:rPr>
          <w:rFonts w:hint="eastAsia"/>
        </w:rPr>
        <w:t>MN</w:t>
      </w:r>
      <w:r>
        <w:rPr>
          <w:rFonts w:hint="eastAsia"/>
        </w:rPr>
        <w:t>要求である。サポートするプロダクトでも個別キーで有効化する必要がある。</w:t>
      </w:r>
    </w:p>
    <w:p w:rsidR="009C55C7" w:rsidRPr="00CF7765" w:rsidRDefault="009C55C7" w:rsidP="009C55C7">
      <w:pPr>
        <w:pStyle w:val="aa"/>
      </w:pPr>
    </w:p>
    <w:p w:rsidR="009C55C7" w:rsidRPr="00CF7765" w:rsidRDefault="009C55C7" w:rsidP="009C55C7">
      <w:pPr>
        <w:pStyle w:val="aa"/>
      </w:pPr>
      <w:r w:rsidRPr="00CF7765">
        <w:rPr>
          <w:rFonts w:hint="eastAsia"/>
        </w:rPr>
        <w:t>＜動作</w:t>
      </w:r>
      <w:r w:rsidRPr="00CF7765">
        <w:rPr>
          <w:rFonts w:hint="eastAsia"/>
        </w:rPr>
        <w:t>/</w:t>
      </w:r>
      <w:r w:rsidRPr="00CF7765">
        <w:rPr>
          <w:rFonts w:hint="eastAsia"/>
        </w:rPr>
        <w:t>内容＞</w:t>
      </w:r>
    </w:p>
    <w:p w:rsidR="009C55C7" w:rsidRPr="00CF7765" w:rsidRDefault="009C55C7" w:rsidP="009C55C7">
      <w:pPr>
        <w:pStyle w:val="aa"/>
        <w:numPr>
          <w:ilvl w:val="0"/>
          <w:numId w:val="168"/>
        </w:numPr>
        <w:tabs>
          <w:tab w:val="clear" w:pos="567"/>
          <w:tab w:val="clear" w:pos="851"/>
          <w:tab w:val="clear" w:pos="1418"/>
          <w:tab w:val="clear" w:pos="1701"/>
          <w:tab w:val="left" w:pos="1380"/>
        </w:tabs>
      </w:pPr>
      <w:r w:rsidRPr="00CF7765">
        <w:rPr>
          <w:rFonts w:hint="eastAsia"/>
        </w:rPr>
        <w:t>1</w:t>
      </w:r>
      <w:r>
        <w:t>5</w:t>
      </w:r>
      <w:r w:rsidRPr="00CF7765">
        <w:rPr>
          <w:rFonts w:hint="eastAsia"/>
        </w:rPr>
        <w:t>0</w:t>
      </w:r>
      <w:r w:rsidRPr="00CF7765">
        <w:rPr>
          <w:rFonts w:hint="eastAsia"/>
        </w:rPr>
        <w:t>種類</w:t>
      </w:r>
      <w:r>
        <w:rPr>
          <w:rFonts w:hint="eastAsia"/>
        </w:rPr>
        <w:t>のペーパーカタログを設定することができる。</w:t>
      </w:r>
      <w:r>
        <w:br/>
      </w:r>
      <w:r>
        <w:rPr>
          <w:rFonts w:hint="eastAsia"/>
        </w:rPr>
        <w:t>設定可能な情報は、名前、用紙サイズ</w:t>
      </w:r>
      <w:r>
        <w:rPr>
          <w:rFonts w:hint="eastAsia"/>
        </w:rPr>
        <w:t>(</w:t>
      </w:r>
      <w:r>
        <w:rPr>
          <w:rFonts w:hint="eastAsia"/>
        </w:rPr>
        <w:t>および方向</w:t>
      </w:r>
      <w:r>
        <w:rPr>
          <w:rFonts w:hint="eastAsia"/>
        </w:rPr>
        <w:t>)</w:t>
      </w:r>
      <w:r>
        <w:rPr>
          <w:rFonts w:hint="eastAsia"/>
        </w:rPr>
        <w:t>、</w:t>
      </w:r>
      <w:r w:rsidRPr="00CF7765">
        <w:rPr>
          <w:rFonts w:hint="eastAsia"/>
        </w:rPr>
        <w:t>用紙種類</w:t>
      </w:r>
      <w:r>
        <w:rPr>
          <w:rFonts w:hint="eastAsia"/>
        </w:rPr>
        <w:t>、用紙坪量、用紙の色であ</w:t>
      </w:r>
      <w:r w:rsidRPr="00CF7765">
        <w:rPr>
          <w:rFonts w:hint="eastAsia"/>
        </w:rPr>
        <w:t>る。</w:t>
      </w:r>
    </w:p>
    <w:p w:rsidR="009C55C7" w:rsidRPr="00CF7765" w:rsidRDefault="009C55C7" w:rsidP="009C55C7">
      <w:pPr>
        <w:pStyle w:val="aa"/>
        <w:numPr>
          <w:ilvl w:val="0"/>
          <w:numId w:val="168"/>
        </w:numPr>
        <w:tabs>
          <w:tab w:val="clear" w:pos="567"/>
          <w:tab w:val="clear" w:pos="851"/>
          <w:tab w:val="clear" w:pos="1418"/>
          <w:tab w:val="clear" w:pos="1701"/>
          <w:tab w:val="left" w:pos="1380"/>
        </w:tabs>
      </w:pPr>
      <w:r w:rsidRPr="00CF7765">
        <w:rPr>
          <w:rFonts w:hint="eastAsia"/>
        </w:rPr>
        <w:t>トレイ</w:t>
      </w:r>
      <w:r w:rsidRPr="00CF7765">
        <w:rPr>
          <w:rFonts w:hint="eastAsia"/>
        </w:rPr>
        <w:t>1</w:t>
      </w:r>
      <w:r w:rsidRPr="00CF7765">
        <w:rPr>
          <w:rFonts w:hint="eastAsia"/>
        </w:rPr>
        <w:t>～</w:t>
      </w:r>
      <w:r w:rsidRPr="00CF7765">
        <w:rPr>
          <w:rFonts w:hint="eastAsia"/>
        </w:rPr>
        <w:t>4</w:t>
      </w:r>
      <w:r w:rsidRPr="00CF7765">
        <w:rPr>
          <w:rFonts w:hint="eastAsia"/>
        </w:rPr>
        <w:t>、トレイ</w:t>
      </w:r>
      <w:r w:rsidRPr="00CF7765">
        <w:rPr>
          <w:rFonts w:hint="eastAsia"/>
        </w:rPr>
        <w:t>6</w:t>
      </w:r>
      <w:r w:rsidRPr="00CF7765">
        <w:rPr>
          <w:rFonts w:hint="eastAsia"/>
        </w:rPr>
        <w:t>～</w:t>
      </w:r>
      <w:r w:rsidRPr="00CF7765">
        <w:rPr>
          <w:rFonts w:hint="eastAsia"/>
        </w:rPr>
        <w:t>9</w:t>
      </w:r>
      <w:r w:rsidRPr="00CF7765">
        <w:rPr>
          <w:rFonts w:hint="eastAsia"/>
        </w:rPr>
        <w:t>、</w:t>
      </w:r>
      <w:r w:rsidRPr="00CF7765">
        <w:rPr>
          <w:rFonts w:hint="eastAsia"/>
        </w:rPr>
        <w:t>SMH</w:t>
      </w:r>
      <w:r>
        <w:rPr>
          <w:rFonts w:hint="eastAsia"/>
        </w:rPr>
        <w:t>、</w:t>
      </w:r>
      <w:r>
        <w:rPr>
          <w:rFonts w:hint="eastAsia"/>
        </w:rPr>
        <w:t>Interposer</w:t>
      </w:r>
      <w:r w:rsidRPr="00CF7765">
        <w:rPr>
          <w:rFonts w:hint="eastAsia"/>
        </w:rPr>
        <w:t>に対して、</w:t>
      </w:r>
      <w:r>
        <w:rPr>
          <w:rFonts w:hint="eastAsia"/>
        </w:rPr>
        <w:t>ペーパーカタログを</w:t>
      </w:r>
      <w:r w:rsidRPr="00CF7765">
        <w:rPr>
          <w:rFonts w:hint="eastAsia"/>
        </w:rPr>
        <w:t>設定することができる。</w:t>
      </w:r>
      <w:r>
        <w:br/>
      </w:r>
      <w:r>
        <w:rPr>
          <w:rFonts w:hint="eastAsia"/>
        </w:rPr>
        <w:t>設定すると、その用紙トレイの用紙サイズ</w:t>
      </w:r>
      <w:r>
        <w:rPr>
          <w:rFonts w:hint="eastAsia"/>
        </w:rPr>
        <w:t>(</w:t>
      </w:r>
      <w:r>
        <w:rPr>
          <w:rFonts w:hint="eastAsia"/>
        </w:rPr>
        <w:t>および方向</w:t>
      </w:r>
      <w:r>
        <w:rPr>
          <w:rFonts w:hint="eastAsia"/>
        </w:rPr>
        <w:t>)</w:t>
      </w:r>
      <w:r>
        <w:rPr>
          <w:rFonts w:hint="eastAsia"/>
        </w:rPr>
        <w:t>、用紙種類、用紙坪量、用紙の色は、割り付けられたペーパーカタログのものがセットされる。</w:t>
      </w:r>
      <w:r>
        <w:br/>
      </w:r>
      <w:r>
        <w:rPr>
          <w:rFonts w:hint="eastAsia"/>
        </w:rPr>
        <w:t>トレイのペーパーカタログの設定を解除したとき、上記した情報については、規定された初期値に戻される。</w:t>
      </w:r>
    </w:p>
    <w:p w:rsidR="009C55C7" w:rsidRPr="00DB09C5" w:rsidRDefault="009C55C7" w:rsidP="009C55C7">
      <w:pPr>
        <w:pStyle w:val="aa"/>
        <w:numPr>
          <w:ilvl w:val="0"/>
          <w:numId w:val="168"/>
        </w:numPr>
        <w:tabs>
          <w:tab w:val="clear" w:pos="567"/>
          <w:tab w:val="clear" w:pos="851"/>
          <w:tab w:val="clear" w:pos="1418"/>
          <w:tab w:val="clear" w:pos="1701"/>
          <w:tab w:val="left" w:pos="1380"/>
        </w:tabs>
        <w:rPr>
          <w:color w:val="A6A6A6"/>
        </w:rPr>
      </w:pPr>
      <w:r w:rsidRPr="00DB09C5">
        <w:rPr>
          <w:rFonts w:hint="eastAsia"/>
          <w:color w:val="A6A6A6"/>
        </w:rPr>
        <w:t>くるみ製本機のカバーフィーダ</w:t>
      </w:r>
      <w:r w:rsidRPr="00DB09C5">
        <w:rPr>
          <w:rFonts w:hint="eastAsia"/>
          <w:color w:val="A6A6A6"/>
        </w:rPr>
        <w:t>(</w:t>
      </w:r>
      <w:r w:rsidRPr="00DB09C5">
        <w:rPr>
          <w:rFonts w:hint="eastAsia"/>
          <w:color w:val="A6A6A6"/>
        </w:rPr>
        <w:t>未定</w:t>
      </w:r>
      <w:r w:rsidRPr="00DB09C5">
        <w:rPr>
          <w:rFonts w:hint="eastAsia"/>
          <w:color w:val="A6A6A6"/>
        </w:rPr>
        <w:t>)</w:t>
      </w:r>
      <w:r w:rsidRPr="00DB09C5">
        <w:rPr>
          <w:rFonts w:hint="eastAsia"/>
          <w:color w:val="A6A6A6"/>
        </w:rPr>
        <w:t>については、設定しない。</w:t>
      </w:r>
    </w:p>
    <w:p w:rsidR="009C55C7" w:rsidRDefault="009C55C7" w:rsidP="009C55C7">
      <w:pPr>
        <w:pStyle w:val="aa"/>
        <w:numPr>
          <w:ilvl w:val="0"/>
          <w:numId w:val="168"/>
        </w:numPr>
        <w:tabs>
          <w:tab w:val="clear" w:pos="567"/>
          <w:tab w:val="clear" w:pos="851"/>
          <w:tab w:val="clear" w:pos="1418"/>
          <w:tab w:val="clear" w:pos="1701"/>
          <w:tab w:val="left" w:pos="1380"/>
        </w:tabs>
      </w:pPr>
      <w:r>
        <w:rPr>
          <w:rFonts w:hint="eastAsia"/>
        </w:rPr>
        <w:t>用紙サイズ設定が含まれているため、自動サイズ検知機能は無効となる。</w:t>
      </w:r>
    </w:p>
    <w:p w:rsidR="009C55C7" w:rsidRDefault="009C55C7" w:rsidP="009C55C7">
      <w:pPr>
        <w:pStyle w:val="aa"/>
        <w:numPr>
          <w:ilvl w:val="0"/>
          <w:numId w:val="168"/>
        </w:numPr>
        <w:tabs>
          <w:tab w:val="clear" w:pos="567"/>
          <w:tab w:val="clear" w:pos="851"/>
          <w:tab w:val="clear" w:pos="1418"/>
          <w:tab w:val="clear" w:pos="1701"/>
          <w:tab w:val="left" w:pos="1380"/>
        </w:tabs>
      </w:pPr>
      <w:r>
        <w:rPr>
          <w:rFonts w:hint="eastAsia"/>
        </w:rPr>
        <w:t>用紙種類が</w:t>
      </w:r>
      <w:r>
        <w:t>Tab</w:t>
      </w:r>
      <w:r>
        <w:rPr>
          <w:rFonts w:hint="eastAsia"/>
        </w:rPr>
        <w:t>紙の場合、ペーパーカタログに設定されている用紙サイズは無視され、</w:t>
      </w:r>
      <w:r w:rsidRPr="00CF7765">
        <w:rPr>
          <w:rFonts w:hint="eastAsia"/>
        </w:rPr>
        <w:t>用紙サイズグループの設定により以下のように一意に決定する。</w:t>
      </w:r>
      <w:r w:rsidRPr="00CF7765">
        <w:rPr>
          <w:rFonts w:hint="eastAsia"/>
        </w:rPr>
        <w:br/>
      </w:r>
      <w:r w:rsidRPr="00CF7765">
        <w:rPr>
          <w:rFonts w:hint="eastAsia"/>
        </w:rPr>
        <w:br/>
        <w:t>A4 LEF</w:t>
      </w:r>
      <w:r w:rsidRPr="00CF7765">
        <w:rPr>
          <w:rFonts w:hint="eastAsia"/>
        </w:rPr>
        <w:t>：</w:t>
      </w:r>
      <w:r w:rsidRPr="00CF7765">
        <w:rPr>
          <w:rFonts w:hint="eastAsia"/>
        </w:rPr>
        <w:tab/>
      </w:r>
      <w:r w:rsidR="0097672F">
        <w:rPr>
          <w:rFonts w:hint="eastAsia"/>
        </w:rPr>
        <w:t>PGS2005SGP</w:t>
      </w:r>
      <w:r w:rsidRPr="00CF7765">
        <w:rPr>
          <w:rFonts w:hint="eastAsia"/>
        </w:rPr>
        <w:t>、</w:t>
      </w:r>
      <w:r w:rsidRPr="00CF7765">
        <w:rPr>
          <w:rFonts w:hint="eastAsia"/>
        </w:rPr>
        <w:t>AP/GCO</w:t>
      </w:r>
      <w:r w:rsidRPr="00CF7765">
        <w:rPr>
          <w:rFonts w:hint="eastAsia"/>
        </w:rPr>
        <w:t>、</w:t>
      </w:r>
      <w:r w:rsidR="00EF6883">
        <w:rPr>
          <w:rFonts w:hint="eastAsia"/>
        </w:rPr>
        <w:t>PGS2002SGP</w:t>
      </w:r>
      <w:r w:rsidRPr="00CF7765">
        <w:rPr>
          <w:rFonts w:hint="eastAsia"/>
        </w:rPr>
        <w:t>/</w:t>
      </w:r>
      <w:r w:rsidR="00C35047">
        <w:rPr>
          <w:rFonts w:hint="eastAsia"/>
        </w:rPr>
        <w:t>PGS2003SGP</w:t>
      </w:r>
      <w:r w:rsidRPr="00CF7765">
        <w:rPr>
          <w:rFonts w:hint="eastAsia"/>
        </w:rPr>
        <w:t>-W</w:t>
      </w:r>
      <w:r w:rsidRPr="00CF7765">
        <w:rPr>
          <w:rFonts w:hint="eastAsia"/>
        </w:rPr>
        <w:t>、</w:t>
      </w:r>
      <w:r w:rsidR="00C35047">
        <w:rPr>
          <w:rFonts w:hint="eastAsia"/>
        </w:rPr>
        <w:t>PGS2003SGP</w:t>
      </w:r>
      <w:r w:rsidRPr="00CF7765">
        <w:rPr>
          <w:rFonts w:hint="eastAsia"/>
        </w:rPr>
        <w:t>-E</w:t>
      </w:r>
      <w:r w:rsidRPr="00CF7765">
        <w:rPr>
          <w:rFonts w:hint="eastAsia"/>
        </w:rPr>
        <w:br/>
        <w:t>Letter LEF</w:t>
      </w:r>
      <w:r w:rsidRPr="00CF7765">
        <w:rPr>
          <w:rFonts w:hint="eastAsia"/>
        </w:rPr>
        <w:t>：</w:t>
      </w:r>
      <w:r w:rsidRPr="00CF7765">
        <w:rPr>
          <w:rFonts w:hint="eastAsia"/>
        </w:rPr>
        <w:tab/>
      </w:r>
      <w:r w:rsidR="00EF6883">
        <w:rPr>
          <w:rFonts w:hint="eastAsia"/>
        </w:rPr>
        <w:t>PGS2000SGP</w:t>
      </w:r>
    </w:p>
    <w:p w:rsidR="009C55C7" w:rsidRDefault="009C55C7" w:rsidP="009C55C7">
      <w:pPr>
        <w:pStyle w:val="aa"/>
        <w:tabs>
          <w:tab w:val="clear" w:pos="567"/>
          <w:tab w:val="clear" w:pos="851"/>
          <w:tab w:val="clear" w:pos="1418"/>
          <w:tab w:val="clear" w:pos="1701"/>
          <w:tab w:val="left" w:pos="1380"/>
        </w:tabs>
        <w:ind w:left="1151"/>
      </w:pPr>
    </w:p>
    <w:p w:rsidR="009C55C7" w:rsidRPr="00635E35" w:rsidRDefault="009C55C7" w:rsidP="009C55C7">
      <w:pPr>
        <w:pStyle w:val="aa"/>
      </w:pPr>
    </w:p>
    <w:p w:rsidR="009C55C7" w:rsidRPr="00CF7765" w:rsidRDefault="009C55C7" w:rsidP="009C55C7">
      <w:pPr>
        <w:pStyle w:val="aa"/>
        <w:ind w:left="0"/>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600"/>
        <w:gridCol w:w="1800"/>
        <w:gridCol w:w="2220"/>
        <w:gridCol w:w="2187"/>
      </w:tblGrid>
      <w:tr w:rsidR="009C55C7" w:rsidRPr="00CF7765" w:rsidTr="00F30F0C">
        <w:trPr>
          <w:cantSplit/>
          <w:tblHeader/>
          <w:jc w:val="right"/>
        </w:trPr>
        <w:tc>
          <w:tcPr>
            <w:tcW w:w="2880" w:type="dxa"/>
            <w:shd w:val="clear" w:color="auto" w:fill="FFFF00"/>
          </w:tcPr>
          <w:p w:rsidR="009C55C7" w:rsidRPr="00CF7765" w:rsidRDefault="009C55C7" w:rsidP="00F30F0C">
            <w:pPr>
              <w:pStyle w:val="aa"/>
              <w:ind w:left="0"/>
            </w:pPr>
            <w:r w:rsidRPr="00CF7765">
              <w:rPr>
                <w:rFonts w:hint="eastAsia"/>
              </w:rPr>
              <w:t>項目</w:t>
            </w:r>
          </w:p>
        </w:tc>
        <w:tc>
          <w:tcPr>
            <w:tcW w:w="600" w:type="dxa"/>
            <w:shd w:val="clear" w:color="auto" w:fill="FFFF00"/>
          </w:tcPr>
          <w:p w:rsidR="009C55C7" w:rsidRPr="00CF7765" w:rsidRDefault="009C55C7" w:rsidP="00F30F0C">
            <w:pPr>
              <w:pStyle w:val="aa"/>
              <w:ind w:left="0"/>
              <w:jc w:val="center"/>
            </w:pPr>
            <w:r w:rsidRPr="00CF7765">
              <w:rPr>
                <w:rFonts w:hint="eastAsia"/>
              </w:rPr>
              <w:t>設定</w:t>
            </w:r>
          </w:p>
        </w:tc>
        <w:tc>
          <w:tcPr>
            <w:tcW w:w="1800" w:type="dxa"/>
            <w:shd w:val="clear" w:color="auto" w:fill="FFFF00"/>
          </w:tcPr>
          <w:p w:rsidR="009C55C7" w:rsidRPr="00CF7765" w:rsidRDefault="009C55C7" w:rsidP="00F30F0C">
            <w:pPr>
              <w:pStyle w:val="aa"/>
              <w:ind w:left="0"/>
              <w:jc w:val="center"/>
            </w:pPr>
            <w:r w:rsidRPr="00CF7765">
              <w:rPr>
                <w:rFonts w:hint="eastAsia"/>
              </w:rPr>
              <w:t>デフォルト値</w:t>
            </w:r>
          </w:p>
        </w:tc>
        <w:tc>
          <w:tcPr>
            <w:tcW w:w="2220" w:type="dxa"/>
            <w:shd w:val="clear" w:color="auto" w:fill="FFFF00"/>
          </w:tcPr>
          <w:p w:rsidR="009C55C7" w:rsidRPr="00CF7765" w:rsidRDefault="009C55C7" w:rsidP="00F30F0C">
            <w:pPr>
              <w:pStyle w:val="aa"/>
              <w:ind w:left="0"/>
            </w:pPr>
            <w:r w:rsidRPr="00CF7765">
              <w:rPr>
                <w:rFonts w:hint="eastAsia"/>
              </w:rPr>
              <w:t>設定範囲</w:t>
            </w:r>
          </w:p>
        </w:tc>
        <w:tc>
          <w:tcPr>
            <w:tcW w:w="2187" w:type="dxa"/>
            <w:shd w:val="clear" w:color="auto" w:fill="FFFF00"/>
          </w:tcPr>
          <w:p w:rsidR="009C55C7" w:rsidRPr="00CF7765" w:rsidRDefault="009C55C7" w:rsidP="00F30F0C">
            <w:pPr>
              <w:pStyle w:val="aa"/>
              <w:ind w:left="0"/>
            </w:pPr>
            <w:r w:rsidRPr="00CF7765">
              <w:rPr>
                <w:rFonts w:hint="eastAsia"/>
              </w:rPr>
              <w:t>備考</w:t>
            </w:r>
          </w:p>
          <w:p w:rsidR="009C55C7" w:rsidRPr="00CF7765" w:rsidRDefault="009C55C7" w:rsidP="00F30F0C">
            <w:pPr>
              <w:pStyle w:val="aa"/>
              <w:ind w:left="0"/>
            </w:pPr>
            <w:r w:rsidRPr="00CF7765">
              <w:rPr>
                <w:rFonts w:hint="eastAsia"/>
              </w:rPr>
              <w:t>(</w:t>
            </w:r>
            <w:r w:rsidRPr="00CF7765">
              <w:rPr>
                <w:rFonts w:hint="eastAsia"/>
              </w:rPr>
              <w:t>構成またはデフォルト値</w:t>
            </w:r>
            <w:r w:rsidRPr="00CF7765">
              <w:rPr>
                <w:rFonts w:hint="eastAsia"/>
              </w:rPr>
              <w:t>)</w:t>
            </w: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sidRPr="00CF7765">
              <w:rPr>
                <w:rFonts w:hint="eastAsia"/>
              </w:rPr>
              <w:t>1</w:t>
            </w:r>
            <w:r w:rsidRPr="00CF7765">
              <w:rPr>
                <w:rFonts w:hint="eastAsia"/>
              </w:rPr>
              <w:t>の名称</w:t>
            </w:r>
          </w:p>
        </w:tc>
        <w:tc>
          <w:tcPr>
            <w:tcW w:w="600" w:type="dxa"/>
          </w:tcPr>
          <w:p w:rsidR="009C55C7" w:rsidRPr="00CF7765" w:rsidRDefault="009C55C7" w:rsidP="00F30F0C">
            <w:pPr>
              <w:pStyle w:val="aa"/>
              <w:ind w:left="0"/>
              <w:jc w:val="center"/>
            </w:pPr>
            <w:r w:rsidRPr="00CF7765">
              <w:rPr>
                <w:rFonts w:hint="eastAsia"/>
              </w:rPr>
              <w:t>KO</w:t>
            </w:r>
          </w:p>
        </w:tc>
        <w:tc>
          <w:tcPr>
            <w:tcW w:w="1800" w:type="dxa"/>
          </w:tcPr>
          <w:p w:rsidR="009C55C7" w:rsidRPr="00CF7765" w:rsidRDefault="009C55C7" w:rsidP="00F30F0C">
            <w:pPr>
              <w:pStyle w:val="aa"/>
              <w:ind w:left="0"/>
            </w:pPr>
            <w:r w:rsidRPr="00CF7765">
              <w:rPr>
                <w:rFonts w:hint="eastAsia"/>
              </w:rPr>
              <w:t>"Null"</w:t>
            </w:r>
          </w:p>
        </w:tc>
        <w:tc>
          <w:tcPr>
            <w:tcW w:w="2220" w:type="dxa"/>
            <w:vMerge w:val="restart"/>
          </w:tcPr>
          <w:p w:rsidR="009C55C7" w:rsidRPr="00CF7765" w:rsidRDefault="009C55C7" w:rsidP="00F30F0C">
            <w:pPr>
              <w:pStyle w:val="aa"/>
              <w:ind w:left="0"/>
            </w:pPr>
          </w:p>
        </w:tc>
        <w:tc>
          <w:tcPr>
            <w:tcW w:w="2187" w:type="dxa"/>
            <w:vMerge w:val="restart"/>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sidRPr="00CF7765">
              <w:rPr>
                <w:rFonts w:hint="eastAsia"/>
              </w:rPr>
              <w:t>2</w:t>
            </w:r>
            <w:r w:rsidRPr="00CF7765">
              <w:rPr>
                <w:rFonts w:hint="eastAsia"/>
              </w:rPr>
              <w:t>の名称</w:t>
            </w:r>
          </w:p>
        </w:tc>
        <w:tc>
          <w:tcPr>
            <w:tcW w:w="600" w:type="dxa"/>
          </w:tcPr>
          <w:p w:rsidR="009C55C7" w:rsidRPr="00CF7765" w:rsidRDefault="009C55C7" w:rsidP="00F30F0C">
            <w:pPr>
              <w:pStyle w:val="aa"/>
              <w:ind w:left="0"/>
              <w:jc w:val="center"/>
            </w:pPr>
            <w:r w:rsidRPr="00CF7765">
              <w:rPr>
                <w:rFonts w:hint="eastAsia"/>
              </w:rPr>
              <w:t>KO</w:t>
            </w:r>
          </w:p>
        </w:tc>
        <w:tc>
          <w:tcPr>
            <w:tcW w:w="1800" w:type="dxa"/>
          </w:tcPr>
          <w:p w:rsidR="009C55C7" w:rsidRPr="00CF7765" w:rsidRDefault="009C55C7" w:rsidP="00F30F0C">
            <w:pPr>
              <w:pStyle w:val="aa"/>
              <w:ind w:left="0"/>
            </w:pPr>
            <w:r w:rsidRPr="00CF7765">
              <w:rPr>
                <w:rFonts w:hint="eastAsia"/>
              </w:rPr>
              <w:t>"Null"</w:t>
            </w: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t>…</w:t>
            </w:r>
          </w:p>
        </w:tc>
        <w:tc>
          <w:tcPr>
            <w:tcW w:w="600" w:type="dxa"/>
          </w:tcPr>
          <w:p w:rsidR="009C55C7" w:rsidRPr="00CF7765" w:rsidRDefault="009C55C7" w:rsidP="00F30F0C">
            <w:pPr>
              <w:pStyle w:val="aa"/>
              <w:ind w:left="0"/>
              <w:jc w:val="center"/>
            </w:pPr>
          </w:p>
        </w:tc>
        <w:tc>
          <w:tcPr>
            <w:tcW w:w="1800" w:type="dxa"/>
          </w:tcPr>
          <w:p w:rsidR="009C55C7" w:rsidRPr="00CF7765" w:rsidRDefault="009C55C7" w:rsidP="00F30F0C">
            <w:pPr>
              <w:pStyle w:val="aa"/>
              <w:ind w:left="0"/>
            </w:pP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Pr>
                <w:rFonts w:hint="eastAsia"/>
              </w:rPr>
              <w:t>15</w:t>
            </w:r>
            <w:r w:rsidRPr="00CF7765">
              <w:rPr>
                <w:rFonts w:hint="eastAsia"/>
              </w:rPr>
              <w:t>0</w:t>
            </w:r>
            <w:r w:rsidRPr="00CF7765">
              <w:rPr>
                <w:rFonts w:hint="eastAsia"/>
              </w:rPr>
              <w:t>の名称</w:t>
            </w:r>
          </w:p>
        </w:tc>
        <w:tc>
          <w:tcPr>
            <w:tcW w:w="600" w:type="dxa"/>
          </w:tcPr>
          <w:p w:rsidR="009C55C7" w:rsidRPr="00CF7765" w:rsidRDefault="009C55C7" w:rsidP="00F30F0C">
            <w:pPr>
              <w:pStyle w:val="aa"/>
              <w:ind w:left="0"/>
              <w:jc w:val="center"/>
            </w:pPr>
            <w:r w:rsidRPr="00CF7765">
              <w:rPr>
                <w:rFonts w:hint="eastAsia"/>
              </w:rPr>
              <w:t>KO</w:t>
            </w:r>
          </w:p>
        </w:tc>
        <w:tc>
          <w:tcPr>
            <w:tcW w:w="1800" w:type="dxa"/>
          </w:tcPr>
          <w:p w:rsidR="009C55C7" w:rsidRPr="00CF7765" w:rsidRDefault="009C55C7" w:rsidP="00F30F0C">
            <w:pPr>
              <w:pStyle w:val="aa"/>
              <w:ind w:left="0"/>
            </w:pPr>
            <w:r w:rsidRPr="00CF7765">
              <w:rPr>
                <w:rFonts w:hint="eastAsia"/>
              </w:rPr>
              <w:t>"Null"</w:t>
            </w: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sidRPr="00CF7765">
              <w:rPr>
                <w:rFonts w:hint="eastAsia"/>
              </w:rPr>
              <w:t>1</w:t>
            </w:r>
            <w:r w:rsidRPr="00CF7765">
              <w:rPr>
                <w:rFonts w:hint="eastAsia"/>
              </w:rPr>
              <w:t>の用紙種類</w:t>
            </w:r>
          </w:p>
        </w:tc>
        <w:tc>
          <w:tcPr>
            <w:tcW w:w="600" w:type="dxa"/>
          </w:tcPr>
          <w:p w:rsidR="009C55C7" w:rsidRPr="00CF7765" w:rsidRDefault="009C55C7" w:rsidP="00F30F0C">
            <w:pPr>
              <w:pStyle w:val="aa"/>
              <w:ind w:left="0"/>
              <w:jc w:val="center"/>
            </w:pPr>
            <w:r w:rsidRPr="00CF7765">
              <w:rPr>
                <w:rFonts w:hint="eastAsia"/>
              </w:rPr>
              <w:t>KO</w:t>
            </w:r>
          </w:p>
        </w:tc>
        <w:tc>
          <w:tcPr>
            <w:tcW w:w="1800" w:type="dxa"/>
            <w:vMerge w:val="restart"/>
          </w:tcPr>
          <w:p w:rsidR="009C55C7" w:rsidRPr="00CF7765" w:rsidRDefault="009C55C7" w:rsidP="00F30F0C">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9C55C7" w:rsidRPr="00CF7765" w:rsidRDefault="009C55C7" w:rsidP="00F30F0C">
            <w:pPr>
              <w:pStyle w:val="aa"/>
              <w:ind w:left="0"/>
            </w:pPr>
            <w:r w:rsidRPr="00CF7765">
              <w:rPr>
                <w:rFonts w:hint="eastAsia"/>
              </w:rPr>
              <w:t>参照。</w:t>
            </w:r>
          </w:p>
        </w:tc>
        <w:tc>
          <w:tcPr>
            <w:tcW w:w="2220" w:type="dxa"/>
            <w:vMerge w:val="restart"/>
          </w:tcPr>
          <w:p w:rsidR="009C55C7" w:rsidRPr="00CF7765" w:rsidRDefault="009C55C7" w:rsidP="00F30F0C">
            <w:pPr>
              <w:pStyle w:val="aa"/>
              <w:ind w:left="0"/>
            </w:pPr>
          </w:p>
        </w:tc>
        <w:tc>
          <w:tcPr>
            <w:tcW w:w="2187" w:type="dxa"/>
            <w:vMerge w:val="restart"/>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sidRPr="00CF7765">
              <w:rPr>
                <w:rFonts w:hint="eastAsia"/>
              </w:rPr>
              <w:t>2</w:t>
            </w:r>
            <w:r w:rsidRPr="00CF7765">
              <w:rPr>
                <w:rFonts w:hint="eastAsia"/>
              </w:rPr>
              <w:t>の用紙種類</w:t>
            </w:r>
          </w:p>
        </w:tc>
        <w:tc>
          <w:tcPr>
            <w:tcW w:w="600" w:type="dxa"/>
          </w:tcPr>
          <w:p w:rsidR="009C55C7" w:rsidRPr="00CF7765" w:rsidRDefault="009C55C7" w:rsidP="00F30F0C">
            <w:pPr>
              <w:pStyle w:val="aa"/>
              <w:ind w:left="0"/>
              <w:jc w:val="center"/>
            </w:pPr>
            <w:r w:rsidRPr="00CF7765">
              <w:rPr>
                <w:rFonts w:hint="eastAsia"/>
              </w:rPr>
              <w:t>KO</w:t>
            </w:r>
          </w:p>
        </w:tc>
        <w:tc>
          <w:tcPr>
            <w:tcW w:w="1800" w:type="dxa"/>
            <w:vMerge/>
          </w:tcPr>
          <w:p w:rsidR="009C55C7" w:rsidRPr="00CF7765" w:rsidRDefault="009C55C7" w:rsidP="00F30F0C">
            <w:pPr>
              <w:pStyle w:val="aa"/>
              <w:ind w:left="0"/>
            </w:pP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t>…</w:t>
            </w:r>
          </w:p>
        </w:tc>
        <w:tc>
          <w:tcPr>
            <w:tcW w:w="600" w:type="dxa"/>
          </w:tcPr>
          <w:p w:rsidR="009C55C7" w:rsidRPr="00CF7765" w:rsidRDefault="009C55C7" w:rsidP="00F30F0C">
            <w:pPr>
              <w:pStyle w:val="aa"/>
              <w:ind w:left="0"/>
              <w:jc w:val="center"/>
            </w:pPr>
            <w:r w:rsidRPr="00CF7765">
              <w:rPr>
                <w:rFonts w:hint="eastAsia"/>
              </w:rPr>
              <w:t>KO</w:t>
            </w:r>
          </w:p>
        </w:tc>
        <w:tc>
          <w:tcPr>
            <w:tcW w:w="1800" w:type="dxa"/>
            <w:vMerge/>
          </w:tcPr>
          <w:p w:rsidR="009C55C7" w:rsidRPr="00CF7765" w:rsidRDefault="009C55C7" w:rsidP="00F30F0C">
            <w:pPr>
              <w:pStyle w:val="aa"/>
              <w:ind w:left="0"/>
            </w:pP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sidR="00724451">
              <w:rPr>
                <w:rFonts w:hint="eastAsia"/>
              </w:rPr>
              <w:t>150</w:t>
            </w:r>
            <w:r w:rsidRPr="00CF7765">
              <w:rPr>
                <w:rFonts w:hint="eastAsia"/>
              </w:rPr>
              <w:t>の用紙種類</w:t>
            </w:r>
          </w:p>
        </w:tc>
        <w:tc>
          <w:tcPr>
            <w:tcW w:w="600" w:type="dxa"/>
          </w:tcPr>
          <w:p w:rsidR="009C55C7" w:rsidRPr="00CF7765" w:rsidRDefault="009C55C7" w:rsidP="00F30F0C">
            <w:pPr>
              <w:pStyle w:val="aa"/>
              <w:ind w:left="0"/>
              <w:jc w:val="center"/>
            </w:pPr>
            <w:r w:rsidRPr="00CF7765">
              <w:rPr>
                <w:rFonts w:hint="eastAsia"/>
              </w:rPr>
              <w:t>KO</w:t>
            </w:r>
          </w:p>
        </w:tc>
        <w:tc>
          <w:tcPr>
            <w:tcW w:w="1800" w:type="dxa"/>
            <w:vMerge/>
          </w:tcPr>
          <w:p w:rsidR="009C55C7" w:rsidRPr="00CF7765" w:rsidRDefault="009C55C7" w:rsidP="00F30F0C">
            <w:pPr>
              <w:pStyle w:val="aa"/>
              <w:ind w:left="0"/>
            </w:pP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sidRPr="00CF7765">
              <w:rPr>
                <w:rFonts w:hint="eastAsia"/>
              </w:rPr>
              <w:t>1</w:t>
            </w:r>
            <w:r w:rsidRPr="00CF7765">
              <w:rPr>
                <w:rFonts w:hint="eastAsia"/>
              </w:rPr>
              <w:t>の坪量</w:t>
            </w:r>
          </w:p>
        </w:tc>
        <w:tc>
          <w:tcPr>
            <w:tcW w:w="600" w:type="dxa"/>
          </w:tcPr>
          <w:p w:rsidR="009C55C7" w:rsidRPr="00CF7765" w:rsidRDefault="009C55C7" w:rsidP="00F30F0C">
            <w:pPr>
              <w:pStyle w:val="aa"/>
              <w:ind w:left="0"/>
              <w:jc w:val="center"/>
            </w:pPr>
            <w:r w:rsidRPr="00CF7765">
              <w:rPr>
                <w:rFonts w:hint="eastAsia"/>
              </w:rPr>
              <w:t>KO</w:t>
            </w:r>
          </w:p>
        </w:tc>
        <w:tc>
          <w:tcPr>
            <w:tcW w:w="1800" w:type="dxa"/>
            <w:vMerge w:val="restart"/>
          </w:tcPr>
          <w:p w:rsidR="009C55C7" w:rsidRPr="00CF7765" w:rsidRDefault="009C55C7" w:rsidP="00F30F0C">
            <w:pPr>
              <w:pStyle w:val="aa"/>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9C55C7" w:rsidRPr="00CF7765" w:rsidRDefault="009C55C7" w:rsidP="00F30F0C">
            <w:pPr>
              <w:pStyle w:val="aa"/>
              <w:ind w:left="0"/>
            </w:pPr>
            <w:r w:rsidRPr="00CF7765">
              <w:rPr>
                <w:rFonts w:hint="eastAsia"/>
              </w:rPr>
              <w:t>参照。</w:t>
            </w:r>
          </w:p>
        </w:tc>
        <w:tc>
          <w:tcPr>
            <w:tcW w:w="2220" w:type="dxa"/>
            <w:vMerge w:val="restart"/>
          </w:tcPr>
          <w:p w:rsidR="009C55C7" w:rsidRPr="00CF7765" w:rsidRDefault="009C55C7" w:rsidP="00F30F0C">
            <w:pPr>
              <w:pStyle w:val="aa"/>
              <w:ind w:left="0"/>
            </w:pPr>
          </w:p>
        </w:tc>
        <w:tc>
          <w:tcPr>
            <w:tcW w:w="2187" w:type="dxa"/>
            <w:vMerge w:val="restart"/>
          </w:tcPr>
          <w:p w:rsidR="009C55C7" w:rsidRPr="00CF7765" w:rsidRDefault="009C55C7" w:rsidP="00F30F0C">
            <w:pPr>
              <w:pStyle w:val="aa"/>
              <w:ind w:left="0"/>
            </w:pPr>
            <w:r>
              <w:rPr>
                <w:rFonts w:hint="eastAsia"/>
              </w:rPr>
              <w:t>サポートしないプロダクトの場合は、</w:t>
            </w:r>
            <w:r>
              <w:t>”NUL</w:t>
            </w:r>
            <w:r>
              <w:rPr>
                <w:rFonts w:hint="eastAsia"/>
              </w:rPr>
              <w:t>L</w:t>
            </w:r>
            <w:r>
              <w:t>”</w:t>
            </w:r>
            <w:r>
              <w:rPr>
                <w:rFonts w:hint="eastAsia"/>
              </w:rPr>
              <w:t>固定</w:t>
            </w:r>
          </w:p>
        </w:tc>
      </w:tr>
      <w:tr w:rsidR="009C55C7" w:rsidRPr="00CF7765" w:rsidTr="00F30F0C">
        <w:trPr>
          <w:cantSplit/>
          <w:jc w:val="right"/>
        </w:trPr>
        <w:tc>
          <w:tcPr>
            <w:tcW w:w="2880" w:type="dxa"/>
          </w:tcPr>
          <w:p w:rsidR="009C55C7" w:rsidRPr="00CF7765" w:rsidRDefault="009C55C7" w:rsidP="00F30F0C">
            <w:pPr>
              <w:pStyle w:val="aa"/>
              <w:ind w:left="0"/>
            </w:pPr>
            <w:r>
              <w:rPr>
                <w:rFonts w:hint="eastAsia"/>
              </w:rPr>
              <w:t>ペーパーカタログ</w:t>
            </w:r>
            <w:r w:rsidRPr="00CF7765">
              <w:rPr>
                <w:rFonts w:hint="eastAsia"/>
              </w:rPr>
              <w:t>2</w:t>
            </w:r>
            <w:r w:rsidRPr="00CF7765">
              <w:rPr>
                <w:rFonts w:hint="eastAsia"/>
              </w:rPr>
              <w:t>の坪量</w:t>
            </w:r>
          </w:p>
        </w:tc>
        <w:tc>
          <w:tcPr>
            <w:tcW w:w="600" w:type="dxa"/>
          </w:tcPr>
          <w:p w:rsidR="009C55C7" w:rsidRPr="00CF7765" w:rsidRDefault="009C55C7" w:rsidP="00F30F0C">
            <w:pPr>
              <w:pStyle w:val="aa"/>
              <w:ind w:left="0"/>
              <w:jc w:val="center"/>
            </w:pPr>
            <w:r w:rsidRPr="00CF7765">
              <w:rPr>
                <w:rFonts w:hint="eastAsia"/>
              </w:rPr>
              <w:t>KO</w:t>
            </w:r>
          </w:p>
        </w:tc>
        <w:tc>
          <w:tcPr>
            <w:tcW w:w="1800" w:type="dxa"/>
            <w:vMerge/>
          </w:tcPr>
          <w:p w:rsidR="009C55C7" w:rsidRPr="00CF7765" w:rsidRDefault="009C55C7" w:rsidP="00F30F0C">
            <w:pPr>
              <w:pStyle w:val="aa"/>
              <w:ind w:left="0"/>
            </w:pP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Pr>
          <w:p w:rsidR="009C55C7" w:rsidRPr="00CF7765" w:rsidRDefault="009C55C7" w:rsidP="00F30F0C">
            <w:pPr>
              <w:pStyle w:val="aa"/>
              <w:ind w:left="0"/>
            </w:pPr>
            <w:r>
              <w:t>…</w:t>
            </w:r>
          </w:p>
        </w:tc>
        <w:tc>
          <w:tcPr>
            <w:tcW w:w="600" w:type="dxa"/>
          </w:tcPr>
          <w:p w:rsidR="009C55C7" w:rsidRPr="00CF7765" w:rsidRDefault="009C55C7" w:rsidP="00F30F0C">
            <w:pPr>
              <w:pStyle w:val="aa"/>
              <w:ind w:left="0"/>
              <w:jc w:val="center"/>
            </w:pPr>
            <w:r w:rsidRPr="00CF7765">
              <w:rPr>
                <w:rFonts w:hint="eastAsia"/>
              </w:rPr>
              <w:t>KO</w:t>
            </w:r>
          </w:p>
        </w:tc>
        <w:tc>
          <w:tcPr>
            <w:tcW w:w="1800" w:type="dxa"/>
            <w:vMerge/>
          </w:tcPr>
          <w:p w:rsidR="009C55C7" w:rsidRPr="00CF7765" w:rsidRDefault="009C55C7" w:rsidP="00F30F0C">
            <w:pPr>
              <w:pStyle w:val="aa"/>
              <w:ind w:left="0"/>
            </w:pPr>
          </w:p>
        </w:tc>
        <w:tc>
          <w:tcPr>
            <w:tcW w:w="2220" w:type="dxa"/>
            <w:vMerge/>
          </w:tcPr>
          <w:p w:rsidR="009C55C7" w:rsidRPr="00CF7765" w:rsidRDefault="009C55C7" w:rsidP="00F30F0C">
            <w:pPr>
              <w:pStyle w:val="aa"/>
              <w:ind w:left="0"/>
            </w:pPr>
          </w:p>
        </w:tc>
        <w:tc>
          <w:tcPr>
            <w:tcW w:w="2187" w:type="dxa"/>
            <w:vMerge/>
          </w:tcPr>
          <w:p w:rsidR="009C55C7" w:rsidRPr="00CF7765" w:rsidRDefault="009C55C7" w:rsidP="00F30F0C">
            <w:pPr>
              <w:pStyle w:val="aa"/>
              <w:ind w:left="0"/>
            </w:pPr>
          </w:p>
        </w:tc>
      </w:tr>
      <w:tr w:rsidR="009C55C7" w:rsidRPr="00CF7765" w:rsidTr="00F30F0C">
        <w:trPr>
          <w:cantSplit/>
          <w:jc w:val="right"/>
        </w:trPr>
        <w:tc>
          <w:tcPr>
            <w:tcW w:w="2880" w:type="dxa"/>
            <w:tcBorders>
              <w:bottom w:val="single" w:sz="4" w:space="0" w:color="auto"/>
            </w:tcBorders>
          </w:tcPr>
          <w:p w:rsidR="009C55C7" w:rsidRPr="00CF7765" w:rsidRDefault="009C55C7" w:rsidP="00F30F0C">
            <w:pPr>
              <w:pStyle w:val="aa"/>
              <w:ind w:left="0"/>
            </w:pPr>
            <w:r>
              <w:rPr>
                <w:rFonts w:hint="eastAsia"/>
              </w:rPr>
              <w:t>ペーパーカタログ</w:t>
            </w:r>
            <w:r w:rsidR="00724451">
              <w:rPr>
                <w:rFonts w:hint="eastAsia"/>
              </w:rPr>
              <w:t>150</w:t>
            </w:r>
            <w:r w:rsidRPr="00CF7765">
              <w:rPr>
                <w:rFonts w:hint="eastAsia"/>
              </w:rPr>
              <w:t>の坪量</w:t>
            </w:r>
          </w:p>
        </w:tc>
        <w:tc>
          <w:tcPr>
            <w:tcW w:w="600" w:type="dxa"/>
            <w:tcBorders>
              <w:bottom w:val="single" w:sz="4" w:space="0" w:color="auto"/>
            </w:tcBorders>
          </w:tcPr>
          <w:p w:rsidR="009C55C7" w:rsidRPr="00CF7765" w:rsidRDefault="009C55C7" w:rsidP="00F30F0C">
            <w:pPr>
              <w:pStyle w:val="aa"/>
              <w:ind w:left="0"/>
              <w:jc w:val="center"/>
            </w:pPr>
            <w:r w:rsidRPr="00CF7765">
              <w:rPr>
                <w:rFonts w:hint="eastAsia"/>
              </w:rPr>
              <w:t>KO</w:t>
            </w:r>
          </w:p>
        </w:tc>
        <w:tc>
          <w:tcPr>
            <w:tcW w:w="1800" w:type="dxa"/>
            <w:vMerge/>
            <w:tcBorders>
              <w:bottom w:val="single" w:sz="4" w:space="0" w:color="auto"/>
            </w:tcBorders>
          </w:tcPr>
          <w:p w:rsidR="009C55C7" w:rsidRPr="00CF7765" w:rsidRDefault="009C55C7" w:rsidP="00F30F0C">
            <w:pPr>
              <w:pStyle w:val="aa"/>
              <w:ind w:left="0"/>
            </w:pPr>
          </w:p>
        </w:tc>
        <w:tc>
          <w:tcPr>
            <w:tcW w:w="2220" w:type="dxa"/>
            <w:vMerge/>
            <w:tcBorders>
              <w:bottom w:val="single" w:sz="4" w:space="0" w:color="auto"/>
            </w:tcBorders>
          </w:tcPr>
          <w:p w:rsidR="009C55C7" w:rsidRPr="00CF7765" w:rsidRDefault="009C55C7" w:rsidP="00F30F0C">
            <w:pPr>
              <w:pStyle w:val="aa"/>
              <w:ind w:left="0"/>
            </w:pPr>
          </w:p>
        </w:tc>
        <w:tc>
          <w:tcPr>
            <w:tcW w:w="2187" w:type="dxa"/>
            <w:vMerge/>
            <w:tcBorders>
              <w:bottom w:val="single" w:sz="4" w:space="0" w:color="auto"/>
            </w:tcBorders>
          </w:tcPr>
          <w:p w:rsidR="009C55C7" w:rsidRPr="00CF7765" w:rsidRDefault="009C55C7" w:rsidP="00F30F0C">
            <w:pPr>
              <w:pStyle w:val="aa"/>
              <w:ind w:left="0"/>
            </w:pPr>
          </w:p>
        </w:tc>
      </w:tr>
      <w:tr w:rsidR="009C55C7" w:rsidRPr="00CF7765" w:rsidTr="00F30F0C">
        <w:trPr>
          <w:cantSplit/>
          <w:jc w:val="right"/>
        </w:trPr>
        <w:tc>
          <w:tcPr>
            <w:tcW w:w="288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pPr>
            <w:r>
              <w:rPr>
                <w:rFonts w:hint="eastAsia"/>
              </w:rPr>
              <w:t>ペーパーカタログ</w:t>
            </w:r>
            <w:r w:rsidRPr="00CF7765">
              <w:rPr>
                <w:rFonts w:hint="eastAsia"/>
              </w:rPr>
              <w:t>1</w:t>
            </w:r>
            <w:r w:rsidRPr="00CF7765">
              <w:rPr>
                <w:rFonts w:hint="eastAsia"/>
              </w:rPr>
              <w:t>の</w:t>
            </w:r>
            <w:r>
              <w:rPr>
                <w:rFonts w:hint="eastAsia"/>
              </w:rPr>
              <w:t>色属性</w:t>
            </w:r>
          </w:p>
        </w:tc>
        <w:tc>
          <w:tcPr>
            <w:tcW w:w="60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jc w:val="center"/>
            </w:pPr>
            <w:r w:rsidRPr="00CF7765">
              <w:rPr>
                <w:rFonts w:hint="eastAsia"/>
              </w:rPr>
              <w:t>KO</w:t>
            </w:r>
          </w:p>
        </w:tc>
        <w:tc>
          <w:tcPr>
            <w:tcW w:w="1800" w:type="dxa"/>
            <w:vMerge w:val="restart"/>
            <w:tcBorders>
              <w:bottom w:val="single" w:sz="4" w:space="0" w:color="auto"/>
            </w:tcBorders>
          </w:tcPr>
          <w:p w:rsidR="009C55C7" w:rsidRDefault="009C55C7" w:rsidP="00F30F0C">
            <w:pPr>
              <w:pStyle w:val="aa"/>
              <w:ind w:left="0"/>
            </w:pPr>
            <w:r w:rsidRPr="00CF7765">
              <w:rPr>
                <w:rFonts w:hint="eastAsia"/>
              </w:rPr>
              <w:t>「</w:t>
            </w:r>
            <w:r>
              <w:fldChar w:fldCharType="begin"/>
            </w:r>
            <w:r>
              <w:instrText xml:space="preserve"> </w:instrText>
            </w:r>
            <w:r>
              <w:rPr>
                <w:rFonts w:hint="eastAsia"/>
              </w:rPr>
              <w:instrText>REF _Ref63502300 \r \h</w:instrText>
            </w:r>
            <w:r>
              <w:instrText xml:space="preserve"> </w:instrText>
            </w:r>
            <w:r>
              <w:fldChar w:fldCharType="separate"/>
            </w:r>
            <w:r w:rsidR="00091205">
              <w:t>3.2.4</w:t>
            </w:r>
            <w:r>
              <w:fldChar w:fldCharType="end"/>
            </w:r>
            <w:r>
              <w:fldChar w:fldCharType="begin"/>
            </w:r>
            <w:r>
              <w:instrText xml:space="preserve"> REF _Ref63502300 \h </w:instrText>
            </w:r>
            <w:r>
              <w:fldChar w:fldCharType="separate"/>
            </w:r>
            <w:r w:rsidR="00091205" w:rsidRPr="00CF7765">
              <w:rPr>
                <w:rFonts w:hint="eastAsia"/>
              </w:rPr>
              <w:t>用紙の色属性の設定</w:t>
            </w:r>
            <w:r>
              <w:fldChar w:fldCharType="end"/>
            </w:r>
            <w:r w:rsidRPr="00CF7765">
              <w:rPr>
                <w:rFonts w:hint="eastAsia"/>
              </w:rPr>
              <w:t>」参照。</w:t>
            </w:r>
          </w:p>
          <w:p w:rsidR="009C55C7" w:rsidRPr="00DB09C5" w:rsidRDefault="009C55C7" w:rsidP="00F30F0C">
            <w:pPr>
              <w:pStyle w:val="aa"/>
              <w:ind w:left="0"/>
            </w:pPr>
          </w:p>
        </w:tc>
        <w:tc>
          <w:tcPr>
            <w:tcW w:w="2220" w:type="dxa"/>
            <w:vMerge w:val="restart"/>
            <w:tcBorders>
              <w:bottom w:val="single" w:sz="4" w:space="0" w:color="auto"/>
            </w:tcBorders>
          </w:tcPr>
          <w:p w:rsidR="009C55C7" w:rsidRPr="00DB09C5" w:rsidRDefault="009C55C7" w:rsidP="00F30F0C">
            <w:pPr>
              <w:pStyle w:val="aa"/>
              <w:ind w:left="0"/>
            </w:pPr>
          </w:p>
        </w:tc>
        <w:tc>
          <w:tcPr>
            <w:tcW w:w="2187" w:type="dxa"/>
            <w:vMerge w:val="restart"/>
            <w:tcBorders>
              <w:top w:val="single" w:sz="4" w:space="0" w:color="auto"/>
              <w:left w:val="single" w:sz="4" w:space="0" w:color="auto"/>
              <w:right w:val="single" w:sz="4" w:space="0" w:color="auto"/>
            </w:tcBorders>
          </w:tcPr>
          <w:p w:rsidR="009C55C7" w:rsidRPr="00CF7765" w:rsidRDefault="009C55C7" w:rsidP="00F30F0C">
            <w:pPr>
              <w:pStyle w:val="aa"/>
              <w:ind w:left="0"/>
            </w:pPr>
          </w:p>
        </w:tc>
      </w:tr>
      <w:tr w:rsidR="009C55C7" w:rsidRPr="00CF7765" w:rsidTr="00F30F0C">
        <w:trPr>
          <w:cantSplit/>
          <w:jc w:val="right"/>
        </w:trPr>
        <w:tc>
          <w:tcPr>
            <w:tcW w:w="288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pPr>
            <w:r>
              <w:rPr>
                <w:rFonts w:hint="eastAsia"/>
              </w:rPr>
              <w:t>ペーパーカタログ</w:t>
            </w:r>
            <w:r w:rsidRPr="00CF7765">
              <w:rPr>
                <w:rFonts w:hint="eastAsia"/>
              </w:rPr>
              <w:t>2</w:t>
            </w:r>
            <w:r w:rsidRPr="00CF7765">
              <w:rPr>
                <w:rFonts w:hint="eastAsia"/>
              </w:rPr>
              <w:t>の</w:t>
            </w:r>
            <w:r>
              <w:rPr>
                <w:rFonts w:hint="eastAsia"/>
              </w:rPr>
              <w:t>色属性</w:t>
            </w:r>
          </w:p>
        </w:tc>
        <w:tc>
          <w:tcPr>
            <w:tcW w:w="60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jc w:val="center"/>
            </w:pPr>
            <w:r w:rsidRPr="00CF7765">
              <w:rPr>
                <w:rFonts w:hint="eastAsia"/>
              </w:rPr>
              <w:t>KO</w:t>
            </w:r>
          </w:p>
        </w:tc>
        <w:tc>
          <w:tcPr>
            <w:tcW w:w="1800" w:type="dxa"/>
            <w:vMerge/>
            <w:tcBorders>
              <w:bottom w:val="single" w:sz="4" w:space="0" w:color="auto"/>
            </w:tcBorders>
          </w:tcPr>
          <w:p w:rsidR="009C55C7" w:rsidRPr="00CF7765" w:rsidRDefault="009C55C7" w:rsidP="00F30F0C">
            <w:pPr>
              <w:pStyle w:val="aa"/>
              <w:ind w:left="0"/>
            </w:pPr>
          </w:p>
        </w:tc>
        <w:tc>
          <w:tcPr>
            <w:tcW w:w="2220" w:type="dxa"/>
            <w:vMerge/>
            <w:tcBorders>
              <w:bottom w:val="single" w:sz="4" w:space="0" w:color="auto"/>
            </w:tcBorders>
          </w:tcPr>
          <w:p w:rsidR="009C55C7" w:rsidRPr="00CF7765" w:rsidRDefault="009C55C7" w:rsidP="00F30F0C">
            <w:pPr>
              <w:pStyle w:val="aa"/>
              <w:ind w:left="0"/>
            </w:pPr>
          </w:p>
        </w:tc>
        <w:tc>
          <w:tcPr>
            <w:tcW w:w="2187" w:type="dxa"/>
            <w:vMerge/>
            <w:tcBorders>
              <w:left w:val="single" w:sz="4" w:space="0" w:color="auto"/>
              <w:right w:val="single" w:sz="4" w:space="0" w:color="auto"/>
            </w:tcBorders>
          </w:tcPr>
          <w:p w:rsidR="009C55C7" w:rsidRPr="00CF7765" w:rsidRDefault="009C55C7" w:rsidP="00F30F0C">
            <w:pPr>
              <w:pStyle w:val="aa"/>
              <w:ind w:left="0"/>
            </w:pPr>
          </w:p>
        </w:tc>
      </w:tr>
      <w:tr w:rsidR="009C55C7" w:rsidRPr="00CF7765" w:rsidTr="00F30F0C">
        <w:trPr>
          <w:cantSplit/>
          <w:jc w:val="right"/>
        </w:trPr>
        <w:tc>
          <w:tcPr>
            <w:tcW w:w="288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pPr>
            <w:r>
              <w:t>…</w:t>
            </w:r>
          </w:p>
        </w:tc>
        <w:tc>
          <w:tcPr>
            <w:tcW w:w="60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jc w:val="center"/>
            </w:pPr>
            <w:r w:rsidRPr="00CF7765">
              <w:rPr>
                <w:rFonts w:hint="eastAsia"/>
              </w:rPr>
              <w:t>KO</w:t>
            </w:r>
          </w:p>
        </w:tc>
        <w:tc>
          <w:tcPr>
            <w:tcW w:w="1800" w:type="dxa"/>
            <w:vMerge/>
            <w:tcBorders>
              <w:bottom w:val="single" w:sz="4" w:space="0" w:color="auto"/>
            </w:tcBorders>
          </w:tcPr>
          <w:p w:rsidR="009C55C7" w:rsidRPr="00CF7765" w:rsidRDefault="009C55C7" w:rsidP="00F30F0C">
            <w:pPr>
              <w:pStyle w:val="aa"/>
              <w:ind w:left="0"/>
            </w:pPr>
          </w:p>
        </w:tc>
        <w:tc>
          <w:tcPr>
            <w:tcW w:w="2220" w:type="dxa"/>
            <w:vMerge/>
            <w:tcBorders>
              <w:bottom w:val="single" w:sz="4" w:space="0" w:color="auto"/>
            </w:tcBorders>
          </w:tcPr>
          <w:p w:rsidR="009C55C7" w:rsidRPr="00CF7765" w:rsidRDefault="009C55C7" w:rsidP="00F30F0C">
            <w:pPr>
              <w:pStyle w:val="aa"/>
              <w:ind w:left="0"/>
            </w:pPr>
          </w:p>
        </w:tc>
        <w:tc>
          <w:tcPr>
            <w:tcW w:w="2187" w:type="dxa"/>
            <w:vMerge/>
            <w:tcBorders>
              <w:left w:val="single" w:sz="4" w:space="0" w:color="auto"/>
              <w:right w:val="single" w:sz="4" w:space="0" w:color="auto"/>
            </w:tcBorders>
          </w:tcPr>
          <w:p w:rsidR="009C55C7" w:rsidRPr="00CF7765" w:rsidRDefault="009C55C7" w:rsidP="00F30F0C">
            <w:pPr>
              <w:pStyle w:val="aa"/>
              <w:ind w:left="0"/>
            </w:pPr>
          </w:p>
        </w:tc>
      </w:tr>
      <w:tr w:rsidR="009C55C7" w:rsidRPr="00CF7765" w:rsidTr="00F30F0C">
        <w:trPr>
          <w:cantSplit/>
          <w:jc w:val="right"/>
        </w:trPr>
        <w:tc>
          <w:tcPr>
            <w:tcW w:w="288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pPr>
            <w:r>
              <w:rPr>
                <w:rFonts w:hint="eastAsia"/>
              </w:rPr>
              <w:t>ペーパーカタログ</w:t>
            </w:r>
            <w:r w:rsidR="00724451">
              <w:rPr>
                <w:rFonts w:hint="eastAsia"/>
              </w:rPr>
              <w:t>150</w:t>
            </w:r>
            <w:r w:rsidRPr="00CF7765">
              <w:rPr>
                <w:rFonts w:hint="eastAsia"/>
              </w:rPr>
              <w:t>の</w:t>
            </w:r>
            <w:r>
              <w:rPr>
                <w:rFonts w:hint="eastAsia"/>
              </w:rPr>
              <w:t>色属性</w:t>
            </w:r>
          </w:p>
        </w:tc>
        <w:tc>
          <w:tcPr>
            <w:tcW w:w="600" w:type="dxa"/>
            <w:tcBorders>
              <w:top w:val="single" w:sz="4" w:space="0" w:color="auto"/>
              <w:left w:val="single" w:sz="4" w:space="0" w:color="auto"/>
              <w:bottom w:val="single" w:sz="4" w:space="0" w:color="auto"/>
              <w:right w:val="single" w:sz="4" w:space="0" w:color="auto"/>
            </w:tcBorders>
          </w:tcPr>
          <w:p w:rsidR="009C55C7" w:rsidRPr="00CF7765" w:rsidRDefault="009C55C7" w:rsidP="00F30F0C">
            <w:pPr>
              <w:pStyle w:val="aa"/>
              <w:ind w:left="0"/>
              <w:jc w:val="center"/>
            </w:pPr>
            <w:r w:rsidRPr="00CF7765">
              <w:rPr>
                <w:rFonts w:hint="eastAsia"/>
              </w:rPr>
              <w:t>KO</w:t>
            </w:r>
          </w:p>
        </w:tc>
        <w:tc>
          <w:tcPr>
            <w:tcW w:w="1800" w:type="dxa"/>
            <w:vMerge/>
            <w:tcBorders>
              <w:bottom w:val="single" w:sz="4" w:space="0" w:color="auto"/>
            </w:tcBorders>
          </w:tcPr>
          <w:p w:rsidR="009C55C7" w:rsidRPr="00CF7765" w:rsidRDefault="009C55C7" w:rsidP="00F30F0C">
            <w:pPr>
              <w:pStyle w:val="aa"/>
              <w:ind w:left="0"/>
            </w:pPr>
          </w:p>
        </w:tc>
        <w:tc>
          <w:tcPr>
            <w:tcW w:w="2220" w:type="dxa"/>
            <w:vMerge/>
            <w:tcBorders>
              <w:bottom w:val="single" w:sz="4" w:space="0" w:color="auto"/>
            </w:tcBorders>
          </w:tcPr>
          <w:p w:rsidR="009C55C7" w:rsidRPr="00CF7765" w:rsidRDefault="009C55C7" w:rsidP="00F30F0C">
            <w:pPr>
              <w:pStyle w:val="aa"/>
              <w:ind w:left="0"/>
            </w:pPr>
          </w:p>
        </w:tc>
        <w:tc>
          <w:tcPr>
            <w:tcW w:w="2187" w:type="dxa"/>
            <w:vMerge/>
            <w:tcBorders>
              <w:left w:val="single" w:sz="4" w:space="0" w:color="auto"/>
              <w:bottom w:val="single" w:sz="4" w:space="0" w:color="auto"/>
              <w:right w:val="single" w:sz="4" w:space="0" w:color="auto"/>
            </w:tcBorders>
          </w:tcPr>
          <w:p w:rsidR="009C55C7" w:rsidRPr="00CF7765" w:rsidRDefault="009C55C7" w:rsidP="00F30F0C">
            <w:pPr>
              <w:pStyle w:val="aa"/>
              <w:ind w:left="0"/>
            </w:pPr>
          </w:p>
        </w:tc>
      </w:tr>
    </w:tbl>
    <w:p w:rsidR="009C55C7" w:rsidRPr="00CF7765" w:rsidRDefault="009C55C7" w:rsidP="009C55C7">
      <w:pPr>
        <w:pStyle w:val="aa"/>
      </w:pPr>
    </w:p>
    <w:p w:rsidR="009C55C7" w:rsidRPr="00CF7765" w:rsidRDefault="009C55C7" w:rsidP="009C55C7">
      <w:pPr>
        <w:pStyle w:val="aa"/>
      </w:pPr>
      <w:r w:rsidRPr="00CF7765">
        <w:rPr>
          <w:rFonts w:hint="eastAsia"/>
        </w:rPr>
        <w:t>＜制限注意事項＞</w:t>
      </w:r>
    </w:p>
    <w:p w:rsidR="009C55C7" w:rsidRDefault="009C55C7" w:rsidP="009C55C7">
      <w:pPr>
        <w:pStyle w:val="aa"/>
        <w:numPr>
          <w:ilvl w:val="0"/>
          <w:numId w:val="169"/>
        </w:numPr>
        <w:tabs>
          <w:tab w:val="clear" w:pos="567"/>
          <w:tab w:val="clear" w:pos="851"/>
          <w:tab w:val="clear" w:pos="1418"/>
          <w:tab w:val="clear" w:pos="1701"/>
          <w:tab w:val="left" w:pos="1380"/>
        </w:tabs>
      </w:pPr>
      <w:r>
        <w:rPr>
          <w:rFonts w:hint="eastAsia"/>
        </w:rPr>
        <w:t>デバイス側で、ペーパーカタログの作成、変更、削除をすることはできない。</w:t>
      </w:r>
    </w:p>
    <w:p w:rsidR="009C55C7" w:rsidRDefault="0033037C" w:rsidP="0033037C">
      <w:pPr>
        <w:pStyle w:val="aa"/>
        <w:numPr>
          <w:ilvl w:val="0"/>
          <w:numId w:val="169"/>
        </w:numPr>
        <w:tabs>
          <w:tab w:val="clear" w:pos="567"/>
          <w:tab w:val="clear" w:pos="851"/>
          <w:tab w:val="clear" w:pos="1418"/>
          <w:tab w:val="clear" w:pos="1701"/>
          <w:tab w:val="left" w:pos="1380"/>
        </w:tabs>
      </w:pPr>
      <w:r w:rsidRPr="0033037C">
        <w:t>PGS2034SGP</w:t>
      </w:r>
      <w:r w:rsidR="009C55C7">
        <w:rPr>
          <w:rFonts w:hint="eastAsia"/>
        </w:rPr>
        <w:t>から、ペーパーカタログをデバイス側に行った場合、トレイに割り付けられたペーパーカタログがその対象であったときは、その割付を一旦解除する。</w:t>
      </w:r>
    </w:p>
    <w:p w:rsidR="009C55C7" w:rsidRDefault="009C55C7" w:rsidP="009C55C7">
      <w:pPr>
        <w:pStyle w:val="aa"/>
        <w:numPr>
          <w:ilvl w:val="0"/>
          <w:numId w:val="169"/>
        </w:numPr>
        <w:tabs>
          <w:tab w:val="clear" w:pos="567"/>
          <w:tab w:val="clear" w:pos="851"/>
          <w:tab w:val="clear" w:pos="1418"/>
          <w:tab w:val="clear" w:pos="1701"/>
          <w:tab w:val="left" w:pos="1380"/>
        </w:tabs>
      </w:pPr>
      <w:r>
        <w:rPr>
          <w:rFonts w:hint="eastAsia"/>
        </w:rPr>
        <w:t>その他、ダウンロード、トレイ設定等時の制限については、</w:t>
      </w:r>
      <w:r>
        <w:rPr>
          <w:rFonts w:hint="eastAsia"/>
        </w:rPr>
        <w:t xml:space="preserve">FF External </w:t>
      </w:r>
      <w:r w:rsidR="0033037C">
        <w:t>Print</w:t>
      </w:r>
      <w:r>
        <w:rPr>
          <w:rFonts w:hint="eastAsia"/>
        </w:rPr>
        <w:t xml:space="preserve"> Service</w:t>
      </w:r>
      <w:r>
        <w:rPr>
          <w:rFonts w:hint="eastAsia"/>
        </w:rPr>
        <w:t>編を参照のこと。</w:t>
      </w:r>
    </w:p>
    <w:p w:rsidR="00691237" w:rsidRDefault="00691237" w:rsidP="00691237">
      <w:pPr>
        <w:pStyle w:val="aa"/>
        <w:numPr>
          <w:ilvl w:val="0"/>
          <w:numId w:val="169"/>
        </w:numPr>
        <w:tabs>
          <w:tab w:val="clear" w:pos="567"/>
          <w:tab w:val="clear" w:pos="851"/>
          <w:tab w:val="clear" w:pos="1418"/>
          <w:tab w:val="clear" w:pos="1701"/>
          <w:tab w:val="left" w:pos="1380"/>
        </w:tabs>
      </w:pPr>
      <w:r w:rsidRPr="00691237">
        <w:rPr>
          <w:rFonts w:hint="eastAsia"/>
        </w:rPr>
        <w:t>Dedicated</w:t>
      </w:r>
      <w:r>
        <w:t xml:space="preserve"> </w:t>
      </w:r>
      <w:r w:rsidRPr="00691237">
        <w:rPr>
          <w:rFonts w:hint="eastAsia"/>
        </w:rPr>
        <w:t>Tray</w:t>
      </w:r>
      <w:r w:rsidRPr="00691237">
        <w:rPr>
          <w:rFonts w:hint="eastAsia"/>
        </w:rPr>
        <w:t>設定との併用は保障対象外</w:t>
      </w:r>
      <w:r>
        <w:rPr>
          <w:rFonts w:hint="eastAsia"/>
        </w:rPr>
        <w:t>とする</w:t>
      </w:r>
      <w:r w:rsidRPr="00691237">
        <w:rPr>
          <w:rFonts w:hint="eastAsia"/>
        </w:rPr>
        <w:t>。</w:t>
      </w:r>
      <w:r>
        <w:br/>
      </w:r>
      <w:r>
        <w:rPr>
          <w:rFonts w:hint="eastAsia"/>
        </w:rPr>
        <w:t>ペーパーカタログ</w:t>
      </w:r>
      <w:r w:rsidRPr="00691237">
        <w:rPr>
          <w:rFonts w:hint="eastAsia"/>
        </w:rPr>
        <w:t>は基本的に</w:t>
      </w:r>
      <w:r w:rsidRPr="00691237">
        <w:rPr>
          <w:rFonts w:hint="eastAsia"/>
        </w:rPr>
        <w:t xml:space="preserve"> ContSW</w:t>
      </w:r>
      <w:r w:rsidRPr="00691237">
        <w:rPr>
          <w:rFonts w:hint="eastAsia"/>
        </w:rPr>
        <w:t>から</w:t>
      </w:r>
      <w:r w:rsidRPr="00691237">
        <w:rPr>
          <w:rFonts w:hint="eastAsia"/>
        </w:rPr>
        <w:t>IOT</w:t>
      </w:r>
      <w:r w:rsidRPr="00691237">
        <w:rPr>
          <w:rFonts w:hint="eastAsia"/>
        </w:rPr>
        <w:t>へサイズを固定指示し、サイズイレギュラーの検知をしない仕様</w:t>
      </w:r>
      <w:r>
        <w:rPr>
          <w:rFonts w:hint="eastAsia"/>
        </w:rPr>
        <w:t>であるが、一方、</w:t>
      </w:r>
      <w:r w:rsidRPr="00691237">
        <w:rPr>
          <w:rFonts w:hint="eastAsia"/>
        </w:rPr>
        <w:t>Dedicated</w:t>
      </w:r>
      <w:r>
        <w:t xml:space="preserve"> </w:t>
      </w:r>
      <w:r w:rsidRPr="00691237">
        <w:rPr>
          <w:rFonts w:hint="eastAsia"/>
        </w:rPr>
        <w:t>Tray</w:t>
      </w:r>
      <w:r w:rsidRPr="00691237">
        <w:rPr>
          <w:rFonts w:hint="eastAsia"/>
        </w:rPr>
        <w:t>は</w:t>
      </w:r>
      <w:r w:rsidRPr="00691237">
        <w:rPr>
          <w:rFonts w:hint="eastAsia"/>
        </w:rPr>
        <w:t>ContSW</w:t>
      </w:r>
      <w:r w:rsidRPr="00691237">
        <w:rPr>
          <w:rFonts w:hint="eastAsia"/>
        </w:rPr>
        <w:t>内で</w:t>
      </w:r>
      <w:r w:rsidRPr="00691237">
        <w:rPr>
          <w:rFonts w:hint="eastAsia"/>
        </w:rPr>
        <w:t>Size</w:t>
      </w:r>
      <w:r w:rsidRPr="00691237">
        <w:rPr>
          <w:rFonts w:hint="eastAsia"/>
        </w:rPr>
        <w:t>を固定し、</w:t>
      </w:r>
      <w:r w:rsidRPr="00691237">
        <w:rPr>
          <w:rFonts w:hint="eastAsia"/>
        </w:rPr>
        <w:t>IOT</w:t>
      </w:r>
      <w:r w:rsidRPr="00691237">
        <w:rPr>
          <w:rFonts w:hint="eastAsia"/>
        </w:rPr>
        <w:t>のサイズ自動検知を利用して</w:t>
      </w:r>
      <w:r w:rsidRPr="00691237">
        <w:rPr>
          <w:rFonts w:hint="eastAsia"/>
        </w:rPr>
        <w:t>Size</w:t>
      </w:r>
      <w:r w:rsidRPr="00691237">
        <w:rPr>
          <w:rFonts w:hint="eastAsia"/>
        </w:rPr>
        <w:t>イレギュラーを作成する仕様</w:t>
      </w:r>
      <w:r>
        <w:rPr>
          <w:rFonts w:hint="eastAsia"/>
        </w:rPr>
        <w:t>であるため。</w:t>
      </w:r>
      <w:r w:rsidRPr="00691237">
        <w:rPr>
          <w:rFonts w:hint="eastAsia"/>
        </w:rPr>
        <w:t>機能の併用は運用で回避</w:t>
      </w:r>
      <w:r>
        <w:rPr>
          <w:rFonts w:hint="eastAsia"/>
        </w:rPr>
        <w:t>するものとする</w:t>
      </w:r>
      <w:r w:rsidRPr="00691237">
        <w:rPr>
          <w:rFonts w:hint="eastAsia"/>
        </w:rPr>
        <w:t>。</w:t>
      </w:r>
    </w:p>
    <w:p w:rsidR="009C55C7" w:rsidRPr="00635E35" w:rsidRDefault="009C55C7" w:rsidP="00320EE6">
      <w:pPr>
        <w:pStyle w:val="af1"/>
        <w:spacing w:before="480"/>
        <w:ind w:firstLine="1200"/>
      </w:pPr>
    </w:p>
    <w:p w:rsidR="009C55C7" w:rsidRPr="00635E35" w:rsidRDefault="009C55C7" w:rsidP="00635E35">
      <w:pPr>
        <w:pStyle w:val="aa"/>
      </w:pPr>
    </w:p>
    <w:p w:rsidR="00FD3712" w:rsidRPr="00CF7765" w:rsidRDefault="00FD3712">
      <w:pPr>
        <w:pStyle w:val="3"/>
        <w:pageBreakBefore/>
      </w:pPr>
      <w:bookmarkStart w:id="75" w:name="_Toc424885431"/>
      <w:bookmarkStart w:id="76" w:name="_Toc424885663"/>
      <w:bookmarkStart w:id="77" w:name="_Toc424885432"/>
      <w:bookmarkStart w:id="78" w:name="_Toc424885664"/>
      <w:bookmarkStart w:id="79" w:name="_Toc424885433"/>
      <w:bookmarkStart w:id="80" w:name="_Toc424885665"/>
      <w:bookmarkStart w:id="81" w:name="_Toc424885434"/>
      <w:bookmarkStart w:id="82" w:name="_Toc424885666"/>
      <w:bookmarkStart w:id="83" w:name="_Toc424885435"/>
      <w:bookmarkStart w:id="84" w:name="_Toc424885667"/>
      <w:bookmarkStart w:id="85" w:name="_Toc424885436"/>
      <w:bookmarkStart w:id="86" w:name="_Toc424885668"/>
      <w:bookmarkStart w:id="87" w:name="_Toc424885437"/>
      <w:bookmarkStart w:id="88" w:name="_Toc424885669"/>
      <w:bookmarkStart w:id="89" w:name="_Toc424885438"/>
      <w:bookmarkStart w:id="90" w:name="_Toc424885670"/>
      <w:bookmarkStart w:id="91" w:name="_Toc424885439"/>
      <w:bookmarkStart w:id="92" w:name="_Toc424885671"/>
      <w:bookmarkStart w:id="93" w:name="_Toc424885440"/>
      <w:bookmarkStart w:id="94" w:name="_Toc424885672"/>
      <w:bookmarkStart w:id="95" w:name="_Toc424885507"/>
      <w:bookmarkStart w:id="96" w:name="_Toc424885739"/>
      <w:bookmarkStart w:id="97" w:name="_Toc424885508"/>
      <w:bookmarkStart w:id="98" w:name="_Toc424885740"/>
      <w:bookmarkStart w:id="99" w:name="_Toc424885509"/>
      <w:bookmarkStart w:id="100" w:name="_Toc424885741"/>
      <w:bookmarkStart w:id="101" w:name="_Toc424885510"/>
      <w:bookmarkStart w:id="102" w:name="_Toc424885742"/>
      <w:bookmarkStart w:id="103" w:name="_Toc424885511"/>
      <w:bookmarkStart w:id="104" w:name="_Toc424885743"/>
      <w:bookmarkStart w:id="105" w:name="_Toc424885512"/>
      <w:bookmarkStart w:id="106" w:name="_Toc424885744"/>
      <w:bookmarkStart w:id="107" w:name="_Toc424885513"/>
      <w:bookmarkStart w:id="108" w:name="_Toc424885745"/>
      <w:bookmarkStart w:id="109" w:name="_Toc424885514"/>
      <w:bookmarkStart w:id="110" w:name="_Toc424885746"/>
      <w:bookmarkStart w:id="111" w:name="_Toc424885515"/>
      <w:bookmarkStart w:id="112" w:name="_Toc424885747"/>
      <w:bookmarkStart w:id="113" w:name="_Toc424885516"/>
      <w:bookmarkStart w:id="114" w:name="_Toc424885748"/>
      <w:bookmarkStart w:id="115" w:name="_Toc424885517"/>
      <w:bookmarkStart w:id="116" w:name="_Toc424885749"/>
      <w:bookmarkStart w:id="117" w:name="_Toc424885518"/>
      <w:bookmarkStart w:id="118" w:name="_Toc424885750"/>
      <w:bookmarkStart w:id="119" w:name="_Toc424885519"/>
      <w:bookmarkStart w:id="120" w:name="_Toc424885751"/>
      <w:bookmarkStart w:id="121" w:name="_Toc424885520"/>
      <w:bookmarkStart w:id="122" w:name="_Toc424885752"/>
      <w:bookmarkStart w:id="123" w:name="_Toc424885521"/>
      <w:bookmarkStart w:id="124" w:name="_Toc424885753"/>
      <w:bookmarkStart w:id="125" w:name="_Toc424885522"/>
      <w:bookmarkStart w:id="126" w:name="_Toc424885754"/>
      <w:bookmarkStart w:id="127" w:name="_Toc424885523"/>
      <w:bookmarkStart w:id="128" w:name="_Toc424885755"/>
      <w:bookmarkStart w:id="129" w:name="_Toc424885525"/>
      <w:bookmarkStart w:id="130" w:name="_Toc424885757"/>
      <w:bookmarkStart w:id="131" w:name="_Toc424885526"/>
      <w:bookmarkStart w:id="132" w:name="_Toc424885758"/>
      <w:bookmarkStart w:id="133" w:name="_Toc424885527"/>
      <w:bookmarkStart w:id="134" w:name="_Toc424885759"/>
      <w:bookmarkStart w:id="135" w:name="_Toc424885539"/>
      <w:bookmarkStart w:id="136" w:name="_Toc424885771"/>
      <w:bookmarkStart w:id="137" w:name="_Toc424885545"/>
      <w:bookmarkStart w:id="138" w:name="_Toc424885777"/>
      <w:bookmarkStart w:id="139" w:name="_Toc424885552"/>
      <w:bookmarkStart w:id="140" w:name="_Toc424885784"/>
      <w:bookmarkStart w:id="141" w:name="_Toc424885559"/>
      <w:bookmarkStart w:id="142" w:name="_Toc424885791"/>
      <w:bookmarkStart w:id="143" w:name="_Toc424885560"/>
      <w:bookmarkStart w:id="144" w:name="_Toc424885792"/>
      <w:bookmarkStart w:id="145" w:name="_Toc424885561"/>
      <w:bookmarkStart w:id="146" w:name="_Toc424885793"/>
      <w:bookmarkStart w:id="147" w:name="_Toc424885562"/>
      <w:bookmarkStart w:id="148" w:name="_Toc424885794"/>
      <w:bookmarkStart w:id="149" w:name="_Toc424885563"/>
      <w:bookmarkStart w:id="150" w:name="_Toc424885795"/>
      <w:bookmarkStart w:id="151" w:name="_Toc424885564"/>
      <w:bookmarkStart w:id="152" w:name="_Toc424885796"/>
      <w:bookmarkStart w:id="153" w:name="_Toc424885565"/>
      <w:bookmarkStart w:id="154" w:name="_Toc424885797"/>
      <w:bookmarkStart w:id="155" w:name="_Toc424885566"/>
      <w:bookmarkStart w:id="156" w:name="_Toc424885798"/>
      <w:bookmarkStart w:id="157" w:name="_Toc424885567"/>
      <w:bookmarkStart w:id="158" w:name="_Toc424885799"/>
      <w:bookmarkStart w:id="159" w:name="_Toc424885568"/>
      <w:bookmarkStart w:id="160" w:name="_Toc424885800"/>
      <w:bookmarkStart w:id="161" w:name="_Ref63502300"/>
      <w:bookmarkStart w:id="162" w:name="_Ref63502306"/>
      <w:bookmarkStart w:id="163" w:name="_Toc63512378"/>
      <w:bookmarkStart w:id="164" w:name="_Toc21605480"/>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CF7765">
        <w:rPr>
          <w:rFonts w:hint="eastAsia"/>
        </w:rPr>
        <w:lastRenderedPageBreak/>
        <w:t>用紙の色属性の設定</w:t>
      </w:r>
      <w:bookmarkEnd w:id="161"/>
      <w:bookmarkEnd w:id="162"/>
      <w:bookmarkEnd w:id="163"/>
      <w:bookmarkEnd w:id="164"/>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トレイに対して、収容されている用紙の色属性を設定できるようにし、ユーザーが用紙の色を指定することで、指定された用紙の色がセットされている用紙トレイからの給紙ができるようにする。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88"/>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で用紙の色を指定することで、指定された用紙の色がセットされている用紙トレイからの給紙する。</w:t>
      </w:r>
      <w:r w:rsidRPr="00CF7765">
        <w:br/>
      </w:r>
      <w:r w:rsidRPr="00CF7765">
        <w:rPr>
          <w:rFonts w:hint="eastAsia"/>
        </w:rPr>
        <w:t>ただし、システムデータ「トレイの色属性の使用有無」が</w:t>
      </w:r>
      <w:r w:rsidRPr="00CF7765">
        <w:t>”</w:t>
      </w:r>
      <w:r w:rsidRPr="00CF7765">
        <w:rPr>
          <w:rFonts w:hint="eastAsia"/>
        </w:rPr>
        <w:t>使用する“であるときに限られる。</w:t>
      </w:r>
    </w:p>
    <w:p w:rsidR="00FD3712" w:rsidRPr="00CF7765" w:rsidRDefault="00FD3712" w:rsidP="00885A91">
      <w:pPr>
        <w:pStyle w:val="aa"/>
        <w:numPr>
          <w:ilvl w:val="0"/>
          <w:numId w:val="88"/>
        </w:numPr>
        <w:tabs>
          <w:tab w:val="clear" w:pos="567"/>
          <w:tab w:val="clear" w:pos="851"/>
          <w:tab w:val="clear" w:pos="1418"/>
          <w:tab w:val="clear" w:pos="1701"/>
          <w:tab w:val="left" w:pos="1380"/>
        </w:tabs>
      </w:pPr>
      <w:r w:rsidRPr="00CF7765">
        <w:rPr>
          <w:rFonts w:hint="eastAsia"/>
        </w:rPr>
        <w:t>トレイ</w:t>
      </w:r>
      <w:r w:rsidRPr="00CF7765">
        <w:rPr>
          <w:rFonts w:hint="eastAsia"/>
        </w:rPr>
        <w:t>1</w:t>
      </w:r>
      <w:r w:rsidRPr="00CF7765">
        <w:rPr>
          <w:rFonts w:hint="eastAsia"/>
        </w:rPr>
        <w:t>～</w:t>
      </w:r>
      <w:r w:rsidR="00567F80" w:rsidRPr="00CF7765">
        <w:t>N,SMH</w:t>
      </w:r>
      <w:r w:rsidRPr="00CF7765">
        <w:rPr>
          <w:rFonts w:hint="eastAsia"/>
        </w:rPr>
        <w:t>に対して、収容されている用紙の色属性を設定することができる。</w:t>
      </w:r>
    </w:p>
    <w:p w:rsidR="00FD3712" w:rsidRPr="00CF7765" w:rsidRDefault="00FD3712" w:rsidP="00885A91">
      <w:pPr>
        <w:pStyle w:val="aa"/>
        <w:numPr>
          <w:ilvl w:val="0"/>
          <w:numId w:val="88"/>
        </w:numPr>
        <w:tabs>
          <w:tab w:val="clear" w:pos="567"/>
          <w:tab w:val="clear" w:pos="851"/>
          <w:tab w:val="clear" w:pos="1418"/>
          <w:tab w:val="clear" w:pos="1701"/>
          <w:tab w:val="left" w:pos="1380"/>
        </w:tabs>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、くるみ製本機のカバーフィーダについては、設定しない。</w:t>
      </w:r>
      <w:r w:rsidRPr="00CF7765">
        <w:rPr>
          <w:rFonts w:hint="eastAsia"/>
        </w:rPr>
        <w:t>SMH</w:t>
      </w:r>
      <w:r w:rsidRPr="00CF7765">
        <w:rPr>
          <w:rFonts w:hint="eastAsia"/>
        </w:rPr>
        <w:t>については、手差し</w:t>
      </w:r>
      <w:r w:rsidRPr="00CF7765">
        <w:rPr>
          <w:rFonts w:hint="eastAsia"/>
        </w:rPr>
        <w:t>APS</w:t>
      </w:r>
      <w:r w:rsidRPr="00CF7765">
        <w:rPr>
          <w:rFonts w:hint="eastAsia"/>
        </w:rPr>
        <w:t>をサポートする場合のみ、</w:t>
      </w:r>
      <w:r w:rsidRPr="00CF7765">
        <w:rPr>
          <w:rFonts w:hint="eastAsia"/>
        </w:rPr>
        <w:t>SMH Media Popup</w:t>
      </w:r>
      <w:r w:rsidRPr="00CF7765">
        <w:rPr>
          <w:rFonts w:hint="eastAsia"/>
        </w:rPr>
        <w:t>でのみ設定可能とする。</w:t>
      </w:r>
      <w:r w:rsidRPr="00CF7765">
        <w:br/>
      </w:r>
      <w:r w:rsidRPr="00CF7765">
        <w:rPr>
          <w:rFonts w:hint="eastAsia"/>
        </w:rPr>
        <w:t>手差し</w:t>
      </w:r>
      <w:r w:rsidRPr="00CF7765">
        <w:rPr>
          <w:rFonts w:hint="eastAsia"/>
        </w:rPr>
        <w:t>APS</w:t>
      </w:r>
      <w:r w:rsidRPr="00CF7765">
        <w:rPr>
          <w:rFonts w:hint="eastAsia"/>
        </w:rPr>
        <w:t>をサポートするケースについては、「</w:t>
      </w:r>
      <w:r w:rsidRPr="00CF7765">
        <w:fldChar w:fldCharType="begin"/>
      </w:r>
      <w:r w:rsidRPr="00CF7765">
        <w:instrText xml:space="preserve"> REF _Ref212275978 \r \h </w:instrText>
      </w:r>
      <w:r w:rsidR="00FF16DA" w:rsidRPr="00CF7765">
        <w:instrText xml:space="preserve"> \* MERGEFORMAT </w:instrText>
      </w:r>
      <w:r w:rsidRPr="00CF7765">
        <w:fldChar w:fldCharType="separate"/>
      </w:r>
      <w:r w:rsidR="00091205">
        <w:t>3.2.14</w:t>
      </w:r>
      <w:r w:rsidRPr="00CF7765">
        <w:fldChar w:fldCharType="end"/>
      </w:r>
      <w:r w:rsidRPr="00CF7765">
        <w:rPr>
          <w:rFonts w:hint="eastAsia"/>
        </w:rPr>
        <w:t xml:space="preserve">　</w:t>
      </w:r>
      <w:r w:rsidRPr="00CF7765">
        <w:fldChar w:fldCharType="begin"/>
      </w:r>
      <w:r w:rsidRPr="00CF7765">
        <w:instrText xml:space="preserve"> REF _Ref212275974 \h </w:instrText>
      </w:r>
      <w:r w:rsidR="00FF16DA" w:rsidRPr="00CF7765">
        <w:instrText xml:space="preserve"> \* MERGEFORMAT </w:instrText>
      </w:r>
      <w:r w:rsidRPr="00CF7765">
        <w:fldChar w:fldCharType="separate"/>
      </w:r>
      <w:r w:rsidR="00091205" w:rsidRPr="00CF7765">
        <w:rPr>
          <w:rFonts w:hint="eastAsia"/>
        </w:rPr>
        <w:t>自動トレイ選択</w:t>
      </w:r>
      <w:r w:rsidR="00091205" w:rsidRPr="00CF7765">
        <w:rPr>
          <w:rFonts w:hint="eastAsia"/>
        </w:rPr>
        <w:t>(</w:t>
      </w:r>
      <w:r w:rsidR="00091205" w:rsidRPr="00CF7765">
        <w:rPr>
          <w:rFonts w:hint="eastAsia"/>
        </w:rPr>
        <w:t>手差しトレイ</w:t>
      </w:r>
      <w:r w:rsidR="00091205" w:rsidRPr="00CF7765">
        <w:rPr>
          <w:rFonts w:hint="eastAsia"/>
        </w:rPr>
        <w:t>)</w:t>
      </w:r>
      <w:r w:rsidRPr="00CF7765">
        <w:fldChar w:fldCharType="end"/>
      </w:r>
      <w:r w:rsidRPr="00CF7765">
        <w:rPr>
          <w:rFonts w:hint="eastAsia"/>
        </w:rPr>
        <w:t>」を参照のこと。</w:t>
      </w:r>
      <w:r w:rsidRPr="00CF7765">
        <w:br/>
      </w:r>
    </w:p>
    <w:p w:rsidR="00FD3712" w:rsidRPr="00CF7765" w:rsidRDefault="00FD3712" w:rsidP="00885A91">
      <w:pPr>
        <w:pStyle w:val="aa"/>
        <w:numPr>
          <w:ilvl w:val="0"/>
          <w:numId w:val="88"/>
        </w:numPr>
        <w:tabs>
          <w:tab w:val="clear" w:pos="567"/>
          <w:tab w:val="clear" w:pos="851"/>
          <w:tab w:val="clear" w:pos="1418"/>
          <w:tab w:val="clear" w:pos="1701"/>
          <w:tab w:val="left" w:pos="1380"/>
        </w:tabs>
      </w:pPr>
      <w:r w:rsidRPr="00CF7765">
        <w:rPr>
          <w:rFonts w:hint="eastAsia"/>
        </w:rPr>
        <w:t>用紙の色属性の設定はシステムデータ「トレイの用紙の色属性」として保存され、すべての</w:t>
      </w:r>
      <w:r w:rsidRPr="00CF7765">
        <w:rPr>
          <w:rFonts w:hint="eastAsia"/>
        </w:rPr>
        <w:t>DT Service</w:t>
      </w:r>
      <w:r w:rsidRPr="00CF7765">
        <w:rPr>
          <w:rFonts w:hint="eastAsia"/>
        </w:rPr>
        <w:t>で参照される。システムデータ「トレイの用紙の色属性」は用紙トレイごとに用意される。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258"/>
        <w:gridCol w:w="582"/>
        <w:gridCol w:w="1200"/>
        <w:gridCol w:w="2820"/>
        <w:gridCol w:w="2427"/>
      </w:tblGrid>
      <w:tr w:rsidR="00FD3712" w:rsidRPr="00CF7765" w:rsidTr="00D56C9B">
        <w:trPr>
          <w:tblHeader/>
          <w:jc w:val="right"/>
        </w:trPr>
        <w:tc>
          <w:tcPr>
            <w:tcW w:w="3258" w:type="dxa"/>
            <w:tcBorders>
              <w:bottom w:val="nil"/>
            </w:tcBorders>
            <w:shd w:val="clear" w:color="auto" w:fill="FFFF00"/>
          </w:tcPr>
          <w:p w:rsidR="00FD3712" w:rsidRPr="00CF7765" w:rsidRDefault="00FD3712">
            <w:pPr>
              <w:pStyle w:val="aa"/>
              <w:ind w:left="0"/>
            </w:pPr>
            <w:r w:rsidRPr="00CF7765">
              <w:rPr>
                <w:rFonts w:hint="eastAsia"/>
              </w:rPr>
              <w:t>項目</w:t>
            </w:r>
          </w:p>
        </w:tc>
        <w:tc>
          <w:tcPr>
            <w:tcW w:w="582"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820" w:type="dxa"/>
            <w:tcBorders>
              <w:bottom w:val="nil"/>
            </w:tcBorders>
            <w:shd w:val="clear" w:color="auto" w:fill="FFFF00"/>
          </w:tcPr>
          <w:p w:rsidR="00FD3712" w:rsidRPr="00CF7765" w:rsidRDefault="00FD3712">
            <w:pPr>
              <w:pStyle w:val="aa"/>
              <w:ind w:left="0"/>
            </w:pPr>
            <w:r w:rsidRPr="00CF7765">
              <w:rPr>
                <w:rFonts w:hint="eastAsia"/>
              </w:rPr>
              <w:t>設定範囲</w:t>
            </w:r>
          </w:p>
        </w:tc>
        <w:tc>
          <w:tcPr>
            <w:tcW w:w="2427" w:type="dxa"/>
            <w:tcBorders>
              <w:bottom w:val="nil"/>
            </w:tcBorders>
            <w:shd w:val="clear" w:color="auto" w:fill="FFFF00"/>
          </w:tcPr>
          <w:p w:rsidR="00FD3712" w:rsidRPr="00CF7765" w:rsidRDefault="00FD3712">
            <w:pPr>
              <w:pStyle w:val="aa"/>
              <w:ind w:left="0"/>
            </w:pPr>
            <w:r w:rsidRPr="00CF7765">
              <w:rPr>
                <w:rFonts w:hint="eastAsia"/>
              </w:rPr>
              <w:t>備考</w:t>
            </w:r>
          </w:p>
          <w:p w:rsidR="00FD3712" w:rsidRPr="00CF7765" w:rsidRDefault="00FD3712">
            <w:pPr>
              <w:pStyle w:val="aa"/>
              <w:ind w:left="0"/>
            </w:pPr>
            <w:r w:rsidRPr="00CF7765">
              <w:rPr>
                <w:rFonts w:hint="eastAsia"/>
              </w:rPr>
              <w:t>(</w:t>
            </w:r>
            <w:r w:rsidRPr="00CF7765">
              <w:rPr>
                <w:rFonts w:hint="eastAsia"/>
              </w:rPr>
              <w:t>構成またはデフォルト値</w:t>
            </w:r>
            <w:r w:rsidRPr="00CF7765">
              <w:rPr>
                <w:rFonts w:hint="eastAsia"/>
              </w:rPr>
              <w:t>)</w:t>
            </w:r>
          </w:p>
        </w:tc>
      </w:tr>
      <w:tr w:rsidR="00FD3712" w:rsidRPr="00CF7765" w:rsidTr="00D56C9B">
        <w:trPr>
          <w:cantSplit/>
          <w:jc w:val="right"/>
        </w:trPr>
        <w:tc>
          <w:tcPr>
            <w:tcW w:w="3258" w:type="dxa"/>
          </w:tcPr>
          <w:p w:rsidR="00FD3712" w:rsidRPr="00CF7765" w:rsidRDefault="00FD3712">
            <w:pPr>
              <w:pStyle w:val="aa"/>
              <w:ind w:left="0"/>
            </w:pPr>
            <w:r w:rsidRPr="00CF7765">
              <w:rPr>
                <w:rFonts w:hint="eastAsia"/>
              </w:rPr>
              <w:t>用紙トレイの色属性の使用有無</w:t>
            </w:r>
          </w:p>
        </w:tc>
        <w:tc>
          <w:tcPr>
            <w:tcW w:w="582" w:type="dxa"/>
          </w:tcPr>
          <w:p w:rsidR="00FD3712" w:rsidRPr="00CF7765" w:rsidRDefault="00FD3712">
            <w:pPr>
              <w:pStyle w:val="aa"/>
              <w:ind w:left="0"/>
              <w:jc w:val="center"/>
            </w:pPr>
          </w:p>
        </w:tc>
        <w:tc>
          <w:tcPr>
            <w:tcW w:w="1200" w:type="dxa"/>
          </w:tcPr>
          <w:p w:rsidR="00FD3712" w:rsidRPr="00CF7765" w:rsidRDefault="004203D5" w:rsidP="0053690A">
            <w:pPr>
              <w:pStyle w:val="aa"/>
              <w:ind w:left="0"/>
            </w:pPr>
            <w:r w:rsidRPr="00CF7765">
              <w:rPr>
                <w:rFonts w:hint="eastAsia"/>
              </w:rPr>
              <w:t>"</w:t>
            </w:r>
            <w:r w:rsidRPr="00CF7765">
              <w:rPr>
                <w:rFonts w:hint="eastAsia"/>
              </w:rPr>
              <w:t>使用する</w:t>
            </w:r>
            <w:r w:rsidRPr="00CF7765">
              <w:rPr>
                <w:rFonts w:hint="eastAsia"/>
              </w:rPr>
              <w:t>"</w:t>
            </w:r>
          </w:p>
        </w:tc>
        <w:tc>
          <w:tcPr>
            <w:tcW w:w="2820" w:type="dxa"/>
          </w:tcPr>
          <w:p w:rsidR="00FD3712" w:rsidRPr="00CF7765" w:rsidRDefault="00FD3712">
            <w:pPr>
              <w:pStyle w:val="aa"/>
              <w:ind w:left="0"/>
            </w:pPr>
            <w:r w:rsidRPr="00CF7765">
              <w:rPr>
                <w:rFonts w:hint="eastAsia"/>
              </w:rPr>
              <w:t>"</w:t>
            </w:r>
            <w:r w:rsidRPr="00CF7765">
              <w:rPr>
                <w:rFonts w:hint="eastAsia"/>
              </w:rPr>
              <w:t>使用する</w:t>
            </w:r>
            <w:r w:rsidRPr="00CF7765">
              <w:rPr>
                <w:rFonts w:hint="eastAsia"/>
              </w:rPr>
              <w:t>"</w:t>
            </w:r>
          </w:p>
        </w:tc>
        <w:tc>
          <w:tcPr>
            <w:tcW w:w="2427" w:type="dxa"/>
          </w:tcPr>
          <w:p w:rsidR="00FD3712" w:rsidRPr="00CF7765" w:rsidRDefault="004203D5">
            <w:pPr>
              <w:pStyle w:val="aa"/>
              <w:ind w:left="0"/>
            </w:pPr>
            <w:r w:rsidRPr="00CF7765">
              <w:rPr>
                <w:rFonts w:hint="eastAsia"/>
              </w:rPr>
              <w:t>変更不可</w:t>
            </w:r>
          </w:p>
        </w:tc>
      </w:tr>
      <w:tr w:rsidR="00FD3712" w:rsidRPr="00CF7765" w:rsidTr="00D56C9B">
        <w:trPr>
          <w:cantSplit/>
          <w:jc w:val="right"/>
        </w:trPr>
        <w:tc>
          <w:tcPr>
            <w:tcW w:w="3258" w:type="dxa"/>
          </w:tcPr>
          <w:p w:rsidR="00FD3712" w:rsidRPr="00CF7765" w:rsidRDefault="009655FC">
            <w:pPr>
              <w:pStyle w:val="aa"/>
              <w:ind w:left="0"/>
            </w:pPr>
            <w:r w:rsidRPr="00CF7765">
              <w:rPr>
                <w:rFonts w:hint="eastAsia"/>
              </w:rPr>
              <w:t>用紙トレイの用紙の色属性</w:t>
            </w:r>
            <w:r w:rsidRPr="00CF7765">
              <w:rPr>
                <w:rFonts w:hint="eastAsia"/>
              </w:rPr>
              <w:t>(Tra</w:t>
            </w:r>
            <w:r w:rsidRPr="00CF7765">
              <w:t>y1</w:t>
            </w:r>
            <w:r w:rsidRPr="00CF7765">
              <w:rPr>
                <w:rFonts w:hint="eastAsia"/>
              </w:rPr>
              <w:t>～</w:t>
            </w:r>
            <w:r w:rsidRPr="00CF7765">
              <w:rPr>
                <w:rFonts w:hint="eastAsia"/>
              </w:rPr>
              <w:t>N)</w:t>
            </w:r>
          </w:p>
        </w:tc>
        <w:tc>
          <w:tcPr>
            <w:tcW w:w="582" w:type="dxa"/>
          </w:tcPr>
          <w:p w:rsidR="009655FC" w:rsidRPr="00CF7765" w:rsidRDefault="009655FC" w:rsidP="009655FC">
            <w:pPr>
              <w:pStyle w:val="aa"/>
              <w:ind w:left="0"/>
              <w:jc w:val="center"/>
            </w:pPr>
            <w:r w:rsidRPr="00CF7765">
              <w:rPr>
                <w:rFonts w:hint="eastAsia"/>
              </w:rPr>
              <w:t>KO</w:t>
            </w:r>
          </w:p>
        </w:tc>
        <w:tc>
          <w:tcPr>
            <w:tcW w:w="1200" w:type="dxa"/>
          </w:tcPr>
          <w:p w:rsidR="00FD3712" w:rsidRPr="00CF7765" w:rsidRDefault="009655FC">
            <w:pPr>
              <w:pStyle w:val="aa"/>
              <w:ind w:left="0"/>
            </w:pPr>
            <w:r w:rsidRPr="00CF7765">
              <w:rPr>
                <w:rFonts w:hint="eastAsia"/>
              </w:rPr>
              <w:t>"</w:t>
            </w:r>
            <w:r w:rsidRPr="00CF7765">
              <w:rPr>
                <w:rFonts w:hint="eastAsia"/>
              </w:rPr>
              <w:t>白</w:t>
            </w:r>
            <w:r w:rsidRPr="00CF7765">
              <w:rPr>
                <w:rFonts w:hint="eastAsia"/>
              </w:rPr>
              <w:t>"</w:t>
            </w:r>
          </w:p>
        </w:tc>
        <w:tc>
          <w:tcPr>
            <w:tcW w:w="2820" w:type="dxa"/>
          </w:tcPr>
          <w:p w:rsidR="00FD3712" w:rsidRPr="00CF7765" w:rsidRDefault="00FD3712">
            <w:pPr>
              <w:pStyle w:val="aa"/>
              <w:ind w:left="0"/>
            </w:pPr>
            <w:r w:rsidRPr="00CF7765">
              <w:rPr>
                <w:rFonts w:hint="eastAsia"/>
              </w:rPr>
              <w:t>"</w:t>
            </w:r>
            <w:r w:rsidRPr="00CF7765">
              <w:rPr>
                <w:rFonts w:hint="eastAsia"/>
              </w:rPr>
              <w:t>白</w:t>
            </w:r>
            <w:r w:rsidRPr="00CF7765">
              <w:rPr>
                <w:rFonts w:hint="eastAsia"/>
              </w:rPr>
              <w:t>"</w:t>
            </w:r>
            <w:r w:rsidRPr="00CF7765">
              <w:rPr>
                <w:rFonts w:hint="eastAsia"/>
              </w:rPr>
              <w:t xml:space="preserve">　（</w:t>
            </w:r>
            <w:r w:rsidRPr="00CF7765">
              <w:rPr>
                <w:rFonts w:hint="eastAsia"/>
              </w:rPr>
              <w:t>White</w:t>
            </w:r>
            <w:r w:rsidRPr="00CF7765">
              <w:rPr>
                <w:rFonts w:hint="eastAsia"/>
              </w:rPr>
              <w:t>）</w:t>
            </w:r>
          </w:p>
          <w:p w:rsidR="00FD3712" w:rsidRPr="00CF7765" w:rsidRDefault="00FD3712">
            <w:pPr>
              <w:pStyle w:val="aa"/>
              <w:ind w:left="0"/>
            </w:pPr>
            <w:r w:rsidRPr="00CF7765">
              <w:rPr>
                <w:rFonts w:hint="eastAsia"/>
              </w:rPr>
              <w:t>"</w:t>
            </w:r>
            <w:r w:rsidRPr="00CF7765">
              <w:rPr>
                <w:rFonts w:hint="eastAsia"/>
              </w:rPr>
              <w:t>青</w:t>
            </w:r>
            <w:r w:rsidRPr="00CF7765">
              <w:rPr>
                <w:rFonts w:hint="eastAsia"/>
              </w:rPr>
              <w:t>" (Blue)</w:t>
            </w:r>
          </w:p>
          <w:p w:rsidR="00FD3712" w:rsidRPr="00CF7765" w:rsidRDefault="00FD3712">
            <w:pPr>
              <w:pStyle w:val="aa"/>
              <w:ind w:left="0"/>
            </w:pPr>
            <w:r w:rsidRPr="00CF7765">
              <w:rPr>
                <w:rFonts w:hint="eastAsia"/>
              </w:rPr>
              <w:t>"</w:t>
            </w:r>
            <w:r w:rsidRPr="00CF7765">
              <w:rPr>
                <w:rFonts w:hint="eastAsia"/>
              </w:rPr>
              <w:t>黄色</w:t>
            </w:r>
            <w:r w:rsidRPr="00CF7765">
              <w:rPr>
                <w:rFonts w:hint="eastAsia"/>
              </w:rPr>
              <w:t>" (Yellow)</w:t>
            </w:r>
          </w:p>
          <w:p w:rsidR="00FD3712" w:rsidRPr="00CF7765" w:rsidRDefault="00FD3712">
            <w:pPr>
              <w:pStyle w:val="aa"/>
              <w:ind w:left="0"/>
            </w:pPr>
            <w:r w:rsidRPr="00CF7765">
              <w:rPr>
                <w:rFonts w:hint="eastAsia"/>
              </w:rPr>
              <w:t>"</w:t>
            </w:r>
            <w:r w:rsidRPr="00CF7765">
              <w:rPr>
                <w:rFonts w:hint="eastAsia"/>
              </w:rPr>
              <w:t>緑</w:t>
            </w:r>
            <w:r w:rsidRPr="00CF7765">
              <w:rPr>
                <w:rFonts w:hint="eastAsia"/>
              </w:rPr>
              <w:t>" (Geen)</w:t>
            </w:r>
          </w:p>
          <w:p w:rsidR="00FD3712" w:rsidRPr="00CF7765" w:rsidRDefault="00FD3712">
            <w:pPr>
              <w:pStyle w:val="aa"/>
              <w:ind w:left="0"/>
            </w:pPr>
            <w:r w:rsidRPr="00CF7765">
              <w:rPr>
                <w:rFonts w:hint="eastAsia"/>
              </w:rPr>
              <w:t>"</w:t>
            </w:r>
            <w:r w:rsidRPr="00CF7765">
              <w:rPr>
                <w:rFonts w:hint="eastAsia"/>
              </w:rPr>
              <w:t>ピンク</w:t>
            </w:r>
            <w:r w:rsidRPr="00CF7765">
              <w:rPr>
                <w:rFonts w:hint="eastAsia"/>
              </w:rPr>
              <w:t>" (Pink)</w:t>
            </w:r>
          </w:p>
          <w:p w:rsidR="00FD3712" w:rsidRPr="00CF7765" w:rsidRDefault="00FD3712">
            <w:pPr>
              <w:pStyle w:val="aa"/>
              <w:ind w:left="0"/>
            </w:pPr>
            <w:r w:rsidRPr="00CF7765">
              <w:rPr>
                <w:rFonts w:hint="eastAsia"/>
              </w:rPr>
              <w:t>"</w:t>
            </w:r>
            <w:r w:rsidRPr="00CF7765">
              <w:rPr>
                <w:rFonts w:hint="eastAsia"/>
              </w:rPr>
              <w:t>アイボリー</w:t>
            </w:r>
            <w:r w:rsidRPr="00CF7765">
              <w:rPr>
                <w:rFonts w:hint="eastAsia"/>
              </w:rPr>
              <w:t>" (Ivory)</w:t>
            </w:r>
          </w:p>
          <w:p w:rsidR="00FD3712" w:rsidRPr="00CF7765" w:rsidRDefault="00FD3712">
            <w:pPr>
              <w:pStyle w:val="aa"/>
              <w:ind w:left="0"/>
            </w:pPr>
            <w:r w:rsidRPr="00CF7765">
              <w:rPr>
                <w:rFonts w:hint="eastAsia"/>
              </w:rPr>
              <w:t>"</w:t>
            </w:r>
            <w:r w:rsidRPr="00CF7765">
              <w:rPr>
                <w:rFonts w:hint="eastAsia"/>
              </w:rPr>
              <w:t>グレー</w:t>
            </w:r>
            <w:r w:rsidRPr="00CF7765">
              <w:rPr>
                <w:rFonts w:hint="eastAsia"/>
              </w:rPr>
              <w:t>" (Gray)</w:t>
            </w:r>
          </w:p>
          <w:p w:rsidR="00FD3712" w:rsidRPr="00CF7765" w:rsidRDefault="00FD3712">
            <w:pPr>
              <w:pStyle w:val="aa"/>
              <w:ind w:left="0"/>
            </w:pPr>
            <w:r w:rsidRPr="00CF7765">
              <w:rPr>
                <w:rFonts w:hint="eastAsia"/>
              </w:rPr>
              <w:t>"</w:t>
            </w:r>
            <w:r w:rsidRPr="00CF7765">
              <w:rPr>
                <w:rFonts w:hint="eastAsia"/>
              </w:rPr>
              <w:t>クリーム</w:t>
            </w:r>
            <w:r w:rsidRPr="00CF7765">
              <w:rPr>
                <w:rFonts w:hint="eastAsia"/>
              </w:rPr>
              <w:t>" (Buff)</w:t>
            </w:r>
          </w:p>
          <w:p w:rsidR="00FD3712" w:rsidRPr="00CF7765" w:rsidRDefault="00FD3712">
            <w:pPr>
              <w:pStyle w:val="aa"/>
              <w:ind w:left="0"/>
            </w:pPr>
            <w:r w:rsidRPr="00CF7765">
              <w:rPr>
                <w:rFonts w:hint="eastAsia"/>
              </w:rPr>
              <w:t>"</w:t>
            </w:r>
            <w:r w:rsidRPr="00CF7765">
              <w:rPr>
                <w:rFonts w:hint="eastAsia"/>
              </w:rPr>
              <w:t>山吹色</w:t>
            </w:r>
            <w:r w:rsidRPr="00CF7765">
              <w:rPr>
                <w:rFonts w:hint="eastAsia"/>
              </w:rPr>
              <w:t>" (Goldenrod)</w:t>
            </w:r>
          </w:p>
          <w:p w:rsidR="00FD3712" w:rsidRPr="00CF7765" w:rsidRDefault="00FD3712">
            <w:pPr>
              <w:pStyle w:val="aa"/>
              <w:ind w:left="0"/>
            </w:pPr>
            <w:r w:rsidRPr="00CF7765">
              <w:rPr>
                <w:rFonts w:hint="eastAsia"/>
              </w:rPr>
              <w:t>"</w:t>
            </w:r>
            <w:r w:rsidRPr="00CF7765">
              <w:rPr>
                <w:rFonts w:hint="eastAsia"/>
              </w:rPr>
              <w:t>赤</w:t>
            </w:r>
            <w:r w:rsidRPr="00CF7765">
              <w:rPr>
                <w:rFonts w:hint="eastAsia"/>
              </w:rPr>
              <w:t>" (Red)</w:t>
            </w:r>
          </w:p>
          <w:p w:rsidR="00FD3712" w:rsidRPr="00CF7765" w:rsidRDefault="00FD3712">
            <w:pPr>
              <w:pStyle w:val="aa"/>
              <w:ind w:left="0"/>
            </w:pPr>
            <w:r w:rsidRPr="00CF7765">
              <w:rPr>
                <w:rFonts w:hint="eastAsia"/>
              </w:rPr>
              <w:t>"</w:t>
            </w:r>
            <w:r w:rsidRPr="00CF7765">
              <w:rPr>
                <w:rFonts w:hint="eastAsia"/>
              </w:rPr>
              <w:t>オレンジ</w:t>
            </w:r>
            <w:r w:rsidRPr="00CF7765">
              <w:rPr>
                <w:rFonts w:hint="eastAsia"/>
              </w:rPr>
              <w:t>" (Orange)</w:t>
            </w:r>
          </w:p>
          <w:p w:rsidR="00FD3712" w:rsidRPr="00CF7765" w:rsidRDefault="00FD3712">
            <w:pPr>
              <w:pStyle w:val="aa"/>
              <w:ind w:left="0"/>
            </w:pPr>
            <w:r w:rsidRPr="00CF7765">
              <w:rPr>
                <w:rFonts w:hint="eastAsia"/>
              </w:rPr>
              <w:t>"</w:t>
            </w:r>
            <w:r w:rsidRPr="00CF7765">
              <w:rPr>
                <w:rFonts w:hint="eastAsia"/>
              </w:rPr>
              <w:t>透明</w:t>
            </w:r>
            <w:r w:rsidRPr="00CF7765">
              <w:rPr>
                <w:rFonts w:hint="eastAsia"/>
              </w:rPr>
              <w:t>" (Clear)</w:t>
            </w:r>
          </w:p>
          <w:p w:rsidR="00FD3712" w:rsidRPr="00CF7765" w:rsidRDefault="00FD3712">
            <w:pPr>
              <w:pStyle w:val="aa"/>
              <w:ind w:left="0"/>
            </w:pPr>
            <w:r w:rsidRPr="00CF7765">
              <w:rPr>
                <w:rFonts w:hint="eastAsia"/>
              </w:rPr>
              <w:t>"</w:t>
            </w:r>
            <w:r w:rsidRPr="00CF7765">
              <w:rPr>
                <w:rFonts w:hint="eastAsia"/>
              </w:rPr>
              <w:t>ユーザ定義用紙色</w:t>
            </w:r>
            <w:r w:rsidRPr="00CF7765">
              <w:rPr>
                <w:rFonts w:hint="eastAsia"/>
              </w:rPr>
              <w:t>1" (Custom1)</w:t>
            </w:r>
          </w:p>
          <w:p w:rsidR="00FD3712" w:rsidRPr="00CF7765" w:rsidRDefault="00FD3712">
            <w:pPr>
              <w:pStyle w:val="aa"/>
              <w:ind w:left="0"/>
            </w:pPr>
            <w:r w:rsidRPr="00CF7765">
              <w:rPr>
                <w:rFonts w:hint="eastAsia"/>
              </w:rPr>
              <w:t>"</w:t>
            </w:r>
            <w:r w:rsidRPr="00CF7765">
              <w:rPr>
                <w:rFonts w:hint="eastAsia"/>
              </w:rPr>
              <w:t>ユーザ定義用紙色</w:t>
            </w:r>
            <w:r w:rsidRPr="00CF7765">
              <w:rPr>
                <w:rFonts w:hint="eastAsia"/>
              </w:rPr>
              <w:t>2" (Custom2)</w:t>
            </w:r>
          </w:p>
          <w:p w:rsidR="00FD3712" w:rsidRPr="00CF7765" w:rsidRDefault="00FD3712">
            <w:pPr>
              <w:pStyle w:val="aa"/>
              <w:ind w:left="0"/>
            </w:pPr>
            <w:r w:rsidRPr="00CF7765">
              <w:rPr>
                <w:rFonts w:hint="eastAsia"/>
              </w:rPr>
              <w:t>"</w:t>
            </w:r>
            <w:r w:rsidRPr="00CF7765">
              <w:rPr>
                <w:rFonts w:hint="eastAsia"/>
              </w:rPr>
              <w:t>ユーザ定義用紙色</w:t>
            </w:r>
            <w:r w:rsidRPr="00CF7765">
              <w:rPr>
                <w:rFonts w:hint="eastAsia"/>
              </w:rPr>
              <w:t>3" (Custom3)</w:t>
            </w:r>
          </w:p>
          <w:p w:rsidR="00FD3712" w:rsidRPr="00CF7765" w:rsidRDefault="00FD3712">
            <w:pPr>
              <w:pStyle w:val="aa"/>
              <w:ind w:left="0"/>
            </w:pPr>
            <w:r w:rsidRPr="00CF7765">
              <w:rPr>
                <w:rFonts w:hint="eastAsia"/>
              </w:rPr>
              <w:t>"</w:t>
            </w:r>
            <w:r w:rsidRPr="00CF7765">
              <w:rPr>
                <w:rFonts w:hint="eastAsia"/>
              </w:rPr>
              <w:t>ユーザ定義用紙色</w:t>
            </w:r>
            <w:r w:rsidRPr="00CF7765">
              <w:rPr>
                <w:rFonts w:hint="eastAsia"/>
              </w:rPr>
              <w:t>4" (Custom4)</w:t>
            </w:r>
          </w:p>
          <w:p w:rsidR="00FD3712" w:rsidRPr="00CF7765" w:rsidRDefault="00FD3712">
            <w:pPr>
              <w:pStyle w:val="aa"/>
              <w:ind w:left="0"/>
            </w:pPr>
            <w:r w:rsidRPr="00CF7765">
              <w:rPr>
                <w:rFonts w:hint="eastAsia"/>
              </w:rPr>
              <w:t>"</w:t>
            </w:r>
            <w:r w:rsidRPr="00CF7765">
              <w:rPr>
                <w:rFonts w:hint="eastAsia"/>
              </w:rPr>
              <w:t>ユーザ定義用紙色</w:t>
            </w:r>
            <w:r w:rsidRPr="00CF7765">
              <w:rPr>
                <w:rFonts w:hint="eastAsia"/>
              </w:rPr>
              <w:t>5" (Custom5)</w:t>
            </w:r>
          </w:p>
          <w:p w:rsidR="00FD3712" w:rsidRPr="00CF7765" w:rsidRDefault="00FD3712">
            <w:pPr>
              <w:pStyle w:val="aa"/>
              <w:ind w:left="0"/>
            </w:pPr>
            <w:r w:rsidRPr="00CF7765">
              <w:rPr>
                <w:rFonts w:hint="eastAsia"/>
              </w:rPr>
              <w:t>"</w:t>
            </w:r>
            <w:r w:rsidRPr="00CF7765">
              <w:rPr>
                <w:rFonts w:hint="eastAsia"/>
              </w:rPr>
              <w:t>その他</w:t>
            </w:r>
            <w:r w:rsidRPr="00CF7765">
              <w:rPr>
                <w:rFonts w:hint="eastAsia"/>
              </w:rPr>
              <w:t>"</w:t>
            </w:r>
          </w:p>
        </w:tc>
        <w:tc>
          <w:tcPr>
            <w:tcW w:w="2427" w:type="dxa"/>
          </w:tcPr>
          <w:p w:rsidR="00FD3712" w:rsidRPr="00CF7765" w:rsidRDefault="0097672F">
            <w:pPr>
              <w:pStyle w:val="aa"/>
              <w:ind w:left="0"/>
            </w:pPr>
            <w:r>
              <w:rPr>
                <w:rFonts w:hint="eastAsia"/>
              </w:rPr>
              <w:t>PGS1049SGP</w:t>
            </w:r>
            <w:r w:rsidR="0021313E" w:rsidRPr="00CF7765">
              <w:rPr>
                <w:rFonts w:hint="eastAsia"/>
              </w:rPr>
              <w:t>では</w:t>
            </w:r>
            <w:r w:rsidR="0021313E" w:rsidRPr="00CF7765">
              <w:rPr>
                <w:rFonts w:hint="eastAsia"/>
              </w:rPr>
              <w:t>"</w:t>
            </w:r>
            <w:r w:rsidR="0021313E" w:rsidRPr="00CF7765">
              <w:rPr>
                <w:rFonts w:hint="eastAsia"/>
              </w:rPr>
              <w:t>透明</w:t>
            </w:r>
            <w:r w:rsidR="0021313E" w:rsidRPr="00CF7765">
              <w:rPr>
                <w:rFonts w:hint="eastAsia"/>
              </w:rPr>
              <w:t>" (Clear)</w:t>
            </w:r>
            <w:r w:rsidR="0021313E" w:rsidRPr="00CF7765">
              <w:rPr>
                <w:rFonts w:hint="eastAsia"/>
              </w:rPr>
              <w:t>は使用しない。</w:t>
            </w:r>
          </w:p>
        </w:tc>
      </w:tr>
      <w:tr w:rsidR="00FD3712" w:rsidRPr="00CF7765" w:rsidTr="00D56C9B">
        <w:trPr>
          <w:jc w:val="right"/>
        </w:trPr>
        <w:tc>
          <w:tcPr>
            <w:tcW w:w="3258" w:type="dxa"/>
          </w:tcPr>
          <w:p w:rsidR="00FD3712" w:rsidRPr="00CF7765" w:rsidRDefault="00FD3712" w:rsidP="00EF6CC7">
            <w:pPr>
              <w:pStyle w:val="aa"/>
              <w:ind w:left="0"/>
            </w:pPr>
            <w:r w:rsidRPr="00CF7765">
              <w:rPr>
                <w:rFonts w:hint="eastAsia"/>
              </w:rPr>
              <w:t>用紙トレイの用紙の色属性（</w:t>
            </w:r>
            <w:r w:rsidR="008150F1" w:rsidRPr="00CF7765">
              <w:t>SMH</w:t>
            </w:r>
            <w:r w:rsidRPr="00CF7765">
              <w:rPr>
                <w:rFonts w:hint="eastAsia"/>
              </w:rPr>
              <w:t>）</w:t>
            </w:r>
          </w:p>
        </w:tc>
        <w:tc>
          <w:tcPr>
            <w:tcW w:w="582"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w:t>
            </w:r>
            <w:r w:rsidRPr="00CF7765">
              <w:rPr>
                <w:rFonts w:hint="eastAsia"/>
              </w:rPr>
              <w:t>白</w:t>
            </w:r>
            <w:r w:rsidRPr="00CF7765">
              <w:rPr>
                <w:rFonts w:hint="eastAsia"/>
              </w:rPr>
              <w:t>"</w:t>
            </w:r>
          </w:p>
        </w:tc>
        <w:tc>
          <w:tcPr>
            <w:tcW w:w="2820" w:type="dxa"/>
          </w:tcPr>
          <w:p w:rsidR="00FD3712" w:rsidRPr="00CF7765" w:rsidRDefault="00FD3712">
            <w:pPr>
              <w:pStyle w:val="aa"/>
              <w:ind w:left="0"/>
            </w:pPr>
            <w:r w:rsidRPr="00CF7765">
              <w:rPr>
                <w:rFonts w:hint="eastAsia"/>
              </w:rPr>
              <w:t>同上。</w:t>
            </w:r>
          </w:p>
        </w:tc>
        <w:tc>
          <w:tcPr>
            <w:tcW w:w="2427" w:type="dxa"/>
          </w:tcPr>
          <w:p w:rsidR="00FD3712" w:rsidRPr="00CF7765" w:rsidRDefault="00234490">
            <w:pPr>
              <w:pStyle w:val="aa"/>
              <w:ind w:left="0"/>
            </w:pPr>
            <w:r w:rsidRPr="00CF7765">
              <w:rPr>
                <w:rFonts w:hint="eastAsia"/>
              </w:rPr>
              <w:t>同上。</w:t>
            </w:r>
          </w:p>
        </w:tc>
      </w:tr>
      <w:tr w:rsidR="00E11D10" w:rsidRPr="00CF7765" w:rsidTr="00D56C9B">
        <w:trPr>
          <w:cantSplit/>
          <w:jc w:val="right"/>
        </w:trPr>
        <w:tc>
          <w:tcPr>
            <w:tcW w:w="3258" w:type="dxa"/>
          </w:tcPr>
          <w:p w:rsidR="00E11D10" w:rsidRPr="00CF7765" w:rsidRDefault="00E11D10">
            <w:pPr>
              <w:pStyle w:val="aa"/>
              <w:ind w:left="0"/>
            </w:pPr>
            <w:r w:rsidRPr="00CF7765">
              <w:rPr>
                <w:rFonts w:hint="eastAsia"/>
              </w:rPr>
              <w:t>ユーザ定義用紙色</w:t>
            </w:r>
            <w:r w:rsidRPr="00CF7765">
              <w:rPr>
                <w:rFonts w:hint="eastAsia"/>
              </w:rPr>
              <w:t>1</w:t>
            </w:r>
            <w:r w:rsidRPr="00CF7765">
              <w:rPr>
                <w:rFonts w:hint="eastAsia"/>
              </w:rPr>
              <w:t>の名称</w:t>
            </w:r>
          </w:p>
        </w:tc>
        <w:tc>
          <w:tcPr>
            <w:tcW w:w="582" w:type="dxa"/>
          </w:tcPr>
          <w:p w:rsidR="00E11D10" w:rsidRPr="00CF7765" w:rsidRDefault="00E11D10">
            <w:pPr>
              <w:pStyle w:val="aa"/>
              <w:ind w:left="0"/>
              <w:jc w:val="center"/>
            </w:pPr>
            <w:r w:rsidRPr="00CF7765">
              <w:rPr>
                <w:rFonts w:hint="eastAsia"/>
              </w:rPr>
              <w:t>KO</w:t>
            </w:r>
          </w:p>
        </w:tc>
        <w:tc>
          <w:tcPr>
            <w:tcW w:w="1200" w:type="dxa"/>
          </w:tcPr>
          <w:p w:rsidR="00E11D10" w:rsidRPr="00CF7765" w:rsidRDefault="00E11D10">
            <w:pPr>
              <w:pStyle w:val="aa"/>
              <w:ind w:left="0"/>
            </w:pPr>
            <w:r w:rsidRPr="00CF7765">
              <w:rPr>
                <w:rFonts w:hint="eastAsia"/>
              </w:rPr>
              <w:t>"Null"</w:t>
            </w:r>
          </w:p>
        </w:tc>
        <w:tc>
          <w:tcPr>
            <w:tcW w:w="2820" w:type="dxa"/>
            <w:vMerge w:val="restart"/>
          </w:tcPr>
          <w:p w:rsidR="009F24B5" w:rsidRPr="00CF7765" w:rsidRDefault="009F24B5" w:rsidP="009F24B5">
            <w:pPr>
              <w:pStyle w:val="aa"/>
              <w:ind w:left="0"/>
            </w:pPr>
            <w:r w:rsidRPr="00CF7765">
              <w:rPr>
                <w:rFonts w:hint="eastAsia"/>
              </w:rPr>
              <w:t>設定可能な文字列は最大</w:t>
            </w:r>
            <w:r w:rsidRPr="00CF7765">
              <w:rPr>
                <w:rFonts w:hint="eastAsia"/>
              </w:rPr>
              <w:t>24</w:t>
            </w:r>
            <w:r>
              <w:rPr>
                <w:rFonts w:hint="eastAsia"/>
              </w:rPr>
              <w:t>文字</w:t>
            </w:r>
            <w:r w:rsidRPr="00CF7765">
              <w:rPr>
                <w:rFonts w:hint="eastAsia"/>
              </w:rPr>
              <w:t>。</w:t>
            </w:r>
          </w:p>
        </w:tc>
        <w:tc>
          <w:tcPr>
            <w:tcW w:w="2427" w:type="dxa"/>
            <w:vMerge w:val="restart"/>
          </w:tcPr>
          <w:p w:rsidR="00E11D10" w:rsidRPr="00CF7765" w:rsidRDefault="0097672F">
            <w:pPr>
              <w:pStyle w:val="aa"/>
              <w:ind w:left="0"/>
            </w:pPr>
            <w:r>
              <w:rPr>
                <w:rFonts w:hint="eastAsia"/>
              </w:rPr>
              <w:t>PGS1049SGP</w:t>
            </w:r>
            <w:r w:rsidR="00E11D10" w:rsidRPr="00CF7765">
              <w:rPr>
                <w:rFonts w:hint="eastAsia"/>
              </w:rPr>
              <w:t>ではユーザ定義用紙色の名称は使用しない。</w:t>
            </w:r>
          </w:p>
        </w:tc>
      </w:tr>
      <w:tr w:rsidR="00E11D10" w:rsidRPr="00CF7765" w:rsidTr="00D56C9B">
        <w:trPr>
          <w:cantSplit/>
          <w:jc w:val="right"/>
        </w:trPr>
        <w:tc>
          <w:tcPr>
            <w:tcW w:w="3258" w:type="dxa"/>
          </w:tcPr>
          <w:p w:rsidR="00E11D10" w:rsidRPr="00CF7765" w:rsidRDefault="00E11D10">
            <w:pPr>
              <w:pStyle w:val="aa"/>
              <w:ind w:left="0"/>
            </w:pPr>
            <w:r w:rsidRPr="00CF7765">
              <w:rPr>
                <w:rFonts w:hint="eastAsia"/>
              </w:rPr>
              <w:t>ユーザ定義用紙色</w:t>
            </w:r>
            <w:r w:rsidRPr="00CF7765">
              <w:rPr>
                <w:rFonts w:hint="eastAsia"/>
              </w:rPr>
              <w:t>2</w:t>
            </w:r>
            <w:r w:rsidRPr="00CF7765">
              <w:rPr>
                <w:rFonts w:hint="eastAsia"/>
              </w:rPr>
              <w:t>の名称</w:t>
            </w:r>
          </w:p>
        </w:tc>
        <w:tc>
          <w:tcPr>
            <w:tcW w:w="582" w:type="dxa"/>
          </w:tcPr>
          <w:p w:rsidR="00E11D10" w:rsidRPr="00CF7765" w:rsidRDefault="00E11D10">
            <w:pPr>
              <w:pStyle w:val="aa"/>
              <w:ind w:left="0"/>
              <w:jc w:val="center"/>
            </w:pPr>
            <w:r w:rsidRPr="00CF7765">
              <w:rPr>
                <w:rFonts w:hint="eastAsia"/>
              </w:rPr>
              <w:t>KO</w:t>
            </w:r>
          </w:p>
        </w:tc>
        <w:tc>
          <w:tcPr>
            <w:tcW w:w="1200" w:type="dxa"/>
          </w:tcPr>
          <w:p w:rsidR="00E11D10" w:rsidRPr="00CF7765" w:rsidRDefault="00E11D10">
            <w:pPr>
              <w:pStyle w:val="aa"/>
              <w:ind w:left="0"/>
            </w:pPr>
            <w:r w:rsidRPr="00CF7765">
              <w:rPr>
                <w:rFonts w:hint="eastAsia"/>
              </w:rPr>
              <w:t>"Null"</w:t>
            </w:r>
          </w:p>
        </w:tc>
        <w:tc>
          <w:tcPr>
            <w:tcW w:w="2820" w:type="dxa"/>
            <w:vMerge/>
          </w:tcPr>
          <w:p w:rsidR="00E11D10" w:rsidRPr="00CF7765" w:rsidRDefault="00E11D10">
            <w:pPr>
              <w:pStyle w:val="aa"/>
            </w:pPr>
          </w:p>
        </w:tc>
        <w:tc>
          <w:tcPr>
            <w:tcW w:w="2427" w:type="dxa"/>
            <w:vMerge/>
          </w:tcPr>
          <w:p w:rsidR="00E11D10" w:rsidRPr="00CF7765" w:rsidRDefault="00E11D10">
            <w:pPr>
              <w:pStyle w:val="aa"/>
              <w:ind w:left="0"/>
            </w:pPr>
          </w:p>
        </w:tc>
      </w:tr>
      <w:tr w:rsidR="00E11D10" w:rsidRPr="00CF7765" w:rsidTr="00D56C9B">
        <w:trPr>
          <w:cantSplit/>
          <w:jc w:val="right"/>
        </w:trPr>
        <w:tc>
          <w:tcPr>
            <w:tcW w:w="3258" w:type="dxa"/>
          </w:tcPr>
          <w:p w:rsidR="00E11D10" w:rsidRPr="00CF7765" w:rsidRDefault="00E11D10">
            <w:pPr>
              <w:pStyle w:val="aa"/>
              <w:ind w:left="0"/>
            </w:pPr>
            <w:r w:rsidRPr="00CF7765">
              <w:rPr>
                <w:rFonts w:hint="eastAsia"/>
              </w:rPr>
              <w:t>ユーザ定義用紙色</w:t>
            </w:r>
            <w:r w:rsidRPr="00CF7765">
              <w:rPr>
                <w:rFonts w:hint="eastAsia"/>
              </w:rPr>
              <w:t>3</w:t>
            </w:r>
            <w:r w:rsidRPr="00CF7765">
              <w:rPr>
                <w:rFonts w:hint="eastAsia"/>
              </w:rPr>
              <w:t>の名称</w:t>
            </w:r>
          </w:p>
        </w:tc>
        <w:tc>
          <w:tcPr>
            <w:tcW w:w="582" w:type="dxa"/>
          </w:tcPr>
          <w:p w:rsidR="00E11D10" w:rsidRPr="00CF7765" w:rsidRDefault="00E11D10">
            <w:pPr>
              <w:pStyle w:val="aa"/>
              <w:ind w:left="0"/>
              <w:jc w:val="center"/>
            </w:pPr>
            <w:r w:rsidRPr="00CF7765">
              <w:rPr>
                <w:rFonts w:hint="eastAsia"/>
              </w:rPr>
              <w:t>KO</w:t>
            </w:r>
          </w:p>
        </w:tc>
        <w:tc>
          <w:tcPr>
            <w:tcW w:w="1200" w:type="dxa"/>
          </w:tcPr>
          <w:p w:rsidR="00E11D10" w:rsidRPr="00CF7765" w:rsidRDefault="00E11D10">
            <w:pPr>
              <w:pStyle w:val="aa"/>
              <w:ind w:left="0"/>
            </w:pPr>
            <w:r w:rsidRPr="00CF7765">
              <w:rPr>
                <w:rFonts w:hint="eastAsia"/>
              </w:rPr>
              <w:t>"Null"</w:t>
            </w:r>
          </w:p>
        </w:tc>
        <w:tc>
          <w:tcPr>
            <w:tcW w:w="2820" w:type="dxa"/>
            <w:vMerge/>
          </w:tcPr>
          <w:p w:rsidR="00E11D10" w:rsidRPr="00CF7765" w:rsidRDefault="00E11D10">
            <w:pPr>
              <w:pStyle w:val="aa"/>
            </w:pPr>
          </w:p>
        </w:tc>
        <w:tc>
          <w:tcPr>
            <w:tcW w:w="2427" w:type="dxa"/>
            <w:vMerge/>
          </w:tcPr>
          <w:p w:rsidR="00E11D10" w:rsidRPr="00CF7765" w:rsidRDefault="00E11D10">
            <w:pPr>
              <w:pStyle w:val="aa"/>
              <w:ind w:left="0"/>
            </w:pPr>
          </w:p>
        </w:tc>
      </w:tr>
      <w:tr w:rsidR="00E11D10" w:rsidRPr="00CF7765" w:rsidTr="00D56C9B">
        <w:trPr>
          <w:cantSplit/>
          <w:jc w:val="right"/>
        </w:trPr>
        <w:tc>
          <w:tcPr>
            <w:tcW w:w="3258" w:type="dxa"/>
          </w:tcPr>
          <w:p w:rsidR="00E11D10" w:rsidRPr="00CF7765" w:rsidRDefault="00E11D10">
            <w:pPr>
              <w:pStyle w:val="aa"/>
              <w:ind w:left="0"/>
            </w:pPr>
            <w:r w:rsidRPr="00CF7765">
              <w:rPr>
                <w:rFonts w:hint="eastAsia"/>
              </w:rPr>
              <w:t>ユーザ定義用紙色</w:t>
            </w:r>
            <w:r w:rsidRPr="00CF7765">
              <w:rPr>
                <w:rFonts w:hint="eastAsia"/>
              </w:rPr>
              <w:t>4</w:t>
            </w:r>
            <w:r w:rsidRPr="00CF7765">
              <w:rPr>
                <w:rFonts w:hint="eastAsia"/>
              </w:rPr>
              <w:t>の名称</w:t>
            </w:r>
          </w:p>
        </w:tc>
        <w:tc>
          <w:tcPr>
            <w:tcW w:w="582" w:type="dxa"/>
          </w:tcPr>
          <w:p w:rsidR="00E11D10" w:rsidRPr="00CF7765" w:rsidRDefault="00E11D10">
            <w:pPr>
              <w:pStyle w:val="aa"/>
              <w:ind w:left="0"/>
              <w:jc w:val="center"/>
            </w:pPr>
            <w:r w:rsidRPr="00CF7765">
              <w:rPr>
                <w:rFonts w:hint="eastAsia"/>
              </w:rPr>
              <w:t>KO</w:t>
            </w:r>
          </w:p>
        </w:tc>
        <w:tc>
          <w:tcPr>
            <w:tcW w:w="1200" w:type="dxa"/>
          </w:tcPr>
          <w:p w:rsidR="00E11D10" w:rsidRPr="00CF7765" w:rsidRDefault="00E11D10">
            <w:pPr>
              <w:pStyle w:val="aa"/>
              <w:ind w:left="0"/>
            </w:pPr>
            <w:r w:rsidRPr="00CF7765">
              <w:rPr>
                <w:rFonts w:hint="eastAsia"/>
              </w:rPr>
              <w:t>"Null"</w:t>
            </w:r>
          </w:p>
        </w:tc>
        <w:tc>
          <w:tcPr>
            <w:tcW w:w="2820" w:type="dxa"/>
            <w:vMerge/>
          </w:tcPr>
          <w:p w:rsidR="00E11D10" w:rsidRPr="00CF7765" w:rsidRDefault="00E11D10">
            <w:pPr>
              <w:pStyle w:val="aa"/>
            </w:pPr>
          </w:p>
        </w:tc>
        <w:tc>
          <w:tcPr>
            <w:tcW w:w="2427" w:type="dxa"/>
            <w:vMerge/>
          </w:tcPr>
          <w:p w:rsidR="00E11D10" w:rsidRPr="00CF7765" w:rsidRDefault="00E11D10">
            <w:pPr>
              <w:pStyle w:val="aa"/>
              <w:ind w:left="0"/>
            </w:pPr>
          </w:p>
        </w:tc>
      </w:tr>
      <w:tr w:rsidR="00E11D10" w:rsidRPr="00CF7765" w:rsidTr="00D56C9B">
        <w:trPr>
          <w:cantSplit/>
          <w:jc w:val="right"/>
        </w:trPr>
        <w:tc>
          <w:tcPr>
            <w:tcW w:w="3258" w:type="dxa"/>
          </w:tcPr>
          <w:p w:rsidR="00E11D10" w:rsidRPr="00CF7765" w:rsidRDefault="00E11D10">
            <w:pPr>
              <w:pStyle w:val="aa"/>
              <w:ind w:left="0"/>
            </w:pPr>
            <w:r w:rsidRPr="00CF7765">
              <w:rPr>
                <w:rFonts w:hint="eastAsia"/>
              </w:rPr>
              <w:t>ユーザ定義用紙色</w:t>
            </w:r>
            <w:r w:rsidRPr="00CF7765">
              <w:rPr>
                <w:rFonts w:hint="eastAsia"/>
              </w:rPr>
              <w:t>5</w:t>
            </w:r>
            <w:r w:rsidRPr="00CF7765">
              <w:rPr>
                <w:rFonts w:hint="eastAsia"/>
              </w:rPr>
              <w:t>の名称</w:t>
            </w:r>
          </w:p>
        </w:tc>
        <w:tc>
          <w:tcPr>
            <w:tcW w:w="582" w:type="dxa"/>
          </w:tcPr>
          <w:p w:rsidR="00E11D10" w:rsidRPr="00CF7765" w:rsidRDefault="00E11D10">
            <w:pPr>
              <w:pStyle w:val="aa"/>
              <w:ind w:left="0"/>
              <w:jc w:val="center"/>
            </w:pPr>
            <w:r w:rsidRPr="00CF7765">
              <w:rPr>
                <w:rFonts w:hint="eastAsia"/>
              </w:rPr>
              <w:t>KO</w:t>
            </w:r>
          </w:p>
        </w:tc>
        <w:tc>
          <w:tcPr>
            <w:tcW w:w="1200" w:type="dxa"/>
          </w:tcPr>
          <w:p w:rsidR="00E11D10" w:rsidRPr="00CF7765" w:rsidRDefault="00E11D10">
            <w:pPr>
              <w:pStyle w:val="aa"/>
              <w:ind w:left="0"/>
            </w:pPr>
            <w:r w:rsidRPr="00CF7765">
              <w:rPr>
                <w:rFonts w:hint="eastAsia"/>
              </w:rPr>
              <w:t>"Null"</w:t>
            </w:r>
          </w:p>
        </w:tc>
        <w:tc>
          <w:tcPr>
            <w:tcW w:w="2820" w:type="dxa"/>
            <w:vMerge/>
          </w:tcPr>
          <w:p w:rsidR="00E11D10" w:rsidRPr="00CF7765" w:rsidRDefault="00E11D10">
            <w:pPr>
              <w:pStyle w:val="aa"/>
            </w:pPr>
          </w:p>
        </w:tc>
        <w:tc>
          <w:tcPr>
            <w:tcW w:w="2427" w:type="dxa"/>
            <w:vMerge/>
          </w:tcPr>
          <w:p w:rsidR="00E11D10" w:rsidRPr="00CF7765" w:rsidRDefault="00E11D10">
            <w:pPr>
              <w:pStyle w:val="aa"/>
              <w:ind w:left="0"/>
            </w:pPr>
          </w:p>
        </w:tc>
      </w:tr>
    </w:tbl>
    <w:p w:rsidR="00FD3712" w:rsidRPr="00CF7765" w:rsidRDefault="00FD3712">
      <w:pPr>
        <w:pStyle w:val="aa"/>
        <w:tabs>
          <w:tab w:val="clear" w:pos="567"/>
          <w:tab w:val="clear" w:pos="851"/>
        </w:tabs>
        <w:ind w:leftChars="196" w:left="353"/>
      </w:pPr>
      <w:r w:rsidRPr="00CF7765">
        <w:rPr>
          <w:rFonts w:hint="eastAsia"/>
          <w:shd w:val="pct15" w:color="auto" w:fill="auto"/>
        </w:rPr>
        <w:t>*1</w:t>
      </w:r>
      <w:r w:rsidRPr="00CF7765">
        <w:rPr>
          <w:rFonts w:hint="eastAsia"/>
        </w:rPr>
        <w:t>実際に設定可能な文字種、文字列長については、</w:t>
      </w:r>
      <w:r w:rsidRPr="00CF7765">
        <w:rPr>
          <w:rFonts w:hint="eastAsia"/>
        </w:rPr>
        <w:t>UI Dialogue</w:t>
      </w:r>
      <w:r w:rsidRPr="00CF7765">
        <w:rPr>
          <w:rFonts w:hint="eastAsia"/>
        </w:rPr>
        <w:t>仕様書（</w:t>
      </w:r>
      <w:r w:rsidRPr="00CF7765">
        <w:rPr>
          <w:rFonts w:hint="eastAsia"/>
        </w:rPr>
        <w:t>MF-UI/P-UI</w:t>
      </w:r>
      <w:r w:rsidRPr="00CF7765">
        <w:rPr>
          <w:rFonts w:hint="eastAsia"/>
        </w:rPr>
        <w:t>）参照のこと。</w:t>
      </w:r>
    </w:p>
    <w:p w:rsidR="00FD3712" w:rsidRPr="00CF7765" w:rsidRDefault="00FD3712">
      <w:pPr>
        <w:pStyle w:val="aa"/>
        <w:tabs>
          <w:tab w:val="clear" w:pos="567"/>
          <w:tab w:val="clear" w:pos="851"/>
        </w:tabs>
        <w:ind w:leftChars="196" w:left="353"/>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89"/>
        </w:numPr>
        <w:tabs>
          <w:tab w:val="clear" w:pos="567"/>
          <w:tab w:val="clear" w:pos="851"/>
          <w:tab w:val="clear" w:pos="1418"/>
          <w:tab w:val="clear" w:pos="1701"/>
          <w:tab w:val="left" w:pos="1380"/>
        </w:tabs>
      </w:pPr>
      <w:r w:rsidRPr="00CF7765">
        <w:rPr>
          <w:rFonts w:hint="eastAsia"/>
        </w:rPr>
        <w:t>用紙種類と用紙の色属性は関連をもたないし、いかなる矛盾も問題としない。</w:t>
      </w:r>
      <w:r w:rsidRPr="00CF7765">
        <w:br/>
      </w:r>
      <w:r w:rsidRPr="00CF7765">
        <w:rPr>
          <w:rFonts w:hint="eastAsia"/>
        </w:rPr>
        <w:t>例えば、用紙種類として</w:t>
      </w:r>
      <w:r w:rsidRPr="00CF7765">
        <w:rPr>
          <w:rFonts w:hint="eastAsia"/>
        </w:rPr>
        <w:t>OHP</w:t>
      </w:r>
      <w:r w:rsidRPr="00CF7765">
        <w:rPr>
          <w:rFonts w:hint="eastAsia"/>
        </w:rPr>
        <w:t>が設定されていて、用紙の色属性として</w:t>
      </w:r>
      <w:r w:rsidRPr="00CF7765">
        <w:rPr>
          <w:rFonts w:hint="eastAsia"/>
        </w:rPr>
        <w:t>"</w:t>
      </w:r>
      <w:r w:rsidRPr="00CF7765">
        <w:rPr>
          <w:rFonts w:hint="eastAsia"/>
        </w:rPr>
        <w:t>透明</w:t>
      </w:r>
      <w:r w:rsidRPr="00CF7765">
        <w:rPr>
          <w:rFonts w:hint="eastAsia"/>
        </w:rPr>
        <w:t>"</w:t>
      </w:r>
      <w:r w:rsidRPr="00CF7765">
        <w:rPr>
          <w:rFonts w:hint="eastAsia"/>
        </w:rPr>
        <w:t>以外が設定されてもなんら問題としないし、用紙種類として</w:t>
      </w:r>
      <w:r w:rsidRPr="00CF7765">
        <w:rPr>
          <w:rFonts w:hint="eastAsia"/>
        </w:rPr>
        <w:t>OHP</w:t>
      </w:r>
      <w:r w:rsidRPr="00CF7765">
        <w:rPr>
          <w:rFonts w:hint="eastAsia"/>
        </w:rPr>
        <w:t>を設定しても、それに連動して用紙の色属性を</w:t>
      </w:r>
      <w:r w:rsidRPr="00CF7765">
        <w:rPr>
          <w:rFonts w:hint="eastAsia"/>
        </w:rPr>
        <w:t>"</w:t>
      </w:r>
      <w:r w:rsidRPr="00CF7765">
        <w:rPr>
          <w:rFonts w:hint="eastAsia"/>
        </w:rPr>
        <w:t>透明</w:t>
      </w:r>
      <w:r w:rsidRPr="00CF7765">
        <w:rPr>
          <w:rFonts w:hint="eastAsia"/>
        </w:rPr>
        <w:t>"</w:t>
      </w:r>
      <w:r w:rsidRPr="00CF7765">
        <w:rPr>
          <w:rFonts w:hint="eastAsia"/>
        </w:rPr>
        <w:t>とするいったこともしない。</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165" w:name="_Ref62972886"/>
      <w:bookmarkStart w:id="166" w:name="_Toc63512379"/>
      <w:bookmarkStart w:id="167" w:name="_Toc21605481"/>
      <w:r w:rsidRPr="00CF7765">
        <w:rPr>
          <w:rFonts w:hint="eastAsia"/>
        </w:rPr>
        <w:lastRenderedPageBreak/>
        <w:t>用紙の穴空き属性の設定</w:t>
      </w:r>
      <w:bookmarkEnd w:id="165"/>
      <w:bookmarkEnd w:id="166"/>
      <w:bookmarkEnd w:id="167"/>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トレイに対して、収容されている用紙の穴空き属性を設定できるようにし、ユーザーが用紙の穴空きの有無を指定することで、指定された用紙の穴空きの有無と一致している用紙トレイからの給紙ができるように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90"/>
        </w:numPr>
        <w:tabs>
          <w:tab w:val="clear" w:pos="567"/>
          <w:tab w:val="clear" w:pos="851"/>
          <w:tab w:val="clear" w:pos="1418"/>
          <w:tab w:val="clear" w:pos="1701"/>
          <w:tab w:val="left" w:pos="1380"/>
        </w:tabs>
      </w:pPr>
      <w:r w:rsidRPr="00CF7765">
        <w:rPr>
          <w:rFonts w:hint="eastAsia"/>
        </w:rPr>
        <w:t>トレイ</w:t>
      </w:r>
      <w:r w:rsidRPr="00CF7765">
        <w:rPr>
          <w:rFonts w:hint="eastAsia"/>
        </w:rPr>
        <w:t>1</w:t>
      </w:r>
      <w:r w:rsidRPr="00CF7765">
        <w:rPr>
          <w:rFonts w:hint="eastAsia"/>
        </w:rPr>
        <w:t>～</w:t>
      </w:r>
      <w:r w:rsidR="00516E55" w:rsidRPr="00CF7765">
        <w:t>N, SMH</w:t>
      </w:r>
      <w:r w:rsidRPr="00CF7765">
        <w:rPr>
          <w:rFonts w:hint="eastAsia"/>
        </w:rPr>
        <w:t>に対して、収容されている用紙の穴空き属性を設定することができる。</w:t>
      </w:r>
      <w:r w:rsidRPr="00CF7765">
        <w:br/>
      </w:r>
      <w:r w:rsidRPr="00CF7765">
        <w:rPr>
          <w:rFonts w:hint="eastAsia"/>
        </w:rPr>
        <w:t>ただし、システムデータ「トレイの穴空き属性の使用有無」が</w:t>
      </w:r>
      <w:r w:rsidRPr="00CF7765">
        <w:rPr>
          <w:rFonts w:hint="eastAsia"/>
        </w:rPr>
        <w:t>"</w:t>
      </w:r>
      <w:r w:rsidRPr="00CF7765">
        <w:rPr>
          <w:rFonts w:hint="eastAsia"/>
        </w:rPr>
        <w:t>使用する</w:t>
      </w:r>
      <w:r w:rsidRPr="00CF7765">
        <w:rPr>
          <w:rFonts w:hint="eastAsia"/>
        </w:rPr>
        <w:t>"</w:t>
      </w:r>
      <w:r w:rsidRPr="00CF7765">
        <w:rPr>
          <w:rFonts w:hint="eastAsia"/>
        </w:rPr>
        <w:t>であるときに限られる。</w:t>
      </w:r>
    </w:p>
    <w:p w:rsidR="00FD3712" w:rsidRPr="00CF7765" w:rsidRDefault="00FD3712" w:rsidP="00885A91">
      <w:pPr>
        <w:pStyle w:val="aa"/>
        <w:numPr>
          <w:ilvl w:val="0"/>
          <w:numId w:val="90"/>
        </w:numPr>
        <w:tabs>
          <w:tab w:val="clear" w:pos="567"/>
          <w:tab w:val="clear" w:pos="851"/>
          <w:tab w:val="clear" w:pos="1418"/>
          <w:tab w:val="clear" w:pos="1701"/>
          <w:tab w:val="left" w:pos="1380"/>
        </w:tabs>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、くるみ製本機のカバーフィーダについては、設定しない。</w:t>
      </w:r>
      <w:r w:rsidRPr="00CF7765">
        <w:br/>
      </w:r>
    </w:p>
    <w:p w:rsidR="00FD3712" w:rsidRPr="00CF7765" w:rsidRDefault="00FD3712" w:rsidP="00885A91">
      <w:pPr>
        <w:pStyle w:val="aa"/>
        <w:numPr>
          <w:ilvl w:val="0"/>
          <w:numId w:val="90"/>
        </w:numPr>
        <w:tabs>
          <w:tab w:val="clear" w:pos="567"/>
          <w:tab w:val="clear" w:pos="851"/>
          <w:tab w:val="clear" w:pos="1418"/>
          <w:tab w:val="clear" w:pos="1701"/>
          <w:tab w:val="left" w:pos="1380"/>
        </w:tabs>
      </w:pPr>
      <w:r w:rsidRPr="00CF7765">
        <w:rPr>
          <w:rFonts w:hint="eastAsia"/>
        </w:rPr>
        <w:t>用紙の穴空き属性の設定はシステムデータ「トレイの用紙の穴空き属性」として保存される。</w:t>
      </w:r>
      <w:r w:rsidRPr="00CF7765">
        <w:br/>
      </w:r>
      <w:r w:rsidRPr="00CF7765">
        <w:rPr>
          <w:rFonts w:hint="eastAsia"/>
        </w:rPr>
        <w:t>システムデータ「トレイの用紙の穴空き属性」は用紙トレイごとに用意される。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612"/>
        <w:gridCol w:w="600"/>
        <w:gridCol w:w="1367"/>
        <w:gridCol w:w="2100"/>
        <w:gridCol w:w="2608"/>
      </w:tblGrid>
      <w:tr w:rsidR="00FD3712" w:rsidRPr="00CF7765" w:rsidTr="00D56C9B">
        <w:trPr>
          <w:tblHeader/>
          <w:jc w:val="right"/>
        </w:trPr>
        <w:tc>
          <w:tcPr>
            <w:tcW w:w="3612" w:type="dxa"/>
            <w:tcBorders>
              <w:bottom w:val="nil"/>
            </w:tcBorders>
            <w:shd w:val="clear" w:color="auto" w:fill="FFFF00"/>
          </w:tcPr>
          <w:p w:rsidR="00FD3712" w:rsidRPr="00CF7765" w:rsidRDefault="00FD3712">
            <w:pPr>
              <w:pStyle w:val="aa"/>
              <w:ind w:left="0"/>
            </w:pPr>
            <w:r w:rsidRPr="00CF7765">
              <w:rPr>
                <w:rFonts w:hint="eastAsia"/>
              </w:rPr>
              <w:t>項目</w:t>
            </w:r>
          </w:p>
        </w:tc>
        <w:tc>
          <w:tcPr>
            <w:tcW w:w="6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67"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100" w:type="dxa"/>
            <w:tcBorders>
              <w:bottom w:val="nil"/>
            </w:tcBorders>
            <w:shd w:val="clear" w:color="auto" w:fill="FFFF00"/>
          </w:tcPr>
          <w:p w:rsidR="00FD3712" w:rsidRPr="00CF7765" w:rsidRDefault="00FD3712">
            <w:pPr>
              <w:pStyle w:val="aa"/>
              <w:ind w:left="0"/>
            </w:pPr>
            <w:r w:rsidRPr="00CF7765">
              <w:rPr>
                <w:rFonts w:hint="eastAsia"/>
              </w:rPr>
              <w:t>設定範囲</w:t>
            </w:r>
          </w:p>
        </w:tc>
        <w:tc>
          <w:tcPr>
            <w:tcW w:w="2608" w:type="dxa"/>
            <w:tcBorders>
              <w:bottom w:val="nil"/>
            </w:tcBorders>
            <w:shd w:val="clear" w:color="auto" w:fill="FFFF00"/>
          </w:tcPr>
          <w:p w:rsidR="00FD3712" w:rsidRPr="00CF7765" w:rsidRDefault="00FD3712">
            <w:pPr>
              <w:pStyle w:val="aa"/>
              <w:ind w:left="0"/>
            </w:pPr>
            <w:r w:rsidRPr="00CF7765">
              <w:rPr>
                <w:rFonts w:hint="eastAsia"/>
              </w:rPr>
              <w:t>備考</w:t>
            </w:r>
          </w:p>
          <w:p w:rsidR="00FD3712" w:rsidRPr="00CF7765" w:rsidRDefault="00FD3712">
            <w:pPr>
              <w:pStyle w:val="aa"/>
              <w:ind w:left="0"/>
            </w:pPr>
            <w:r w:rsidRPr="00CF7765">
              <w:rPr>
                <w:rFonts w:hint="eastAsia"/>
              </w:rPr>
              <w:t>(</w:t>
            </w:r>
            <w:r w:rsidRPr="00CF7765">
              <w:rPr>
                <w:rFonts w:hint="eastAsia"/>
              </w:rPr>
              <w:t>構成またはデフォルト値</w:t>
            </w:r>
            <w:r w:rsidRPr="00CF7765">
              <w:rPr>
                <w:rFonts w:hint="eastAsia"/>
              </w:rPr>
              <w:t>)</w:t>
            </w:r>
          </w:p>
        </w:tc>
      </w:tr>
      <w:tr w:rsidR="00FD3712" w:rsidRPr="00CF7765" w:rsidTr="00D56C9B">
        <w:trPr>
          <w:jc w:val="right"/>
        </w:trPr>
        <w:tc>
          <w:tcPr>
            <w:tcW w:w="3612" w:type="dxa"/>
          </w:tcPr>
          <w:p w:rsidR="00FD3712" w:rsidRPr="00CF7765" w:rsidRDefault="00FD3712">
            <w:pPr>
              <w:pStyle w:val="aa"/>
              <w:ind w:left="0"/>
            </w:pPr>
            <w:r w:rsidRPr="00CF7765">
              <w:rPr>
                <w:rFonts w:hint="eastAsia"/>
              </w:rPr>
              <w:t>用紙トレイの穴空き属性の使用有無</w:t>
            </w:r>
          </w:p>
        </w:tc>
        <w:tc>
          <w:tcPr>
            <w:tcW w:w="600" w:type="dxa"/>
          </w:tcPr>
          <w:p w:rsidR="00FD3712" w:rsidRPr="00CF7765" w:rsidRDefault="00FD3712">
            <w:pPr>
              <w:pStyle w:val="aa"/>
              <w:ind w:left="0"/>
              <w:jc w:val="center"/>
            </w:pPr>
            <w:r w:rsidRPr="00CF7765">
              <w:rPr>
                <w:rFonts w:hint="eastAsia"/>
              </w:rPr>
              <w:t>CE</w:t>
            </w:r>
          </w:p>
        </w:tc>
        <w:tc>
          <w:tcPr>
            <w:tcW w:w="1367" w:type="dxa"/>
          </w:tcPr>
          <w:p w:rsidR="00FD3712" w:rsidRPr="00CF7765" w:rsidRDefault="00FD3712">
            <w:pPr>
              <w:pStyle w:val="aa"/>
              <w:ind w:left="0"/>
            </w:pPr>
            <w:r w:rsidRPr="00CF7765">
              <w:rPr>
                <w:rFonts w:hint="eastAsia"/>
              </w:rPr>
              <w:t>"</w:t>
            </w:r>
            <w:r w:rsidRPr="00CF7765">
              <w:rPr>
                <w:rFonts w:hint="eastAsia"/>
              </w:rPr>
              <w:t>使用しない</w:t>
            </w:r>
            <w:r w:rsidRPr="00CF7765">
              <w:rPr>
                <w:rFonts w:hint="eastAsia"/>
              </w:rPr>
              <w:t>"</w:t>
            </w:r>
          </w:p>
        </w:tc>
        <w:tc>
          <w:tcPr>
            <w:tcW w:w="2100" w:type="dxa"/>
          </w:tcPr>
          <w:p w:rsidR="00FD3712" w:rsidRPr="00CF7765" w:rsidRDefault="00FD3712">
            <w:pPr>
              <w:pStyle w:val="aa"/>
              <w:ind w:left="0"/>
            </w:pPr>
            <w:r w:rsidRPr="00CF7765">
              <w:rPr>
                <w:rFonts w:hint="eastAsia"/>
              </w:rPr>
              <w:t>"</w:t>
            </w:r>
            <w:r w:rsidRPr="00CF7765">
              <w:rPr>
                <w:rFonts w:hint="eastAsia"/>
              </w:rPr>
              <w:t>使用しない</w:t>
            </w:r>
            <w:r w:rsidRPr="00CF7765">
              <w:rPr>
                <w:rFonts w:hint="eastAsia"/>
              </w:rPr>
              <w:t>"</w:t>
            </w:r>
          </w:p>
          <w:p w:rsidR="00FD3712" w:rsidRPr="00CF7765" w:rsidRDefault="00FD3712">
            <w:pPr>
              <w:pStyle w:val="aa"/>
              <w:ind w:left="0"/>
            </w:pPr>
            <w:r w:rsidRPr="00CF7765">
              <w:rPr>
                <w:rFonts w:hint="eastAsia"/>
              </w:rPr>
              <w:t>"</w:t>
            </w:r>
            <w:r w:rsidRPr="00CF7765">
              <w:rPr>
                <w:rFonts w:hint="eastAsia"/>
              </w:rPr>
              <w:t>使用する</w:t>
            </w:r>
            <w:r w:rsidRPr="00CF7765">
              <w:rPr>
                <w:rFonts w:hint="eastAsia"/>
              </w:rPr>
              <w:t>"</w:t>
            </w:r>
          </w:p>
        </w:tc>
        <w:tc>
          <w:tcPr>
            <w:tcW w:w="2608" w:type="dxa"/>
          </w:tcPr>
          <w:p w:rsidR="00FD3712" w:rsidRPr="00CF7765" w:rsidRDefault="00FD3712">
            <w:pPr>
              <w:pStyle w:val="aa"/>
              <w:ind w:left="0"/>
            </w:pPr>
          </w:p>
        </w:tc>
      </w:tr>
      <w:tr w:rsidR="00FD3712" w:rsidRPr="00CF7765" w:rsidTr="00D56C9B">
        <w:trPr>
          <w:jc w:val="right"/>
        </w:trPr>
        <w:tc>
          <w:tcPr>
            <w:tcW w:w="3612" w:type="dxa"/>
          </w:tcPr>
          <w:p w:rsidR="00FD3712" w:rsidRPr="00CF7765" w:rsidRDefault="00FD3712">
            <w:pPr>
              <w:pStyle w:val="aa"/>
              <w:ind w:left="0"/>
            </w:pPr>
            <w:r w:rsidRPr="00CF7765">
              <w:rPr>
                <w:rFonts w:hint="eastAsia"/>
              </w:rPr>
              <w:t>用紙トレイの用紙の穴空き属性（</w:t>
            </w:r>
            <w:r w:rsidRPr="00CF7765">
              <w:rPr>
                <w:rFonts w:hint="eastAsia"/>
              </w:rPr>
              <w:t>Tray</w:t>
            </w:r>
            <w:r w:rsidR="00676D9E" w:rsidRPr="00CF7765">
              <w:t xml:space="preserve"> 1</w:t>
            </w:r>
            <w:r w:rsidR="00676D9E" w:rsidRPr="00CF7765">
              <w:rPr>
                <w:rFonts w:hint="eastAsia"/>
              </w:rPr>
              <w:t>～</w:t>
            </w:r>
            <w:r w:rsidR="00676D9E" w:rsidRPr="00CF7765">
              <w:rPr>
                <w:rFonts w:hint="eastAsia"/>
              </w:rPr>
              <w:t>N</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367" w:type="dxa"/>
          </w:tcPr>
          <w:p w:rsidR="00FD3712" w:rsidRPr="00CF7765" w:rsidRDefault="00FD3712">
            <w:pPr>
              <w:pStyle w:val="aa"/>
              <w:ind w:left="0"/>
            </w:pPr>
            <w:r w:rsidRPr="00CF7765">
              <w:rPr>
                <w:rFonts w:hint="eastAsia"/>
              </w:rPr>
              <w:t>"</w:t>
            </w:r>
            <w:r w:rsidRPr="00CF7765">
              <w:rPr>
                <w:rFonts w:hint="eastAsia"/>
              </w:rPr>
              <w:t>穴なし</w:t>
            </w:r>
            <w:r w:rsidRPr="00CF7765">
              <w:rPr>
                <w:rFonts w:hint="eastAsia"/>
              </w:rPr>
              <w:t>"</w:t>
            </w:r>
          </w:p>
        </w:tc>
        <w:tc>
          <w:tcPr>
            <w:tcW w:w="2100" w:type="dxa"/>
          </w:tcPr>
          <w:p w:rsidR="00FD3712" w:rsidRPr="00CF7765" w:rsidRDefault="00FD3712">
            <w:pPr>
              <w:pStyle w:val="aa"/>
              <w:ind w:left="0"/>
            </w:pPr>
            <w:r w:rsidRPr="00CF7765">
              <w:rPr>
                <w:rFonts w:hint="eastAsia"/>
              </w:rPr>
              <w:t>"</w:t>
            </w:r>
            <w:r w:rsidRPr="00CF7765">
              <w:rPr>
                <w:rFonts w:hint="eastAsia"/>
              </w:rPr>
              <w:t>穴なし</w:t>
            </w:r>
            <w:r w:rsidRPr="00CF7765">
              <w:rPr>
                <w:rFonts w:hint="eastAsia"/>
              </w:rPr>
              <w:t>"</w:t>
            </w:r>
          </w:p>
          <w:p w:rsidR="00FD3712" w:rsidRPr="00CF7765" w:rsidRDefault="00FD3712">
            <w:pPr>
              <w:pStyle w:val="aa"/>
              <w:ind w:left="0"/>
            </w:pPr>
            <w:r w:rsidRPr="00CF7765">
              <w:rPr>
                <w:rFonts w:hint="eastAsia"/>
              </w:rPr>
              <w:t>"</w:t>
            </w:r>
            <w:r w:rsidRPr="00CF7765">
              <w:rPr>
                <w:rFonts w:hint="eastAsia"/>
              </w:rPr>
              <w:t>穴あり</w:t>
            </w:r>
            <w:r w:rsidRPr="00CF7765">
              <w:rPr>
                <w:rFonts w:hint="eastAsia"/>
              </w:rPr>
              <w:t>"</w:t>
            </w:r>
          </w:p>
        </w:tc>
        <w:tc>
          <w:tcPr>
            <w:tcW w:w="2608" w:type="dxa"/>
          </w:tcPr>
          <w:p w:rsidR="00FD3712" w:rsidRPr="00CF7765" w:rsidRDefault="00FD3712">
            <w:pPr>
              <w:pStyle w:val="aa"/>
              <w:ind w:left="0"/>
            </w:pPr>
          </w:p>
        </w:tc>
      </w:tr>
      <w:tr w:rsidR="00FD3712" w:rsidRPr="00CF7765" w:rsidTr="00D56C9B">
        <w:trPr>
          <w:jc w:val="right"/>
        </w:trPr>
        <w:tc>
          <w:tcPr>
            <w:tcW w:w="3612" w:type="dxa"/>
          </w:tcPr>
          <w:p w:rsidR="00FD3712" w:rsidRPr="00CF7765" w:rsidRDefault="00FD3712" w:rsidP="00EF6CC7">
            <w:pPr>
              <w:pStyle w:val="aa"/>
              <w:ind w:left="0"/>
            </w:pPr>
            <w:r w:rsidRPr="00CF7765">
              <w:rPr>
                <w:rFonts w:hint="eastAsia"/>
              </w:rPr>
              <w:t>用紙トレイの用紙の穴空き属性（</w:t>
            </w:r>
            <w:r w:rsidR="00676D9E" w:rsidRPr="00CF7765">
              <w:t>SMH</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367" w:type="dxa"/>
          </w:tcPr>
          <w:p w:rsidR="00FD3712" w:rsidRPr="00CF7765" w:rsidRDefault="00FD3712">
            <w:pPr>
              <w:pStyle w:val="aa"/>
              <w:ind w:left="0"/>
            </w:pPr>
            <w:r w:rsidRPr="00CF7765">
              <w:rPr>
                <w:rFonts w:hint="eastAsia"/>
              </w:rPr>
              <w:t>"</w:t>
            </w:r>
            <w:r w:rsidRPr="00CF7765">
              <w:rPr>
                <w:rFonts w:hint="eastAsia"/>
              </w:rPr>
              <w:t>穴なし</w:t>
            </w:r>
            <w:r w:rsidRPr="00CF7765">
              <w:rPr>
                <w:rFonts w:hint="eastAsia"/>
              </w:rPr>
              <w:t>"</w:t>
            </w:r>
          </w:p>
        </w:tc>
        <w:tc>
          <w:tcPr>
            <w:tcW w:w="2100" w:type="dxa"/>
          </w:tcPr>
          <w:p w:rsidR="00FD3712" w:rsidRPr="00CF7765" w:rsidRDefault="00FD3712">
            <w:pPr>
              <w:pStyle w:val="aa"/>
              <w:ind w:left="0"/>
            </w:pPr>
            <w:r w:rsidRPr="00CF7765">
              <w:rPr>
                <w:rFonts w:hint="eastAsia"/>
              </w:rPr>
              <w:t>同上。</w:t>
            </w:r>
          </w:p>
        </w:tc>
        <w:tc>
          <w:tcPr>
            <w:tcW w:w="2608" w:type="dxa"/>
          </w:tcPr>
          <w:p w:rsidR="00FD3712" w:rsidRPr="00CF7765" w:rsidRDefault="00FD3712">
            <w:pPr>
              <w:pStyle w:val="aa"/>
              <w:ind w:left="0"/>
            </w:pP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91"/>
        </w:numPr>
        <w:tabs>
          <w:tab w:val="clear" w:pos="567"/>
          <w:tab w:val="clear" w:pos="851"/>
          <w:tab w:val="clear" w:pos="1418"/>
          <w:tab w:val="clear" w:pos="1701"/>
          <w:tab w:val="left" w:pos="1380"/>
        </w:tabs>
      </w:pPr>
      <w:r w:rsidRPr="00CF7765">
        <w:rPr>
          <w:rFonts w:hint="eastAsia"/>
        </w:rPr>
        <w:t>設定可能であるかどうかは、プロダクトに依存する。</w:t>
      </w:r>
    </w:p>
    <w:p w:rsidR="00FD3712" w:rsidRPr="00CF7765" w:rsidRDefault="00FD3712" w:rsidP="00885A91">
      <w:pPr>
        <w:pStyle w:val="aa"/>
        <w:numPr>
          <w:ilvl w:val="0"/>
          <w:numId w:val="91"/>
        </w:numPr>
        <w:tabs>
          <w:tab w:val="clear" w:pos="567"/>
          <w:tab w:val="clear" w:pos="851"/>
          <w:tab w:val="clear" w:pos="1418"/>
          <w:tab w:val="clear" w:pos="1701"/>
          <w:tab w:val="left" w:pos="1380"/>
        </w:tabs>
      </w:pPr>
      <w:r w:rsidRPr="00CF7765">
        <w:rPr>
          <w:rFonts w:hint="eastAsia"/>
        </w:rPr>
        <w:t>用紙種類と用紙の穴空き属性は関連をもたないし、いかなる矛盾も問題としない。</w:t>
      </w:r>
      <w:r w:rsidRPr="00CF7765">
        <w:br/>
      </w:r>
      <w:r w:rsidRPr="00CF7765">
        <w:rPr>
          <w:rFonts w:hint="eastAsia"/>
        </w:rPr>
        <w:t>例えば、用紙種類として、穴空き紙を設定されていて、用紙の穴空き属性として</w:t>
      </w:r>
      <w:r w:rsidRPr="00CF7765">
        <w:rPr>
          <w:rFonts w:hint="eastAsia"/>
        </w:rPr>
        <w:t>"</w:t>
      </w:r>
      <w:r w:rsidRPr="00CF7765">
        <w:rPr>
          <w:rFonts w:hint="eastAsia"/>
        </w:rPr>
        <w:t>穴なし</w:t>
      </w:r>
      <w:r w:rsidRPr="00CF7765">
        <w:rPr>
          <w:rFonts w:hint="eastAsia"/>
        </w:rPr>
        <w:t>"</w:t>
      </w:r>
      <w:r w:rsidRPr="00CF7765">
        <w:rPr>
          <w:rFonts w:hint="eastAsia"/>
        </w:rPr>
        <w:t>が設定されてもなんら問題としないし、用紙種類として穴空き紙を設定しても、それに連動して用紙の穴空き属性を</w:t>
      </w:r>
      <w:r w:rsidRPr="00CF7765">
        <w:rPr>
          <w:rFonts w:hint="eastAsia"/>
        </w:rPr>
        <w:t>"</w:t>
      </w:r>
      <w:r w:rsidRPr="00CF7765">
        <w:rPr>
          <w:rFonts w:hint="eastAsia"/>
        </w:rPr>
        <w:t>穴あり</w:t>
      </w:r>
      <w:r w:rsidRPr="00CF7765">
        <w:rPr>
          <w:rFonts w:hint="eastAsia"/>
        </w:rPr>
        <w:t>"</w:t>
      </w:r>
      <w:r w:rsidRPr="00CF7765">
        <w:rPr>
          <w:rFonts w:hint="eastAsia"/>
        </w:rPr>
        <w:t>とするいったこともしない。</w:t>
      </w:r>
    </w:p>
    <w:p w:rsidR="00FD3712" w:rsidRPr="00CF7765" w:rsidRDefault="00102E09" w:rsidP="00885A91">
      <w:pPr>
        <w:pStyle w:val="aa"/>
        <w:numPr>
          <w:ilvl w:val="0"/>
          <w:numId w:val="91"/>
        </w:numPr>
        <w:tabs>
          <w:tab w:val="clear" w:pos="567"/>
          <w:tab w:val="clear" w:pos="851"/>
          <w:tab w:val="clear" w:pos="1418"/>
          <w:tab w:val="clear" w:pos="1701"/>
          <w:tab w:val="left" w:pos="1380"/>
        </w:tabs>
      </w:pPr>
      <w:r w:rsidRPr="00CF7765">
        <w:rPr>
          <w:rFonts w:hint="eastAsia"/>
        </w:rPr>
        <w:t>IOT</w:t>
      </w:r>
      <w:r w:rsidRPr="00CF7765">
        <w:rPr>
          <w:rFonts w:hint="eastAsia"/>
        </w:rPr>
        <w:t>に対して、穴空き属性を指定する</w:t>
      </w:r>
      <w:r w:rsidRPr="00CF7765">
        <w:rPr>
          <w:rFonts w:hint="eastAsia"/>
        </w:rPr>
        <w:t>(</w:t>
      </w:r>
      <w:r w:rsidRPr="00CF7765">
        <w:rPr>
          <w:rFonts w:hint="eastAsia"/>
        </w:rPr>
        <w:t>できる</w:t>
      </w:r>
      <w:r w:rsidRPr="00CF7765">
        <w:rPr>
          <w:rFonts w:hint="eastAsia"/>
        </w:rPr>
        <w:t>)</w:t>
      </w:r>
      <w:r w:rsidRPr="00CF7765">
        <w:rPr>
          <w:rFonts w:hint="eastAsia"/>
        </w:rPr>
        <w:t>場合には、用紙種類</w:t>
      </w:r>
      <w:r w:rsidRPr="00CF7765">
        <w:rPr>
          <w:rFonts w:hint="eastAsia"/>
        </w:rPr>
        <w:t>(</w:t>
      </w:r>
      <w:r w:rsidRPr="00CF7765">
        <w:rPr>
          <w:rFonts w:hint="eastAsia"/>
        </w:rPr>
        <w:t>穴空き紙</w:t>
      </w:r>
      <w:r w:rsidRPr="00CF7765">
        <w:rPr>
          <w:rFonts w:hint="eastAsia"/>
        </w:rPr>
        <w:t>)</w:t>
      </w:r>
      <w:r w:rsidRPr="00CF7765">
        <w:rPr>
          <w:rFonts w:hint="eastAsia"/>
        </w:rPr>
        <w:t>または穴空き属性</w:t>
      </w:r>
      <w:r w:rsidRPr="00CF7765">
        <w:t>”</w:t>
      </w:r>
      <w:r w:rsidRPr="00CF7765">
        <w:rPr>
          <w:rFonts w:hint="eastAsia"/>
        </w:rPr>
        <w:t>穴あり</w:t>
      </w:r>
      <w:r w:rsidRPr="00CF7765">
        <w:t>”</w:t>
      </w:r>
      <w:r w:rsidRPr="00CF7765">
        <w:rPr>
          <w:rFonts w:hint="eastAsia"/>
        </w:rPr>
        <w:t>の場合に穴あきである旨を通知する。</w:t>
      </w:r>
    </w:p>
    <w:p w:rsidR="00FD3712" w:rsidRPr="00CF7765" w:rsidRDefault="00FD3712" w:rsidP="00885A91">
      <w:pPr>
        <w:pStyle w:val="aa"/>
        <w:numPr>
          <w:ilvl w:val="0"/>
          <w:numId w:val="91"/>
        </w:numPr>
        <w:tabs>
          <w:tab w:val="clear" w:pos="567"/>
          <w:tab w:val="clear" w:pos="851"/>
          <w:tab w:val="clear" w:pos="1418"/>
          <w:tab w:val="clear" w:pos="1701"/>
          <w:tab w:val="left" w:pos="1380"/>
        </w:tabs>
      </w:pPr>
      <w:r w:rsidRPr="00CF7765">
        <w:rPr>
          <w:rFonts w:hint="eastAsia"/>
        </w:rPr>
        <w:t>穴空き属性を</w:t>
      </w:r>
      <w:r w:rsidRPr="00CF7765">
        <w:rPr>
          <w:rFonts w:hint="eastAsia"/>
        </w:rPr>
        <w:t>"</w:t>
      </w:r>
      <w:r w:rsidRPr="00CF7765">
        <w:rPr>
          <w:rFonts w:hint="eastAsia"/>
        </w:rPr>
        <w:t>穴あり</w:t>
      </w:r>
      <w:r w:rsidRPr="00CF7765">
        <w:rPr>
          <w:rFonts w:hint="eastAsia"/>
        </w:rPr>
        <w:t>"</w:t>
      </w:r>
      <w:r w:rsidRPr="00CF7765">
        <w:rPr>
          <w:rFonts w:hint="eastAsia"/>
        </w:rPr>
        <w:t>と設定できる</w:t>
      </w:r>
      <w:r w:rsidRPr="00CF7765">
        <w:rPr>
          <w:rFonts w:hint="eastAsia"/>
        </w:rPr>
        <w:t>(</w:t>
      </w:r>
      <w:r w:rsidRPr="00CF7765">
        <w:rPr>
          <w:rFonts w:hint="eastAsia"/>
        </w:rPr>
        <w:t>有効である</w:t>
      </w:r>
      <w:r w:rsidRPr="00CF7765">
        <w:rPr>
          <w:rFonts w:hint="eastAsia"/>
        </w:rPr>
        <w:t>)</w:t>
      </w:r>
      <w:r w:rsidRPr="00CF7765">
        <w:rPr>
          <w:rFonts w:hint="eastAsia"/>
        </w:rPr>
        <w:t>のは、用紙種類「穴空き紙」に設定可能な</w:t>
      </w:r>
      <w:r w:rsidRPr="00CF7765">
        <w:rPr>
          <w:rFonts w:hint="eastAsia"/>
        </w:rPr>
        <w:t>IOT</w:t>
      </w:r>
      <w:r w:rsidRPr="00CF7765">
        <w:rPr>
          <w:rFonts w:hint="eastAsia"/>
        </w:rPr>
        <w:t>制御分類のいずれかと同じ用紙種類が設定されている用紙トレイだけである。もし、それ以外が設定された場合は、無視される。</w:t>
      </w:r>
      <w:r w:rsidRPr="00CF7765">
        <w:br/>
      </w:r>
      <w:r w:rsidRPr="00CF7765">
        <w:rPr>
          <w:rFonts w:hint="eastAsia"/>
        </w:rPr>
        <w:t>もし、設定不可能な用紙種類と同時に穴空き指定がなされた場合は、そのジョブをアボートする。</w:t>
      </w:r>
      <w:r w:rsidRPr="00CF7765">
        <w:br/>
      </w:r>
      <w:r w:rsidRPr="00CF7765">
        <w:rPr>
          <w:rFonts w:hint="eastAsia"/>
        </w:rPr>
        <w:t>用紙種類「穴空き紙」に設定可能な</w:t>
      </w:r>
      <w:r w:rsidRPr="00CF7765">
        <w:rPr>
          <w:rFonts w:hint="eastAsia"/>
        </w:rPr>
        <w:t>IOT</w:t>
      </w:r>
      <w:r w:rsidRPr="00CF7765">
        <w:rPr>
          <w:rFonts w:hint="eastAsia"/>
        </w:rPr>
        <w:t>制御分類については、「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_Ref8639907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」の「表</w:t>
      </w:r>
      <w:r w:rsidRPr="00CF7765">
        <w:rPr>
          <w:rFonts w:hint="eastAsia"/>
        </w:rPr>
        <w:t xml:space="preserve"> 4.1.2.1 </w:t>
      </w:r>
      <w:r w:rsidRPr="00CF7765">
        <w:rPr>
          <w:rFonts w:hint="eastAsia"/>
        </w:rPr>
        <w:t>用紙種類一覧」を参照のこと。</w:t>
      </w:r>
    </w:p>
    <w:p w:rsidR="00FD3712" w:rsidRPr="00CF7765" w:rsidRDefault="00FD3712" w:rsidP="00885A91">
      <w:pPr>
        <w:pStyle w:val="aa"/>
        <w:numPr>
          <w:ilvl w:val="0"/>
          <w:numId w:val="91"/>
        </w:numPr>
        <w:tabs>
          <w:tab w:val="clear" w:pos="567"/>
          <w:tab w:val="clear" w:pos="851"/>
          <w:tab w:val="clear" w:pos="1418"/>
          <w:tab w:val="clear" w:pos="1701"/>
          <w:tab w:val="left" w:pos="1380"/>
        </w:tabs>
      </w:pPr>
      <w:r w:rsidRPr="00CF7765">
        <w:rPr>
          <w:rFonts w:hint="eastAsia"/>
        </w:rPr>
        <w:t>用紙種類の設定がプロフェッショナル仕様の場合は、本機能は使用しない。</w:t>
      </w:r>
      <w:r w:rsidRPr="00CF7765">
        <w:rPr>
          <w:rFonts w:hint="eastAsia"/>
        </w:rPr>
        <w:t>(</w:t>
      </w:r>
      <w:r w:rsidRPr="00CF7765">
        <w:rPr>
          <w:rFonts w:hint="eastAsia"/>
        </w:rPr>
        <w:t>設定できない</w:t>
      </w:r>
      <w:r w:rsidRPr="00CF7765">
        <w:rPr>
          <w:rFonts w:hint="eastAsia"/>
        </w:rPr>
        <w:t>)</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168" w:name="_Ref29710128"/>
      <w:bookmarkStart w:id="169" w:name="_Ref29710130"/>
      <w:bookmarkStart w:id="170" w:name="_Toc29811574"/>
      <w:bookmarkStart w:id="171" w:name="_Ref30846528"/>
      <w:bookmarkStart w:id="172" w:name="_Toc21605482"/>
      <w:r w:rsidRPr="00CF7765">
        <w:rPr>
          <w:rFonts w:hint="eastAsia"/>
        </w:rPr>
        <w:lastRenderedPageBreak/>
        <w:t>用紙属性の設定</w:t>
      </w:r>
      <w:bookmarkEnd w:id="168"/>
      <w:bookmarkEnd w:id="169"/>
      <w:bookmarkEnd w:id="170"/>
      <w:bookmarkEnd w:id="171"/>
      <w:bookmarkEnd w:id="172"/>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トレイおよび</w:t>
      </w:r>
      <w:r w:rsidRPr="00CF7765">
        <w:rPr>
          <w:rFonts w:hint="eastAsia"/>
        </w:rPr>
        <w:t>SMH</w:t>
      </w:r>
      <w:r w:rsidRPr="00CF7765">
        <w:rPr>
          <w:rFonts w:hint="eastAsia"/>
        </w:rPr>
        <w:t>に対して、収容されている用紙の属性を設定できるようにし、カラーモードに応じてカラー専用紙、白黒専用紙を使用できるようにする。</w:t>
      </w:r>
    </w:p>
    <w:p w:rsidR="00FD3712" w:rsidRPr="00CF7765" w:rsidRDefault="00FD3712">
      <w:pPr>
        <w:pStyle w:val="aa"/>
        <w:tabs>
          <w:tab w:val="clear" w:pos="567"/>
          <w:tab w:val="clear" w:pos="851"/>
          <w:tab w:val="left" w:pos="840"/>
        </w:tabs>
        <w:ind w:left="840"/>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75"/>
        </w:numPr>
        <w:tabs>
          <w:tab w:val="clear" w:pos="567"/>
          <w:tab w:val="clear" w:pos="851"/>
          <w:tab w:val="clear" w:pos="1418"/>
          <w:tab w:val="clear" w:pos="1701"/>
          <w:tab w:val="left" w:pos="1380"/>
        </w:tabs>
      </w:pPr>
      <w:r w:rsidRPr="00CF7765">
        <w:rPr>
          <w:rFonts w:hint="eastAsia"/>
        </w:rPr>
        <w:t>トレイ</w:t>
      </w:r>
      <w:r w:rsidRPr="00CF7765">
        <w:rPr>
          <w:rFonts w:hint="eastAsia"/>
        </w:rPr>
        <w:t>1</w:t>
      </w:r>
      <w:r w:rsidRPr="00CF7765">
        <w:rPr>
          <w:rFonts w:hint="eastAsia"/>
        </w:rPr>
        <w:t>～</w:t>
      </w:r>
      <w:r w:rsidRPr="00CF7765">
        <w:rPr>
          <w:rFonts w:hint="eastAsia"/>
        </w:rPr>
        <w:t>4</w:t>
      </w:r>
      <w:r w:rsidRPr="00CF7765">
        <w:rPr>
          <w:rFonts w:hint="eastAsia"/>
        </w:rPr>
        <w:t>、トレイ</w:t>
      </w:r>
      <w:r w:rsidRPr="00CF7765">
        <w:rPr>
          <w:rFonts w:hint="eastAsia"/>
        </w:rPr>
        <w:t>6</w:t>
      </w:r>
      <w:r w:rsidRPr="00CF7765">
        <w:rPr>
          <w:rFonts w:hint="eastAsia"/>
        </w:rPr>
        <w:t>～</w:t>
      </w:r>
      <w:r w:rsidR="00FF16DA" w:rsidRPr="00CF7765">
        <w:rPr>
          <w:rFonts w:hint="eastAsia"/>
        </w:rPr>
        <w:t>9</w:t>
      </w:r>
      <w:r w:rsidRPr="00CF7765">
        <w:rPr>
          <w:rFonts w:hint="eastAsia"/>
        </w:rPr>
        <w:t>に対して、収容されている用紙の属性を設定することができる。設定は、</w:t>
      </w:r>
      <w:r w:rsidRPr="00CF7765">
        <w:rPr>
          <w:rFonts w:hint="eastAsia"/>
        </w:rPr>
        <w:t>"</w:t>
      </w:r>
      <w:r w:rsidRPr="00CF7765">
        <w:rPr>
          <w:rFonts w:hint="eastAsia"/>
        </w:rPr>
        <w:t>カラー専用紙</w:t>
      </w:r>
      <w:r w:rsidRPr="00CF7765">
        <w:rPr>
          <w:rFonts w:hint="eastAsia"/>
        </w:rPr>
        <w:t>"</w:t>
      </w:r>
      <w:r w:rsidRPr="00CF7765">
        <w:rPr>
          <w:rFonts w:hint="eastAsia"/>
        </w:rPr>
        <w:t>、</w:t>
      </w:r>
      <w:r w:rsidRPr="00CF7765">
        <w:rPr>
          <w:rFonts w:hint="eastAsia"/>
        </w:rPr>
        <w:t>"</w:t>
      </w:r>
      <w:r w:rsidRPr="00CF7765">
        <w:rPr>
          <w:rFonts w:hint="eastAsia"/>
        </w:rPr>
        <w:t>白黒専用紙</w:t>
      </w:r>
      <w:r w:rsidRPr="00CF7765">
        <w:rPr>
          <w:rFonts w:hint="eastAsia"/>
        </w:rPr>
        <w:t>"</w:t>
      </w:r>
      <w:r w:rsidRPr="00CF7765">
        <w:rPr>
          <w:rFonts w:hint="eastAsia"/>
        </w:rPr>
        <w:t>、</w:t>
      </w:r>
      <w:r w:rsidRPr="00CF7765">
        <w:rPr>
          <w:rFonts w:hint="eastAsia"/>
        </w:rPr>
        <w:t>"</w:t>
      </w:r>
      <w:r w:rsidRPr="00CF7765">
        <w:rPr>
          <w:rFonts w:hint="eastAsia"/>
        </w:rPr>
        <w:t>設定しない</w:t>
      </w:r>
      <w:r w:rsidRPr="00CF7765">
        <w:rPr>
          <w:rFonts w:hint="eastAsia"/>
        </w:rPr>
        <w:t>"</w:t>
      </w:r>
      <w:r w:rsidRPr="00CF7765">
        <w:rPr>
          <w:rFonts w:hint="eastAsia"/>
        </w:rPr>
        <w:t>を選択することができる。デフォルトは、</w:t>
      </w:r>
      <w:r w:rsidRPr="00CF7765">
        <w:rPr>
          <w:rFonts w:hint="eastAsia"/>
        </w:rPr>
        <w:t>"</w:t>
      </w:r>
      <w:r w:rsidRPr="00CF7765">
        <w:rPr>
          <w:rFonts w:hint="eastAsia"/>
        </w:rPr>
        <w:t>設定しない</w:t>
      </w:r>
      <w:r w:rsidRPr="00CF7765">
        <w:rPr>
          <w:rFonts w:hint="eastAsia"/>
        </w:rPr>
        <w:t>"</w:t>
      </w:r>
      <w:r w:rsidRPr="00CF7765">
        <w:rPr>
          <w:rFonts w:hint="eastAsia"/>
        </w:rPr>
        <w:t>である。</w:t>
      </w:r>
    </w:p>
    <w:p w:rsidR="00FD3712" w:rsidRPr="00CF7765" w:rsidRDefault="00FD3712" w:rsidP="00885A91">
      <w:pPr>
        <w:pStyle w:val="aa"/>
        <w:numPr>
          <w:ilvl w:val="0"/>
          <w:numId w:val="75"/>
        </w:numPr>
        <w:tabs>
          <w:tab w:val="clear" w:pos="567"/>
          <w:tab w:val="clear" w:pos="851"/>
          <w:tab w:val="clear" w:pos="1418"/>
          <w:tab w:val="clear" w:pos="1701"/>
          <w:tab w:val="left" w:pos="1380"/>
        </w:tabs>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、くるみ製本機のカバーフィーダについては、設定しない。</w:t>
      </w:r>
    </w:p>
    <w:p w:rsidR="00FD3712" w:rsidRPr="00CF7765" w:rsidRDefault="00FD3712" w:rsidP="00885A91">
      <w:pPr>
        <w:pStyle w:val="aa"/>
        <w:numPr>
          <w:ilvl w:val="0"/>
          <w:numId w:val="75"/>
        </w:numPr>
        <w:tabs>
          <w:tab w:val="clear" w:pos="567"/>
          <w:tab w:val="clear" w:pos="851"/>
          <w:tab w:val="clear" w:pos="1418"/>
          <w:tab w:val="clear" w:pos="1701"/>
          <w:tab w:val="left" w:pos="1380"/>
        </w:tabs>
      </w:pPr>
      <w:r w:rsidRPr="00CF7765">
        <w:rPr>
          <w:rFonts w:hint="eastAsia"/>
        </w:rPr>
        <w:t>IOT Device</w:t>
      </w:r>
      <w:r w:rsidRPr="00CF7765">
        <w:rPr>
          <w:rFonts w:hint="eastAsia"/>
        </w:rPr>
        <w:t>は、他の</w:t>
      </w:r>
      <w:r w:rsidRPr="00CF7765">
        <w:rPr>
          <w:rFonts w:hint="eastAsia"/>
        </w:rPr>
        <w:t>DT Service</w:t>
      </w:r>
      <w:r w:rsidRPr="00CF7765">
        <w:rPr>
          <w:rFonts w:hint="eastAsia"/>
        </w:rPr>
        <w:t>によって決定されたカラーモードに従って、</w:t>
      </w:r>
      <w:r w:rsidRPr="00CF7765">
        <w:rPr>
          <w:rFonts w:hint="eastAsia"/>
        </w:rPr>
        <w:t>APS/ATS</w:t>
      </w:r>
      <w:r w:rsidRPr="00CF7765">
        <w:rPr>
          <w:rFonts w:hint="eastAsia"/>
        </w:rPr>
        <w:t>を指定されたときに選択可能な用紙トレイを選択する。詳細は、「</w:t>
      </w:r>
      <w:r w:rsidRPr="00CF7765">
        <w:fldChar w:fldCharType="begin"/>
      </w:r>
      <w:r w:rsidRPr="00CF7765">
        <w:instrText xml:space="preserve"> REF _Ref9324066 \r \h </w:instrText>
      </w:r>
      <w:r w:rsidR="00FF16DA" w:rsidRPr="00CF7765">
        <w:instrText xml:space="preserve"> \* MERGEFORMAT </w:instrText>
      </w:r>
      <w:r w:rsidRPr="00CF7765">
        <w:fldChar w:fldCharType="separate"/>
      </w:r>
      <w:r w:rsidR="00091205">
        <w:t>3.2.12</w:t>
      </w:r>
      <w:r w:rsidRPr="00CF7765">
        <w:fldChar w:fldCharType="end"/>
      </w:r>
      <w:r w:rsidRPr="00CF7765">
        <w:rPr>
          <w:rFonts w:hint="eastAsia"/>
        </w:rPr>
        <w:t xml:space="preserve"> </w:t>
      </w:r>
      <w:r w:rsidRPr="00CF7765">
        <w:fldChar w:fldCharType="begin"/>
      </w:r>
      <w:r w:rsidRPr="00CF7765">
        <w:instrText xml:space="preserve"> REF _Ref9324066 \h </w:instrText>
      </w:r>
      <w:r w:rsidR="00FF16DA" w:rsidRPr="00CF7765">
        <w:instrText xml:space="preserve"> \* MERGEFORMAT </w:instrText>
      </w:r>
      <w:r w:rsidRPr="00CF7765">
        <w:fldChar w:fldCharType="separate"/>
      </w:r>
      <w:r w:rsidR="00091205" w:rsidRPr="00CF7765">
        <w:rPr>
          <w:rFonts w:hint="eastAsia"/>
        </w:rPr>
        <w:t>自動トレイ選択</w:t>
      </w:r>
      <w:r w:rsidR="00091205" w:rsidRPr="00CF7765">
        <w:rPr>
          <w:rFonts w:hint="eastAsia"/>
        </w:rPr>
        <w:t>(APS)</w:t>
      </w:r>
      <w:r w:rsidRPr="00CF7765">
        <w:fldChar w:fldCharType="end"/>
      </w:r>
      <w:r w:rsidRPr="00CF7765">
        <w:rPr>
          <w:rFonts w:hint="eastAsia"/>
        </w:rPr>
        <w:t>」と「</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」を参照のこと。</w:t>
      </w:r>
    </w:p>
    <w:p w:rsidR="00FD3712" w:rsidRPr="00CF7765" w:rsidRDefault="00FD3712" w:rsidP="00885A91">
      <w:pPr>
        <w:pStyle w:val="aa"/>
        <w:numPr>
          <w:ilvl w:val="0"/>
          <w:numId w:val="75"/>
        </w:numPr>
        <w:tabs>
          <w:tab w:val="clear" w:pos="567"/>
          <w:tab w:val="clear" w:pos="851"/>
          <w:tab w:val="clear" w:pos="1418"/>
          <w:tab w:val="clear" w:pos="1701"/>
          <w:tab w:val="left" w:pos="1380"/>
        </w:tabs>
      </w:pPr>
      <w:r w:rsidRPr="00CF7765">
        <w:rPr>
          <w:rFonts w:hint="eastAsia"/>
        </w:rPr>
        <w:t>用紙属性の設定はシステムデータ「トレイの用紙属性」として保存され、すべての</w:t>
      </w:r>
      <w:r w:rsidRPr="00CF7765">
        <w:rPr>
          <w:rFonts w:hint="eastAsia"/>
        </w:rPr>
        <w:t>DT Service</w:t>
      </w:r>
      <w:r w:rsidRPr="00CF7765">
        <w:rPr>
          <w:rFonts w:hint="eastAsia"/>
        </w:rPr>
        <w:t>で参照できる。システムデータ「トレイの用紙属性」は用紙トレイごとに用意される。</w:t>
      </w:r>
    </w:p>
    <w:p w:rsidR="00FD3712" w:rsidRPr="00CF7765" w:rsidRDefault="00FD3712">
      <w:pPr>
        <w:pStyle w:val="aa"/>
      </w:pPr>
    </w:p>
    <w:p w:rsidR="00FD3712" w:rsidRPr="00CF7765" w:rsidRDefault="00FD3712">
      <w:pPr>
        <w:pStyle w:val="aa"/>
      </w:pPr>
      <w:r w:rsidRPr="00CF7765">
        <w:rPr>
          <w:rFonts w:hint="eastAsia"/>
        </w:rPr>
        <w:t xml:space="preserve"> </w:t>
      </w: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1"/>
        <w:gridCol w:w="720"/>
        <w:gridCol w:w="1440"/>
        <w:gridCol w:w="1440"/>
        <w:gridCol w:w="2428"/>
      </w:tblGrid>
      <w:tr w:rsidR="00FD3712" w:rsidRPr="00CF7765" w:rsidTr="002030FE">
        <w:trPr>
          <w:tblHeader/>
          <w:jc w:val="right"/>
        </w:trPr>
        <w:tc>
          <w:tcPr>
            <w:tcW w:w="2841" w:type="dxa"/>
            <w:tcBorders>
              <w:bottom w:val="nil"/>
            </w:tcBorders>
            <w:shd w:val="clear" w:color="auto" w:fill="FFFF00"/>
          </w:tcPr>
          <w:p w:rsidR="00FD3712" w:rsidRPr="00CF7765" w:rsidRDefault="00FD3712">
            <w:pPr>
              <w:pStyle w:val="aa"/>
              <w:ind w:left="0"/>
            </w:pPr>
            <w:r w:rsidRPr="00CF7765">
              <w:rPr>
                <w:rFonts w:hint="eastAsia"/>
              </w:rPr>
              <w:t>項目</w:t>
            </w:r>
          </w:p>
        </w:tc>
        <w:tc>
          <w:tcPr>
            <w:tcW w:w="72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440" w:type="dxa"/>
            <w:tcBorders>
              <w:bottom w:val="nil"/>
            </w:tcBorders>
            <w:shd w:val="clear" w:color="auto" w:fill="FFFF00"/>
          </w:tcPr>
          <w:p w:rsidR="00FD3712" w:rsidRPr="00CF7765" w:rsidRDefault="00FD3712">
            <w:pPr>
              <w:pStyle w:val="aa"/>
              <w:ind w:left="0"/>
            </w:pPr>
            <w:r w:rsidRPr="00CF7765">
              <w:rPr>
                <w:rFonts w:hint="eastAsia"/>
              </w:rPr>
              <w:t>デフォルト値</w:t>
            </w:r>
          </w:p>
        </w:tc>
        <w:tc>
          <w:tcPr>
            <w:tcW w:w="1440" w:type="dxa"/>
            <w:tcBorders>
              <w:bottom w:val="nil"/>
            </w:tcBorders>
            <w:shd w:val="clear" w:color="auto" w:fill="FFFF00"/>
          </w:tcPr>
          <w:p w:rsidR="00FD3712" w:rsidRPr="00CF7765" w:rsidRDefault="00FD3712">
            <w:pPr>
              <w:pStyle w:val="aa"/>
              <w:ind w:left="0"/>
            </w:pPr>
            <w:r w:rsidRPr="00CF7765">
              <w:rPr>
                <w:rFonts w:hint="eastAsia"/>
              </w:rPr>
              <w:t>設定範囲</w:t>
            </w:r>
          </w:p>
        </w:tc>
        <w:tc>
          <w:tcPr>
            <w:tcW w:w="2428" w:type="dxa"/>
            <w:tcBorders>
              <w:bottom w:val="nil"/>
            </w:tcBorders>
            <w:shd w:val="clear" w:color="auto" w:fill="FFFF00"/>
          </w:tcPr>
          <w:p w:rsidR="00FD3712" w:rsidRPr="00CF7765" w:rsidRDefault="00FD3712">
            <w:pPr>
              <w:pStyle w:val="aa"/>
              <w:ind w:left="0"/>
            </w:pPr>
            <w:r w:rsidRPr="00CF7765">
              <w:rPr>
                <w:rFonts w:hint="eastAsia"/>
              </w:rPr>
              <w:t>備考</w:t>
            </w:r>
          </w:p>
        </w:tc>
      </w:tr>
      <w:tr w:rsidR="00FD3712" w:rsidRPr="00CF7765" w:rsidTr="002030FE">
        <w:trPr>
          <w:jc w:val="right"/>
        </w:trPr>
        <w:tc>
          <w:tcPr>
            <w:tcW w:w="2841" w:type="dxa"/>
          </w:tcPr>
          <w:p w:rsidR="00FD3712" w:rsidRPr="00CF7765" w:rsidRDefault="00FD3712">
            <w:pPr>
              <w:pStyle w:val="aa"/>
              <w:ind w:left="0"/>
            </w:pPr>
            <w:r w:rsidRPr="00CF7765">
              <w:rPr>
                <w:rFonts w:hint="eastAsia"/>
              </w:rPr>
              <w:t>用紙トレイの用紙属性（</w:t>
            </w:r>
            <w:r w:rsidRPr="00CF7765">
              <w:rPr>
                <w:rFonts w:hint="eastAsia"/>
              </w:rPr>
              <w:t>Tray1</w:t>
            </w:r>
            <w:r w:rsidR="00676D9E" w:rsidRPr="00CF7765">
              <w:rPr>
                <w:rFonts w:hint="eastAsia"/>
              </w:rPr>
              <w:t>～</w:t>
            </w:r>
            <w:r w:rsidR="00676D9E" w:rsidRPr="00CF7765">
              <w:t>N</w:t>
            </w:r>
            <w:r w:rsidRPr="00CF7765">
              <w:rPr>
                <w:rFonts w:hint="eastAsia"/>
              </w:rPr>
              <w:t>）</w:t>
            </w:r>
          </w:p>
        </w:tc>
        <w:tc>
          <w:tcPr>
            <w:tcW w:w="720" w:type="dxa"/>
          </w:tcPr>
          <w:p w:rsidR="00FD3712" w:rsidRPr="00CF7765" w:rsidRDefault="00FD3712">
            <w:pPr>
              <w:pStyle w:val="aa"/>
              <w:ind w:left="0"/>
              <w:jc w:val="center"/>
            </w:pPr>
            <w:r w:rsidRPr="00CF7765">
              <w:rPr>
                <w:rFonts w:hint="eastAsia"/>
              </w:rPr>
              <w:t>KO</w:t>
            </w:r>
          </w:p>
        </w:tc>
        <w:tc>
          <w:tcPr>
            <w:tcW w:w="1440" w:type="dxa"/>
          </w:tcPr>
          <w:p w:rsidR="00FD3712" w:rsidRPr="00CF7765" w:rsidRDefault="00FD3712">
            <w:pPr>
              <w:pStyle w:val="aa"/>
              <w:ind w:left="0"/>
            </w:pPr>
            <w:r w:rsidRPr="00CF7765">
              <w:rPr>
                <w:rFonts w:hint="eastAsia"/>
              </w:rPr>
              <w:t>"</w:t>
            </w:r>
            <w:r w:rsidRPr="00CF7765">
              <w:rPr>
                <w:rFonts w:hint="eastAsia"/>
              </w:rPr>
              <w:t>設定しない</w:t>
            </w:r>
            <w:r w:rsidRPr="00CF7765">
              <w:rPr>
                <w:rFonts w:hint="eastAsia"/>
              </w:rPr>
              <w:t>"</w:t>
            </w:r>
          </w:p>
        </w:tc>
        <w:tc>
          <w:tcPr>
            <w:tcW w:w="1440" w:type="dxa"/>
          </w:tcPr>
          <w:p w:rsidR="00FD3712" w:rsidRPr="00CF7765" w:rsidRDefault="00FD3712">
            <w:pPr>
              <w:pStyle w:val="aa"/>
              <w:ind w:left="0"/>
            </w:pPr>
            <w:r w:rsidRPr="00CF7765">
              <w:rPr>
                <w:rFonts w:hint="eastAsia"/>
              </w:rPr>
              <w:t>"</w:t>
            </w:r>
            <w:r w:rsidRPr="00CF7765">
              <w:rPr>
                <w:rFonts w:hint="eastAsia"/>
              </w:rPr>
              <w:t>カラー専用紙</w:t>
            </w:r>
            <w:r w:rsidRPr="00CF7765">
              <w:rPr>
                <w:rFonts w:hint="eastAsia"/>
              </w:rPr>
              <w:t>"</w:t>
            </w:r>
          </w:p>
          <w:p w:rsidR="00FD3712" w:rsidRPr="00CF7765" w:rsidRDefault="00FD3712">
            <w:pPr>
              <w:pStyle w:val="aa"/>
              <w:ind w:left="0"/>
            </w:pPr>
            <w:r w:rsidRPr="00CF7765">
              <w:rPr>
                <w:rFonts w:hint="eastAsia"/>
              </w:rPr>
              <w:t>"</w:t>
            </w:r>
            <w:r w:rsidRPr="00CF7765">
              <w:rPr>
                <w:rFonts w:hint="eastAsia"/>
              </w:rPr>
              <w:t>白黒専用紙</w:t>
            </w:r>
            <w:r w:rsidRPr="00CF7765">
              <w:rPr>
                <w:rFonts w:hint="eastAsia"/>
              </w:rPr>
              <w:t>"</w:t>
            </w:r>
          </w:p>
          <w:p w:rsidR="00FD3712" w:rsidRPr="00CF7765" w:rsidRDefault="00FD3712">
            <w:pPr>
              <w:pStyle w:val="aa"/>
              <w:ind w:left="0"/>
            </w:pPr>
            <w:r w:rsidRPr="00CF7765">
              <w:rPr>
                <w:rFonts w:hint="eastAsia"/>
              </w:rPr>
              <w:t>"</w:t>
            </w:r>
            <w:r w:rsidRPr="00CF7765">
              <w:rPr>
                <w:rFonts w:hint="eastAsia"/>
              </w:rPr>
              <w:t>設定しない</w:t>
            </w:r>
            <w:r w:rsidRPr="00CF7765">
              <w:rPr>
                <w:rFonts w:hint="eastAsia"/>
              </w:rPr>
              <w:t>"</w:t>
            </w:r>
          </w:p>
        </w:tc>
        <w:tc>
          <w:tcPr>
            <w:tcW w:w="2428" w:type="dxa"/>
          </w:tcPr>
          <w:p w:rsidR="00FD3712" w:rsidRPr="00CF7765" w:rsidRDefault="00FD3712">
            <w:pPr>
              <w:pStyle w:val="aa"/>
              <w:ind w:left="0"/>
            </w:pPr>
          </w:p>
        </w:tc>
      </w:tr>
      <w:tr w:rsidR="00FD3712" w:rsidRPr="00CF7765" w:rsidTr="002030FE">
        <w:trPr>
          <w:jc w:val="right"/>
        </w:trPr>
        <w:tc>
          <w:tcPr>
            <w:tcW w:w="2841" w:type="dxa"/>
          </w:tcPr>
          <w:p w:rsidR="00FD3712" w:rsidRPr="00CF7765" w:rsidRDefault="00FD3712" w:rsidP="00EF6CC7">
            <w:pPr>
              <w:pStyle w:val="aa"/>
              <w:ind w:left="0"/>
            </w:pPr>
            <w:r w:rsidRPr="00CF7765">
              <w:rPr>
                <w:rFonts w:hint="eastAsia"/>
              </w:rPr>
              <w:t>用紙トレイの用紙属性（</w:t>
            </w:r>
            <w:r w:rsidR="00676D9E" w:rsidRPr="00CF7765">
              <w:t>SMH</w:t>
            </w:r>
            <w:r w:rsidRPr="00CF7765">
              <w:rPr>
                <w:rFonts w:hint="eastAsia"/>
              </w:rPr>
              <w:t>）</w:t>
            </w:r>
          </w:p>
        </w:tc>
        <w:tc>
          <w:tcPr>
            <w:tcW w:w="720" w:type="dxa"/>
          </w:tcPr>
          <w:p w:rsidR="00FD3712" w:rsidRPr="00CF7765" w:rsidRDefault="00FD3712">
            <w:pPr>
              <w:pStyle w:val="aa"/>
              <w:ind w:left="0"/>
              <w:jc w:val="center"/>
            </w:pPr>
            <w:r w:rsidRPr="00CF7765">
              <w:rPr>
                <w:rFonts w:hint="eastAsia"/>
              </w:rPr>
              <w:t>KO</w:t>
            </w:r>
          </w:p>
        </w:tc>
        <w:tc>
          <w:tcPr>
            <w:tcW w:w="1440" w:type="dxa"/>
          </w:tcPr>
          <w:p w:rsidR="00FD3712" w:rsidRPr="00CF7765" w:rsidRDefault="00FD3712">
            <w:pPr>
              <w:pStyle w:val="aa"/>
              <w:ind w:left="0"/>
            </w:pPr>
            <w:r w:rsidRPr="00CF7765">
              <w:rPr>
                <w:rFonts w:hint="eastAsia"/>
              </w:rPr>
              <w:t>"</w:t>
            </w:r>
            <w:r w:rsidRPr="00CF7765">
              <w:rPr>
                <w:rFonts w:hint="eastAsia"/>
              </w:rPr>
              <w:t>設定しない</w:t>
            </w:r>
            <w:r w:rsidRPr="00CF7765">
              <w:rPr>
                <w:rFonts w:hint="eastAsia"/>
              </w:rPr>
              <w:t>"</w:t>
            </w:r>
          </w:p>
        </w:tc>
        <w:tc>
          <w:tcPr>
            <w:tcW w:w="1440" w:type="dxa"/>
          </w:tcPr>
          <w:p w:rsidR="00FD3712" w:rsidRPr="00CF7765" w:rsidRDefault="00FD3712">
            <w:pPr>
              <w:pStyle w:val="aa"/>
              <w:ind w:left="0"/>
            </w:pPr>
            <w:r w:rsidRPr="00CF7765">
              <w:rPr>
                <w:rFonts w:hint="eastAsia"/>
              </w:rPr>
              <w:t>同上。</w:t>
            </w:r>
          </w:p>
        </w:tc>
        <w:tc>
          <w:tcPr>
            <w:tcW w:w="2428" w:type="dxa"/>
          </w:tcPr>
          <w:p w:rsidR="00FD3712" w:rsidRPr="00CF7765" w:rsidRDefault="00FD3712">
            <w:pPr>
              <w:pStyle w:val="aa"/>
              <w:ind w:left="0"/>
            </w:pP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76"/>
        </w:numPr>
        <w:tabs>
          <w:tab w:val="clear" w:pos="567"/>
          <w:tab w:val="clear" w:pos="851"/>
          <w:tab w:val="clear" w:pos="1418"/>
          <w:tab w:val="clear" w:pos="1701"/>
          <w:tab w:val="left" w:pos="1380"/>
        </w:tabs>
      </w:pPr>
      <w:r w:rsidRPr="00CF7765">
        <w:rPr>
          <w:rFonts w:hint="eastAsia"/>
        </w:rPr>
        <w:t>本システムデータは、モノクロ機、カラー機とわず用意するが、カラー機のみ設定</w:t>
      </w:r>
      <w:r w:rsidRPr="00CF7765">
        <w:rPr>
          <w:rFonts w:hint="eastAsia"/>
        </w:rPr>
        <w:t>(</w:t>
      </w:r>
      <w:r w:rsidRPr="00CF7765">
        <w:rPr>
          <w:rFonts w:hint="eastAsia"/>
        </w:rPr>
        <w:t>変更</w:t>
      </w:r>
      <w:r w:rsidRPr="00CF7765">
        <w:rPr>
          <w:rFonts w:hint="eastAsia"/>
        </w:rPr>
        <w:t>)</w:t>
      </w:r>
      <w:r w:rsidRPr="00CF7765">
        <w:rPr>
          <w:rFonts w:hint="eastAsia"/>
        </w:rPr>
        <w:t>可能とする。</w:t>
      </w:r>
      <w:r w:rsidRPr="00CF7765">
        <w:rPr>
          <w:rFonts w:hint="eastAsia"/>
        </w:rPr>
        <w:t>(</w:t>
      </w:r>
      <w:r w:rsidRPr="00CF7765">
        <w:rPr>
          <w:rFonts w:hint="eastAsia"/>
        </w:rPr>
        <w:t>モノクロ機では有益な設定でないため</w:t>
      </w:r>
      <w:r w:rsidRPr="00CF7765">
        <w:rPr>
          <w:rFonts w:hint="eastAsia"/>
        </w:rPr>
        <w:t>)</w:t>
      </w:r>
    </w:p>
    <w:p w:rsidR="00FD3712" w:rsidRPr="00CF7765" w:rsidRDefault="00FD3712" w:rsidP="00885A91">
      <w:pPr>
        <w:pStyle w:val="aa"/>
        <w:numPr>
          <w:ilvl w:val="0"/>
          <w:numId w:val="76"/>
        </w:numPr>
        <w:tabs>
          <w:tab w:val="clear" w:pos="567"/>
          <w:tab w:val="clear" w:pos="851"/>
          <w:tab w:val="clear" w:pos="1418"/>
          <w:tab w:val="clear" w:pos="1701"/>
          <w:tab w:val="left" w:pos="1380"/>
        </w:tabs>
      </w:pPr>
      <w:r w:rsidRPr="00CF7765">
        <w:rPr>
          <w:rFonts w:hint="eastAsia"/>
        </w:rPr>
        <w:t>用紙種類の設定がプロフェッショナル仕様の場合は、本機能は使用しない。</w:t>
      </w:r>
      <w:r w:rsidRPr="00CF7765">
        <w:rPr>
          <w:rFonts w:hint="eastAsia"/>
        </w:rPr>
        <w:t>(</w:t>
      </w:r>
      <w:r w:rsidRPr="00CF7765">
        <w:rPr>
          <w:rFonts w:hint="eastAsia"/>
        </w:rPr>
        <w:t>設定できない</w:t>
      </w:r>
      <w:r w:rsidRPr="00CF7765">
        <w:rPr>
          <w:rFonts w:hint="eastAsia"/>
        </w:rPr>
        <w:t>)</w:t>
      </w:r>
    </w:p>
    <w:p w:rsidR="00FD3712" w:rsidRPr="00CF7765" w:rsidRDefault="00FD3712">
      <w:pPr>
        <w:pStyle w:val="aa"/>
      </w:pPr>
    </w:p>
    <w:p w:rsidR="00FD3712" w:rsidRPr="00CF7765" w:rsidRDefault="00FD3712">
      <w:pPr>
        <w:pStyle w:val="3"/>
        <w:pageBreakBefore/>
      </w:pPr>
      <w:bookmarkStart w:id="173" w:name="_Ref9323731"/>
      <w:bookmarkStart w:id="174" w:name="_Ref9323739"/>
      <w:bookmarkStart w:id="175" w:name="_Ref29707638"/>
      <w:bookmarkStart w:id="176" w:name="_Ref29707642"/>
      <w:bookmarkStart w:id="177" w:name="_Ref29710134"/>
      <w:bookmarkStart w:id="178" w:name="_Ref29710137"/>
      <w:bookmarkStart w:id="179" w:name="_Toc21605483"/>
      <w:r w:rsidRPr="00CF7765">
        <w:rPr>
          <w:rFonts w:hint="eastAsia"/>
        </w:rPr>
        <w:lastRenderedPageBreak/>
        <w:t>用紙種類の優先順位</w:t>
      </w:r>
      <w:bookmarkEnd w:id="173"/>
      <w:bookmarkEnd w:id="174"/>
      <w:bookmarkEnd w:id="175"/>
      <w:bookmarkEnd w:id="176"/>
      <w:bookmarkEnd w:id="177"/>
      <w:bookmarkEnd w:id="178"/>
      <w:bookmarkEnd w:id="179"/>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用紙種類の優先順位を参照して用紙トレイを選択する。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10"/>
        </w:numPr>
        <w:tabs>
          <w:tab w:val="clear" w:pos="567"/>
          <w:tab w:val="clear" w:pos="851"/>
          <w:tab w:val="clear" w:pos="1418"/>
          <w:tab w:val="clear" w:pos="1701"/>
          <w:tab w:val="left" w:pos="1380"/>
        </w:tabs>
      </w:pPr>
      <w:r w:rsidRPr="00CF7765">
        <w:rPr>
          <w:rFonts w:hint="eastAsia"/>
        </w:rPr>
        <w:t>APS/ATS</w:t>
      </w:r>
      <w:r w:rsidRPr="00CF7765">
        <w:rPr>
          <w:rFonts w:hint="eastAsia"/>
        </w:rPr>
        <w:t>において用紙トレイを選択する時、出力サイズによる選択条件が同一なトレイが複数ある場合は、用紙種類の優先順位の設定に従って用紙トレイを決定する。</w:t>
      </w:r>
    </w:p>
    <w:p w:rsidR="00FD3712" w:rsidRPr="00CF7765" w:rsidRDefault="00FD3712">
      <w:pPr>
        <w:pStyle w:val="aa"/>
        <w:numPr>
          <w:ilvl w:val="0"/>
          <w:numId w:val="10"/>
        </w:numPr>
        <w:tabs>
          <w:tab w:val="clear" w:pos="567"/>
          <w:tab w:val="clear" w:pos="851"/>
          <w:tab w:val="clear" w:pos="1418"/>
          <w:tab w:val="clear" w:pos="1701"/>
          <w:tab w:val="left" w:pos="1380"/>
        </w:tabs>
      </w:pPr>
      <w:r w:rsidRPr="00CF7765">
        <w:rPr>
          <w:rFonts w:hint="eastAsia"/>
        </w:rPr>
        <w:t>用紙種類の優先順位はシステムデータ「用紙種類の優先順位」により設定でき、用紙種類毎に</w:t>
      </w:r>
      <w:r w:rsidRPr="00CF7765">
        <w:rPr>
          <w:rFonts w:hint="eastAsia"/>
        </w:rPr>
        <w:t>"1"</w:t>
      </w:r>
      <w:r w:rsidRPr="00CF7765">
        <w:rPr>
          <w:rFonts w:hint="eastAsia"/>
        </w:rPr>
        <w:t>、</w:t>
      </w:r>
      <w:r w:rsidRPr="00CF7765">
        <w:rPr>
          <w:rFonts w:hint="eastAsia"/>
        </w:rPr>
        <w:t>"2"</w:t>
      </w:r>
      <w:r w:rsidRPr="00CF7765">
        <w:rPr>
          <w:rFonts w:hint="eastAsia"/>
        </w:rPr>
        <w:t>、</w:t>
      </w:r>
      <w:r w:rsidRPr="00CF7765">
        <w:rPr>
          <w:rFonts w:hint="eastAsia"/>
        </w:rPr>
        <w:t>"3"</w:t>
      </w:r>
      <w:r w:rsidRPr="00CF7765">
        <w:rPr>
          <w:rFonts w:hint="eastAsia"/>
        </w:rPr>
        <w:t>、…、</w:t>
      </w:r>
      <w:r w:rsidRPr="00CF7765">
        <w:rPr>
          <w:rFonts w:hint="eastAsia"/>
        </w:rPr>
        <w:t>"n"</w:t>
      </w:r>
      <w:r w:rsidRPr="00CF7765">
        <w:rPr>
          <w:rFonts w:hint="eastAsia"/>
        </w:rPr>
        <w:t>、</w:t>
      </w:r>
      <w:r w:rsidRPr="00CF7765">
        <w:rPr>
          <w:rFonts w:hint="eastAsia"/>
        </w:rPr>
        <w:t>"X"</w:t>
      </w:r>
      <w:r w:rsidRPr="00CF7765">
        <w:rPr>
          <w:rFonts w:hint="eastAsia"/>
        </w:rPr>
        <w:t>のいずれかが設定できる。異なる用紙に対して同一の優先順位を設定することも可能である。</w:t>
      </w:r>
      <w:r w:rsidRPr="00CF7765">
        <w:rPr>
          <w:rFonts w:hint="eastAsia"/>
        </w:rPr>
        <w:br/>
      </w:r>
      <w:r w:rsidRPr="00CF7765">
        <w:rPr>
          <w:rFonts w:hint="eastAsia"/>
        </w:rPr>
        <w:t>優先順位は数字のとおりであり、</w:t>
      </w:r>
      <w:r w:rsidRPr="00CF7765">
        <w:rPr>
          <w:rFonts w:hint="eastAsia"/>
        </w:rPr>
        <w:t>"1"</w:t>
      </w:r>
      <w:r w:rsidRPr="00CF7765">
        <w:rPr>
          <w:rFonts w:hint="eastAsia"/>
        </w:rPr>
        <w:t>が最優先となる。</w:t>
      </w:r>
      <w:r w:rsidRPr="00CF7765">
        <w:rPr>
          <w:rFonts w:hint="eastAsia"/>
        </w:rPr>
        <w:br/>
        <w:t>"X"</w:t>
      </w:r>
      <w:r w:rsidRPr="00CF7765">
        <w:rPr>
          <w:rFonts w:hint="eastAsia"/>
        </w:rPr>
        <w:t>は優先順位による</w:t>
      </w:r>
      <w:r w:rsidRPr="00CF7765">
        <w:rPr>
          <w:rFonts w:hint="eastAsia"/>
        </w:rPr>
        <w:t>APS/ATS</w:t>
      </w:r>
      <w:r w:rsidRPr="00CF7765">
        <w:rPr>
          <w:rFonts w:hint="eastAsia"/>
        </w:rPr>
        <w:t>対象外を意味する。</w:t>
      </w:r>
      <w:r w:rsidRPr="00CF7765">
        <w:rPr>
          <w:rFonts w:hint="eastAsia"/>
        </w:rPr>
        <w:br/>
      </w:r>
      <w:r w:rsidRPr="00CF7765">
        <w:rPr>
          <w:rFonts w:hint="eastAsia"/>
        </w:rPr>
        <w:t>また、下記に記述しない用紙種類はすべて</w:t>
      </w:r>
      <w:r w:rsidRPr="00CF7765">
        <w:rPr>
          <w:rFonts w:hint="eastAsia"/>
        </w:rPr>
        <w:t>APS/ATS</w:t>
      </w:r>
      <w:r w:rsidRPr="00CF7765">
        <w:rPr>
          <w:rFonts w:hint="eastAsia"/>
        </w:rPr>
        <w:t>対象外であり、対象とするように変更することはできない。</w:t>
      </w:r>
      <w:r w:rsidRPr="00CF7765">
        <w:rPr>
          <w:rFonts w:hint="eastAsia"/>
        </w:rPr>
        <w:t xml:space="preserve"> </w:t>
      </w:r>
    </w:p>
    <w:p w:rsidR="00FD3712" w:rsidRPr="00CF7765" w:rsidRDefault="00FD3712">
      <w:pPr>
        <w:pStyle w:val="aa"/>
        <w:tabs>
          <w:tab w:val="clear" w:pos="567"/>
          <w:tab w:val="left" w:pos="1140"/>
        </w:tabs>
        <w:ind w:left="1140"/>
      </w:pPr>
      <w:r w:rsidRPr="00CF7765">
        <w:rPr>
          <w:rFonts w:hint="eastAsia"/>
        </w:rPr>
        <w:t>例えば、</w:t>
      </w:r>
    </w:p>
    <w:p w:rsidR="00FD3712" w:rsidRPr="00CF7765" w:rsidRDefault="00FD3712">
      <w:pPr>
        <w:pStyle w:val="aa"/>
        <w:tabs>
          <w:tab w:val="clear" w:pos="567"/>
          <w:tab w:val="left" w:pos="1140"/>
        </w:tabs>
        <w:ind w:left="1140"/>
      </w:pPr>
      <w:r w:rsidRPr="00CF7765">
        <w:rPr>
          <w:rFonts w:hint="eastAsia"/>
        </w:rPr>
        <w:tab/>
        <w:t>Tray1</w:t>
      </w:r>
      <w:r w:rsidRPr="00CF7765">
        <w:rPr>
          <w:rFonts w:hint="eastAsia"/>
        </w:rPr>
        <w:t>の用紙種類＝</w:t>
      </w:r>
      <w:r w:rsidRPr="00CF7765">
        <w:rPr>
          <w:rFonts w:hint="eastAsia"/>
        </w:rPr>
        <w:t>"</w:t>
      </w:r>
      <w:r w:rsidRPr="00CF7765">
        <w:rPr>
          <w:rFonts w:hint="eastAsia"/>
        </w:rPr>
        <w:t>上質紙</w:t>
      </w:r>
      <w:r w:rsidRPr="00CF7765">
        <w:rPr>
          <w:rFonts w:hint="eastAsia"/>
        </w:rPr>
        <w:t>"</w:t>
      </w:r>
    </w:p>
    <w:p w:rsidR="00FD3712" w:rsidRPr="00CF7765" w:rsidRDefault="00FD3712">
      <w:pPr>
        <w:pStyle w:val="aa"/>
        <w:tabs>
          <w:tab w:val="clear" w:pos="567"/>
          <w:tab w:val="left" w:pos="1140"/>
        </w:tabs>
        <w:ind w:left="1140"/>
      </w:pPr>
      <w:r w:rsidRPr="00CF7765">
        <w:rPr>
          <w:rFonts w:hint="eastAsia"/>
        </w:rPr>
        <w:tab/>
        <w:t>Tray2</w:t>
      </w:r>
      <w:r w:rsidRPr="00CF7765">
        <w:rPr>
          <w:rFonts w:hint="eastAsia"/>
        </w:rPr>
        <w:t>の用紙種類＝</w:t>
      </w:r>
      <w:r w:rsidRPr="00CF7765">
        <w:rPr>
          <w:rFonts w:hint="eastAsia"/>
        </w:rPr>
        <w:t>"</w:t>
      </w:r>
      <w:r w:rsidRPr="00CF7765">
        <w:rPr>
          <w:rFonts w:hint="eastAsia"/>
        </w:rPr>
        <w:t>普通紙</w:t>
      </w:r>
      <w:r w:rsidRPr="00CF7765">
        <w:rPr>
          <w:rFonts w:hint="eastAsia"/>
        </w:rPr>
        <w:t>"</w:t>
      </w:r>
    </w:p>
    <w:p w:rsidR="00FD3712" w:rsidRPr="00CF7765" w:rsidRDefault="00FD3712">
      <w:pPr>
        <w:pStyle w:val="aa"/>
        <w:tabs>
          <w:tab w:val="clear" w:pos="567"/>
          <w:tab w:val="left" w:pos="1140"/>
        </w:tabs>
        <w:ind w:left="1140"/>
      </w:pPr>
      <w:r w:rsidRPr="00CF7765">
        <w:rPr>
          <w:rFonts w:hint="eastAsia"/>
        </w:rPr>
        <w:tab/>
        <w:t>Tray3</w:t>
      </w:r>
      <w:r w:rsidRPr="00CF7765">
        <w:rPr>
          <w:rFonts w:hint="eastAsia"/>
        </w:rPr>
        <w:t>の用紙種類＝</w:t>
      </w:r>
      <w:r w:rsidRPr="00CF7765">
        <w:rPr>
          <w:rFonts w:hint="eastAsia"/>
        </w:rPr>
        <w:t>"</w:t>
      </w:r>
      <w:r w:rsidRPr="00CF7765">
        <w:rPr>
          <w:rFonts w:hint="eastAsia"/>
        </w:rPr>
        <w:t>再生紙</w:t>
      </w:r>
      <w:r w:rsidRPr="00CF7765">
        <w:rPr>
          <w:rFonts w:hint="eastAsia"/>
        </w:rPr>
        <w:t>"</w:t>
      </w:r>
      <w:r w:rsidRPr="00CF7765">
        <w:rPr>
          <w:rFonts w:hint="eastAsia"/>
        </w:rPr>
        <w:t>であり、</w:t>
      </w:r>
    </w:p>
    <w:p w:rsidR="00FD3712" w:rsidRPr="00CF7765" w:rsidRDefault="00FD3712">
      <w:pPr>
        <w:pStyle w:val="aa"/>
        <w:tabs>
          <w:tab w:val="clear" w:pos="567"/>
          <w:tab w:val="left" w:pos="1140"/>
        </w:tabs>
        <w:ind w:left="1140"/>
      </w:pPr>
      <w:r w:rsidRPr="00CF7765">
        <w:rPr>
          <w:rFonts w:hint="eastAsia"/>
        </w:rPr>
        <w:tab/>
        <w:t>Tray1</w:t>
      </w:r>
      <w:r w:rsidRPr="00CF7765">
        <w:rPr>
          <w:rFonts w:hint="eastAsia"/>
        </w:rPr>
        <w:t>、</w:t>
      </w:r>
      <w:r w:rsidRPr="00CF7765">
        <w:rPr>
          <w:rFonts w:hint="eastAsia"/>
        </w:rPr>
        <w:t>2</w:t>
      </w:r>
      <w:r w:rsidRPr="00CF7765">
        <w:rPr>
          <w:rFonts w:hint="eastAsia"/>
        </w:rPr>
        <w:t>、</w:t>
      </w:r>
      <w:r w:rsidRPr="00CF7765">
        <w:rPr>
          <w:rFonts w:hint="eastAsia"/>
        </w:rPr>
        <w:t>3</w:t>
      </w:r>
      <w:r w:rsidRPr="00CF7765">
        <w:rPr>
          <w:rFonts w:hint="eastAsia"/>
        </w:rPr>
        <w:t>ともに同一サイズ、同一方向の用紙がセットされていて、</w:t>
      </w:r>
    </w:p>
    <w:p w:rsidR="00FD3712" w:rsidRPr="00CF7765" w:rsidRDefault="00FD3712">
      <w:pPr>
        <w:pStyle w:val="aa"/>
        <w:tabs>
          <w:tab w:val="clear" w:pos="567"/>
          <w:tab w:val="left" w:pos="1140"/>
        </w:tabs>
        <w:ind w:left="1140"/>
      </w:pPr>
      <w:r w:rsidRPr="00CF7765">
        <w:rPr>
          <w:rFonts w:hint="eastAsia"/>
        </w:rPr>
        <w:tab/>
      </w:r>
      <w:r w:rsidRPr="00CF7765">
        <w:rPr>
          <w:rFonts w:hint="eastAsia"/>
        </w:rPr>
        <w:t>用紙種類の優先順位がシステムデータ「用紙種類の優先順位」のデフォルト値であった場合、</w:t>
      </w:r>
    </w:p>
    <w:p w:rsidR="00FD3712" w:rsidRPr="00CF7765" w:rsidRDefault="00FD3712">
      <w:pPr>
        <w:pStyle w:val="aa"/>
        <w:tabs>
          <w:tab w:val="clear" w:pos="567"/>
          <w:tab w:val="left" w:pos="1140"/>
        </w:tabs>
        <w:ind w:left="1140"/>
      </w:pPr>
      <w:r w:rsidRPr="00CF7765">
        <w:rPr>
          <w:rFonts w:hint="eastAsia"/>
        </w:rPr>
        <w:t>「</w:t>
      </w:r>
      <w:r w:rsidRPr="00CF7765">
        <w:rPr>
          <w:rFonts w:hint="eastAsia"/>
        </w:rPr>
        <w:t>Tray2</w:t>
      </w:r>
      <w:r w:rsidRPr="00CF7765">
        <w:rPr>
          <w:rFonts w:hint="eastAsia"/>
        </w:rPr>
        <w:t>→</w:t>
      </w:r>
      <w:r w:rsidRPr="00CF7765">
        <w:rPr>
          <w:rFonts w:hint="eastAsia"/>
        </w:rPr>
        <w:t xml:space="preserve"> Tray3</w:t>
      </w:r>
      <w:r w:rsidRPr="00CF7765">
        <w:rPr>
          <w:rFonts w:hint="eastAsia"/>
        </w:rPr>
        <w:t>→</w:t>
      </w:r>
      <w:r w:rsidRPr="00CF7765">
        <w:rPr>
          <w:rFonts w:hint="eastAsia"/>
        </w:rPr>
        <w:t xml:space="preserve"> Tray1</w:t>
      </w:r>
      <w:r w:rsidRPr="00CF7765">
        <w:rPr>
          <w:rFonts w:hint="eastAsia"/>
        </w:rPr>
        <w:t>」の順でトレイが選択される。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80"/>
        <w:gridCol w:w="600"/>
        <w:gridCol w:w="1200"/>
        <w:gridCol w:w="3388"/>
      </w:tblGrid>
      <w:tr w:rsidR="00FD3712" w:rsidRPr="00CF7765">
        <w:trPr>
          <w:tblHeader/>
          <w:jc w:val="right"/>
        </w:trPr>
        <w:tc>
          <w:tcPr>
            <w:tcW w:w="3480" w:type="dxa"/>
            <w:tcBorders>
              <w:bottom w:val="nil"/>
            </w:tcBorders>
            <w:shd w:val="clear" w:color="auto" w:fill="FFFF00"/>
          </w:tcPr>
          <w:p w:rsidR="00FD3712" w:rsidRPr="00CF7765" w:rsidRDefault="00FD3712">
            <w:pPr>
              <w:pStyle w:val="aa"/>
              <w:ind w:left="0"/>
            </w:pPr>
            <w:r w:rsidRPr="00CF7765">
              <w:rPr>
                <w:rFonts w:hint="eastAsia"/>
              </w:rPr>
              <w:t>項目</w:t>
            </w:r>
          </w:p>
        </w:tc>
        <w:tc>
          <w:tcPr>
            <w:tcW w:w="6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338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用紙種類の優先順位（上質紙）</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"3"</w:t>
            </w:r>
          </w:p>
        </w:tc>
        <w:tc>
          <w:tcPr>
            <w:tcW w:w="3388" w:type="dxa"/>
          </w:tcPr>
          <w:p w:rsidR="00FD3712" w:rsidRPr="00CF7765" w:rsidRDefault="00FD3712">
            <w:pPr>
              <w:pStyle w:val="aa"/>
              <w:ind w:left="0"/>
            </w:pPr>
            <w:r w:rsidRPr="00CF7765">
              <w:rPr>
                <w:rFonts w:hint="eastAsia"/>
              </w:rPr>
              <w:t>"1"</w:t>
            </w:r>
            <w:r w:rsidRPr="00CF7765">
              <w:rPr>
                <w:rFonts w:hint="eastAsia"/>
              </w:rPr>
              <w:t>、</w:t>
            </w:r>
            <w:r w:rsidRPr="00CF7765">
              <w:rPr>
                <w:rFonts w:hint="eastAsia"/>
              </w:rPr>
              <w:t>"2"</w:t>
            </w:r>
            <w:r w:rsidRPr="00CF7765">
              <w:rPr>
                <w:rFonts w:hint="eastAsia"/>
              </w:rPr>
              <w:t>、</w:t>
            </w:r>
            <w:r w:rsidRPr="00CF7765">
              <w:rPr>
                <w:rFonts w:hint="eastAsia"/>
              </w:rPr>
              <w:t>"3"</w:t>
            </w:r>
            <w:r w:rsidRPr="00CF7765">
              <w:rPr>
                <w:rFonts w:hint="eastAsia"/>
              </w:rPr>
              <w:t>、…、</w:t>
            </w:r>
            <w:r w:rsidRPr="00CF7765">
              <w:rPr>
                <w:rFonts w:hint="eastAsia"/>
              </w:rPr>
              <w:t>"n"</w:t>
            </w:r>
            <w:r w:rsidRPr="00CF7765">
              <w:rPr>
                <w:rFonts w:hint="eastAsia"/>
              </w:rPr>
              <w:t>、</w:t>
            </w:r>
            <w:r w:rsidRPr="00CF7765">
              <w:rPr>
                <w:rFonts w:hint="eastAsia"/>
              </w:rPr>
              <w:t>"X"</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用紙種類の優先順位（普通紙）</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"1"</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用紙種類の優先順位（再生紙）</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"2"</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rPr>
                <w:color w:val="C0C0C0"/>
              </w:rPr>
            </w:pPr>
            <w:r w:rsidRPr="00CF7765">
              <w:rPr>
                <w:rFonts w:hint="eastAsia"/>
              </w:rPr>
              <w:t>用紙種類の優先順位（裏紙）</w:t>
            </w:r>
          </w:p>
        </w:tc>
        <w:tc>
          <w:tcPr>
            <w:tcW w:w="600" w:type="dxa"/>
          </w:tcPr>
          <w:p w:rsidR="00FD3712" w:rsidRPr="00CF7765" w:rsidRDefault="00FD3712">
            <w:pPr>
              <w:pStyle w:val="aa"/>
              <w:ind w:left="0"/>
              <w:jc w:val="center"/>
              <w:rPr>
                <w:color w:val="C0C0C0"/>
              </w:rPr>
            </w:pPr>
            <w:r w:rsidRPr="00CF7765">
              <w:rPr>
                <w:rFonts w:hint="eastAsia"/>
              </w:rPr>
              <w:t>KO</w:t>
            </w:r>
          </w:p>
        </w:tc>
        <w:tc>
          <w:tcPr>
            <w:tcW w:w="1200" w:type="dxa"/>
          </w:tcPr>
          <w:p w:rsidR="00FD3712" w:rsidRPr="00CF7765" w:rsidRDefault="00FD3712">
            <w:pPr>
              <w:pStyle w:val="aa"/>
              <w:ind w:left="0"/>
              <w:rPr>
                <w:color w:val="C0C0C0"/>
              </w:rPr>
            </w:pPr>
            <w:r w:rsidRPr="00CF7765">
              <w:rPr>
                <w:rFonts w:hint="eastAsia"/>
              </w:rPr>
              <w:t>"X"</w:t>
            </w:r>
          </w:p>
        </w:tc>
        <w:tc>
          <w:tcPr>
            <w:tcW w:w="3388" w:type="dxa"/>
          </w:tcPr>
          <w:p w:rsidR="00FD3712" w:rsidRPr="00CF7765" w:rsidRDefault="00FD3712">
            <w:pPr>
              <w:pStyle w:val="aa"/>
              <w:ind w:left="0"/>
              <w:rPr>
                <w:color w:val="C0C0C0"/>
              </w:rPr>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用紙種類の優先順位（ユーザ定義用紙</w:t>
            </w:r>
            <w:r w:rsidRPr="00CF7765">
              <w:rPr>
                <w:rFonts w:hint="eastAsia"/>
              </w:rPr>
              <w:t>1</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用紙種類の優先順位（ユーザ定義用紙</w:t>
            </w:r>
            <w:r w:rsidRPr="00CF7765">
              <w:rPr>
                <w:rFonts w:hint="eastAsia"/>
              </w:rPr>
              <w:t>2</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用紙種類の優先順位（ユーザ定義用紙</w:t>
            </w:r>
            <w:r w:rsidRPr="00CF7765">
              <w:rPr>
                <w:rFonts w:hint="eastAsia"/>
              </w:rPr>
              <w:t>3</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用紙種類の優先順位（ユーザ定義用紙</w:t>
            </w:r>
            <w:r w:rsidRPr="00CF7765">
              <w:rPr>
                <w:rFonts w:hint="eastAsia"/>
              </w:rPr>
              <w:t>4</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用紙種類の優先順位（ユーザ定義用紙</w:t>
            </w:r>
            <w:r w:rsidRPr="00CF7765">
              <w:rPr>
                <w:rFonts w:hint="eastAsia"/>
              </w:rPr>
              <w:t>5</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用紙種類の優先順位（厚紙</w:t>
            </w:r>
            <w:r w:rsidRPr="00CF7765">
              <w:rPr>
                <w:rFonts w:hint="eastAsia"/>
              </w:rPr>
              <w:t>1 Finisher</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用紙種類の優先順位（厚紙</w:t>
            </w:r>
            <w:r w:rsidRPr="00CF7765">
              <w:rPr>
                <w:rFonts w:hint="eastAsia"/>
              </w:rPr>
              <w:t>1 Finisher (A)</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用紙種類の優先順位（厚紙</w:t>
            </w:r>
            <w:r w:rsidRPr="00CF7765">
              <w:rPr>
                <w:rFonts w:hint="eastAsia"/>
              </w:rPr>
              <w:t>1 Finisher (B)</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用紙種類の優先順位（厚紙</w:t>
            </w:r>
            <w:r w:rsidRPr="00CF7765">
              <w:rPr>
                <w:rFonts w:hint="eastAsia"/>
              </w:rPr>
              <w:t>1 Finisher (C)</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用紙種類の優先順位（厚紙</w:t>
            </w:r>
            <w:r w:rsidRPr="00CF7765">
              <w:rPr>
                <w:rFonts w:hint="eastAsia"/>
              </w:rPr>
              <w:t>1 Finisher (S)</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r w:rsidR="00FD3712" w:rsidRPr="00CF7765">
        <w:trPr>
          <w:jc w:val="right"/>
        </w:trPr>
        <w:tc>
          <w:tcPr>
            <w:tcW w:w="3480" w:type="dxa"/>
          </w:tcPr>
          <w:p w:rsidR="00FD3712" w:rsidRPr="00CF7765" w:rsidRDefault="00FD3712">
            <w:pPr>
              <w:pStyle w:val="aa"/>
              <w:ind w:left="0"/>
            </w:pPr>
            <w:r w:rsidRPr="00CF7765">
              <w:rPr>
                <w:rFonts w:hint="eastAsia"/>
              </w:rPr>
              <w:t>用紙種類の優先順位（コート紙</w:t>
            </w:r>
            <w:r w:rsidRPr="00CF7765">
              <w:rPr>
                <w:rFonts w:hint="eastAsia"/>
              </w:rPr>
              <w:t>1 Finisher</w:t>
            </w:r>
            <w:r w:rsidRPr="00CF7765">
              <w:rPr>
                <w:rFonts w:hint="eastAsia"/>
              </w:rPr>
              <w:t>）</w:t>
            </w:r>
          </w:p>
        </w:tc>
        <w:tc>
          <w:tcPr>
            <w:tcW w:w="60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FD3712">
            <w:pPr>
              <w:pStyle w:val="aa"/>
              <w:ind w:left="0"/>
            </w:pPr>
            <w:r w:rsidRPr="00CF7765">
              <w:rPr>
                <w:rFonts w:hint="eastAsia"/>
              </w:rPr>
              <w:t>"X"</w:t>
            </w:r>
          </w:p>
        </w:tc>
        <w:tc>
          <w:tcPr>
            <w:tcW w:w="3388" w:type="dxa"/>
          </w:tcPr>
          <w:p w:rsidR="00FD3712" w:rsidRPr="00CF7765" w:rsidRDefault="00FD3712">
            <w:pPr>
              <w:pStyle w:val="aa"/>
              <w:ind w:left="0"/>
            </w:pPr>
            <w:r w:rsidRPr="00CF7765">
              <w:rPr>
                <w:rFonts w:hint="eastAsia"/>
              </w:rPr>
              <w:t>同上</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84"/>
        </w:numPr>
        <w:tabs>
          <w:tab w:val="clear" w:pos="567"/>
          <w:tab w:val="clear" w:pos="851"/>
          <w:tab w:val="clear" w:pos="1418"/>
          <w:tab w:val="clear" w:pos="1701"/>
          <w:tab w:val="left" w:pos="1380"/>
        </w:tabs>
      </w:pPr>
      <w:r w:rsidRPr="00CF7765">
        <w:rPr>
          <w:rFonts w:hint="eastAsia"/>
        </w:rPr>
        <w:t>裏紙が設定された用紙トレイは片面印刷でのみ有功となる。両面印刷指定時には使用することができない。</w:t>
      </w:r>
      <w:r w:rsidRPr="00CF7765">
        <w:rPr>
          <w:rFonts w:hint="eastAsia"/>
        </w:rPr>
        <w:t>APS/ATS</w:t>
      </w:r>
      <w:r w:rsidRPr="00CF7765">
        <w:rPr>
          <w:rFonts w:hint="eastAsia"/>
        </w:rPr>
        <w:t>の対象ともならない。</w:t>
      </w:r>
    </w:p>
    <w:p w:rsidR="00FD3712" w:rsidRPr="00CF7765" w:rsidRDefault="00FD3712" w:rsidP="00885A91">
      <w:pPr>
        <w:pStyle w:val="aa"/>
        <w:numPr>
          <w:ilvl w:val="0"/>
          <w:numId w:val="84"/>
        </w:numPr>
        <w:tabs>
          <w:tab w:val="clear" w:pos="567"/>
          <w:tab w:val="clear" w:pos="851"/>
          <w:tab w:val="clear" w:pos="1418"/>
          <w:tab w:val="clear" w:pos="1701"/>
          <w:tab w:val="left" w:pos="1380"/>
        </w:tabs>
      </w:pPr>
      <w:r w:rsidRPr="00CF7765">
        <w:rPr>
          <w:rFonts w:hint="eastAsia"/>
        </w:rPr>
        <w:t>各プロダクトで、サポートされない用紙種類の優先順位の設定は無意味であるので、</w:t>
      </w:r>
      <w:r w:rsidRPr="00CF7765">
        <w:rPr>
          <w:rFonts w:hint="eastAsia"/>
        </w:rPr>
        <w:t>"X"</w:t>
      </w:r>
      <w:r w:rsidRPr="00CF7765">
        <w:rPr>
          <w:rFonts w:hint="eastAsia"/>
        </w:rPr>
        <w:t>がデフォルト値として設定され、変更することはできない。</w:t>
      </w:r>
    </w:p>
    <w:p w:rsidR="00FD3712" w:rsidRPr="00CF7765" w:rsidRDefault="00FD3712" w:rsidP="00885A91">
      <w:pPr>
        <w:pStyle w:val="aa"/>
        <w:numPr>
          <w:ilvl w:val="0"/>
          <w:numId w:val="84"/>
        </w:numPr>
        <w:tabs>
          <w:tab w:val="clear" w:pos="567"/>
          <w:tab w:val="clear" w:pos="851"/>
          <w:tab w:val="clear" w:pos="1418"/>
          <w:tab w:val="clear" w:pos="1701"/>
          <w:tab w:val="left" w:pos="1380"/>
        </w:tabs>
      </w:pPr>
      <w:r w:rsidRPr="00CF7765">
        <w:rPr>
          <w:rFonts w:hint="eastAsia"/>
        </w:rPr>
        <w:t>用紙種類の設定がプロフェッショナル仕様の場合は、用紙種類の優先順位のシステムデータは用意されない。</w:t>
      </w:r>
    </w:p>
    <w:p w:rsidR="00FD3712" w:rsidRPr="00CF7765" w:rsidRDefault="00FD3712">
      <w:pPr>
        <w:pStyle w:val="aa"/>
        <w:tabs>
          <w:tab w:val="clear" w:pos="567"/>
          <w:tab w:val="clear" w:pos="851"/>
          <w:tab w:val="clear" w:pos="1418"/>
          <w:tab w:val="clear" w:pos="1701"/>
          <w:tab w:val="left" w:pos="1380"/>
        </w:tabs>
        <w:ind w:left="840"/>
      </w:pPr>
      <w:bookmarkStart w:id="180" w:name="_Hlt29789990"/>
      <w:bookmarkStart w:id="181" w:name="_Ref9323851"/>
      <w:bookmarkStart w:id="182" w:name="_Ref9323856"/>
      <w:bookmarkEnd w:id="180"/>
    </w:p>
    <w:p w:rsidR="00EB5C36" w:rsidRPr="00CF7765" w:rsidRDefault="00EB5C36" w:rsidP="00EB5C36">
      <w:pPr>
        <w:pStyle w:val="3"/>
        <w:pageBreakBefore/>
      </w:pPr>
      <w:bookmarkStart w:id="183" w:name="_Toc21605484"/>
      <w:r w:rsidRPr="00CF7765">
        <w:rPr>
          <w:rFonts w:hint="eastAsia"/>
        </w:rPr>
        <w:lastRenderedPageBreak/>
        <w:t>通常トレイの特定用紙専用化設定</w:t>
      </w:r>
      <w:r w:rsidRPr="00CF7765">
        <w:rPr>
          <w:rFonts w:hint="eastAsia"/>
        </w:rPr>
        <w:t>(DedicatedTray</w:t>
      </w:r>
      <w:r w:rsidRPr="00CF7765">
        <w:rPr>
          <w:rFonts w:hint="eastAsia"/>
        </w:rPr>
        <w:t>設定</w:t>
      </w:r>
      <w:r w:rsidRPr="00CF7765">
        <w:rPr>
          <w:rFonts w:hint="eastAsia"/>
        </w:rPr>
        <w:t>)</w:t>
      </w:r>
      <w:bookmarkEnd w:id="183"/>
    </w:p>
    <w:p w:rsidR="00EB5C36" w:rsidRPr="00CF7765" w:rsidRDefault="00EB5C36" w:rsidP="00EB5C36">
      <w:pPr>
        <w:pStyle w:val="aa"/>
      </w:pPr>
      <w:r w:rsidRPr="00CF7765">
        <w:rPr>
          <w:rFonts w:hint="eastAsia"/>
        </w:rPr>
        <w:t>＜目的＞</w:t>
      </w:r>
    </w:p>
    <w:p w:rsidR="00EB5C36" w:rsidRPr="00CF7765" w:rsidRDefault="00EB5C36" w:rsidP="00EB5C36">
      <w:pPr>
        <w:pStyle w:val="aa"/>
        <w:tabs>
          <w:tab w:val="clear" w:pos="567"/>
          <w:tab w:val="clear" w:pos="851"/>
          <w:tab w:val="left" w:pos="840"/>
        </w:tabs>
        <w:ind w:left="840"/>
      </w:pPr>
      <w:r w:rsidRPr="00CF7765">
        <w:rPr>
          <w:rFonts w:hint="eastAsia"/>
        </w:rPr>
        <w:t>通常トレイを特定用紙の専用トレイに設定する。</w:t>
      </w:r>
    </w:p>
    <w:p w:rsidR="00EB5C36" w:rsidRPr="00CF7765" w:rsidRDefault="00EB5C36" w:rsidP="00EB5C36">
      <w:pPr>
        <w:pStyle w:val="aa"/>
      </w:pPr>
    </w:p>
    <w:p w:rsidR="00EB5C36" w:rsidRPr="00CF7765" w:rsidRDefault="00EB5C36" w:rsidP="00EB5C36">
      <w:pPr>
        <w:pStyle w:val="aa"/>
      </w:pPr>
      <w:r w:rsidRPr="00CF7765">
        <w:rPr>
          <w:rFonts w:hint="eastAsia"/>
        </w:rPr>
        <w:t>＜動作</w:t>
      </w:r>
      <w:r w:rsidRPr="00CF7765">
        <w:t>/</w:t>
      </w:r>
      <w:r w:rsidRPr="00CF7765">
        <w:rPr>
          <w:rFonts w:hint="eastAsia"/>
        </w:rPr>
        <w:t>内容＞</w:t>
      </w:r>
    </w:p>
    <w:p w:rsidR="00EB5C36" w:rsidRPr="00CF7765" w:rsidRDefault="00EB5C36" w:rsidP="00EB5C36">
      <w:pPr>
        <w:pStyle w:val="aa"/>
        <w:numPr>
          <w:ilvl w:val="0"/>
          <w:numId w:val="125"/>
        </w:numPr>
      </w:pPr>
      <w:r w:rsidRPr="00CF7765">
        <w:rPr>
          <w:rFonts w:hint="eastAsia"/>
        </w:rPr>
        <w:t>各用紙トレイについて特定用紙専用トレイに設定することができる。特定用紙専用トレイに設定する場合は、用紙サイズ</w:t>
      </w:r>
      <w:r w:rsidRPr="00CF7765">
        <w:t>(</w:t>
      </w:r>
      <w:r w:rsidRPr="00CF7765">
        <w:rPr>
          <w:rFonts w:hint="eastAsia"/>
        </w:rPr>
        <w:t>定形外サイズ</w:t>
      </w:r>
      <w:r w:rsidRPr="00CF7765">
        <w:t>/</w:t>
      </w:r>
      <w:r w:rsidRPr="00CF7765">
        <w:rPr>
          <w:rFonts w:hint="eastAsia"/>
        </w:rPr>
        <w:t>定形サイズ</w:t>
      </w:r>
      <w:r w:rsidRPr="00CF7765">
        <w:t>)</w:t>
      </w:r>
      <w:r w:rsidRPr="00CF7765">
        <w:rPr>
          <w:rFonts w:hint="eastAsia"/>
        </w:rPr>
        <w:t>、用紙種類、用紙色を設定する必要がある。サイズ自動検知モードは選択できない。</w:t>
      </w:r>
    </w:p>
    <w:p w:rsidR="00EB5C36" w:rsidRPr="00CF7765" w:rsidRDefault="00EB5C36" w:rsidP="00EB5C36">
      <w:pPr>
        <w:pStyle w:val="aa"/>
        <w:ind w:left="840"/>
      </w:pPr>
    </w:p>
    <w:p w:rsidR="00EB5C36" w:rsidRPr="00CF7765" w:rsidRDefault="00EB5C36" w:rsidP="00EB5C36">
      <w:pPr>
        <w:pStyle w:val="aa"/>
        <w:numPr>
          <w:ilvl w:val="0"/>
          <w:numId w:val="125"/>
        </w:numPr>
      </w:pPr>
      <w:r w:rsidRPr="00CF7765">
        <w:rPr>
          <w:rFonts w:hint="eastAsia"/>
        </w:rPr>
        <w:t>特定用紙専用トレイは、</w:t>
      </w:r>
      <w:r w:rsidRPr="00CF7765">
        <w:t>KO</w:t>
      </w:r>
      <w:r w:rsidRPr="00CF7765">
        <w:rPr>
          <w:rFonts w:hint="eastAsia"/>
        </w:rPr>
        <w:t>での設定以外での用紙サイズ</w:t>
      </w:r>
      <w:r w:rsidRPr="00CF7765">
        <w:t>/</w:t>
      </w:r>
      <w:r w:rsidRPr="00CF7765">
        <w:rPr>
          <w:rFonts w:hint="eastAsia"/>
        </w:rPr>
        <w:t>紙質</w:t>
      </w:r>
      <w:r w:rsidRPr="00CF7765">
        <w:t>/</w:t>
      </w:r>
      <w:r w:rsidRPr="00CF7765">
        <w:rPr>
          <w:rFonts w:hint="eastAsia"/>
        </w:rPr>
        <w:t>用紙色の変更が禁止される。</w:t>
      </w:r>
    </w:p>
    <w:p w:rsidR="00EB5C36" w:rsidRPr="00CF7765" w:rsidRDefault="00EB5C36" w:rsidP="00EB5C36">
      <w:pPr>
        <w:pStyle w:val="aa"/>
        <w:ind w:left="0"/>
      </w:pPr>
    </w:p>
    <w:p w:rsidR="00EB5C36" w:rsidRPr="00CF7765" w:rsidRDefault="00EB5C36" w:rsidP="00EB5C36">
      <w:pPr>
        <w:pStyle w:val="aa"/>
        <w:numPr>
          <w:ilvl w:val="0"/>
          <w:numId w:val="125"/>
        </w:numPr>
      </w:pPr>
      <w:r w:rsidRPr="00CF7765">
        <w:rPr>
          <w:rFonts w:hint="eastAsia"/>
        </w:rPr>
        <w:t>特定用紙専用トレイの用紙サイズとして自動検知可能な定型サイズを設定した場合、用紙トレイで自動検知された用紙サイズと設定された用紙サイズが一致しない場合は、トレイの状態を「用紙サイズ不明」、用紙サイズを「不明」とする。</w:t>
      </w:r>
    </w:p>
    <w:p w:rsidR="00EB5C36" w:rsidRPr="00CF7765" w:rsidRDefault="00EB5C36" w:rsidP="00EB5C36">
      <w:pPr>
        <w:pStyle w:val="aa"/>
        <w:tabs>
          <w:tab w:val="clear" w:pos="567"/>
          <w:tab w:val="clear" w:pos="851"/>
          <w:tab w:val="clear" w:pos="1418"/>
          <w:tab w:val="clear" w:pos="1701"/>
          <w:tab w:val="left" w:pos="1380"/>
        </w:tabs>
        <w:ind w:left="840"/>
      </w:pPr>
    </w:p>
    <w:p w:rsidR="00EB5C36" w:rsidRPr="00CF7765" w:rsidRDefault="00EB5C36" w:rsidP="00EB5C36">
      <w:pPr>
        <w:pStyle w:val="aa"/>
        <w:numPr>
          <w:ilvl w:val="0"/>
          <w:numId w:val="125"/>
        </w:numPr>
        <w:tabs>
          <w:tab w:val="clear" w:pos="567"/>
          <w:tab w:val="clear" w:pos="851"/>
          <w:tab w:val="clear" w:pos="1418"/>
          <w:tab w:val="clear" w:pos="1701"/>
          <w:tab w:val="left" w:pos="1380"/>
        </w:tabs>
      </w:pPr>
      <w:r w:rsidRPr="00CF7765">
        <w:rPr>
          <w:rFonts w:hint="eastAsia"/>
        </w:rPr>
        <w:t>特定用紙専用トレイは、設定した用紙サイズ、用紙種類、用紙色に一致する用紙のみ給紙可能なトレイとして扱われる。</w:t>
      </w:r>
    </w:p>
    <w:p w:rsidR="00EB5C36" w:rsidRPr="00CF7765" w:rsidRDefault="00EB5C36" w:rsidP="00EB5C36">
      <w:pPr>
        <w:pStyle w:val="aa"/>
        <w:tabs>
          <w:tab w:val="clear" w:pos="567"/>
          <w:tab w:val="clear" w:pos="851"/>
          <w:tab w:val="clear" w:pos="1418"/>
          <w:tab w:val="clear" w:pos="1701"/>
          <w:tab w:val="left" w:pos="1380"/>
        </w:tabs>
        <w:ind w:left="0"/>
      </w:pPr>
    </w:p>
    <w:p w:rsidR="00EB5C36" w:rsidRPr="00CF7765" w:rsidRDefault="00EB5C36" w:rsidP="00EB5C36">
      <w:pPr>
        <w:pStyle w:val="aa"/>
      </w:pPr>
    </w:p>
    <w:p w:rsidR="00EB5C36" w:rsidRPr="00CF7765" w:rsidRDefault="00EB5C36" w:rsidP="00EB5C36">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851"/>
        <w:gridCol w:w="660"/>
        <w:gridCol w:w="1140"/>
        <w:gridCol w:w="2220"/>
        <w:gridCol w:w="1707"/>
      </w:tblGrid>
      <w:tr w:rsidR="00EB5C36" w:rsidRPr="00CF7765" w:rsidTr="002030FE">
        <w:trPr>
          <w:tblHeader/>
          <w:jc w:val="right"/>
        </w:trPr>
        <w:tc>
          <w:tcPr>
            <w:tcW w:w="3851" w:type="dxa"/>
            <w:tcBorders>
              <w:top w:val="single" w:sz="4" w:space="0" w:color="auto"/>
              <w:left w:val="single" w:sz="4" w:space="0" w:color="auto"/>
              <w:bottom w:val="nil"/>
              <w:right w:val="single" w:sz="4" w:space="0" w:color="auto"/>
            </w:tcBorders>
            <w:shd w:val="clear" w:color="auto" w:fill="FFFF00"/>
          </w:tcPr>
          <w:p w:rsidR="00EB5C36" w:rsidRPr="00CF7765" w:rsidRDefault="00EB5C36" w:rsidP="00287D17">
            <w:pPr>
              <w:pStyle w:val="aa"/>
              <w:ind w:left="0"/>
            </w:pPr>
            <w:r w:rsidRPr="00CF7765">
              <w:rPr>
                <w:rFonts w:hint="eastAsia"/>
              </w:rPr>
              <w:t>項目</w:t>
            </w:r>
          </w:p>
        </w:tc>
        <w:tc>
          <w:tcPr>
            <w:tcW w:w="660" w:type="dxa"/>
            <w:tcBorders>
              <w:top w:val="single" w:sz="4" w:space="0" w:color="auto"/>
              <w:left w:val="single" w:sz="4" w:space="0" w:color="auto"/>
              <w:bottom w:val="nil"/>
              <w:right w:val="single" w:sz="4" w:space="0" w:color="auto"/>
            </w:tcBorders>
            <w:shd w:val="clear" w:color="auto" w:fill="FFFF00"/>
          </w:tcPr>
          <w:p w:rsidR="00EB5C36" w:rsidRPr="00CF7765" w:rsidRDefault="00EB5C36" w:rsidP="00287D17">
            <w:pPr>
              <w:pStyle w:val="aa"/>
              <w:ind w:left="0"/>
              <w:jc w:val="center"/>
            </w:pPr>
            <w:r w:rsidRPr="00CF7765">
              <w:rPr>
                <w:rFonts w:hint="eastAsia"/>
              </w:rPr>
              <w:t>設定</w:t>
            </w:r>
          </w:p>
        </w:tc>
        <w:tc>
          <w:tcPr>
            <w:tcW w:w="1140" w:type="dxa"/>
            <w:tcBorders>
              <w:top w:val="single" w:sz="4" w:space="0" w:color="auto"/>
              <w:left w:val="single" w:sz="4" w:space="0" w:color="auto"/>
              <w:bottom w:val="nil"/>
              <w:right w:val="single" w:sz="4" w:space="0" w:color="auto"/>
            </w:tcBorders>
            <w:shd w:val="clear" w:color="auto" w:fill="FFFF00"/>
          </w:tcPr>
          <w:p w:rsidR="00EB5C36" w:rsidRPr="00CF7765" w:rsidRDefault="00EB5C36" w:rsidP="00287D17">
            <w:pPr>
              <w:pStyle w:val="aa"/>
              <w:ind w:left="0"/>
              <w:jc w:val="center"/>
            </w:pPr>
            <w:r w:rsidRPr="00CF7765">
              <w:rPr>
                <w:rFonts w:hint="eastAsia"/>
              </w:rPr>
              <w:t>デフォルト値</w:t>
            </w:r>
          </w:p>
        </w:tc>
        <w:tc>
          <w:tcPr>
            <w:tcW w:w="2220" w:type="dxa"/>
            <w:tcBorders>
              <w:top w:val="single" w:sz="4" w:space="0" w:color="auto"/>
              <w:left w:val="single" w:sz="4" w:space="0" w:color="auto"/>
              <w:bottom w:val="nil"/>
              <w:right w:val="single" w:sz="4" w:space="0" w:color="auto"/>
            </w:tcBorders>
            <w:shd w:val="clear" w:color="auto" w:fill="FFFF00"/>
          </w:tcPr>
          <w:p w:rsidR="00EB5C36" w:rsidRPr="00CF7765" w:rsidRDefault="00EB5C36" w:rsidP="00287D17">
            <w:pPr>
              <w:pStyle w:val="aa"/>
              <w:ind w:left="0"/>
            </w:pPr>
            <w:r w:rsidRPr="00CF7765">
              <w:rPr>
                <w:rFonts w:hint="eastAsia"/>
              </w:rPr>
              <w:t>設定範囲</w:t>
            </w:r>
          </w:p>
        </w:tc>
        <w:tc>
          <w:tcPr>
            <w:tcW w:w="1707" w:type="dxa"/>
            <w:tcBorders>
              <w:top w:val="single" w:sz="4" w:space="0" w:color="auto"/>
              <w:left w:val="single" w:sz="4" w:space="0" w:color="auto"/>
              <w:bottom w:val="nil"/>
              <w:right w:val="single" w:sz="4" w:space="0" w:color="auto"/>
            </w:tcBorders>
            <w:shd w:val="clear" w:color="auto" w:fill="FFFF00"/>
          </w:tcPr>
          <w:p w:rsidR="00EB5C36" w:rsidRPr="00CF7765" w:rsidRDefault="00EB5C36" w:rsidP="00287D17">
            <w:pPr>
              <w:pStyle w:val="aa"/>
              <w:ind w:left="0"/>
            </w:pPr>
            <w:r w:rsidRPr="00CF7765">
              <w:rPr>
                <w:rFonts w:hint="eastAsia"/>
              </w:rPr>
              <w:t>備考</w:t>
            </w:r>
          </w:p>
        </w:tc>
      </w:tr>
      <w:tr w:rsidR="00EB5C36" w:rsidRPr="00CF7765" w:rsidTr="002030FE">
        <w:trPr>
          <w:jc w:val="right"/>
        </w:trPr>
        <w:tc>
          <w:tcPr>
            <w:tcW w:w="3851" w:type="dxa"/>
            <w:tcBorders>
              <w:top w:val="single" w:sz="4" w:space="0" w:color="auto"/>
              <w:left w:val="single" w:sz="4" w:space="0" w:color="auto"/>
              <w:bottom w:val="single" w:sz="4" w:space="0" w:color="auto"/>
              <w:right w:val="single" w:sz="4" w:space="0" w:color="auto"/>
            </w:tcBorders>
          </w:tcPr>
          <w:p w:rsidR="00EB5C36" w:rsidRPr="00CF7765" w:rsidRDefault="00EB5C36" w:rsidP="00287D17">
            <w:pPr>
              <w:pStyle w:val="aa"/>
              <w:ind w:left="0"/>
            </w:pPr>
            <w:r w:rsidRPr="00CF7765">
              <w:rPr>
                <w:rFonts w:hint="eastAsia"/>
              </w:rPr>
              <w:t>用紙トレイの特定用紙専用化設定（</w:t>
            </w:r>
            <w:r w:rsidRPr="00CF7765">
              <w:t>Tray1</w:t>
            </w:r>
            <w:r w:rsidR="00676D9E" w:rsidRPr="00CF7765">
              <w:rPr>
                <w:rFonts w:hint="eastAsia"/>
              </w:rPr>
              <w:t>～</w:t>
            </w:r>
            <w:r w:rsidR="00676D9E" w:rsidRPr="00CF7765">
              <w:rPr>
                <w:rFonts w:hint="eastAsia"/>
              </w:rPr>
              <w:t>N</w:t>
            </w:r>
            <w:r w:rsidRPr="00CF7765">
              <w:rPr>
                <w:rFonts w:hint="eastAsia"/>
              </w:rPr>
              <w:t>）</w:t>
            </w:r>
          </w:p>
        </w:tc>
        <w:tc>
          <w:tcPr>
            <w:tcW w:w="660" w:type="dxa"/>
            <w:tcBorders>
              <w:top w:val="single" w:sz="4" w:space="0" w:color="auto"/>
              <w:left w:val="single" w:sz="4" w:space="0" w:color="auto"/>
              <w:bottom w:val="single" w:sz="4" w:space="0" w:color="auto"/>
              <w:right w:val="single" w:sz="4" w:space="0" w:color="auto"/>
            </w:tcBorders>
          </w:tcPr>
          <w:p w:rsidR="00EB5C36" w:rsidRPr="00CF7765" w:rsidRDefault="00EB5C36" w:rsidP="00287D17">
            <w:pPr>
              <w:pStyle w:val="aa"/>
              <w:ind w:left="0"/>
              <w:jc w:val="center"/>
            </w:pPr>
            <w:r w:rsidRPr="00CF7765">
              <w:t>KO</w:t>
            </w:r>
          </w:p>
        </w:tc>
        <w:tc>
          <w:tcPr>
            <w:tcW w:w="1140" w:type="dxa"/>
            <w:tcBorders>
              <w:top w:val="single" w:sz="4" w:space="0" w:color="auto"/>
              <w:left w:val="single" w:sz="4" w:space="0" w:color="auto"/>
              <w:bottom w:val="single" w:sz="4" w:space="0" w:color="auto"/>
              <w:right w:val="single" w:sz="4" w:space="0" w:color="auto"/>
            </w:tcBorders>
          </w:tcPr>
          <w:p w:rsidR="00EB5C36" w:rsidRPr="00CF7765" w:rsidRDefault="00EB5C36" w:rsidP="00287D17">
            <w:pPr>
              <w:pStyle w:val="aa"/>
              <w:ind w:left="0"/>
              <w:jc w:val="left"/>
            </w:pPr>
            <w:r w:rsidRPr="00CF7765">
              <w:t>"OFF"</w:t>
            </w:r>
          </w:p>
        </w:tc>
        <w:tc>
          <w:tcPr>
            <w:tcW w:w="2220" w:type="dxa"/>
            <w:tcBorders>
              <w:top w:val="single" w:sz="4" w:space="0" w:color="auto"/>
              <w:left w:val="single" w:sz="4" w:space="0" w:color="auto"/>
              <w:bottom w:val="single" w:sz="4" w:space="0" w:color="auto"/>
              <w:right w:val="single" w:sz="4" w:space="0" w:color="auto"/>
            </w:tcBorders>
          </w:tcPr>
          <w:p w:rsidR="00EB5C36" w:rsidRPr="00CF7765" w:rsidRDefault="00EB5C36" w:rsidP="00287D17">
            <w:pPr>
              <w:pStyle w:val="aa"/>
              <w:ind w:left="0"/>
              <w:jc w:val="left"/>
            </w:pPr>
            <w:r w:rsidRPr="00CF7765">
              <w:t>"ON"</w:t>
            </w:r>
          </w:p>
          <w:p w:rsidR="00EB5C36" w:rsidRPr="00CF7765" w:rsidRDefault="00EB5C36" w:rsidP="00287D17">
            <w:pPr>
              <w:pStyle w:val="aa"/>
              <w:ind w:left="0"/>
              <w:jc w:val="left"/>
            </w:pPr>
            <w:r w:rsidRPr="00CF7765">
              <w:t>"OFF"</w:t>
            </w:r>
          </w:p>
        </w:tc>
        <w:tc>
          <w:tcPr>
            <w:tcW w:w="1707" w:type="dxa"/>
            <w:tcBorders>
              <w:top w:val="single" w:sz="4" w:space="0" w:color="auto"/>
              <w:left w:val="single" w:sz="4" w:space="0" w:color="auto"/>
              <w:bottom w:val="single" w:sz="4" w:space="0" w:color="auto"/>
              <w:right w:val="single" w:sz="4" w:space="0" w:color="auto"/>
            </w:tcBorders>
          </w:tcPr>
          <w:p w:rsidR="00EB5C36" w:rsidRPr="00CF7765" w:rsidRDefault="00EB5C36" w:rsidP="00287D17">
            <w:pPr>
              <w:pStyle w:val="aa"/>
              <w:ind w:left="0"/>
              <w:jc w:val="left"/>
            </w:pPr>
          </w:p>
        </w:tc>
      </w:tr>
    </w:tbl>
    <w:p w:rsidR="00EB5C36" w:rsidRPr="00CF7765" w:rsidRDefault="00EB5C36" w:rsidP="00EB5C36">
      <w:pPr>
        <w:pStyle w:val="aa"/>
      </w:pPr>
    </w:p>
    <w:p w:rsidR="00EB5C36" w:rsidRPr="00CF7765" w:rsidRDefault="00EB5C36" w:rsidP="00EB5C36">
      <w:pPr>
        <w:pStyle w:val="aa"/>
      </w:pPr>
      <w:r w:rsidRPr="00CF7765">
        <w:rPr>
          <w:rFonts w:hint="eastAsia"/>
        </w:rPr>
        <w:t>＜制限注意事項＞</w:t>
      </w:r>
    </w:p>
    <w:p w:rsidR="00EB5C36" w:rsidRPr="00CF7765" w:rsidRDefault="00EB5C36" w:rsidP="00EB5C36">
      <w:pPr>
        <w:pStyle w:val="aa"/>
        <w:ind w:left="839"/>
      </w:pPr>
      <w:r w:rsidRPr="00CF7765">
        <w:t>SMH</w:t>
      </w:r>
      <w:r w:rsidRPr="00CF7765">
        <w:rPr>
          <w:rFonts w:hint="eastAsia"/>
        </w:rPr>
        <w:t>、インターポーザ、くるみ製本機のカバーフィーダは特定用紙専用化設定不可。</w:t>
      </w:r>
    </w:p>
    <w:p w:rsidR="00EB5C36" w:rsidRPr="00CF7765" w:rsidRDefault="00EB5C36" w:rsidP="00EB5C36">
      <w:pPr>
        <w:pStyle w:val="aa"/>
        <w:ind w:left="839"/>
      </w:pPr>
    </w:p>
    <w:p w:rsidR="00EB5C36" w:rsidRPr="00CF7765" w:rsidRDefault="00EB5C36" w:rsidP="00EB5C36">
      <w:pPr>
        <w:pStyle w:val="aa"/>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184" w:name="_Hlt30846865"/>
      <w:bookmarkStart w:id="185" w:name="_Ref30846534"/>
      <w:bookmarkStart w:id="186" w:name="_Ref30846862"/>
      <w:bookmarkStart w:id="187" w:name="_Ref30846863"/>
      <w:bookmarkStart w:id="188" w:name="_Toc21605485"/>
      <w:bookmarkEnd w:id="184"/>
      <w:r w:rsidRPr="00CF7765">
        <w:rPr>
          <w:rFonts w:hint="eastAsia"/>
        </w:rPr>
        <w:lastRenderedPageBreak/>
        <w:t>トレイ優</w:t>
      </w:r>
      <w:bookmarkStart w:id="189" w:name="_Hlt30846861"/>
      <w:bookmarkEnd w:id="189"/>
      <w:r w:rsidRPr="00CF7765">
        <w:rPr>
          <w:rFonts w:hint="eastAsia"/>
        </w:rPr>
        <w:t>先順位</w:t>
      </w:r>
      <w:bookmarkEnd w:id="181"/>
      <w:bookmarkEnd w:id="182"/>
      <w:bookmarkEnd w:id="185"/>
      <w:bookmarkEnd w:id="186"/>
      <w:bookmarkEnd w:id="187"/>
      <w:bookmarkEnd w:id="18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トレイの優先順位を参照して用紙トレイを選択する。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11"/>
        </w:numPr>
        <w:tabs>
          <w:tab w:val="clear" w:pos="567"/>
          <w:tab w:val="clear" w:pos="851"/>
          <w:tab w:val="clear" w:pos="1418"/>
          <w:tab w:val="clear" w:pos="1701"/>
          <w:tab w:val="left" w:pos="1380"/>
        </w:tabs>
      </w:pPr>
      <w:r w:rsidRPr="00CF7765">
        <w:rPr>
          <w:rFonts w:hint="eastAsia"/>
        </w:rPr>
        <w:t>APS</w:t>
      </w:r>
      <w:r w:rsidRPr="00CF7765">
        <w:rPr>
          <w:rFonts w:hint="eastAsia"/>
        </w:rPr>
        <w:t>や</w:t>
      </w:r>
      <w:r w:rsidRPr="00CF7765">
        <w:rPr>
          <w:rFonts w:hint="eastAsia"/>
        </w:rPr>
        <w:t>ATS</w:t>
      </w:r>
      <w:r w:rsidRPr="00CF7765">
        <w:rPr>
          <w:rFonts w:hint="eastAsia"/>
        </w:rPr>
        <w:t>において用紙トレイを選択する時、他の選択条件がすべて同一なトレイが複数ある場合はトレイの優先順位の設定に従って用紙トレイを決定する。</w:t>
      </w:r>
    </w:p>
    <w:p w:rsidR="00FD3712" w:rsidRPr="00CF7765" w:rsidRDefault="00FD3712" w:rsidP="005813B6">
      <w:pPr>
        <w:pStyle w:val="aa"/>
        <w:numPr>
          <w:ilvl w:val="0"/>
          <w:numId w:val="11"/>
        </w:numPr>
        <w:tabs>
          <w:tab w:val="clear" w:pos="567"/>
          <w:tab w:val="clear" w:pos="851"/>
          <w:tab w:val="clear" w:pos="1418"/>
          <w:tab w:val="clear" w:pos="1701"/>
          <w:tab w:val="left" w:pos="1380"/>
        </w:tabs>
      </w:pPr>
      <w:r w:rsidRPr="00CF7765">
        <w:rPr>
          <w:rFonts w:hint="eastAsia"/>
        </w:rPr>
        <w:t>トレイの優先順位はシステムデータ「用紙トレイの優先順位」により、各トレイに対して設定できる。トレイ毎に</w:t>
      </w:r>
      <w:r w:rsidRPr="00CF7765">
        <w:rPr>
          <w:rFonts w:hint="eastAsia"/>
        </w:rPr>
        <w:t>"1"</w:t>
      </w:r>
      <w:r w:rsidRPr="00CF7765">
        <w:rPr>
          <w:rFonts w:hint="eastAsia"/>
        </w:rPr>
        <w:t>、</w:t>
      </w:r>
      <w:r w:rsidRPr="00CF7765">
        <w:rPr>
          <w:rFonts w:hint="eastAsia"/>
        </w:rPr>
        <w:t>"2"</w:t>
      </w:r>
      <w:r w:rsidRPr="00CF7765">
        <w:rPr>
          <w:rFonts w:hint="eastAsia"/>
        </w:rPr>
        <w:t>、</w:t>
      </w:r>
      <w:r w:rsidRPr="00CF7765">
        <w:rPr>
          <w:rFonts w:hint="eastAsia"/>
        </w:rPr>
        <w:t>"3"</w:t>
      </w:r>
      <w:r w:rsidRPr="00CF7765">
        <w:rPr>
          <w:rFonts w:hint="eastAsia"/>
        </w:rPr>
        <w:t>、</w:t>
      </w:r>
      <w:r w:rsidRPr="00CF7765">
        <w:t>…</w:t>
      </w:r>
      <w:r w:rsidRPr="00CF7765">
        <w:rPr>
          <w:rFonts w:hint="eastAsia"/>
        </w:rPr>
        <w:t>、</w:t>
      </w:r>
      <w:r w:rsidRPr="00CF7765">
        <w:rPr>
          <w:rFonts w:hint="eastAsia"/>
        </w:rPr>
        <w:t>"n"</w:t>
      </w:r>
      <w:r w:rsidRPr="00CF7765">
        <w:rPr>
          <w:rFonts w:hint="eastAsia"/>
        </w:rPr>
        <w:t>のいずれかが設定できる。複数のトレイに対して同一の優先順を設定することはできない。</w:t>
      </w:r>
      <w:r w:rsidRPr="00CF7765">
        <w:rPr>
          <w:rFonts w:hint="eastAsia"/>
        </w:rPr>
        <w:br/>
      </w:r>
      <w:r w:rsidRPr="00CF7765">
        <w:rPr>
          <w:rFonts w:hint="eastAsia"/>
        </w:rPr>
        <w:t>優先順位は数字のとおりであり、</w:t>
      </w:r>
      <w:r w:rsidRPr="00CF7765">
        <w:rPr>
          <w:rFonts w:hint="eastAsia"/>
        </w:rPr>
        <w:t xml:space="preserve"> "1"</w:t>
      </w:r>
      <w:r w:rsidRPr="00CF7765">
        <w:rPr>
          <w:rFonts w:hint="eastAsia"/>
        </w:rPr>
        <w:t>が最優先となる。</w:t>
      </w:r>
      <w:r w:rsidRPr="00CF7765">
        <w:br/>
      </w:r>
      <w:r w:rsidRPr="00CF7765">
        <w:rPr>
          <w:rFonts w:hint="eastAsia"/>
        </w:rPr>
        <w:t>また、</w:t>
      </w:r>
      <w:r w:rsidRPr="00CF7765">
        <w:rPr>
          <w:rFonts w:hint="eastAsia"/>
        </w:rPr>
        <w:t>"X"</w:t>
      </w:r>
      <w:r w:rsidRPr="00CF7765">
        <w:rPr>
          <w:rFonts w:hint="eastAsia"/>
        </w:rPr>
        <w:t>も設定することができ、</w:t>
      </w:r>
      <w:r w:rsidRPr="00CF7765">
        <w:rPr>
          <w:rFonts w:hint="eastAsia"/>
        </w:rPr>
        <w:t>APS/ATS</w:t>
      </w:r>
      <w:r w:rsidRPr="00CF7765">
        <w:rPr>
          <w:rFonts w:hint="eastAsia"/>
        </w:rPr>
        <w:t>対象外を意味する。</w:t>
      </w:r>
      <w:r w:rsidRPr="00CF7765">
        <w:rPr>
          <w:rFonts w:hint="eastAsia"/>
        </w:rPr>
        <w:t>(</w:t>
      </w:r>
      <w:r w:rsidRPr="00CF7765">
        <w:rPr>
          <w:rFonts w:hint="eastAsia"/>
        </w:rPr>
        <w:t>これは複数の用紙トレイに設定可能。</w:t>
      </w:r>
      <w:r w:rsidRPr="00CF7765">
        <w:rPr>
          <w:rFonts w:hint="eastAsia"/>
        </w:rPr>
        <w:t>)</w:t>
      </w:r>
      <w:r w:rsidRPr="00CF7765">
        <w:rPr>
          <w:rFonts w:hint="eastAsia"/>
        </w:rPr>
        <w:t xml:space="preserve">　</w:t>
      </w:r>
      <w:r w:rsidR="00EF6CC7" w:rsidRPr="00CF7765">
        <w:br/>
      </w:r>
      <w:r w:rsidR="00D20D6E" w:rsidRPr="00CF7765">
        <w:br/>
      </w:r>
      <w:r w:rsidR="005813B6" w:rsidRPr="00CF7765">
        <w:t>&lt;&lt;</w:t>
      </w:r>
      <w:r w:rsidR="0097672F">
        <w:rPr>
          <w:rFonts w:hint="eastAsia"/>
        </w:rPr>
        <w:t>PGS1049SGP</w:t>
      </w:r>
      <w:r w:rsidR="009F24B5">
        <w:rPr>
          <w:rFonts w:hint="eastAsia"/>
        </w:rPr>
        <w:t>/</w:t>
      </w:r>
      <w:r w:rsidR="00793E1A">
        <w:rPr>
          <w:rFonts w:hint="eastAsia"/>
        </w:rPr>
        <w:t>PGS2103SGP</w:t>
      </w:r>
      <w:r w:rsidR="005813B6" w:rsidRPr="00CF7765">
        <w:t>&gt;&gt;</w:t>
      </w:r>
      <w:r w:rsidR="005813B6" w:rsidRPr="00CF7765">
        <w:br/>
      </w:r>
      <w:r w:rsidR="00EF6CC7" w:rsidRPr="00CF7765">
        <w:rPr>
          <w:rFonts w:hint="eastAsia"/>
        </w:rPr>
        <w:t>複数のトレイに対して同一の優先順を設定することができる。また</w:t>
      </w:r>
      <w:r w:rsidR="00EF6CC7" w:rsidRPr="00CF7765">
        <w:t>”X”</w:t>
      </w:r>
      <w:r w:rsidR="00EF6CC7" w:rsidRPr="00CF7765">
        <w:rPr>
          <w:rFonts w:hint="eastAsia"/>
        </w:rPr>
        <w:t>は使用しない。すべてのトレイに優先順位を設定する。</w:t>
      </w:r>
      <w:r w:rsidR="005813B6" w:rsidRPr="00CF7765">
        <w:br/>
      </w:r>
      <w:r w:rsidR="005813B6" w:rsidRPr="00CF7765">
        <w:rPr>
          <w:rFonts w:hint="eastAsia"/>
        </w:rPr>
        <w:t>同一優先順位のトレイが複数存在した場合、給紙容量が多いトレイから優先順位を高くする。</w:t>
      </w:r>
      <w:r w:rsidR="005813B6" w:rsidRPr="00CF7765">
        <w:br/>
      </w:r>
      <w:r w:rsidR="005813B6" w:rsidRPr="00CF7765">
        <w:rPr>
          <w:rFonts w:hint="eastAsia"/>
        </w:rPr>
        <w:t>給紙容量も同じであれば、トレイ番号の小さいトレイから優先順位を高くする。</w:t>
      </w:r>
      <w:r w:rsidR="00EF6CC7" w:rsidRPr="00CF7765">
        <w:br/>
      </w:r>
    </w:p>
    <w:p w:rsidR="00FD3712" w:rsidRPr="00CF7765" w:rsidRDefault="00FD3712">
      <w:pPr>
        <w:pStyle w:val="aa"/>
        <w:numPr>
          <w:ilvl w:val="0"/>
          <w:numId w:val="11"/>
        </w:numPr>
        <w:tabs>
          <w:tab w:val="clear" w:pos="567"/>
          <w:tab w:val="clear" w:pos="851"/>
          <w:tab w:val="clear" w:pos="1418"/>
          <w:tab w:val="clear" w:pos="1701"/>
          <w:tab w:val="left" w:pos="1380"/>
        </w:tabs>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、くるみ製本機のカバーフィーダは、</w:t>
      </w:r>
      <w:r w:rsidRPr="00CF7765">
        <w:rPr>
          <w:rFonts w:hint="eastAsia"/>
        </w:rPr>
        <w:t>APS/ATS</w:t>
      </w:r>
      <w:r w:rsidRPr="00CF7765">
        <w:rPr>
          <w:rFonts w:hint="eastAsia"/>
        </w:rPr>
        <w:t>の対象とならないため、本優先順位の設定対象とならない。</w:t>
      </w:r>
      <w:r w:rsidR="00701DF1">
        <w:br/>
      </w:r>
      <w:r w:rsidR="00701DF1">
        <w:rPr>
          <w:rFonts w:hint="eastAsia"/>
        </w:rPr>
        <w:t>&lt;</w:t>
      </w:r>
      <w:r w:rsidR="00701DF1">
        <w:t>&lt;</w:t>
      </w:r>
      <w:r w:rsidR="0097672F">
        <w:t>PGS1049SGP</w:t>
      </w:r>
      <w:r w:rsidR="009F24B5">
        <w:t>/</w:t>
      </w:r>
      <w:r w:rsidR="00793E1A">
        <w:t>PGS2103SGP</w:t>
      </w:r>
      <w:r w:rsidR="00701DF1">
        <w:rPr>
          <w:rFonts w:hint="eastAsia"/>
        </w:rPr>
        <w:t>以外</w:t>
      </w:r>
      <w:r w:rsidR="00701DF1">
        <w:rPr>
          <w:rFonts w:hint="eastAsia"/>
        </w:rPr>
        <w:t>&gt;&gt;</w:t>
      </w:r>
      <w:r w:rsidR="00701DF1">
        <w:br/>
      </w:r>
      <w:r w:rsidR="00701DF1" w:rsidRPr="00FF16DA">
        <w:rPr>
          <w:rFonts w:hint="eastAsia"/>
        </w:rPr>
        <w:t>SMH</w:t>
      </w:r>
      <w:r w:rsidR="00701DF1" w:rsidRPr="00FF16DA">
        <w:rPr>
          <w:rFonts w:hint="eastAsia"/>
        </w:rPr>
        <w:t>は優先順位の設定対象とならない。</w:t>
      </w:r>
    </w:p>
    <w:p w:rsidR="00FD3712" w:rsidRPr="00CF7765" w:rsidRDefault="00FD3712">
      <w:pPr>
        <w:pStyle w:val="aa"/>
      </w:pPr>
    </w:p>
    <w:p w:rsidR="00FD3712" w:rsidRPr="00CF7765" w:rsidRDefault="00FD3712">
      <w:pPr>
        <w:pStyle w:val="aa"/>
        <w:numPr>
          <w:ilvl w:val="0"/>
          <w:numId w:val="11"/>
        </w:numPr>
        <w:tabs>
          <w:tab w:val="clear" w:pos="567"/>
          <w:tab w:val="clear" w:pos="851"/>
          <w:tab w:val="clear" w:pos="1418"/>
          <w:tab w:val="clear" w:pos="1701"/>
          <w:tab w:val="left" w:pos="1380"/>
        </w:tabs>
      </w:pPr>
      <w:r w:rsidRPr="00CF7765">
        <w:rPr>
          <w:rFonts w:hint="eastAsia"/>
        </w:rPr>
        <w:t>PowerOn</w:t>
      </w:r>
      <w:r w:rsidRPr="00CF7765">
        <w:rPr>
          <w:rFonts w:hint="eastAsia"/>
        </w:rPr>
        <w:t>時に給紙トレイの構成変更を</w:t>
      </w:r>
      <w:r w:rsidRPr="00CF7765">
        <w:rPr>
          <w:rFonts w:hint="eastAsia"/>
        </w:rPr>
        <w:t>Controller</w:t>
      </w:r>
      <w:r w:rsidRPr="00CF7765">
        <w:rPr>
          <w:rFonts w:hint="eastAsia"/>
        </w:rPr>
        <w:t>側で認識したとき、給紙トレイの優先順位を以下のように変更する。</w:t>
      </w:r>
    </w:p>
    <w:p w:rsidR="00FD3712" w:rsidRPr="00CF7765" w:rsidRDefault="00FD3712" w:rsidP="00885A91">
      <w:pPr>
        <w:pStyle w:val="aa"/>
        <w:numPr>
          <w:ilvl w:val="1"/>
          <w:numId w:val="91"/>
        </w:numPr>
        <w:tabs>
          <w:tab w:val="clear" w:pos="567"/>
          <w:tab w:val="clear" w:pos="780"/>
          <w:tab w:val="clear" w:pos="851"/>
          <w:tab w:val="clear" w:pos="1418"/>
          <w:tab w:val="clear" w:pos="1701"/>
          <w:tab w:val="left" w:pos="1380"/>
          <w:tab w:val="left" w:pos="1448"/>
          <w:tab w:val="num" w:pos="1629"/>
        </w:tabs>
        <w:ind w:left="1373" w:hanging="284"/>
      </w:pPr>
      <w:r w:rsidRPr="00CF7765">
        <w:rPr>
          <w:rFonts w:hint="eastAsia"/>
        </w:rPr>
        <w:t>給紙トレイの容量が多いトレイから優先順位を高く設定する。</w:t>
      </w:r>
    </w:p>
    <w:p w:rsidR="00FD3712" w:rsidRPr="00CF7765" w:rsidRDefault="00FD3712" w:rsidP="00885A91">
      <w:pPr>
        <w:pStyle w:val="aa"/>
        <w:numPr>
          <w:ilvl w:val="1"/>
          <w:numId w:val="91"/>
        </w:numPr>
        <w:tabs>
          <w:tab w:val="clear" w:pos="567"/>
          <w:tab w:val="clear" w:pos="780"/>
          <w:tab w:val="clear" w:pos="851"/>
          <w:tab w:val="clear" w:pos="1418"/>
          <w:tab w:val="clear" w:pos="1701"/>
          <w:tab w:val="left" w:pos="1380"/>
          <w:tab w:val="left" w:pos="1448"/>
          <w:tab w:val="num" w:pos="1629"/>
        </w:tabs>
        <w:ind w:left="1373" w:hanging="284"/>
      </w:pPr>
      <w:r w:rsidRPr="00CF7765">
        <w:rPr>
          <w:rFonts w:hint="eastAsia"/>
        </w:rPr>
        <w:t>給紙容量が同じトレイが存在する場合は以下の順序に従って優先順位を決定する。</w:t>
      </w:r>
      <w:r w:rsidRPr="00CF7765">
        <w:br/>
      </w:r>
      <w:r w:rsidRPr="00CF7765">
        <w:rPr>
          <w:rFonts w:hint="eastAsia"/>
        </w:rPr>
        <w:t>Tray1&gt;Tray2&gt;Tray3&gt;Tray4&gt;Tray6&gt;Tray7</w:t>
      </w:r>
      <w:r w:rsidR="00C150C5" w:rsidRPr="00CF7765">
        <w:rPr>
          <w:rFonts w:hint="eastAsia"/>
        </w:rPr>
        <w:t>&gt;Tray8&gt;Tray9</w:t>
      </w:r>
      <w:r w:rsidR="004A6316" w:rsidRPr="00CF7765">
        <w:rPr>
          <w:rFonts w:hint="eastAsia"/>
        </w:rPr>
        <w:t>&gt;SMH</w:t>
      </w:r>
    </w:p>
    <w:p w:rsidR="00FD3712" w:rsidRPr="00CF7765" w:rsidRDefault="00FD3712" w:rsidP="00885A91">
      <w:pPr>
        <w:pStyle w:val="aa"/>
        <w:numPr>
          <w:ilvl w:val="1"/>
          <w:numId w:val="91"/>
        </w:numPr>
        <w:tabs>
          <w:tab w:val="clear" w:pos="567"/>
          <w:tab w:val="clear" w:pos="780"/>
          <w:tab w:val="clear" w:pos="851"/>
          <w:tab w:val="clear" w:pos="1418"/>
          <w:tab w:val="clear" w:pos="1701"/>
          <w:tab w:val="left" w:pos="1380"/>
          <w:tab w:val="left" w:pos="1448"/>
          <w:tab w:val="num" w:pos="1629"/>
        </w:tabs>
        <w:ind w:left="1373" w:hanging="284"/>
      </w:pPr>
      <w:r w:rsidRPr="00CF7765">
        <w:rPr>
          <w:rFonts w:hint="eastAsia"/>
        </w:rPr>
        <w:t>構成変更認識時に、元々存在していたトレイの優先順位が</w:t>
      </w:r>
      <w:r w:rsidRPr="00CF7765">
        <w:rPr>
          <w:rFonts w:hint="eastAsia"/>
        </w:rPr>
        <w:t>APS/ATS</w:t>
      </w:r>
      <w:r w:rsidRPr="00CF7765">
        <w:rPr>
          <w:rFonts w:hint="eastAsia"/>
        </w:rPr>
        <w:t>対象外に設定されている場合は、優先順位の書き換えを行わない。</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660"/>
        <w:gridCol w:w="1200"/>
        <w:gridCol w:w="2268"/>
        <w:gridCol w:w="2428"/>
      </w:tblGrid>
      <w:tr w:rsidR="00FD3712" w:rsidRPr="00CF7765" w:rsidTr="002030FE">
        <w:trPr>
          <w:tblHeader/>
          <w:jc w:val="right"/>
        </w:trPr>
        <w:tc>
          <w:tcPr>
            <w:tcW w:w="2880" w:type="dxa"/>
            <w:tcBorders>
              <w:bottom w:val="nil"/>
            </w:tcBorders>
            <w:shd w:val="clear" w:color="auto" w:fill="FFFF00"/>
          </w:tcPr>
          <w:p w:rsidR="00FD3712" w:rsidRPr="00CF7765" w:rsidRDefault="00FD3712">
            <w:pPr>
              <w:pStyle w:val="aa"/>
              <w:ind w:left="0"/>
            </w:pPr>
            <w:r w:rsidRPr="00CF7765">
              <w:rPr>
                <w:rFonts w:hint="eastAsia"/>
              </w:rPr>
              <w:t>項目</w:t>
            </w:r>
          </w:p>
        </w:tc>
        <w:tc>
          <w:tcPr>
            <w:tcW w:w="66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268" w:type="dxa"/>
            <w:tcBorders>
              <w:bottom w:val="nil"/>
            </w:tcBorders>
            <w:shd w:val="clear" w:color="auto" w:fill="FFFF00"/>
          </w:tcPr>
          <w:p w:rsidR="00FD3712" w:rsidRPr="00CF7765" w:rsidRDefault="00FD3712">
            <w:pPr>
              <w:pStyle w:val="aa"/>
              <w:ind w:left="0"/>
            </w:pPr>
            <w:r w:rsidRPr="00CF7765">
              <w:rPr>
                <w:rFonts w:hint="eastAsia"/>
              </w:rPr>
              <w:t>設定範囲</w:t>
            </w:r>
          </w:p>
        </w:tc>
        <w:tc>
          <w:tcPr>
            <w:tcW w:w="2428" w:type="dxa"/>
            <w:tcBorders>
              <w:bottom w:val="nil"/>
            </w:tcBorders>
            <w:shd w:val="clear" w:color="auto" w:fill="FFFF00"/>
          </w:tcPr>
          <w:p w:rsidR="00FD3712" w:rsidRPr="00CF7765" w:rsidRDefault="00FD3712">
            <w:pPr>
              <w:pStyle w:val="aa"/>
              <w:ind w:left="0"/>
            </w:pPr>
            <w:r w:rsidRPr="00CF7765">
              <w:rPr>
                <w:rFonts w:hint="eastAsia"/>
              </w:rPr>
              <w:t>備考</w:t>
            </w:r>
          </w:p>
        </w:tc>
      </w:tr>
      <w:tr w:rsidR="00FD3712" w:rsidRPr="00CF7765" w:rsidTr="002030FE">
        <w:trPr>
          <w:jc w:val="right"/>
        </w:trPr>
        <w:tc>
          <w:tcPr>
            <w:tcW w:w="2880" w:type="dxa"/>
          </w:tcPr>
          <w:p w:rsidR="00FD3712" w:rsidRPr="00CF7765" w:rsidRDefault="00FD3712">
            <w:pPr>
              <w:pStyle w:val="aa"/>
              <w:tabs>
                <w:tab w:val="clear" w:pos="567"/>
                <w:tab w:val="clear" w:pos="851"/>
                <w:tab w:val="clear" w:pos="1418"/>
                <w:tab w:val="clear" w:pos="1701"/>
              </w:tabs>
              <w:ind w:left="0"/>
            </w:pPr>
            <w:r w:rsidRPr="00CF7765">
              <w:rPr>
                <w:rFonts w:hint="eastAsia"/>
              </w:rPr>
              <w:t>用紙トレイの優先順位</w:t>
            </w:r>
            <w:r w:rsidRPr="00CF7765">
              <w:rPr>
                <w:rFonts w:hint="eastAsia"/>
              </w:rPr>
              <w:t>(Tray1</w:t>
            </w:r>
            <w:r w:rsidR="00676D9E" w:rsidRPr="00CF7765">
              <w:rPr>
                <w:rFonts w:hint="eastAsia"/>
              </w:rPr>
              <w:t>～</w:t>
            </w:r>
            <w:r w:rsidR="00676D9E" w:rsidRPr="00CF7765">
              <w:t>N</w:t>
            </w:r>
            <w:r w:rsidRPr="00CF7765">
              <w:rPr>
                <w:rFonts w:hint="eastAsia"/>
              </w:rPr>
              <w:t>)</w:t>
            </w:r>
          </w:p>
        </w:tc>
        <w:tc>
          <w:tcPr>
            <w:tcW w:w="660" w:type="dxa"/>
          </w:tcPr>
          <w:p w:rsidR="00FD3712" w:rsidRPr="00CF7765" w:rsidRDefault="00FD3712">
            <w:pPr>
              <w:pStyle w:val="aa"/>
              <w:ind w:left="0"/>
              <w:jc w:val="center"/>
            </w:pPr>
            <w:r w:rsidRPr="00CF7765">
              <w:rPr>
                <w:rFonts w:hint="eastAsia"/>
              </w:rPr>
              <w:t>KO</w:t>
            </w:r>
          </w:p>
        </w:tc>
        <w:tc>
          <w:tcPr>
            <w:tcW w:w="1200" w:type="dxa"/>
          </w:tcPr>
          <w:p w:rsidR="00FD3712" w:rsidRPr="00CF7765" w:rsidRDefault="005D65E9">
            <w:pPr>
              <w:pStyle w:val="aa"/>
              <w:ind w:left="0"/>
            </w:pPr>
            <w:r w:rsidRPr="00CF7765">
              <w:rPr>
                <w:rFonts w:hint="eastAsia"/>
              </w:rPr>
              <w:t>&lt;</w:t>
            </w:r>
            <w:r w:rsidRPr="00CF7765">
              <w:rPr>
                <w:rFonts w:hint="eastAsia"/>
              </w:rPr>
              <w:t>動作</w:t>
            </w:r>
            <w:r w:rsidRPr="00CF7765">
              <w:rPr>
                <w:rFonts w:hint="eastAsia"/>
              </w:rPr>
              <w:t>/</w:t>
            </w:r>
            <w:r w:rsidRPr="00CF7765">
              <w:rPr>
                <w:rFonts w:hint="eastAsia"/>
              </w:rPr>
              <w:t>内容</w:t>
            </w:r>
            <w:r w:rsidRPr="00CF7765">
              <w:rPr>
                <w:rFonts w:hint="eastAsia"/>
              </w:rPr>
              <w:t>&gt;</w:t>
            </w:r>
            <w:r w:rsidRPr="00CF7765">
              <w:rPr>
                <w:rFonts w:hint="eastAsia"/>
              </w:rPr>
              <w:t>の</w:t>
            </w:r>
            <w:r w:rsidRPr="00CF7765">
              <w:rPr>
                <w:rFonts w:hint="eastAsia"/>
              </w:rPr>
              <w:t>5</w:t>
            </w:r>
            <w:r w:rsidRPr="00CF7765">
              <w:rPr>
                <w:rFonts w:hint="eastAsia"/>
              </w:rPr>
              <w:t>により決まる</w:t>
            </w:r>
          </w:p>
        </w:tc>
        <w:tc>
          <w:tcPr>
            <w:tcW w:w="2268" w:type="dxa"/>
          </w:tcPr>
          <w:p w:rsidR="00FD3712" w:rsidRPr="00CF7765" w:rsidRDefault="00FD3712">
            <w:pPr>
              <w:pStyle w:val="aa"/>
              <w:ind w:left="0"/>
            </w:pPr>
            <w:r w:rsidRPr="00CF7765">
              <w:rPr>
                <w:rFonts w:hint="eastAsia"/>
              </w:rPr>
              <w:t>"1"</w:t>
            </w:r>
            <w:r w:rsidRPr="00CF7765">
              <w:rPr>
                <w:rFonts w:hint="eastAsia"/>
              </w:rPr>
              <w:t>、</w:t>
            </w:r>
            <w:r w:rsidRPr="00CF7765">
              <w:rPr>
                <w:rFonts w:hint="eastAsia"/>
              </w:rPr>
              <w:t>"2"</w:t>
            </w:r>
            <w:r w:rsidRPr="00CF7765">
              <w:rPr>
                <w:rFonts w:hint="eastAsia"/>
              </w:rPr>
              <w:t>、</w:t>
            </w:r>
            <w:r w:rsidRPr="00CF7765">
              <w:rPr>
                <w:rFonts w:hint="eastAsia"/>
              </w:rPr>
              <w:t>"3"</w:t>
            </w:r>
            <w:r w:rsidRPr="00CF7765">
              <w:rPr>
                <w:rFonts w:hint="eastAsia"/>
              </w:rPr>
              <w:t>、</w:t>
            </w:r>
            <w:r w:rsidRPr="00CF7765">
              <w:t>…</w:t>
            </w:r>
            <w:r w:rsidRPr="00CF7765">
              <w:rPr>
                <w:rFonts w:hint="eastAsia"/>
              </w:rPr>
              <w:t>、</w:t>
            </w:r>
            <w:r w:rsidRPr="00CF7765">
              <w:rPr>
                <w:rFonts w:hint="eastAsia"/>
              </w:rPr>
              <w:t>"n"</w:t>
            </w:r>
            <w:r w:rsidRPr="00CF7765">
              <w:rPr>
                <w:rFonts w:hint="eastAsia"/>
              </w:rPr>
              <w:t>、</w:t>
            </w:r>
            <w:r w:rsidRPr="00CF7765">
              <w:rPr>
                <w:rFonts w:hint="eastAsia"/>
              </w:rPr>
              <w:t>"X"</w:t>
            </w:r>
          </w:p>
        </w:tc>
        <w:tc>
          <w:tcPr>
            <w:tcW w:w="2428" w:type="dxa"/>
          </w:tcPr>
          <w:p w:rsidR="00FD3712" w:rsidRPr="00CF7765" w:rsidRDefault="0097672F" w:rsidP="008A74A5">
            <w:pPr>
              <w:pStyle w:val="aa"/>
              <w:ind w:left="0"/>
            </w:pPr>
            <w:r>
              <w:rPr>
                <w:rFonts w:hint="eastAsia"/>
              </w:rPr>
              <w:t>PGS1049SGP</w:t>
            </w:r>
            <w:r w:rsidR="00D20D6E" w:rsidRPr="00CF7765">
              <w:rPr>
                <w:rFonts w:hint="eastAsia"/>
              </w:rPr>
              <w:t>では</w:t>
            </w:r>
            <w:r w:rsidR="002030FE" w:rsidRPr="00CF7765">
              <w:rPr>
                <w:rFonts w:hint="eastAsia"/>
              </w:rPr>
              <w:t>"</w:t>
            </w:r>
            <w:r w:rsidR="002030FE">
              <w:t>X</w:t>
            </w:r>
            <w:r w:rsidR="002030FE" w:rsidRPr="00CF7765">
              <w:rPr>
                <w:rFonts w:hint="eastAsia"/>
              </w:rPr>
              <w:t>"</w:t>
            </w:r>
            <w:r w:rsidR="00D20D6E" w:rsidRPr="00CF7765">
              <w:rPr>
                <w:rFonts w:hint="eastAsia"/>
              </w:rPr>
              <w:t>は使用しない。</w:t>
            </w:r>
          </w:p>
        </w:tc>
      </w:tr>
      <w:tr w:rsidR="00295AA8" w:rsidRPr="00CF7765" w:rsidTr="002030FE">
        <w:trPr>
          <w:jc w:val="right"/>
        </w:trPr>
        <w:tc>
          <w:tcPr>
            <w:tcW w:w="2880" w:type="dxa"/>
            <w:shd w:val="clear" w:color="auto" w:fill="auto"/>
          </w:tcPr>
          <w:p w:rsidR="00295AA8" w:rsidRPr="00CF7765" w:rsidRDefault="00295AA8" w:rsidP="00295AA8">
            <w:pPr>
              <w:pStyle w:val="aa"/>
              <w:tabs>
                <w:tab w:val="clear" w:pos="567"/>
                <w:tab w:val="clear" w:pos="851"/>
                <w:tab w:val="clear" w:pos="1418"/>
                <w:tab w:val="clear" w:pos="1701"/>
              </w:tabs>
              <w:ind w:left="0"/>
            </w:pPr>
            <w:r w:rsidRPr="00CF7765">
              <w:rPr>
                <w:rFonts w:hint="eastAsia"/>
              </w:rPr>
              <w:t>用紙トレイの優先順位</w:t>
            </w:r>
            <w:r w:rsidRPr="00CF7765">
              <w:rPr>
                <w:rFonts w:hint="eastAsia"/>
              </w:rPr>
              <w:t>(</w:t>
            </w:r>
            <w:r w:rsidRPr="00CF7765">
              <w:t>SMH</w:t>
            </w:r>
            <w:r w:rsidRPr="00CF7765">
              <w:rPr>
                <w:rFonts w:hint="eastAsia"/>
              </w:rPr>
              <w:t>)</w:t>
            </w:r>
          </w:p>
        </w:tc>
        <w:tc>
          <w:tcPr>
            <w:tcW w:w="660" w:type="dxa"/>
            <w:shd w:val="clear" w:color="auto" w:fill="auto"/>
          </w:tcPr>
          <w:p w:rsidR="00295AA8" w:rsidRPr="00CF7765" w:rsidRDefault="00295AA8" w:rsidP="00295AA8">
            <w:pPr>
              <w:pStyle w:val="aa"/>
              <w:ind w:left="0"/>
              <w:jc w:val="center"/>
            </w:pPr>
            <w:r w:rsidRPr="00CF7765">
              <w:rPr>
                <w:rFonts w:hint="eastAsia"/>
              </w:rPr>
              <w:t>KO</w:t>
            </w:r>
          </w:p>
        </w:tc>
        <w:tc>
          <w:tcPr>
            <w:tcW w:w="1200" w:type="dxa"/>
            <w:shd w:val="clear" w:color="auto" w:fill="auto"/>
          </w:tcPr>
          <w:p w:rsidR="00295AA8" w:rsidRPr="00CF7765" w:rsidRDefault="00295AA8" w:rsidP="00295AA8">
            <w:pPr>
              <w:pStyle w:val="aa"/>
              <w:ind w:left="0"/>
            </w:pPr>
            <w:r w:rsidRPr="00CF7765">
              <w:rPr>
                <w:rFonts w:hint="eastAsia"/>
              </w:rPr>
              <w:t>同上</w:t>
            </w:r>
          </w:p>
        </w:tc>
        <w:tc>
          <w:tcPr>
            <w:tcW w:w="2268" w:type="dxa"/>
            <w:shd w:val="clear" w:color="auto" w:fill="auto"/>
          </w:tcPr>
          <w:p w:rsidR="00295AA8" w:rsidRPr="00CF7765" w:rsidRDefault="00295AA8" w:rsidP="00295AA8">
            <w:pPr>
              <w:pStyle w:val="aa"/>
              <w:ind w:left="0"/>
            </w:pPr>
            <w:r w:rsidRPr="00CF7765">
              <w:rPr>
                <w:rFonts w:hint="eastAsia"/>
              </w:rPr>
              <w:t>同上</w:t>
            </w:r>
          </w:p>
        </w:tc>
        <w:tc>
          <w:tcPr>
            <w:tcW w:w="2428" w:type="dxa"/>
            <w:shd w:val="clear" w:color="auto" w:fill="auto"/>
          </w:tcPr>
          <w:p w:rsidR="00701DF1" w:rsidRDefault="00676D9E" w:rsidP="00295AA8">
            <w:pPr>
              <w:pStyle w:val="aa"/>
              <w:ind w:left="0"/>
            </w:pPr>
            <w:r w:rsidRPr="00CF7765">
              <w:rPr>
                <w:rFonts w:hint="eastAsia"/>
              </w:rPr>
              <w:t>同上</w:t>
            </w:r>
          </w:p>
          <w:p w:rsidR="00701DF1" w:rsidRPr="00CF7765" w:rsidRDefault="0097672F" w:rsidP="00295AA8">
            <w:pPr>
              <w:pStyle w:val="aa"/>
              <w:ind w:left="0"/>
            </w:pPr>
            <w:r>
              <w:t>PGS1049SGP</w:t>
            </w:r>
            <w:r w:rsidR="00701DF1">
              <w:rPr>
                <w:rFonts w:hint="eastAsia"/>
              </w:rPr>
              <w:t>でのみ設定可能。</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67"/>
        </w:numPr>
        <w:tabs>
          <w:tab w:val="clear" w:pos="567"/>
          <w:tab w:val="clear" w:pos="851"/>
          <w:tab w:val="clear" w:pos="1418"/>
          <w:tab w:val="clear" w:pos="1701"/>
          <w:tab w:val="left" w:pos="1380"/>
        </w:tabs>
        <w:rPr>
          <w:color w:val="C0C0C0"/>
        </w:rPr>
      </w:pP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190" w:name="_Ref62989221"/>
      <w:bookmarkStart w:id="191" w:name="_Toc63512383"/>
      <w:bookmarkStart w:id="192" w:name="_Toc21605486"/>
      <w:r w:rsidRPr="00CF7765">
        <w:rPr>
          <w:rFonts w:hint="eastAsia"/>
        </w:rPr>
        <w:lastRenderedPageBreak/>
        <w:t>直接トレイ指定</w:t>
      </w:r>
      <w:r w:rsidRPr="00CF7765">
        <w:rPr>
          <w:rFonts w:hint="eastAsia"/>
        </w:rPr>
        <w:t>(DTS)</w:t>
      </w:r>
      <w:bookmarkEnd w:id="190"/>
      <w:bookmarkEnd w:id="191"/>
      <w:bookmarkEnd w:id="192"/>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指定された用紙トレイからの給紙を行う。</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「トレイ番号」にて、</w:t>
      </w:r>
      <w:r w:rsidRPr="00CF7765">
        <w:rPr>
          <w:rFonts w:hint="eastAsia"/>
          <w:b/>
          <w:bCs/>
        </w:rPr>
        <w:t>"</w:t>
      </w:r>
      <w:r w:rsidRPr="00CF7765">
        <w:rPr>
          <w:rFonts w:hint="eastAsia"/>
          <w:b/>
          <w:bCs/>
        </w:rPr>
        <w:t>用紙トレイ</w:t>
      </w:r>
      <w:r w:rsidRPr="00CF7765">
        <w:rPr>
          <w:rFonts w:hint="eastAsia"/>
          <w:b/>
          <w:bCs/>
        </w:rPr>
        <w:t>"</w:t>
      </w:r>
      <w:r w:rsidRPr="00CF7765">
        <w:rPr>
          <w:rFonts w:hint="eastAsia"/>
        </w:rPr>
        <w:t>を指定する。</w:t>
      </w:r>
      <w:r w:rsidRPr="00CF7765">
        <w:rPr>
          <w:rFonts w:hint="eastAsia"/>
        </w:rPr>
        <w:br/>
      </w: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「出力サイズ」には、</w:t>
      </w:r>
      <w:r w:rsidRPr="00CF7765">
        <w:rPr>
          <w:rFonts w:hint="eastAsia"/>
          <w:b/>
        </w:rPr>
        <w:t>"</w:t>
      </w:r>
      <w:r w:rsidRPr="00CF7765">
        <w:rPr>
          <w:rFonts w:hint="eastAsia"/>
          <w:b/>
        </w:rPr>
        <w:t>トレイから給紙および検知可能な定形サイズ</w:t>
      </w:r>
      <w:r w:rsidRPr="00CF7765">
        <w:rPr>
          <w:rFonts w:hint="eastAsia"/>
          <w:b/>
        </w:rPr>
        <w:t>"</w:t>
      </w:r>
      <w:r w:rsidRPr="00CF7765">
        <w:rPr>
          <w:rFonts w:hint="eastAsia"/>
        </w:rPr>
        <w:t>もしくは</w:t>
      </w:r>
      <w:r w:rsidRPr="00CF7765">
        <w:rPr>
          <w:rFonts w:hint="eastAsia"/>
          <w:b/>
        </w:rPr>
        <w:t>"</w:t>
      </w:r>
      <w:r w:rsidRPr="00CF7765">
        <w:rPr>
          <w:rFonts w:hint="eastAsia"/>
          <w:b/>
        </w:rPr>
        <w:t>トレイに設定された定形外サイズ</w:t>
      </w:r>
      <w:r w:rsidRPr="00CF7765">
        <w:rPr>
          <w:rFonts w:hint="eastAsia"/>
          <w:b/>
        </w:rPr>
        <w:t>"</w:t>
      </w:r>
      <w:r w:rsidRPr="00CF7765">
        <w:rPr>
          <w:rFonts w:hint="eastAsia"/>
        </w:rPr>
        <w:t>のいずれかを指定する。</w:t>
      </w:r>
      <w:r w:rsidRPr="00CF7765">
        <w:br/>
      </w:r>
    </w:p>
    <w:p w:rsidR="00FD3712" w:rsidRPr="00CF7765" w:rsidRDefault="00FD3712">
      <w:pPr>
        <w:pStyle w:val="aa"/>
        <w:tabs>
          <w:tab w:val="clear" w:pos="567"/>
          <w:tab w:val="clear" w:pos="851"/>
          <w:tab w:val="clear" w:pos="1418"/>
          <w:tab w:val="clear" w:pos="1701"/>
        </w:tabs>
        <w:ind w:left="1140"/>
      </w:pPr>
      <w:r w:rsidRPr="00CF7765">
        <w:rPr>
          <w:rFonts w:hint="eastAsia"/>
        </w:rPr>
        <w:t>各トレイから給紙および検知可能な定形サイズについては、「</w:t>
      </w:r>
      <w:r w:rsidRPr="00CF7765">
        <w:fldChar w:fldCharType="begin"/>
      </w:r>
      <w:r w:rsidRPr="00CF7765">
        <w:instrText xml:space="preserve"> REF _Ref8104053 \r \h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p>
    <w:p w:rsidR="00FD3712" w:rsidRPr="00CF7765" w:rsidRDefault="00FD3712">
      <w:pPr>
        <w:pStyle w:val="aa"/>
        <w:tabs>
          <w:tab w:val="clear" w:pos="567"/>
          <w:tab w:val="clear" w:pos="851"/>
          <w:tab w:val="clear" w:pos="1418"/>
          <w:tab w:val="clear" w:pos="1701"/>
        </w:tabs>
        <w:ind w:left="1140"/>
      </w:pPr>
    </w:p>
    <w:p w:rsidR="00FD3712" w:rsidRPr="00CF7765" w:rsidRDefault="00FD3712">
      <w:pPr>
        <w:pStyle w:val="aa"/>
        <w:tabs>
          <w:tab w:val="clear" w:pos="567"/>
          <w:tab w:val="clear" w:pos="851"/>
          <w:tab w:val="clear" w:pos="1418"/>
          <w:tab w:val="clear" w:pos="1701"/>
        </w:tabs>
        <w:ind w:left="1140"/>
      </w:pPr>
      <w:r w:rsidRPr="00CF7765">
        <w:rPr>
          <w:rFonts w:hint="eastAsia"/>
        </w:rPr>
        <w:t>注</w:t>
      </w:r>
      <w:r w:rsidRPr="00CF7765">
        <w:rPr>
          <w:rFonts w:hint="eastAsia"/>
        </w:rPr>
        <w:t xml:space="preserve">) </w:t>
      </w:r>
      <w:r w:rsidRPr="00CF7765">
        <w:rPr>
          <w:rFonts w:hint="eastAsia"/>
        </w:rPr>
        <w:t>「出力サイズ」として定形外サイズが指定された場合、トレイに設定された定形外サイズとの誤差が±</w:t>
      </w:r>
      <w:r w:rsidRPr="00CF7765">
        <w:rPr>
          <w:rFonts w:hint="eastAsia"/>
        </w:rPr>
        <w:t>3mm</w:t>
      </w:r>
      <w:r w:rsidRPr="00CF7765">
        <w:rPr>
          <w:rFonts w:hint="eastAsia"/>
        </w:rPr>
        <w:t>以内であれば、両者のサイズが一致するものとして扱われる。ただし、用紙向き</w:t>
      </w:r>
      <w:r w:rsidRPr="00CF7765">
        <w:rPr>
          <w:rFonts w:hint="eastAsia"/>
        </w:rPr>
        <w:t>(SEF/LEF)</w:t>
      </w:r>
      <w:r w:rsidRPr="00CF7765">
        <w:rPr>
          <w:rFonts w:hint="eastAsia"/>
        </w:rPr>
        <w:t>が一致しない場合は、誤差が±</w:t>
      </w:r>
      <w:r w:rsidRPr="00CF7765">
        <w:rPr>
          <w:rFonts w:hint="eastAsia"/>
        </w:rPr>
        <w:t>3mm</w:t>
      </w:r>
      <w:r w:rsidRPr="00CF7765">
        <w:rPr>
          <w:rFonts w:hint="eastAsia"/>
        </w:rPr>
        <w:t>以内であっても異なるサイズとして扱われる。</w:t>
      </w:r>
      <w:r w:rsidRPr="00CF7765">
        <w:rPr>
          <w:rFonts w:hint="eastAsia"/>
        </w:rPr>
        <w:br/>
      </w: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「用紙種類」には、</w:t>
      </w:r>
      <w:r w:rsidRPr="00CF7765">
        <w:rPr>
          <w:rFonts w:hint="eastAsia"/>
          <w:b/>
        </w:rPr>
        <w:t>"</w:t>
      </w:r>
      <w:r w:rsidRPr="00CF7765">
        <w:rPr>
          <w:rFonts w:hint="eastAsia"/>
          <w:b/>
        </w:rPr>
        <w:t>用紙種類</w:t>
      </w:r>
      <w:r w:rsidRPr="00CF7765">
        <w:rPr>
          <w:rFonts w:hint="eastAsia"/>
          <w:b/>
        </w:rPr>
        <w:t>"</w:t>
      </w:r>
      <w:r w:rsidRPr="00CF7765">
        <w:rPr>
          <w:rFonts w:hint="eastAsia"/>
        </w:rPr>
        <w:t>もしくは</w:t>
      </w:r>
      <w:r w:rsidRPr="00CF7765">
        <w:rPr>
          <w:rFonts w:hint="eastAsia"/>
          <w:b/>
        </w:rPr>
        <w:t>"</w:t>
      </w:r>
      <w:r w:rsidRPr="00CF7765">
        <w:rPr>
          <w:rFonts w:hint="eastAsia"/>
          <w:b/>
        </w:rPr>
        <w:t>指定しない</w:t>
      </w:r>
      <w:r w:rsidRPr="00CF7765">
        <w:rPr>
          <w:rFonts w:hint="eastAsia"/>
          <w:b/>
        </w:rPr>
        <w:t>"</w:t>
      </w:r>
      <w:r w:rsidRPr="00CF7765">
        <w:rPr>
          <w:rFonts w:hint="eastAsia"/>
        </w:rPr>
        <w:t>を指定する。指定されないときのデフォルトは、</w:t>
      </w:r>
      <w:r w:rsidRPr="00CF7765">
        <w:rPr>
          <w:rFonts w:hint="eastAsia"/>
          <w:b/>
        </w:rPr>
        <w:t>"</w:t>
      </w:r>
      <w:r w:rsidRPr="00CF7765">
        <w:rPr>
          <w:rFonts w:hint="eastAsia"/>
          <w:b/>
        </w:rPr>
        <w:t>指定しない</w:t>
      </w:r>
      <w:r w:rsidRPr="00CF7765">
        <w:rPr>
          <w:rFonts w:hint="eastAsia"/>
          <w:b/>
        </w:rPr>
        <w:t>"</w:t>
      </w:r>
      <w:r w:rsidRPr="00CF7765">
        <w:rPr>
          <w:rFonts w:hint="eastAsia"/>
        </w:rPr>
        <w:t>である。</w:t>
      </w:r>
      <w:r w:rsidRPr="00CF7765">
        <w:rPr>
          <w:rFonts w:hint="eastAsia"/>
        </w:rPr>
        <w:br/>
      </w:r>
      <w:r w:rsidRPr="00CF7765">
        <w:rPr>
          <w:rFonts w:hint="eastAsia"/>
          <w:b/>
        </w:rPr>
        <w:t>"</w:t>
      </w:r>
      <w:r w:rsidRPr="00CF7765">
        <w:rPr>
          <w:rFonts w:hint="eastAsia"/>
          <w:b/>
        </w:rPr>
        <w:t>用紙種類</w:t>
      </w:r>
      <w:r w:rsidRPr="00CF7765">
        <w:rPr>
          <w:rFonts w:hint="eastAsia"/>
          <w:b/>
        </w:rPr>
        <w:t>"</w:t>
      </w:r>
      <w:r w:rsidRPr="00CF7765">
        <w:rPr>
          <w:rFonts w:hint="eastAsia"/>
        </w:rPr>
        <w:t>を指定するときには、指定した用紙トレイに設定可能な用紙種類を指定しなければならない。</w:t>
      </w:r>
      <w:r w:rsidRPr="00CF7765">
        <w:br/>
      </w:r>
      <w:r w:rsidRPr="00CF7765">
        <w:rPr>
          <w:rFonts w:hint="eastAsia"/>
          <w:b/>
        </w:rPr>
        <w:t>"</w:t>
      </w:r>
      <w:r w:rsidRPr="00CF7765">
        <w:rPr>
          <w:rFonts w:hint="eastAsia"/>
          <w:b/>
        </w:rPr>
        <w:t>用紙種類</w:t>
      </w:r>
      <w:r w:rsidRPr="00CF7765">
        <w:rPr>
          <w:rFonts w:hint="eastAsia"/>
          <w:b/>
        </w:rPr>
        <w:t>"</w:t>
      </w:r>
      <w:r w:rsidRPr="00CF7765">
        <w:rPr>
          <w:rFonts w:hint="eastAsia"/>
          <w:bCs/>
        </w:rPr>
        <w:t>を指定したときは、同時に、</w:t>
      </w:r>
      <w:r w:rsidRPr="00CF7765">
        <w:rPr>
          <w:rFonts w:hint="eastAsia"/>
          <w:b/>
        </w:rPr>
        <w:t>"</w:t>
      </w:r>
      <w:r w:rsidRPr="00CF7765">
        <w:rPr>
          <w:rFonts w:hint="eastAsia"/>
          <w:b/>
        </w:rPr>
        <w:t>用紙の色</w:t>
      </w:r>
      <w:r w:rsidRPr="00CF7765">
        <w:rPr>
          <w:rFonts w:hint="eastAsia"/>
          <w:b/>
        </w:rPr>
        <w:t>"</w:t>
      </w:r>
      <w:r w:rsidRPr="00CF7765">
        <w:rPr>
          <w:rFonts w:hint="eastAsia"/>
          <w:bCs/>
        </w:rPr>
        <w:t>と</w:t>
      </w:r>
      <w:r w:rsidRPr="00CF7765">
        <w:rPr>
          <w:rFonts w:hint="eastAsia"/>
          <w:b/>
        </w:rPr>
        <w:t>"</w:t>
      </w:r>
      <w:r w:rsidRPr="00CF7765">
        <w:rPr>
          <w:rFonts w:hint="eastAsia"/>
          <w:b/>
        </w:rPr>
        <w:t>用紙の穴空き</w:t>
      </w:r>
      <w:r w:rsidRPr="00CF7765">
        <w:rPr>
          <w:rFonts w:hint="eastAsia"/>
          <w:b/>
        </w:rPr>
        <w:t>"</w:t>
      </w:r>
      <w:r w:rsidRPr="00CF7765">
        <w:rPr>
          <w:rFonts w:hint="eastAsia"/>
          <w:bCs/>
        </w:rPr>
        <w:t>をそれぞれ指定する。指定が不要な場合は、それぞれ</w:t>
      </w:r>
      <w:r w:rsidRPr="00CF7765">
        <w:rPr>
          <w:rFonts w:hint="eastAsia"/>
          <w:b/>
        </w:rPr>
        <w:t>"</w:t>
      </w:r>
      <w:r w:rsidRPr="00CF7765">
        <w:rPr>
          <w:rFonts w:hint="eastAsia"/>
          <w:b/>
        </w:rPr>
        <w:t>指定しない</w:t>
      </w:r>
      <w:r w:rsidRPr="00CF7765">
        <w:rPr>
          <w:rFonts w:hint="eastAsia"/>
          <w:b/>
        </w:rPr>
        <w:t>"</w:t>
      </w:r>
      <w:r w:rsidRPr="00CF7765">
        <w:rPr>
          <w:rFonts w:hint="eastAsia"/>
          <w:bCs/>
        </w:rPr>
        <w:t>を指定すること。</w:t>
      </w:r>
      <w:r w:rsidRPr="00CF7765">
        <w:br/>
      </w:r>
    </w:p>
    <w:p w:rsidR="00FD3712" w:rsidRPr="00CF7765" w:rsidRDefault="00FD3712">
      <w:pPr>
        <w:pStyle w:val="aa"/>
        <w:tabs>
          <w:tab w:val="clear" w:pos="567"/>
          <w:tab w:val="clear" w:pos="851"/>
          <w:tab w:val="clear" w:pos="1418"/>
          <w:tab w:val="clear" w:pos="1701"/>
        </w:tabs>
        <w:ind w:left="1140"/>
        <w:rPr>
          <w:bCs/>
        </w:rPr>
      </w:pPr>
      <w:r w:rsidRPr="00CF7765">
        <w:rPr>
          <w:rFonts w:hint="eastAsia"/>
          <w:b/>
        </w:rPr>
        <w:t>"</w:t>
      </w:r>
      <w:r w:rsidRPr="00CF7765">
        <w:rPr>
          <w:rFonts w:hint="eastAsia"/>
          <w:b/>
        </w:rPr>
        <w:t>用紙の色</w:t>
      </w:r>
      <w:r w:rsidRPr="00CF7765">
        <w:rPr>
          <w:rFonts w:hint="eastAsia"/>
          <w:b/>
        </w:rPr>
        <w:t>"</w:t>
      </w:r>
      <w:r w:rsidRPr="00CF7765">
        <w:rPr>
          <w:rFonts w:hint="eastAsia"/>
          <w:bCs/>
        </w:rPr>
        <w:t>の指定は、</w:t>
      </w:r>
      <w:r w:rsidRPr="00CF7765">
        <w:rPr>
          <w:rFonts w:hint="eastAsia"/>
        </w:rPr>
        <w:t>システムデータ「トレイの色属性の使用有無」が</w:t>
      </w:r>
      <w:r w:rsidRPr="00CF7765">
        <w:rPr>
          <w:rFonts w:hint="eastAsia"/>
          <w:b/>
        </w:rPr>
        <w:t>"</w:t>
      </w:r>
      <w:r w:rsidRPr="00CF7765">
        <w:rPr>
          <w:rFonts w:hint="eastAsia"/>
          <w:b/>
          <w:bCs/>
        </w:rPr>
        <w:t>使用する</w:t>
      </w:r>
      <w:r w:rsidRPr="00CF7765">
        <w:rPr>
          <w:rFonts w:hint="eastAsia"/>
          <w:b/>
        </w:rPr>
        <w:t>"</w:t>
      </w:r>
      <w:r w:rsidRPr="00CF7765">
        <w:rPr>
          <w:rFonts w:hint="eastAsia"/>
        </w:rPr>
        <w:t>であるときだけ有効であり、</w:t>
      </w:r>
      <w:r w:rsidRPr="00CF7765">
        <w:rPr>
          <w:rFonts w:hint="eastAsia"/>
          <w:b/>
        </w:rPr>
        <w:t>"</w:t>
      </w:r>
      <w:r w:rsidRPr="00CF7765">
        <w:rPr>
          <w:rFonts w:hint="eastAsia"/>
          <w:b/>
          <w:bCs/>
        </w:rPr>
        <w:t>使用しない</w:t>
      </w:r>
      <w:r w:rsidRPr="00CF7765">
        <w:rPr>
          <w:rFonts w:hint="eastAsia"/>
          <w:b/>
        </w:rPr>
        <w:t>"</w:t>
      </w:r>
      <w:r w:rsidRPr="00CF7765">
        <w:rPr>
          <w:rFonts w:hint="eastAsia"/>
        </w:rPr>
        <w:t>のときは、</w:t>
      </w:r>
      <w:r w:rsidRPr="00CF7765">
        <w:rPr>
          <w:rFonts w:hint="eastAsia"/>
          <w:b/>
        </w:rPr>
        <w:t>"</w:t>
      </w:r>
      <w:r w:rsidRPr="00CF7765">
        <w:rPr>
          <w:rFonts w:hint="eastAsia"/>
          <w:b/>
        </w:rPr>
        <w:t>指定しない</w:t>
      </w:r>
      <w:r w:rsidRPr="00CF7765">
        <w:rPr>
          <w:rFonts w:hint="eastAsia"/>
          <w:b/>
        </w:rPr>
        <w:t>"</w:t>
      </w:r>
      <w:r w:rsidRPr="00CF7765">
        <w:rPr>
          <w:rFonts w:hint="eastAsia"/>
          <w:bCs/>
        </w:rPr>
        <w:t>が指定されたものとして扱われる。</w:t>
      </w:r>
    </w:p>
    <w:p w:rsidR="00FD3712" w:rsidRPr="00CF7765" w:rsidRDefault="00FD3712">
      <w:pPr>
        <w:pStyle w:val="aa"/>
        <w:tabs>
          <w:tab w:val="clear" w:pos="567"/>
          <w:tab w:val="clear" w:pos="851"/>
          <w:tab w:val="clear" w:pos="1418"/>
          <w:tab w:val="clear" w:pos="1701"/>
        </w:tabs>
        <w:ind w:left="1140"/>
      </w:pPr>
    </w:p>
    <w:p w:rsidR="00FD3712" w:rsidRPr="00CF7765" w:rsidRDefault="00FD3712">
      <w:pPr>
        <w:pStyle w:val="aa"/>
        <w:tabs>
          <w:tab w:val="clear" w:pos="567"/>
          <w:tab w:val="clear" w:pos="851"/>
          <w:tab w:val="clear" w:pos="1418"/>
          <w:tab w:val="clear" w:pos="1701"/>
        </w:tabs>
        <w:ind w:left="1140"/>
      </w:pPr>
      <w:r w:rsidRPr="00CF7765">
        <w:rPr>
          <w:rFonts w:hint="eastAsia"/>
          <w:b/>
        </w:rPr>
        <w:t>"</w:t>
      </w:r>
      <w:r w:rsidRPr="00CF7765">
        <w:rPr>
          <w:rFonts w:hint="eastAsia"/>
          <w:b/>
        </w:rPr>
        <w:t>用紙の穴空き</w:t>
      </w:r>
      <w:r w:rsidRPr="00CF7765">
        <w:rPr>
          <w:rFonts w:hint="eastAsia"/>
          <w:b/>
        </w:rPr>
        <w:t>"</w:t>
      </w:r>
      <w:r w:rsidRPr="00CF7765">
        <w:rPr>
          <w:rFonts w:hint="eastAsia"/>
          <w:bCs/>
        </w:rPr>
        <w:t>の指定は、</w:t>
      </w:r>
      <w:r w:rsidRPr="00CF7765">
        <w:rPr>
          <w:rFonts w:hint="eastAsia"/>
        </w:rPr>
        <w:t>システムデータ「トレイの穴空き属性の使用有無」が</w:t>
      </w:r>
      <w:r w:rsidRPr="00CF7765">
        <w:rPr>
          <w:rFonts w:hint="eastAsia"/>
          <w:b/>
        </w:rPr>
        <w:t>"</w:t>
      </w:r>
      <w:r w:rsidRPr="00CF7765">
        <w:rPr>
          <w:rFonts w:hint="eastAsia"/>
          <w:b/>
          <w:bCs/>
        </w:rPr>
        <w:t>使用する</w:t>
      </w:r>
      <w:r w:rsidRPr="00CF7765">
        <w:rPr>
          <w:rFonts w:hint="eastAsia"/>
          <w:b/>
        </w:rPr>
        <w:t>"</w:t>
      </w:r>
      <w:r w:rsidRPr="00CF7765">
        <w:rPr>
          <w:rFonts w:hint="eastAsia"/>
        </w:rPr>
        <w:t>であるときだけ有効であり、</w:t>
      </w:r>
      <w:r w:rsidRPr="00CF7765">
        <w:rPr>
          <w:rFonts w:hint="eastAsia"/>
          <w:b/>
        </w:rPr>
        <w:t>"</w:t>
      </w:r>
      <w:r w:rsidRPr="00CF7765">
        <w:rPr>
          <w:rFonts w:hint="eastAsia"/>
          <w:b/>
          <w:bCs/>
        </w:rPr>
        <w:t>使用しない</w:t>
      </w:r>
      <w:r w:rsidRPr="00CF7765">
        <w:rPr>
          <w:rFonts w:hint="eastAsia"/>
          <w:b/>
        </w:rPr>
        <w:t>"</w:t>
      </w:r>
      <w:r w:rsidRPr="00CF7765">
        <w:rPr>
          <w:rFonts w:hint="eastAsia"/>
        </w:rPr>
        <w:t>のときは、</w:t>
      </w:r>
      <w:r w:rsidRPr="00CF7765">
        <w:rPr>
          <w:rFonts w:hint="eastAsia"/>
          <w:b/>
        </w:rPr>
        <w:t>"</w:t>
      </w:r>
      <w:r w:rsidRPr="00CF7765">
        <w:rPr>
          <w:rFonts w:hint="eastAsia"/>
          <w:b/>
        </w:rPr>
        <w:t>指定しない</w:t>
      </w:r>
      <w:r w:rsidRPr="00CF7765">
        <w:rPr>
          <w:rFonts w:hint="eastAsia"/>
          <w:b/>
        </w:rPr>
        <w:t>"</w:t>
      </w:r>
      <w:r w:rsidRPr="00CF7765">
        <w:rPr>
          <w:rFonts w:hint="eastAsia"/>
          <w:bCs/>
        </w:rPr>
        <w:t>が指定されたものとして扱われる。</w:t>
      </w:r>
      <w:r w:rsidRPr="00CF7765">
        <w:rPr>
          <w:bCs/>
        </w:rPr>
        <w:br/>
      </w:r>
      <w:r w:rsidRPr="00CF7765">
        <w:rPr>
          <w:rFonts w:hint="eastAsia"/>
          <w:bCs/>
        </w:rPr>
        <w:t>また、</w:t>
      </w:r>
      <w:r w:rsidRPr="00CF7765">
        <w:rPr>
          <w:rFonts w:hint="eastAsia"/>
        </w:rPr>
        <w:t>システムデータ「トレイの穴空き属性の使用有無」が</w:t>
      </w:r>
      <w:r w:rsidRPr="00CF7765">
        <w:rPr>
          <w:rFonts w:hint="eastAsia"/>
          <w:b/>
        </w:rPr>
        <w:t>"</w:t>
      </w:r>
      <w:r w:rsidRPr="00CF7765">
        <w:rPr>
          <w:rFonts w:hint="eastAsia"/>
          <w:b/>
          <w:bCs/>
        </w:rPr>
        <w:t>使用する</w:t>
      </w:r>
      <w:r w:rsidRPr="00CF7765">
        <w:rPr>
          <w:rFonts w:hint="eastAsia"/>
          <w:b/>
        </w:rPr>
        <w:t>"</w:t>
      </w:r>
      <w:r w:rsidRPr="00CF7765">
        <w:rPr>
          <w:rFonts w:hint="eastAsia"/>
        </w:rPr>
        <w:t>であるときに、</w:t>
      </w:r>
      <w:r w:rsidRPr="00CF7765">
        <w:rPr>
          <w:rFonts w:hint="eastAsia"/>
          <w:b/>
        </w:rPr>
        <w:t>"</w:t>
      </w:r>
      <w:r w:rsidRPr="00CF7765">
        <w:rPr>
          <w:rFonts w:hint="eastAsia"/>
          <w:b/>
        </w:rPr>
        <w:t>用紙の穴空き</w:t>
      </w:r>
      <w:r w:rsidRPr="00CF7765">
        <w:rPr>
          <w:rFonts w:hint="eastAsia"/>
          <w:b/>
        </w:rPr>
        <w:t>"</w:t>
      </w:r>
      <w:r w:rsidRPr="00CF7765">
        <w:rPr>
          <w:rFonts w:hint="eastAsia"/>
          <w:bCs/>
        </w:rPr>
        <w:t>の指定が</w:t>
      </w:r>
      <w:r w:rsidRPr="00CF7765">
        <w:rPr>
          <w:rFonts w:hint="eastAsia"/>
          <w:b/>
        </w:rPr>
        <w:t>"</w:t>
      </w:r>
      <w:r w:rsidRPr="00CF7765">
        <w:rPr>
          <w:rFonts w:hint="eastAsia"/>
          <w:b/>
        </w:rPr>
        <w:t>指定しない</w:t>
      </w:r>
      <w:r w:rsidRPr="00CF7765">
        <w:rPr>
          <w:rFonts w:hint="eastAsia"/>
          <w:b/>
        </w:rPr>
        <w:t>"</w:t>
      </w:r>
      <w:r w:rsidRPr="00CF7765">
        <w:rPr>
          <w:rFonts w:hint="eastAsia"/>
          <w:bCs/>
        </w:rPr>
        <w:t>であるときは、</w:t>
      </w:r>
      <w:r w:rsidRPr="00CF7765">
        <w:rPr>
          <w:rFonts w:hint="eastAsia"/>
          <w:b/>
        </w:rPr>
        <w:t>"</w:t>
      </w:r>
      <w:r w:rsidRPr="00CF7765">
        <w:rPr>
          <w:rFonts w:hint="eastAsia"/>
          <w:b/>
        </w:rPr>
        <w:t>指定しない</w:t>
      </w:r>
      <w:r w:rsidRPr="00CF7765">
        <w:rPr>
          <w:rFonts w:hint="eastAsia"/>
          <w:b/>
        </w:rPr>
        <w:t>"</w:t>
      </w:r>
      <w:r w:rsidRPr="00CF7765">
        <w:rPr>
          <w:rFonts w:hint="eastAsia"/>
          <w:bCs/>
        </w:rPr>
        <w:t>が指定されたものとして扱われる。</w:t>
      </w:r>
    </w:p>
    <w:p w:rsidR="00FD3712" w:rsidRPr="00CF7765" w:rsidRDefault="00FD3712">
      <w:pPr>
        <w:pStyle w:val="aa"/>
        <w:tabs>
          <w:tab w:val="clear" w:pos="567"/>
          <w:tab w:val="clear" w:pos="851"/>
          <w:tab w:val="clear" w:pos="1418"/>
          <w:tab w:val="clear" w:pos="1701"/>
        </w:tabs>
        <w:ind w:left="1140"/>
      </w:pPr>
    </w:p>
    <w:p w:rsidR="00FD3712" w:rsidRPr="00CF7765" w:rsidRDefault="00FD3712">
      <w:pPr>
        <w:pStyle w:val="aa"/>
        <w:tabs>
          <w:tab w:val="clear" w:pos="567"/>
          <w:tab w:val="clear" w:pos="851"/>
          <w:tab w:val="clear" w:pos="1418"/>
          <w:tab w:val="clear" w:pos="1701"/>
        </w:tabs>
        <w:ind w:left="1140"/>
      </w:pPr>
      <w:r w:rsidRPr="00CF7765">
        <w:rPr>
          <w:rFonts w:hint="eastAsia"/>
        </w:rPr>
        <w:t>各用紙トレイに設定可能な用紙種類については、「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_Ref8639907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p>
    <w:p w:rsidR="00FD3712" w:rsidRPr="00CF7765" w:rsidRDefault="00FD3712">
      <w:pPr>
        <w:pStyle w:val="aa"/>
        <w:tabs>
          <w:tab w:val="clear" w:pos="567"/>
          <w:tab w:val="clear" w:pos="851"/>
          <w:tab w:val="clear" w:pos="1418"/>
          <w:tab w:val="clear" w:pos="1701"/>
        </w:tabs>
        <w:ind w:leftChars="633" w:left="1738" w:hangingChars="333" w:hanging="599"/>
        <w:rPr>
          <w:bCs/>
        </w:rPr>
      </w:pPr>
      <w:r w:rsidRPr="00CF7765">
        <w:rPr>
          <w:rFonts w:hint="eastAsia"/>
        </w:rPr>
        <w:t>補足：　手差しトレイを指定された場合は、指定された</w:t>
      </w:r>
      <w:r w:rsidRPr="00CF7765">
        <w:rPr>
          <w:rFonts w:hint="eastAsia"/>
          <w:b/>
        </w:rPr>
        <w:t>"</w:t>
      </w:r>
      <w:r w:rsidRPr="00CF7765">
        <w:rPr>
          <w:rFonts w:hint="eastAsia"/>
          <w:b/>
        </w:rPr>
        <w:t>用紙種類</w:t>
      </w:r>
      <w:r w:rsidRPr="00CF7765">
        <w:rPr>
          <w:rFonts w:hint="eastAsia"/>
          <w:b/>
        </w:rPr>
        <w:t>"</w:t>
      </w:r>
      <w:r w:rsidRPr="00CF7765">
        <w:rPr>
          <w:rFonts w:hint="eastAsia"/>
          <w:bCs/>
        </w:rPr>
        <w:t>での印字を実行する。</w:t>
      </w:r>
      <w:r w:rsidRPr="00CF7765">
        <w:rPr>
          <w:bCs/>
        </w:rPr>
        <w:br/>
      </w:r>
      <w:r w:rsidRPr="00CF7765">
        <w:rPr>
          <w:rFonts w:hint="eastAsia"/>
          <w:b/>
        </w:rPr>
        <w:t>"</w:t>
      </w:r>
      <w:r w:rsidRPr="00CF7765">
        <w:rPr>
          <w:rFonts w:hint="eastAsia"/>
          <w:b/>
        </w:rPr>
        <w:t>用紙の穴空き</w:t>
      </w:r>
      <w:r w:rsidRPr="00CF7765">
        <w:rPr>
          <w:rFonts w:hint="eastAsia"/>
          <w:b/>
        </w:rPr>
        <w:t>"</w:t>
      </w:r>
      <w:r w:rsidRPr="00CF7765">
        <w:rPr>
          <w:rFonts w:hint="eastAsia"/>
          <w:bCs/>
        </w:rPr>
        <w:t>については、「</w:t>
      </w:r>
      <w:r w:rsidRPr="00CF7765">
        <w:rPr>
          <w:bCs/>
        </w:rPr>
        <w:fldChar w:fldCharType="begin"/>
      </w:r>
      <w:r w:rsidRPr="00CF7765">
        <w:rPr>
          <w:bCs/>
        </w:rPr>
        <w:instrText xml:space="preserve"> REF _Ref62972886 \r \h </w:instrText>
      </w:r>
      <w:r w:rsidR="00FF16DA" w:rsidRPr="00CF7765">
        <w:rPr>
          <w:bCs/>
        </w:rPr>
        <w:instrText xml:space="preserve"> \* MERGEFORMAT </w:instrText>
      </w:r>
      <w:r w:rsidRPr="00CF7765">
        <w:rPr>
          <w:bCs/>
        </w:rPr>
      </w:r>
      <w:r w:rsidRPr="00CF7765">
        <w:rPr>
          <w:bCs/>
        </w:rPr>
        <w:fldChar w:fldCharType="separate"/>
      </w:r>
      <w:r w:rsidR="00091205">
        <w:rPr>
          <w:bCs/>
        </w:rPr>
        <w:t>3.2.5</w:t>
      </w:r>
      <w:r w:rsidRPr="00CF7765">
        <w:rPr>
          <w:bCs/>
        </w:rPr>
        <w:fldChar w:fldCharType="end"/>
      </w:r>
      <w:r w:rsidRPr="00CF7765">
        <w:rPr>
          <w:rFonts w:hint="eastAsia"/>
          <w:bCs/>
        </w:rPr>
        <w:t xml:space="preserve">　</w:t>
      </w:r>
      <w:r w:rsidRPr="00CF7765">
        <w:rPr>
          <w:bCs/>
        </w:rPr>
        <w:fldChar w:fldCharType="begin"/>
      </w:r>
      <w:r w:rsidRPr="00CF7765">
        <w:rPr>
          <w:bCs/>
        </w:rPr>
        <w:instrText xml:space="preserve"> REF _Ref62972886 \h </w:instrText>
      </w:r>
      <w:r w:rsidR="00FF16DA" w:rsidRPr="00CF7765">
        <w:rPr>
          <w:bCs/>
        </w:rPr>
        <w:instrText xml:space="preserve"> \* MERGEFORMAT </w:instrText>
      </w:r>
      <w:r w:rsidRPr="00CF7765">
        <w:rPr>
          <w:bCs/>
        </w:rPr>
      </w:r>
      <w:r w:rsidRPr="00CF7765">
        <w:rPr>
          <w:bCs/>
        </w:rPr>
        <w:fldChar w:fldCharType="separate"/>
      </w:r>
      <w:r w:rsidR="00091205" w:rsidRPr="00CF7765">
        <w:rPr>
          <w:rFonts w:hint="eastAsia"/>
        </w:rPr>
        <w:t>用紙の穴空き属性の設定</w:t>
      </w:r>
      <w:r w:rsidRPr="00CF7765">
        <w:rPr>
          <w:bCs/>
        </w:rPr>
        <w:fldChar w:fldCharType="end"/>
      </w:r>
      <w:r w:rsidRPr="00CF7765">
        <w:rPr>
          <w:rFonts w:hint="eastAsia"/>
          <w:bCs/>
        </w:rPr>
        <w:t>」の制限事項に従う。</w:t>
      </w:r>
    </w:p>
    <w:p w:rsidR="00FD3712" w:rsidRPr="00CF7765" w:rsidRDefault="00FD3712">
      <w:pPr>
        <w:pStyle w:val="aa"/>
        <w:tabs>
          <w:tab w:val="clear" w:pos="567"/>
          <w:tab w:val="clear" w:pos="851"/>
          <w:tab w:val="clear" w:pos="1418"/>
          <w:tab w:val="clear" w:pos="1701"/>
        </w:tabs>
        <w:ind w:leftChars="633" w:left="1738" w:hangingChars="333" w:hanging="599"/>
        <w:rPr>
          <w:bCs/>
        </w:rPr>
      </w:pPr>
    </w:p>
    <w:p w:rsidR="00FD3712" w:rsidRPr="00CF7765" w:rsidRDefault="00FD3712">
      <w:pPr>
        <w:pStyle w:val="aa"/>
        <w:tabs>
          <w:tab w:val="clear" w:pos="567"/>
          <w:tab w:val="clear" w:pos="851"/>
          <w:tab w:val="clear" w:pos="1418"/>
          <w:tab w:val="clear" w:pos="1701"/>
        </w:tabs>
        <w:ind w:leftChars="633" w:left="1738" w:hangingChars="333" w:hanging="599"/>
        <w:rPr>
          <w:bCs/>
        </w:rPr>
      </w:pPr>
      <w:r w:rsidRPr="00CF7765">
        <w:rPr>
          <w:rFonts w:hint="eastAsia"/>
        </w:rPr>
        <w:t>補足：　インターポーザを指定された場合は、</w:t>
      </w:r>
      <w:r w:rsidRPr="00CF7765">
        <w:rPr>
          <w:rFonts w:hint="eastAsia"/>
          <w:b/>
        </w:rPr>
        <w:t>"</w:t>
      </w:r>
      <w:r w:rsidRPr="00CF7765">
        <w:rPr>
          <w:rFonts w:hint="eastAsia"/>
          <w:b/>
        </w:rPr>
        <w:t>用紙種類</w:t>
      </w:r>
      <w:r w:rsidRPr="00CF7765">
        <w:rPr>
          <w:rFonts w:hint="eastAsia"/>
          <w:b/>
        </w:rPr>
        <w:t>"</w:t>
      </w:r>
      <w:r w:rsidRPr="00CF7765">
        <w:rPr>
          <w:rFonts w:hint="eastAsia"/>
          <w:bCs/>
        </w:rPr>
        <w:t>、</w:t>
      </w:r>
      <w:r w:rsidRPr="00CF7765">
        <w:rPr>
          <w:rFonts w:hint="eastAsia"/>
          <w:b/>
        </w:rPr>
        <w:t>"</w:t>
      </w:r>
      <w:r w:rsidRPr="00CF7765">
        <w:rPr>
          <w:rFonts w:hint="eastAsia"/>
          <w:b/>
        </w:rPr>
        <w:t>用紙の色</w:t>
      </w:r>
      <w:r w:rsidRPr="00CF7765">
        <w:rPr>
          <w:rFonts w:hint="eastAsia"/>
          <w:b/>
        </w:rPr>
        <w:t>"</w:t>
      </w:r>
      <w:r w:rsidRPr="00CF7765">
        <w:rPr>
          <w:rFonts w:hint="eastAsia"/>
          <w:bCs/>
        </w:rPr>
        <w:t>、</w:t>
      </w:r>
      <w:r w:rsidRPr="00CF7765">
        <w:rPr>
          <w:rFonts w:hint="eastAsia"/>
          <w:b/>
        </w:rPr>
        <w:t>"</w:t>
      </w:r>
      <w:r w:rsidRPr="00CF7765">
        <w:rPr>
          <w:rFonts w:hint="eastAsia"/>
          <w:b/>
        </w:rPr>
        <w:t>用紙の穴空き</w:t>
      </w:r>
      <w:r w:rsidRPr="00CF7765">
        <w:rPr>
          <w:rFonts w:hint="eastAsia"/>
          <w:b/>
        </w:rPr>
        <w:t>"</w:t>
      </w:r>
      <w:r w:rsidRPr="00CF7765">
        <w:rPr>
          <w:rFonts w:hint="eastAsia"/>
          <w:bCs/>
        </w:rPr>
        <w:t>に関する指定は無効である。</w:t>
      </w:r>
    </w:p>
    <w:p w:rsidR="00FD3712" w:rsidRPr="00CF7765" w:rsidRDefault="00FD3712">
      <w:pPr>
        <w:pStyle w:val="aa"/>
        <w:tabs>
          <w:tab w:val="clear" w:pos="567"/>
          <w:tab w:val="clear" w:pos="851"/>
          <w:tab w:val="clear" w:pos="1418"/>
          <w:tab w:val="clear" w:pos="1701"/>
        </w:tabs>
        <w:ind w:leftChars="633" w:left="1738" w:hangingChars="333" w:hanging="599"/>
        <w:rPr>
          <w:bCs/>
        </w:rPr>
      </w:pPr>
    </w:p>
    <w:p w:rsidR="00FD3712" w:rsidRPr="00CF7765" w:rsidRDefault="00FD3712">
      <w:pPr>
        <w:pStyle w:val="aa"/>
        <w:tabs>
          <w:tab w:val="clear" w:pos="567"/>
          <w:tab w:val="clear" w:pos="851"/>
          <w:tab w:val="clear" w:pos="1418"/>
          <w:tab w:val="clear" w:pos="1701"/>
        </w:tabs>
        <w:ind w:leftChars="633" w:left="1139"/>
      </w:pPr>
      <w:r w:rsidRPr="00CF7765">
        <w:rPr>
          <w:rFonts w:hint="eastAsia"/>
          <w:bCs/>
        </w:rPr>
        <w:t>用紙種類の設定がプロフェッショナル仕様の場合は、</w:t>
      </w:r>
      <w:r w:rsidRPr="00CF7765">
        <w:rPr>
          <w:rFonts w:hint="eastAsia"/>
          <w:b/>
        </w:rPr>
        <w:t>"</w:t>
      </w:r>
      <w:r w:rsidRPr="00CF7765">
        <w:rPr>
          <w:rFonts w:hint="eastAsia"/>
          <w:b/>
        </w:rPr>
        <w:t>用紙種類</w:t>
      </w:r>
      <w:r w:rsidRPr="00CF7765">
        <w:rPr>
          <w:rFonts w:hint="eastAsia"/>
          <w:b/>
        </w:rPr>
        <w:t>"</w:t>
      </w:r>
      <w:r w:rsidRPr="00CF7765">
        <w:rPr>
          <w:rFonts w:hint="eastAsia"/>
          <w:bCs/>
        </w:rPr>
        <w:t>を指定するときは、</w:t>
      </w:r>
      <w:r w:rsidRPr="00CF7765">
        <w:rPr>
          <w:rFonts w:hint="eastAsia"/>
          <w:b/>
        </w:rPr>
        <w:t>"</w:t>
      </w:r>
      <w:r w:rsidRPr="00CF7765">
        <w:rPr>
          <w:rFonts w:hint="eastAsia"/>
          <w:b/>
        </w:rPr>
        <w:t>坪量</w:t>
      </w:r>
      <w:r w:rsidRPr="00CF7765">
        <w:rPr>
          <w:rFonts w:hint="eastAsia"/>
          <w:b/>
        </w:rPr>
        <w:t>"</w:t>
      </w:r>
      <w:r w:rsidRPr="00CF7765">
        <w:rPr>
          <w:rFonts w:hint="eastAsia"/>
          <w:bCs/>
        </w:rPr>
        <w:t>を同時に指定しなければならない。坪量の指定が不要な用紙種類の場合は、不定を指定しなければならない。なお、以下において、同一用紙種類というときは、坪量を含む。</w:t>
      </w:r>
    </w:p>
    <w:p w:rsidR="00FD3712" w:rsidRPr="00CF7765" w:rsidRDefault="00FD3712">
      <w:pPr>
        <w:pStyle w:val="aa"/>
        <w:tabs>
          <w:tab w:val="clear" w:pos="567"/>
          <w:tab w:val="clear" w:pos="851"/>
          <w:tab w:val="clear" w:pos="1418"/>
          <w:tab w:val="clear" w:pos="1701"/>
        </w:tabs>
        <w:ind w:left="1140"/>
      </w:pP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「用紙種類ミスマッチ検知時の動作」として以下のいずれかが指定できる。指定されないときのデフォルトは、</w:t>
      </w:r>
      <w:r w:rsidRPr="00CF7765">
        <w:rPr>
          <w:rFonts w:hint="eastAsia"/>
          <w:b/>
        </w:rPr>
        <w:t>"</w:t>
      </w:r>
      <w:r w:rsidRPr="00CF7765">
        <w:rPr>
          <w:rFonts w:hint="eastAsia"/>
          <w:b/>
        </w:rPr>
        <w:t>システムデータの設定に従う</w:t>
      </w:r>
      <w:r w:rsidRPr="00CF7765">
        <w:rPr>
          <w:rFonts w:hint="eastAsia"/>
          <w:b/>
        </w:rPr>
        <w:t>"</w:t>
      </w:r>
      <w:r w:rsidRPr="00CF7765">
        <w:rPr>
          <w:rFonts w:hint="eastAsia"/>
        </w:rPr>
        <w:t>である。</w:t>
      </w:r>
      <w:r w:rsidRPr="00CF7765">
        <w:rPr>
          <w:rFonts w:hint="eastAsia"/>
        </w:rPr>
        <w:br/>
      </w:r>
      <w:r w:rsidRPr="00CF7765">
        <w:rPr>
          <w:rFonts w:hint="eastAsia"/>
        </w:rPr>
        <w:tab/>
      </w:r>
      <w:r w:rsidRPr="00CF7765">
        <w:rPr>
          <w:rFonts w:hint="eastAsia"/>
          <w:b/>
        </w:rPr>
        <w:t>"</w:t>
      </w:r>
      <w:r w:rsidRPr="00CF7765">
        <w:rPr>
          <w:rFonts w:hint="eastAsia"/>
          <w:b/>
        </w:rPr>
        <w:t>ユーザー介入あり</w:t>
      </w:r>
      <w:r w:rsidRPr="00CF7765">
        <w:rPr>
          <w:rFonts w:hint="eastAsia"/>
          <w:b/>
        </w:rPr>
        <w:t>"</w:t>
      </w:r>
      <w:r w:rsidRPr="00CF7765">
        <w:rPr>
          <w:rFonts w:hint="eastAsia"/>
          <w:b/>
        </w:rPr>
        <w:br/>
      </w:r>
      <w:r w:rsidRPr="00CF7765">
        <w:rPr>
          <w:rFonts w:hint="eastAsia"/>
          <w:b/>
        </w:rPr>
        <w:tab/>
        <w:t>"</w:t>
      </w:r>
      <w:r w:rsidRPr="00CF7765">
        <w:rPr>
          <w:rFonts w:hint="eastAsia"/>
          <w:b/>
        </w:rPr>
        <w:t>ユーザー介入なし</w:t>
      </w:r>
      <w:r w:rsidRPr="00CF7765">
        <w:rPr>
          <w:rFonts w:hint="eastAsia"/>
          <w:b/>
        </w:rPr>
        <w:t>"</w:t>
      </w:r>
      <w:r w:rsidRPr="00CF7765">
        <w:rPr>
          <w:rFonts w:hint="eastAsia"/>
          <w:b/>
        </w:rPr>
        <w:br/>
      </w:r>
      <w:r w:rsidRPr="00CF7765">
        <w:rPr>
          <w:rFonts w:hint="eastAsia"/>
          <w:b/>
        </w:rPr>
        <w:tab/>
        <w:t>"</w:t>
      </w:r>
      <w:r w:rsidRPr="00CF7765">
        <w:rPr>
          <w:rFonts w:hint="eastAsia"/>
          <w:b/>
        </w:rPr>
        <w:t>システムデータの設定に従う</w:t>
      </w:r>
      <w:r w:rsidRPr="00CF7765">
        <w:rPr>
          <w:rFonts w:hint="eastAsia"/>
          <w:b/>
        </w:rPr>
        <w:t>"</w:t>
      </w:r>
      <w:r w:rsidRPr="00CF7765">
        <w:br/>
      </w:r>
      <w:r w:rsidRPr="00CF7765">
        <w:rPr>
          <w:rFonts w:hint="eastAsia"/>
        </w:rPr>
        <w:br/>
      </w:r>
      <w:r w:rsidRPr="00CF7765">
        <w:rPr>
          <w:rFonts w:hint="eastAsia"/>
          <w:b/>
        </w:rPr>
        <w:t>"</w:t>
      </w:r>
      <w:r w:rsidRPr="00CF7765">
        <w:rPr>
          <w:rFonts w:hint="eastAsia"/>
          <w:b/>
        </w:rPr>
        <w:t>システムデータの設定に従う</w:t>
      </w:r>
      <w:r w:rsidRPr="00CF7765">
        <w:rPr>
          <w:rFonts w:hint="eastAsia"/>
          <w:b/>
        </w:rPr>
        <w:t>"</w:t>
      </w:r>
      <w:r w:rsidRPr="00CF7765">
        <w:rPr>
          <w:rFonts w:hint="eastAsia"/>
        </w:rPr>
        <w:t>が指定されたときに使用するシステムデータについては、「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」を参照のこと。</w:t>
      </w:r>
      <w:r w:rsidRPr="00CF7765">
        <w:br/>
      </w: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動作モード」として以下のいずれかが指定できる。指定されないときのデフォルトは、</w:t>
      </w:r>
      <w:r w:rsidRPr="00CF7765">
        <w:rPr>
          <w:rFonts w:hint="eastAsia"/>
          <w:b/>
        </w:rPr>
        <w:t>"</w:t>
      </w:r>
      <w:r w:rsidRPr="00CF7765">
        <w:rPr>
          <w:rFonts w:hint="eastAsia"/>
          <w:b/>
        </w:rPr>
        <w:t>システムデータの設定に従う</w:t>
      </w:r>
      <w:r w:rsidRPr="00CF7765">
        <w:rPr>
          <w:rFonts w:hint="eastAsia"/>
          <w:b/>
        </w:rPr>
        <w:t>"</w:t>
      </w:r>
      <w:r w:rsidRPr="00CF7765">
        <w:rPr>
          <w:rFonts w:hint="eastAsia"/>
        </w:rPr>
        <w:t>である。</w:t>
      </w:r>
      <w:r w:rsidRPr="00CF7765">
        <w:rPr>
          <w:rFonts w:hint="eastAsia"/>
        </w:rPr>
        <w:br/>
      </w:r>
      <w:r w:rsidRPr="00CF7765">
        <w:rPr>
          <w:rFonts w:hint="eastAsia"/>
        </w:rPr>
        <w:tab/>
      </w:r>
      <w:r w:rsidRPr="00CF7765">
        <w:rPr>
          <w:rFonts w:hint="eastAsia"/>
          <w:b/>
        </w:rPr>
        <w:t>"ATS</w:t>
      </w:r>
      <w:r w:rsidRPr="00CF7765">
        <w:rPr>
          <w:rFonts w:hint="eastAsia"/>
          <w:b/>
        </w:rPr>
        <w:t>禁止</w:t>
      </w:r>
      <w:r w:rsidRPr="00CF7765">
        <w:rPr>
          <w:rFonts w:hint="eastAsia"/>
          <w:b/>
        </w:rPr>
        <w:t>"</w:t>
      </w:r>
      <w:r w:rsidRPr="00CF7765">
        <w:rPr>
          <w:rFonts w:hint="eastAsia"/>
          <w:b/>
        </w:rPr>
        <w:br/>
      </w:r>
      <w:r w:rsidRPr="00CF7765">
        <w:rPr>
          <w:rFonts w:hint="eastAsia"/>
          <w:b/>
        </w:rPr>
        <w:tab/>
        <w:t>"</w:t>
      </w:r>
      <w:r w:rsidRPr="00CF7765">
        <w:rPr>
          <w:rFonts w:hint="eastAsia"/>
          <w:b/>
        </w:rPr>
        <w:t>同一用紙種類のみ</w:t>
      </w:r>
      <w:r w:rsidRPr="00CF7765">
        <w:rPr>
          <w:rFonts w:hint="eastAsia"/>
          <w:b/>
        </w:rPr>
        <w:t>ATS</w:t>
      </w:r>
      <w:r w:rsidRPr="00CF7765">
        <w:rPr>
          <w:rFonts w:hint="eastAsia"/>
          <w:b/>
        </w:rPr>
        <w:t>する</w:t>
      </w:r>
      <w:r w:rsidRPr="00CF7765">
        <w:rPr>
          <w:rFonts w:hint="eastAsia"/>
          <w:b/>
        </w:rPr>
        <w:t>"</w:t>
      </w:r>
      <w:r w:rsidRPr="00CF7765">
        <w:rPr>
          <w:rFonts w:hint="eastAsia"/>
          <w:b/>
        </w:rPr>
        <w:br/>
      </w:r>
      <w:r w:rsidRPr="00CF7765">
        <w:rPr>
          <w:rFonts w:hint="eastAsia"/>
          <w:b/>
        </w:rPr>
        <w:tab/>
        <w:t>"</w:t>
      </w:r>
      <w:r w:rsidRPr="00CF7765">
        <w:rPr>
          <w:rFonts w:hint="eastAsia"/>
          <w:b/>
        </w:rPr>
        <w:t>用紙種類の優先順位に従って</w:t>
      </w:r>
      <w:r w:rsidRPr="00CF7765">
        <w:rPr>
          <w:rFonts w:hint="eastAsia"/>
          <w:b/>
        </w:rPr>
        <w:t>ATS</w:t>
      </w:r>
      <w:r w:rsidRPr="00CF7765">
        <w:rPr>
          <w:rFonts w:hint="eastAsia"/>
          <w:b/>
        </w:rPr>
        <w:t>する</w:t>
      </w:r>
      <w:r w:rsidRPr="00CF7765">
        <w:rPr>
          <w:rFonts w:hint="eastAsia"/>
          <w:b/>
        </w:rPr>
        <w:t>"</w:t>
      </w:r>
      <w:r w:rsidRPr="00CF7765">
        <w:rPr>
          <w:rFonts w:hint="eastAsia"/>
          <w:b/>
        </w:rPr>
        <w:br/>
      </w:r>
      <w:r w:rsidRPr="00CF7765">
        <w:rPr>
          <w:rFonts w:hint="eastAsia"/>
          <w:b/>
        </w:rPr>
        <w:tab/>
        <w:t>"</w:t>
      </w:r>
      <w:r w:rsidRPr="00CF7765">
        <w:rPr>
          <w:rFonts w:hint="eastAsia"/>
          <w:b/>
        </w:rPr>
        <w:t>用紙種類の優先順位に従って</w:t>
      </w:r>
      <w:r w:rsidRPr="00CF7765">
        <w:rPr>
          <w:rFonts w:hint="eastAsia"/>
          <w:b/>
        </w:rPr>
        <w:t>ATS</w:t>
      </w:r>
      <w:r w:rsidRPr="00CF7765">
        <w:rPr>
          <w:rFonts w:hint="eastAsia"/>
          <w:b/>
        </w:rPr>
        <w:t>する</w:t>
      </w:r>
      <w:r w:rsidRPr="00CF7765">
        <w:rPr>
          <w:rFonts w:hint="eastAsia"/>
          <w:b/>
        </w:rPr>
        <w:t>(</w:t>
      </w:r>
      <w:r w:rsidRPr="00CF7765">
        <w:rPr>
          <w:rFonts w:hint="eastAsia"/>
          <w:b/>
        </w:rPr>
        <w:t>大サイズ</w:t>
      </w:r>
      <w:r w:rsidRPr="00CF7765">
        <w:rPr>
          <w:rFonts w:hint="eastAsia"/>
          <w:b/>
        </w:rPr>
        <w:t>ATS</w:t>
      </w:r>
      <w:r w:rsidRPr="00CF7765">
        <w:rPr>
          <w:rFonts w:hint="eastAsia"/>
          <w:b/>
        </w:rPr>
        <w:t>可</w:t>
      </w:r>
      <w:r w:rsidRPr="00CF7765">
        <w:rPr>
          <w:rFonts w:hint="eastAsia"/>
          <w:b/>
        </w:rPr>
        <w:t>)"</w:t>
      </w:r>
      <w:r w:rsidRPr="00CF7765">
        <w:rPr>
          <w:rFonts w:hint="eastAsia"/>
          <w:b/>
        </w:rPr>
        <w:br/>
      </w:r>
      <w:r w:rsidRPr="00CF7765">
        <w:rPr>
          <w:rFonts w:hint="eastAsia"/>
          <w:b/>
        </w:rPr>
        <w:tab/>
        <w:t>"</w:t>
      </w:r>
      <w:r w:rsidRPr="00CF7765">
        <w:rPr>
          <w:rFonts w:hint="eastAsia"/>
          <w:b/>
        </w:rPr>
        <w:t>システムデータの設定に従う</w:t>
      </w:r>
      <w:r w:rsidRPr="00CF7765">
        <w:rPr>
          <w:rFonts w:hint="eastAsia"/>
          <w:b/>
        </w:rPr>
        <w:t>"</w:t>
      </w:r>
      <w:r w:rsidRPr="00CF7765">
        <w:rPr>
          <w:rFonts w:hint="eastAsia"/>
        </w:rPr>
        <w:br/>
      </w:r>
      <w:r w:rsidRPr="00CF7765">
        <w:rPr>
          <w:rFonts w:hint="eastAsia"/>
        </w:rPr>
        <w:br/>
      </w:r>
      <w:r w:rsidRPr="00CF7765">
        <w:rPr>
          <w:rFonts w:hint="eastAsia"/>
          <w:b/>
        </w:rPr>
        <w:t>"</w:t>
      </w:r>
      <w:r w:rsidRPr="00CF7765">
        <w:rPr>
          <w:rFonts w:hint="eastAsia"/>
          <w:b/>
        </w:rPr>
        <w:t>システムデータの設定に従う</w:t>
      </w:r>
      <w:r w:rsidRPr="00CF7765">
        <w:rPr>
          <w:rFonts w:hint="eastAsia"/>
          <w:b/>
        </w:rPr>
        <w:t>"</w:t>
      </w:r>
      <w:r w:rsidRPr="00CF7765">
        <w:rPr>
          <w:rFonts w:hint="eastAsia"/>
        </w:rPr>
        <w:t>が指定されたときに使用するシステムデータについては、「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lastRenderedPageBreak/>
        <w:t>(ATS)</w:t>
      </w:r>
      <w:r w:rsidRPr="00CF7765">
        <w:fldChar w:fldCharType="end"/>
      </w:r>
      <w:r w:rsidRPr="00CF7765">
        <w:rPr>
          <w:rFonts w:hint="eastAsia"/>
        </w:rPr>
        <w:t>」を参照のこと。</w:t>
      </w:r>
      <w:r w:rsidRPr="00CF7765">
        <w:br/>
      </w:r>
      <w:r w:rsidRPr="00CF7765">
        <w:br/>
      </w:r>
      <w:r w:rsidRPr="00CF7765">
        <w:rPr>
          <w:rFonts w:hint="eastAsia"/>
          <w:bCs/>
        </w:rPr>
        <w:t>用紙種類の設定がプロフェッショナル仕様の場合は、</w:t>
      </w:r>
      <w:r w:rsidRPr="00CF7765">
        <w:rPr>
          <w:rFonts w:hint="eastAsia"/>
          <w:b/>
        </w:rPr>
        <w:t>"ATS</w:t>
      </w:r>
      <w:r w:rsidRPr="00CF7765">
        <w:rPr>
          <w:rFonts w:hint="eastAsia"/>
          <w:b/>
        </w:rPr>
        <w:t>禁止</w:t>
      </w:r>
      <w:r w:rsidRPr="00CF7765">
        <w:rPr>
          <w:rFonts w:hint="eastAsia"/>
          <w:b/>
        </w:rPr>
        <w:t>"</w:t>
      </w:r>
      <w:r w:rsidRPr="00CF7765">
        <w:rPr>
          <w:rFonts w:hint="eastAsia"/>
          <w:b/>
        </w:rPr>
        <w:t>、</w:t>
      </w:r>
      <w:r w:rsidRPr="00CF7765">
        <w:rPr>
          <w:rFonts w:hint="eastAsia"/>
          <w:b/>
        </w:rPr>
        <w:t>"</w:t>
      </w:r>
      <w:r w:rsidRPr="00CF7765">
        <w:rPr>
          <w:rFonts w:hint="eastAsia"/>
          <w:b/>
        </w:rPr>
        <w:t>同一用紙種類のみ</w:t>
      </w:r>
      <w:r w:rsidRPr="00CF7765">
        <w:rPr>
          <w:rFonts w:hint="eastAsia"/>
          <w:b/>
        </w:rPr>
        <w:t>ATS</w:t>
      </w:r>
      <w:r w:rsidRPr="00CF7765">
        <w:rPr>
          <w:rFonts w:hint="eastAsia"/>
          <w:b/>
        </w:rPr>
        <w:t>する</w:t>
      </w:r>
      <w:r w:rsidRPr="00CF7765">
        <w:rPr>
          <w:rFonts w:hint="eastAsia"/>
          <w:b/>
        </w:rPr>
        <w:t>"</w:t>
      </w:r>
      <w:r w:rsidRPr="00CF7765">
        <w:rPr>
          <w:rFonts w:hint="eastAsia"/>
          <w:b/>
        </w:rPr>
        <w:t>、</w:t>
      </w:r>
      <w:r w:rsidRPr="00CF7765">
        <w:rPr>
          <w:rFonts w:hint="eastAsia"/>
          <w:b/>
        </w:rPr>
        <w:t>"</w:t>
      </w:r>
      <w:r w:rsidRPr="00CF7765">
        <w:rPr>
          <w:rFonts w:hint="eastAsia"/>
          <w:b/>
        </w:rPr>
        <w:t>システムデータの設定に従う</w:t>
      </w:r>
      <w:r w:rsidRPr="00CF7765">
        <w:rPr>
          <w:rFonts w:hint="eastAsia"/>
          <w:b/>
        </w:rPr>
        <w:t>"</w:t>
      </w:r>
      <w:r w:rsidRPr="00CF7765">
        <w:rPr>
          <w:rFonts w:hint="eastAsia"/>
          <w:bCs/>
        </w:rPr>
        <w:t>だけが指定できる。</w:t>
      </w:r>
      <w:r w:rsidRPr="00CF7765">
        <w:br/>
      </w: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の用紙属性参照モード」として以下のいずれかが指定できる。指定されないときのデフォルトは、</w:t>
      </w:r>
      <w:r w:rsidRPr="00CF7765">
        <w:rPr>
          <w:rFonts w:hint="eastAsia"/>
          <w:b/>
        </w:rPr>
        <w:t>"</w:t>
      </w:r>
      <w:r w:rsidRPr="00CF7765">
        <w:rPr>
          <w:rFonts w:hint="eastAsia"/>
          <w:b/>
        </w:rPr>
        <w:t>用紙属性の優先規定に従わない</w:t>
      </w:r>
      <w:r w:rsidRPr="00CF7765">
        <w:rPr>
          <w:rFonts w:hint="eastAsia"/>
          <w:b/>
        </w:rPr>
        <w:t>"</w:t>
      </w:r>
      <w:r w:rsidRPr="00CF7765">
        <w:rPr>
          <w:rFonts w:hint="eastAsia"/>
        </w:rPr>
        <w:t>である。</w:t>
      </w:r>
      <w:r w:rsidRPr="00CF7765">
        <w:rPr>
          <w:rFonts w:hint="eastAsia"/>
        </w:rPr>
        <w:br/>
        <w:t xml:space="preserve">   </w:t>
      </w:r>
      <w:r w:rsidRPr="00CF7765">
        <w:rPr>
          <w:rFonts w:hint="eastAsia"/>
          <w:b/>
        </w:rPr>
        <w:t>"</w:t>
      </w:r>
      <w:r w:rsidRPr="00CF7765">
        <w:rPr>
          <w:rFonts w:hint="eastAsia"/>
          <w:b/>
        </w:rPr>
        <w:t>カラーモードによる用紙属性の優先規定に従う</w:t>
      </w:r>
      <w:r w:rsidRPr="00CF7765">
        <w:rPr>
          <w:rFonts w:hint="eastAsia"/>
          <w:b/>
        </w:rPr>
        <w:t>"</w:t>
      </w:r>
      <w:r w:rsidRPr="00CF7765">
        <w:rPr>
          <w:rFonts w:hint="eastAsia"/>
          <w:b/>
        </w:rPr>
        <w:br/>
        <w:t xml:space="preserve">   "</w:t>
      </w:r>
      <w:r w:rsidRPr="00CF7765">
        <w:rPr>
          <w:rFonts w:hint="eastAsia"/>
          <w:b/>
        </w:rPr>
        <w:t>用紙属性の優先規定に従わない</w:t>
      </w:r>
      <w:r w:rsidRPr="00CF7765">
        <w:rPr>
          <w:rFonts w:hint="eastAsia"/>
          <w:b/>
        </w:rPr>
        <w:t>"</w:t>
      </w:r>
      <w:r w:rsidRPr="00CF7765">
        <w:rPr>
          <w:b/>
        </w:rPr>
        <w:br/>
      </w:r>
      <w:r w:rsidRPr="00CF7765">
        <w:rPr>
          <w:b/>
        </w:rPr>
        <w:br/>
      </w:r>
      <w:r w:rsidRPr="00CF7765">
        <w:rPr>
          <w:rFonts w:hint="eastAsia"/>
          <w:bCs/>
        </w:rPr>
        <w:t>用紙種類の設定がプロフェッショナル仕様の場合は、</w:t>
      </w:r>
      <w:r w:rsidRPr="00CF7765">
        <w:rPr>
          <w:rFonts w:hint="eastAsia"/>
          <w:b/>
        </w:rPr>
        <w:t>"</w:t>
      </w:r>
      <w:r w:rsidRPr="00CF7765">
        <w:rPr>
          <w:rFonts w:hint="eastAsia"/>
          <w:b/>
        </w:rPr>
        <w:t>用紙属性の優先規定に従わない</w:t>
      </w:r>
      <w:r w:rsidRPr="00CF7765">
        <w:rPr>
          <w:rFonts w:hint="eastAsia"/>
          <w:b/>
        </w:rPr>
        <w:t>"</w:t>
      </w:r>
      <w:r w:rsidRPr="00CF7765">
        <w:rPr>
          <w:rFonts w:hint="eastAsia"/>
          <w:bCs/>
        </w:rPr>
        <w:t>が指定されたものとみなされる。</w:t>
      </w:r>
      <w:r w:rsidRPr="00CF7765">
        <w:rPr>
          <w:b/>
        </w:rPr>
        <w:br/>
      </w: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紙質ミスマッチ検出条件条件は、「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」の</w:t>
      </w:r>
      <w:r w:rsidRPr="00CF7765">
        <w:rPr>
          <w:rFonts w:hint="eastAsia"/>
        </w:rPr>
        <w:t>3</w:t>
      </w:r>
      <w:r w:rsidRPr="00CF7765">
        <w:rPr>
          <w:rFonts w:hint="eastAsia"/>
        </w:rPr>
        <w:t>の規定に従う。</w:t>
      </w:r>
      <w:r w:rsidRPr="00CF7765">
        <w:br/>
      </w:r>
    </w:p>
    <w:p w:rsidR="00FD3712" w:rsidRPr="00CF7765" w:rsidRDefault="00FD3712">
      <w:pPr>
        <w:pStyle w:val="aa"/>
        <w:numPr>
          <w:ilvl w:val="0"/>
          <w:numId w:val="12"/>
        </w:numPr>
        <w:tabs>
          <w:tab w:val="clear" w:pos="567"/>
          <w:tab w:val="clear" w:pos="851"/>
          <w:tab w:val="clear" w:pos="1418"/>
          <w:tab w:val="clear" w:pos="1701"/>
          <w:tab w:val="left" w:pos="1380"/>
        </w:tabs>
      </w:pPr>
      <w:r w:rsidRPr="00CF7765">
        <w:rPr>
          <w:rFonts w:hint="eastAsia"/>
        </w:rPr>
        <w:t>該当する用紙トレイが存在しなかった場合の動作は、「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」の</w:t>
      </w:r>
      <w:r w:rsidRPr="00CF7765">
        <w:rPr>
          <w:rFonts w:hint="eastAsia"/>
        </w:rPr>
        <w:t>4</w:t>
      </w:r>
      <w:r w:rsidRPr="00CF7765">
        <w:rPr>
          <w:rFonts w:hint="eastAsia"/>
        </w:rPr>
        <w:t>の規定に従う。</w:t>
      </w:r>
      <w:r w:rsidRPr="00CF7765">
        <w:br/>
      </w: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52"/>
        </w:numPr>
        <w:tabs>
          <w:tab w:val="clear" w:pos="567"/>
          <w:tab w:val="clear" w:pos="851"/>
          <w:tab w:val="clear" w:pos="1418"/>
          <w:tab w:val="clear" w:pos="1701"/>
          <w:tab w:val="left" w:pos="1380"/>
        </w:tabs>
      </w:pPr>
      <w:r w:rsidRPr="00CF7765">
        <w:rPr>
          <w:rFonts w:hint="eastAsia"/>
        </w:rPr>
        <w:t>[</w:t>
      </w:r>
      <w:r w:rsidRPr="00CF7765">
        <w:rPr>
          <w:rFonts w:hint="eastAsia"/>
        </w:rPr>
        <w:t>動作</w:t>
      </w:r>
      <w:r w:rsidRPr="00CF7765">
        <w:rPr>
          <w:rFonts w:hint="eastAsia"/>
        </w:rPr>
        <w:t>/</w:t>
      </w:r>
      <w:r w:rsidRPr="00CF7765">
        <w:rPr>
          <w:rFonts w:hint="eastAsia"/>
        </w:rPr>
        <w:t>内容</w:t>
      </w:r>
      <w:r w:rsidRPr="00CF7765">
        <w:rPr>
          <w:rFonts w:hint="eastAsia"/>
        </w:rPr>
        <w:t>]</w:t>
      </w:r>
      <w:r w:rsidRPr="00CF7765">
        <w:rPr>
          <w:rFonts w:hint="eastAsia"/>
        </w:rPr>
        <w:t>の</w:t>
      </w:r>
      <w:r w:rsidRPr="00CF7765">
        <w:rPr>
          <w:rFonts w:hint="eastAsia"/>
        </w:rPr>
        <w:t xml:space="preserve">2 </w:t>
      </w:r>
      <w:r w:rsidRPr="00CF7765">
        <w:rPr>
          <w:rFonts w:hint="eastAsia"/>
        </w:rPr>
        <w:t>の注で、トレイに設定された用紙サイズのほうが小さい場合に、最大</w:t>
      </w:r>
      <w:r w:rsidRPr="00CF7765">
        <w:rPr>
          <w:rFonts w:hint="eastAsia"/>
        </w:rPr>
        <w:t>3mm</w:t>
      </w:r>
      <w:r w:rsidRPr="00CF7765">
        <w:rPr>
          <w:rFonts w:hint="eastAsia"/>
        </w:rPr>
        <w:t>のイメージ欠けが発生する場合がある。また、ジョブで指定された後処理が不可能な定形外サイズが選択される場合がある。この場合、そのジョブはアボートされる。</w:t>
      </w: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193" w:name="_Ref119223817"/>
      <w:bookmarkStart w:id="194" w:name="_Ref119223821"/>
      <w:bookmarkStart w:id="195" w:name="_Toc21605487"/>
      <w:r w:rsidRPr="00CF7765">
        <w:rPr>
          <w:rFonts w:hint="eastAsia"/>
        </w:rPr>
        <w:lastRenderedPageBreak/>
        <w:t>直接トレイ指定</w:t>
      </w:r>
      <w:r w:rsidRPr="00CF7765">
        <w:rPr>
          <w:rFonts w:hint="eastAsia"/>
        </w:rPr>
        <w:t>(</w:t>
      </w:r>
      <w:r w:rsidRPr="00CF7765">
        <w:rPr>
          <w:rFonts w:hint="eastAsia"/>
        </w:rPr>
        <w:t>手差しトレイ</w:t>
      </w:r>
      <w:r w:rsidRPr="00CF7765">
        <w:rPr>
          <w:rFonts w:hint="eastAsia"/>
        </w:rPr>
        <w:t>)</w:t>
      </w:r>
      <w:bookmarkEnd w:id="193"/>
      <w:bookmarkEnd w:id="194"/>
      <w:bookmarkEnd w:id="195"/>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手差しトレイからの給紙を行う。</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98"/>
        </w:numPr>
        <w:tabs>
          <w:tab w:val="clear" w:pos="567"/>
          <w:tab w:val="clear" w:pos="851"/>
          <w:tab w:val="clear" w:pos="1418"/>
          <w:tab w:val="clear" w:pos="1701"/>
          <w:tab w:val="left" w:pos="1380"/>
        </w:tabs>
      </w:pPr>
      <w:r w:rsidRPr="00CF7765">
        <w:rPr>
          <w:rFonts w:hint="eastAsia"/>
        </w:rPr>
        <w:t>「トレイ番号」にて、</w:t>
      </w:r>
      <w:r w:rsidRPr="00CF7765">
        <w:rPr>
          <w:rFonts w:hint="eastAsia"/>
          <w:b/>
          <w:bCs/>
        </w:rPr>
        <w:t>"</w:t>
      </w:r>
      <w:r w:rsidRPr="00CF7765">
        <w:rPr>
          <w:rFonts w:hint="eastAsia"/>
          <w:b/>
          <w:bCs/>
        </w:rPr>
        <w:t>手差しトレイ</w:t>
      </w:r>
      <w:r w:rsidRPr="00CF7765">
        <w:rPr>
          <w:rFonts w:hint="eastAsia"/>
          <w:b/>
          <w:bCs/>
        </w:rPr>
        <w:t>"</w:t>
      </w:r>
      <w:r w:rsidRPr="00CF7765">
        <w:rPr>
          <w:rFonts w:hint="eastAsia"/>
        </w:rPr>
        <w:t>を指定する。</w:t>
      </w:r>
      <w:r w:rsidRPr="00CF7765">
        <w:rPr>
          <w:rFonts w:hint="eastAsia"/>
        </w:rPr>
        <w:br/>
      </w:r>
    </w:p>
    <w:p w:rsidR="00FD3712" w:rsidRPr="00CF7765" w:rsidRDefault="00FD3712" w:rsidP="00885A91">
      <w:pPr>
        <w:pStyle w:val="aa"/>
        <w:numPr>
          <w:ilvl w:val="0"/>
          <w:numId w:val="98"/>
        </w:numPr>
        <w:tabs>
          <w:tab w:val="clear" w:pos="567"/>
          <w:tab w:val="clear" w:pos="851"/>
          <w:tab w:val="clear" w:pos="1140"/>
          <w:tab w:val="clear" w:pos="1418"/>
          <w:tab w:val="clear" w:pos="1701"/>
          <w:tab w:val="left" w:pos="1267"/>
          <w:tab w:val="num" w:pos="1629"/>
        </w:tabs>
      </w:pPr>
      <w:r w:rsidRPr="00CF7765">
        <w:rPr>
          <w:rFonts w:hint="eastAsia"/>
        </w:rPr>
        <w:t>「出力サイズ」には、以下のいずれかを指定する。</w:t>
      </w:r>
      <w:r w:rsidRPr="00CF7765">
        <w:br/>
      </w:r>
      <w:r w:rsidRPr="00CF7765">
        <w:rPr>
          <w:rFonts w:hint="eastAsia"/>
          <w:b/>
        </w:rPr>
        <w:t>"</w:t>
      </w:r>
      <w:r w:rsidRPr="00CF7765">
        <w:rPr>
          <w:rFonts w:hint="eastAsia"/>
          <w:b/>
        </w:rPr>
        <w:t>手差しトレイから給紙可能な定形サイズ</w:t>
      </w:r>
      <w:r w:rsidRPr="00CF7765">
        <w:rPr>
          <w:rFonts w:hint="eastAsia"/>
          <w:b/>
        </w:rPr>
        <w:t>"</w:t>
      </w:r>
      <w:r w:rsidRPr="00CF7765">
        <w:rPr>
          <w:b/>
        </w:rPr>
        <w:br/>
      </w:r>
      <w:r w:rsidRPr="00CF7765">
        <w:rPr>
          <w:rFonts w:hint="eastAsia"/>
          <w:b/>
        </w:rPr>
        <w:t>"</w:t>
      </w:r>
      <w:r w:rsidRPr="00CF7765">
        <w:rPr>
          <w:rFonts w:hint="eastAsia"/>
          <w:b/>
        </w:rPr>
        <w:t>手差しトレイから給紙可能な定形外サイズ</w:t>
      </w:r>
      <w:r w:rsidRPr="00CF7765">
        <w:rPr>
          <w:rFonts w:hint="eastAsia"/>
          <w:b/>
        </w:rPr>
        <w:t>"</w:t>
      </w:r>
      <w:r w:rsidRPr="00CF7765">
        <w:rPr>
          <w:b/>
        </w:rPr>
        <w:br/>
      </w:r>
      <w:r w:rsidRPr="00CF7765">
        <w:rPr>
          <w:rFonts w:hint="eastAsia"/>
          <w:b/>
        </w:rPr>
        <w:t>"</w:t>
      </w:r>
      <w:r w:rsidRPr="00CF7765">
        <w:rPr>
          <w:rFonts w:hint="eastAsia"/>
          <w:b/>
        </w:rPr>
        <w:t>自動定形サイズ検知</w:t>
      </w:r>
      <w:r w:rsidRPr="00CF7765">
        <w:rPr>
          <w:rFonts w:hint="eastAsia"/>
          <w:b/>
        </w:rPr>
        <w:t>"</w:t>
      </w:r>
      <w:r w:rsidRPr="00CF7765">
        <w:rPr>
          <w:b/>
        </w:rPr>
        <w:br/>
      </w:r>
      <w:r w:rsidRPr="00CF7765">
        <w:rPr>
          <w:rFonts w:hint="eastAsia"/>
          <w:b/>
        </w:rPr>
        <w:t>"</w:t>
      </w:r>
      <w:r w:rsidRPr="00CF7765">
        <w:rPr>
          <w:rFonts w:hint="eastAsia"/>
          <w:b/>
          <w:bCs/>
        </w:rPr>
        <w:t>フリーサイズ自動検知</w:t>
      </w:r>
      <w:r w:rsidRPr="00CF7765">
        <w:rPr>
          <w:rFonts w:hint="eastAsia"/>
          <w:b/>
        </w:rPr>
        <w:t>"</w:t>
      </w:r>
      <w:r w:rsidRPr="00CF7765">
        <w:rPr>
          <w:b/>
        </w:rPr>
        <w:br/>
      </w:r>
      <w:r w:rsidRPr="00CF7765">
        <w:br/>
      </w:r>
      <w:r w:rsidRPr="00CF7765">
        <w:rPr>
          <w:rFonts w:hint="eastAsia"/>
        </w:rPr>
        <w:t>補足：</w:t>
      </w:r>
      <w:r w:rsidRPr="00CF7765">
        <w:rPr>
          <w:rFonts w:hint="eastAsia"/>
        </w:rPr>
        <w:tab/>
      </w:r>
      <w:r w:rsidRPr="00CF7765">
        <w:rPr>
          <w:rFonts w:hint="eastAsia"/>
          <w:b/>
        </w:rPr>
        <w:t>"</w:t>
      </w:r>
      <w:r w:rsidRPr="00CF7765">
        <w:rPr>
          <w:rFonts w:hint="eastAsia"/>
          <w:b/>
        </w:rPr>
        <w:t>自動定形サイズ検知</w:t>
      </w:r>
      <w:r w:rsidRPr="00CF7765">
        <w:rPr>
          <w:rFonts w:hint="eastAsia"/>
          <w:b/>
        </w:rPr>
        <w:t>"</w:t>
      </w:r>
      <w:r w:rsidRPr="00CF7765">
        <w:rPr>
          <w:rFonts w:hint="eastAsia"/>
          <w:bCs/>
        </w:rPr>
        <w:t>と</w:t>
      </w:r>
      <w:r w:rsidRPr="00CF7765">
        <w:rPr>
          <w:rFonts w:hint="eastAsia"/>
          <w:b/>
        </w:rPr>
        <w:t>"</w:t>
      </w:r>
      <w:r w:rsidRPr="00CF7765">
        <w:rPr>
          <w:rFonts w:hint="eastAsia"/>
          <w:b/>
          <w:bCs/>
        </w:rPr>
        <w:t>フリーサイズ自動検知</w:t>
      </w:r>
      <w:r w:rsidRPr="00CF7765">
        <w:rPr>
          <w:rFonts w:hint="eastAsia"/>
          <w:b/>
        </w:rPr>
        <w:t>"</w:t>
      </w:r>
      <w:r w:rsidRPr="00CF7765">
        <w:rPr>
          <w:rFonts w:hint="eastAsia"/>
          <w:bCs/>
        </w:rPr>
        <w:t>は、サポートするかどうかはプロダクトによって異なる。</w:t>
      </w:r>
      <w:r w:rsidRPr="00CF7765">
        <w:rPr>
          <w:bCs/>
        </w:rPr>
        <w:br/>
      </w:r>
    </w:p>
    <w:p w:rsidR="00FD3712" w:rsidRPr="00CF7765" w:rsidRDefault="00FD3712" w:rsidP="00885A91">
      <w:pPr>
        <w:pStyle w:val="aa"/>
        <w:numPr>
          <w:ilvl w:val="0"/>
          <w:numId w:val="98"/>
        </w:numPr>
        <w:tabs>
          <w:tab w:val="clear" w:pos="567"/>
          <w:tab w:val="clear" w:pos="851"/>
          <w:tab w:val="clear" w:pos="1418"/>
          <w:tab w:val="clear" w:pos="1701"/>
          <w:tab w:val="left" w:pos="1380"/>
        </w:tabs>
      </w:pPr>
      <w:r w:rsidRPr="00CF7765">
        <w:rPr>
          <w:rFonts w:hint="eastAsia"/>
        </w:rPr>
        <w:t>「用紙種類」には、</w:t>
      </w:r>
      <w:r w:rsidRPr="00CF7765">
        <w:rPr>
          <w:rFonts w:hint="eastAsia"/>
          <w:b/>
        </w:rPr>
        <w:t>"</w:t>
      </w:r>
      <w:r w:rsidRPr="00CF7765">
        <w:rPr>
          <w:rFonts w:hint="eastAsia"/>
          <w:b/>
        </w:rPr>
        <w:t>用紙種類</w:t>
      </w:r>
      <w:r w:rsidRPr="00CF7765">
        <w:rPr>
          <w:rFonts w:hint="eastAsia"/>
          <w:b/>
        </w:rPr>
        <w:t>"</w:t>
      </w:r>
      <w:r w:rsidRPr="00CF7765">
        <w:rPr>
          <w:rFonts w:hint="eastAsia"/>
        </w:rPr>
        <w:t>もしくは</w:t>
      </w:r>
      <w:r w:rsidRPr="00CF7765">
        <w:rPr>
          <w:rFonts w:hint="eastAsia"/>
          <w:b/>
        </w:rPr>
        <w:t>"</w:t>
      </w:r>
      <w:r w:rsidRPr="00CF7765">
        <w:rPr>
          <w:rFonts w:hint="eastAsia"/>
          <w:b/>
        </w:rPr>
        <w:t>指定しない</w:t>
      </w:r>
      <w:r w:rsidRPr="00CF7765">
        <w:rPr>
          <w:rFonts w:hint="eastAsia"/>
          <w:b/>
        </w:rPr>
        <w:t>"</w:t>
      </w:r>
      <w:r w:rsidRPr="00CF7765">
        <w:rPr>
          <w:rFonts w:hint="eastAsia"/>
        </w:rPr>
        <w:t>を指定する。指定されないときのデフォルトは、</w:t>
      </w:r>
      <w:r w:rsidRPr="00CF7765">
        <w:rPr>
          <w:rFonts w:hint="eastAsia"/>
          <w:b/>
        </w:rPr>
        <w:t>手差しトレイに設定されている用紙種類を用いる。</w:t>
      </w:r>
      <w:r w:rsidRPr="00CF7765">
        <w:rPr>
          <w:rFonts w:hint="eastAsia"/>
        </w:rPr>
        <w:br/>
      </w:r>
      <w:r w:rsidRPr="00CF7765">
        <w:rPr>
          <w:rFonts w:hint="eastAsia"/>
        </w:rPr>
        <w:t>「用紙種類」については、「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br/>
      </w:r>
    </w:p>
    <w:p w:rsidR="00FD3712" w:rsidRPr="00CF7765" w:rsidRDefault="00FD3712" w:rsidP="00885A91">
      <w:pPr>
        <w:pStyle w:val="aa"/>
        <w:numPr>
          <w:ilvl w:val="0"/>
          <w:numId w:val="98"/>
        </w:numPr>
        <w:tabs>
          <w:tab w:val="clear" w:pos="567"/>
          <w:tab w:val="clear" w:pos="851"/>
          <w:tab w:val="clear" w:pos="1418"/>
          <w:tab w:val="clear" w:pos="1701"/>
          <w:tab w:val="left" w:pos="1380"/>
        </w:tabs>
      </w:pPr>
      <w:r w:rsidRPr="00CF7765">
        <w:rPr>
          <w:rFonts w:hint="eastAsia"/>
          <w:b/>
          <w:bCs/>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bCs/>
        </w:rPr>
        <w:t>"</w:t>
      </w:r>
      <w:r w:rsidRPr="00CF7765">
        <w:rPr>
          <w:rFonts w:hint="eastAsia"/>
        </w:rPr>
        <w:t>に設定されている場合、「用紙種類」に指定された用紙種類と、手差しトレイに設定されている用紙種類が一致しないときの動作は「用紙種類ミスマッチ検知時の動作」の指定に従う。</w:t>
      </w:r>
      <w:r w:rsidRPr="00CF7765">
        <w:br/>
      </w:r>
    </w:p>
    <w:p w:rsidR="00FD3712" w:rsidRPr="00CF7765" w:rsidRDefault="00FD3712" w:rsidP="00885A91">
      <w:pPr>
        <w:pStyle w:val="aa"/>
        <w:numPr>
          <w:ilvl w:val="0"/>
          <w:numId w:val="98"/>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動作モード」は参照されない。</w:t>
      </w:r>
      <w:r w:rsidRPr="00CF7765">
        <w:br/>
      </w:r>
    </w:p>
    <w:p w:rsidR="00FD3712" w:rsidRPr="00CF7765" w:rsidRDefault="00FD3712" w:rsidP="00885A91">
      <w:pPr>
        <w:pStyle w:val="aa"/>
        <w:numPr>
          <w:ilvl w:val="0"/>
          <w:numId w:val="98"/>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の用紙属性参照モード」は参照されない。</w:t>
      </w:r>
      <w:r w:rsidRPr="00CF7765">
        <w:rPr>
          <w:b/>
        </w:rPr>
        <w:br/>
      </w:r>
    </w:p>
    <w:p w:rsidR="00FD3712" w:rsidRPr="00CF7765" w:rsidRDefault="00FD3712" w:rsidP="00885A91">
      <w:pPr>
        <w:pStyle w:val="aa"/>
        <w:numPr>
          <w:ilvl w:val="0"/>
          <w:numId w:val="98"/>
        </w:numPr>
        <w:tabs>
          <w:tab w:val="clear" w:pos="567"/>
          <w:tab w:val="clear" w:pos="851"/>
          <w:tab w:val="clear" w:pos="1418"/>
          <w:tab w:val="clear" w:pos="1701"/>
          <w:tab w:val="left" w:pos="1380"/>
          <w:tab w:val="left" w:pos="2160"/>
        </w:tabs>
      </w:pPr>
      <w:r w:rsidRPr="00CF7765">
        <w:t>“</w:t>
      </w:r>
      <w:r w:rsidRPr="00CF7765">
        <w:rPr>
          <w:rFonts w:hint="eastAsia"/>
        </w:rPr>
        <w:t>固定サイズ</w:t>
      </w:r>
      <w:r w:rsidRPr="00CF7765">
        <w:t>”</w:t>
      </w:r>
      <w:r w:rsidRPr="00CF7765">
        <w:rPr>
          <w:rFonts w:hint="eastAsia"/>
        </w:rPr>
        <w:t>もしくは</w:t>
      </w:r>
      <w:r w:rsidRPr="00CF7765">
        <w:t>”</w:t>
      </w:r>
      <w:r w:rsidRPr="00CF7765">
        <w:rPr>
          <w:rFonts w:hint="eastAsia"/>
        </w:rPr>
        <w:t>任意サイズ</w:t>
      </w:r>
      <w:r w:rsidRPr="00CF7765">
        <w:t>”</w:t>
      </w:r>
      <w:r w:rsidRPr="00CF7765">
        <w:rPr>
          <w:rFonts w:hint="eastAsia"/>
        </w:rPr>
        <w:t>の指定時の動作</w:t>
      </w:r>
      <w:r w:rsidRPr="00CF7765">
        <w:rPr>
          <w:rFonts w:hint="eastAsia"/>
        </w:rPr>
        <w:br/>
        <w:t>SMH</w:t>
      </w:r>
      <w:r w:rsidRPr="00CF7765">
        <w:rPr>
          <w:rFonts w:hint="eastAsia"/>
        </w:rPr>
        <w:t>のガイドから自動検知された主走査幅が規定もしくは設定されている幅と異なる場合、および、用紙を搬送してみて副走査長が規定もしくは設定されている長さと異なる場合には、エラーとしてジョブを中断する。</w:t>
      </w:r>
      <w:r w:rsidRPr="00CF7765">
        <w:rPr>
          <w:rFonts w:hint="eastAsia"/>
        </w:rPr>
        <w:br/>
      </w:r>
      <w:r w:rsidRPr="00CF7765">
        <w:rPr>
          <w:rFonts w:hint="eastAsia"/>
        </w:rPr>
        <w:t>エラーとする条件は、主走査幅、副走査長の差がそれぞれの制限を超える時とする。</w:t>
      </w:r>
      <w:r w:rsidRPr="00CF7765">
        <w:br/>
      </w:r>
      <w:r w:rsidRPr="00CF7765">
        <w:rPr>
          <w:rFonts w:hint="eastAsia"/>
        </w:rPr>
        <w:t>制限については、各プロダクト依存編を参照のこと。</w:t>
      </w:r>
      <w:r w:rsidRPr="00CF7765">
        <w:br/>
      </w:r>
      <w:r w:rsidR="00BC37C9" w:rsidRPr="00CF7765">
        <w:br/>
      </w:r>
      <w:r w:rsidR="00BC37C9" w:rsidRPr="00CF7765">
        <w:rPr>
          <w:rFonts w:hint="eastAsia"/>
          <w:b/>
          <w:bCs/>
        </w:rPr>
        <w:t>"</w:t>
      </w:r>
      <w:r w:rsidR="00BC37C9" w:rsidRPr="00CF7765">
        <w:rPr>
          <w:rFonts w:hint="eastAsia"/>
          <w:b/>
          <w:bCs/>
        </w:rPr>
        <w:t>手差し</w:t>
      </w:r>
      <w:r w:rsidR="00BC37C9" w:rsidRPr="00CF7765">
        <w:rPr>
          <w:rFonts w:hint="eastAsia"/>
          <w:b/>
          <w:bCs/>
        </w:rPr>
        <w:t>APS</w:t>
      </w:r>
      <w:r w:rsidR="00BC37C9" w:rsidRPr="00CF7765">
        <w:rPr>
          <w:rFonts w:hint="eastAsia"/>
          <w:b/>
          <w:bCs/>
        </w:rPr>
        <w:t>可</w:t>
      </w:r>
      <w:r w:rsidR="00BC37C9" w:rsidRPr="00CF7765">
        <w:rPr>
          <w:rFonts w:hint="eastAsia"/>
          <w:b/>
          <w:bCs/>
        </w:rPr>
        <w:t>"</w:t>
      </w:r>
      <w:r w:rsidR="00BC37C9" w:rsidRPr="00CF7765">
        <w:rPr>
          <w:rFonts w:hint="eastAsia"/>
        </w:rPr>
        <w:t>に設定されている場合、「出力サイズ」に指定された用紙サイズと、手差しトレイに設定されている用紙サイズが異なるときは、ユーザ介入をあげて用紙の入れ替えを要求する。定型サイズから定型外サイズ</w:t>
      </w:r>
      <w:r w:rsidR="00BC37C9" w:rsidRPr="00CF7765">
        <w:rPr>
          <w:rFonts w:hint="eastAsia"/>
        </w:rPr>
        <w:t>(</w:t>
      </w:r>
      <w:r w:rsidR="00BC37C9" w:rsidRPr="00CF7765">
        <w:rPr>
          <w:rFonts w:hint="eastAsia"/>
        </w:rPr>
        <w:t>またはその逆</w:t>
      </w:r>
      <w:r w:rsidR="00BC37C9" w:rsidRPr="00CF7765">
        <w:rPr>
          <w:rFonts w:hint="eastAsia"/>
        </w:rPr>
        <w:t>)</w:t>
      </w:r>
      <w:r w:rsidR="00BC37C9" w:rsidRPr="00CF7765">
        <w:rPr>
          <w:rFonts w:hint="eastAsia"/>
        </w:rPr>
        <w:t>、および、異なるサイズの定形外サイズ間の入れ替えが必要となる場合でもユーザ介入をあげる。</w:t>
      </w:r>
      <w:r w:rsidR="00BC37C9" w:rsidRPr="00CF7765">
        <w:br/>
      </w:r>
    </w:p>
    <w:p w:rsidR="00FD3712" w:rsidRPr="00CF7765" w:rsidRDefault="00FD3712" w:rsidP="00885A91">
      <w:pPr>
        <w:pStyle w:val="aa"/>
        <w:numPr>
          <w:ilvl w:val="0"/>
          <w:numId w:val="98"/>
        </w:numPr>
        <w:tabs>
          <w:tab w:val="clear" w:pos="567"/>
          <w:tab w:val="clear" w:pos="851"/>
          <w:tab w:val="clear" w:pos="1418"/>
          <w:tab w:val="clear" w:pos="1701"/>
          <w:tab w:val="left" w:pos="1380"/>
        </w:tabs>
      </w:pPr>
      <w:r w:rsidRPr="00CF7765">
        <w:t>“</w:t>
      </w:r>
      <w:r w:rsidRPr="00CF7765">
        <w:rPr>
          <w:rFonts w:hint="eastAsia"/>
        </w:rPr>
        <w:t>定形サイズ自動検知</w:t>
      </w:r>
      <w:r w:rsidRPr="00CF7765">
        <w:t>”</w:t>
      </w:r>
      <w:r w:rsidRPr="00CF7765">
        <w:rPr>
          <w:rFonts w:hint="eastAsia"/>
        </w:rPr>
        <w:t>指定時の動作</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SMH</w:t>
      </w:r>
      <w:r w:rsidRPr="00CF7765">
        <w:rPr>
          <w:rFonts w:hint="eastAsia"/>
        </w:rPr>
        <w:t>にセットされた用紙サイズについて、</w:t>
      </w:r>
      <w:r w:rsidRPr="00CF7765">
        <w:t>”</w:t>
      </w:r>
      <w:r w:rsidRPr="00CF7765">
        <w:rPr>
          <w:rFonts w:hint="eastAsia"/>
        </w:rPr>
        <w:t>定形サイズ自動検知</w:t>
      </w:r>
      <w:r w:rsidRPr="00CF7765">
        <w:t>”</w:t>
      </w:r>
      <w:r w:rsidRPr="00CF7765">
        <w:rPr>
          <w:rFonts w:hint="eastAsia"/>
        </w:rPr>
        <w:t>で使用する場合のみに関係する内部状態として、</w:t>
      </w:r>
      <w:r w:rsidRPr="00CF7765">
        <w:t>”</w:t>
      </w:r>
      <w:r w:rsidRPr="00CF7765">
        <w:rPr>
          <w:rFonts w:hint="eastAsia"/>
        </w:rPr>
        <w:t>確定</w:t>
      </w:r>
      <w:r w:rsidRPr="00CF7765">
        <w:t>”</w:t>
      </w:r>
      <w:r w:rsidRPr="00CF7765">
        <w:rPr>
          <w:rFonts w:hint="eastAsia"/>
        </w:rPr>
        <w:t>と</w:t>
      </w:r>
      <w:r w:rsidRPr="00CF7765">
        <w:t>”</w:t>
      </w:r>
      <w:r w:rsidRPr="00CF7765">
        <w:rPr>
          <w:rFonts w:hint="eastAsia"/>
        </w:rPr>
        <w:t>未確定</w:t>
      </w:r>
      <w:r w:rsidRPr="00CF7765">
        <w:rPr>
          <w:rFonts w:hint="eastAsia"/>
        </w:rPr>
        <w:t>(</w:t>
      </w:r>
      <w:r w:rsidRPr="00CF7765">
        <w:rPr>
          <w:rFonts w:hint="eastAsia"/>
        </w:rPr>
        <w:t>クリア</w:t>
      </w:r>
      <w:r w:rsidRPr="00CF7765">
        <w:rPr>
          <w:rFonts w:hint="eastAsia"/>
        </w:rPr>
        <w:t>)</w:t>
      </w:r>
      <w:r w:rsidRPr="00CF7765">
        <w:t>”</w:t>
      </w:r>
      <w:r w:rsidRPr="00CF7765">
        <w:rPr>
          <w:rFonts w:hint="eastAsia"/>
        </w:rPr>
        <w:t>の</w:t>
      </w:r>
      <w:r w:rsidRPr="00CF7765">
        <w:rPr>
          <w:rFonts w:hint="eastAsia"/>
        </w:rPr>
        <w:t>2</w:t>
      </w:r>
      <w:r w:rsidRPr="00CF7765">
        <w:rPr>
          <w:rFonts w:hint="eastAsia"/>
        </w:rPr>
        <w:t>状態を持つ。</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SMH</w:t>
      </w:r>
      <w:r w:rsidRPr="00CF7765">
        <w:rPr>
          <w:rFonts w:hint="eastAsia"/>
        </w:rPr>
        <w:t>にセットされた用紙サイズの確定は、</w:t>
      </w:r>
      <w:r w:rsidRPr="00CF7765">
        <w:rPr>
          <w:rFonts w:hint="eastAsia"/>
        </w:rPr>
        <w:t>1</w:t>
      </w:r>
      <w:r w:rsidRPr="00CF7765">
        <w:rPr>
          <w:rFonts w:hint="eastAsia"/>
        </w:rPr>
        <w:t>枚目の印字時に以下のようにして行う。</w:t>
      </w:r>
    </w:p>
    <w:p w:rsidR="00FD3712" w:rsidRPr="00CF7765" w:rsidRDefault="00FD3712">
      <w:pPr>
        <w:pStyle w:val="aa"/>
        <w:numPr>
          <w:ilvl w:val="0"/>
          <w:numId w:val="50"/>
        </w:numPr>
        <w:tabs>
          <w:tab w:val="clear" w:pos="567"/>
          <w:tab w:val="clear" w:pos="851"/>
          <w:tab w:val="clear" w:pos="1418"/>
          <w:tab w:val="clear" w:pos="1701"/>
        </w:tabs>
      </w:pPr>
      <w:r w:rsidRPr="00CF7765">
        <w:rPr>
          <w:rFonts w:hint="eastAsia"/>
        </w:rPr>
        <w:t>主走査方向幅は</w:t>
      </w:r>
      <w:r w:rsidRPr="00CF7765">
        <w:rPr>
          <w:rFonts w:hint="eastAsia"/>
        </w:rPr>
        <w:t>SMH</w:t>
      </w:r>
      <w:r w:rsidRPr="00CF7765">
        <w:rPr>
          <w:rFonts w:hint="eastAsia"/>
        </w:rPr>
        <w:t>のガイド幅から</w:t>
      </w:r>
      <w:r w:rsidRPr="00CF7765">
        <w:rPr>
          <w:rFonts w:hint="eastAsia"/>
        </w:rPr>
        <w:t>SMH</w:t>
      </w:r>
      <w:r w:rsidRPr="00CF7765">
        <w:rPr>
          <w:rFonts w:hint="eastAsia"/>
        </w:rPr>
        <w:t>の定形サイズ自動検知と規定された用紙サイズと比較して制限内である定形サイズを選択して、その主走査方向幅とする。合致する定形サイズがない場合は、サイズミスマッチとする。</w:t>
      </w:r>
      <w:r w:rsidRPr="00CF7765">
        <w:br/>
      </w:r>
      <w:r w:rsidRPr="00CF7765">
        <w:rPr>
          <w:rFonts w:hint="eastAsia"/>
        </w:rPr>
        <w:t>制限については、各プロダクト依存編を参照のこと。</w:t>
      </w:r>
    </w:p>
    <w:p w:rsidR="00FD3712" w:rsidRPr="00CF7765" w:rsidRDefault="00FD3712">
      <w:pPr>
        <w:pStyle w:val="aa"/>
        <w:numPr>
          <w:ilvl w:val="0"/>
          <w:numId w:val="50"/>
        </w:numPr>
        <w:tabs>
          <w:tab w:val="clear" w:pos="567"/>
          <w:tab w:val="clear" w:pos="851"/>
          <w:tab w:val="clear" w:pos="1418"/>
          <w:tab w:val="clear" w:pos="1701"/>
        </w:tabs>
      </w:pPr>
      <w:r w:rsidRPr="00CF7765">
        <w:rPr>
          <w:rFonts w:hint="eastAsia"/>
        </w:rPr>
        <w:t>副走査方向長は、用紙を搬送してその長さを測定し、①で決定した主走査方向幅とその測定した長さから</w:t>
      </w:r>
      <w:r w:rsidRPr="00CF7765">
        <w:rPr>
          <w:rFonts w:hint="eastAsia"/>
        </w:rPr>
        <w:t>SMH</w:t>
      </w:r>
      <w:r w:rsidRPr="00CF7765">
        <w:rPr>
          <w:rFonts w:hint="eastAsia"/>
        </w:rPr>
        <w:t>の定形サイズ自動検知と規定された用紙サイズと一致する定形サイズと比較して、下記以内である定形サイズを選択して、その副走査方向長とする。合致する定形サイズがない場合は、サイズミスマッチとする。</w:t>
      </w:r>
      <w:r w:rsidRPr="00CF7765">
        <w:br/>
      </w:r>
      <w:r w:rsidRPr="00CF7765">
        <w:rPr>
          <w:rFonts w:hint="eastAsia"/>
        </w:rPr>
        <w:t>制限については、各プロダクト依存編を参照のこと。</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2</w:t>
      </w:r>
      <w:r w:rsidRPr="00CF7765">
        <w:rPr>
          <w:rFonts w:hint="eastAsia"/>
        </w:rPr>
        <w:t>枚目以降は、</w:t>
      </w:r>
      <w:r w:rsidRPr="00CF7765">
        <w:rPr>
          <w:rFonts w:hint="eastAsia"/>
        </w:rPr>
        <w:t>1</w:t>
      </w:r>
      <w:r w:rsidRPr="00CF7765">
        <w:rPr>
          <w:rFonts w:hint="eastAsia"/>
        </w:rPr>
        <w:t>枚目の印字に決定した定形サイズでプリント制御を行う。</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定形外サイズがセットされた場合でも、上記の①と②で記述した手順で合致する定形サイズを検索して、その定形サイズの何れか近いサイズに割り当てる。割り当てが不可能な場合は、上記したようにサイズミスマッチとなる。</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１枚目の縁消しは</w:t>
      </w:r>
      <w:r w:rsidRPr="00CF7765">
        <w:rPr>
          <w:rFonts w:hint="eastAsia"/>
        </w:rPr>
        <w:t>SMH</w:t>
      </w:r>
      <w:r w:rsidRPr="00CF7765">
        <w:rPr>
          <w:rFonts w:hint="eastAsia"/>
        </w:rPr>
        <w:t>のガイド位置から想定される最大の定形サイズで行う。このため、想定された用紙サイズより実際の用紙サイズが小さい場合は用紙後端が縁消しされない。</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用紙混在および両面印刷の指定はできない。</w:t>
      </w:r>
      <w:r w:rsidRPr="00CF7765">
        <w:br/>
      </w:r>
    </w:p>
    <w:p w:rsidR="00FD3712" w:rsidRPr="00CF7765" w:rsidRDefault="00FD3712" w:rsidP="00885A91">
      <w:pPr>
        <w:pStyle w:val="aa"/>
        <w:numPr>
          <w:ilvl w:val="0"/>
          <w:numId w:val="98"/>
        </w:numPr>
        <w:tabs>
          <w:tab w:val="clear" w:pos="567"/>
          <w:tab w:val="clear" w:pos="851"/>
          <w:tab w:val="clear" w:pos="1418"/>
          <w:tab w:val="clear" w:pos="1701"/>
          <w:tab w:val="left" w:pos="1380"/>
        </w:tabs>
      </w:pPr>
      <w:r w:rsidRPr="00CF7765">
        <w:t>“</w:t>
      </w:r>
      <w:r w:rsidRPr="00CF7765">
        <w:rPr>
          <w:rFonts w:hint="eastAsia"/>
        </w:rPr>
        <w:t>フリーサイズ自動検知</w:t>
      </w:r>
      <w:r w:rsidRPr="00CF7765">
        <w:t>”</w:t>
      </w:r>
      <w:r w:rsidRPr="00CF7765">
        <w:rPr>
          <w:rFonts w:hint="eastAsia"/>
        </w:rPr>
        <w:t>指定時の動作</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SMH</w:t>
      </w:r>
      <w:r w:rsidRPr="00CF7765">
        <w:rPr>
          <w:rFonts w:hint="eastAsia"/>
        </w:rPr>
        <w:t>にセットされた用紙サイズの確定は、</w:t>
      </w:r>
      <w:r w:rsidRPr="00CF7765">
        <w:rPr>
          <w:rFonts w:hint="eastAsia"/>
        </w:rPr>
        <w:t>1</w:t>
      </w:r>
      <w:r w:rsidRPr="00CF7765">
        <w:rPr>
          <w:rFonts w:hint="eastAsia"/>
        </w:rPr>
        <w:t>枚目の印字時に以下のようにして行う。</w:t>
      </w:r>
    </w:p>
    <w:p w:rsidR="00FD3712" w:rsidRPr="00CF7765" w:rsidRDefault="00FD3712" w:rsidP="00885A91">
      <w:pPr>
        <w:pStyle w:val="aa"/>
        <w:numPr>
          <w:ilvl w:val="0"/>
          <w:numId w:val="77"/>
        </w:numPr>
        <w:tabs>
          <w:tab w:val="clear" w:pos="567"/>
          <w:tab w:val="clear" w:pos="851"/>
          <w:tab w:val="clear" w:pos="1418"/>
          <w:tab w:val="clear" w:pos="1701"/>
        </w:tabs>
      </w:pPr>
      <w:r w:rsidRPr="00CF7765">
        <w:rPr>
          <w:rFonts w:hint="eastAsia"/>
        </w:rPr>
        <w:t>主走査方向幅は</w:t>
      </w:r>
      <w:r w:rsidRPr="00CF7765">
        <w:rPr>
          <w:rFonts w:hint="eastAsia"/>
        </w:rPr>
        <w:t>SMH</w:t>
      </w:r>
      <w:r w:rsidRPr="00CF7765">
        <w:rPr>
          <w:rFonts w:hint="eastAsia"/>
        </w:rPr>
        <w:t>のガイド幅から</w:t>
      </w:r>
      <w:r w:rsidRPr="00CF7765">
        <w:rPr>
          <w:rFonts w:hint="eastAsia"/>
        </w:rPr>
        <w:t>mm</w:t>
      </w:r>
      <w:r w:rsidRPr="00CF7765">
        <w:rPr>
          <w:rFonts w:hint="eastAsia"/>
        </w:rPr>
        <w:t>に丸めた上で、その主走査方向幅とする。</w:t>
      </w:r>
    </w:p>
    <w:p w:rsidR="00FD3712" w:rsidRPr="00CF7765" w:rsidRDefault="00FD3712" w:rsidP="00885A91">
      <w:pPr>
        <w:pStyle w:val="aa"/>
        <w:numPr>
          <w:ilvl w:val="0"/>
          <w:numId w:val="77"/>
        </w:numPr>
        <w:tabs>
          <w:tab w:val="clear" w:pos="567"/>
          <w:tab w:val="clear" w:pos="851"/>
          <w:tab w:val="clear" w:pos="1418"/>
          <w:tab w:val="clear" w:pos="1701"/>
        </w:tabs>
      </w:pPr>
      <w:r w:rsidRPr="00CF7765">
        <w:rPr>
          <w:rFonts w:hint="eastAsia"/>
        </w:rPr>
        <w:t>副走査方向長は、用紙を搬送してその長さを測定し、</w:t>
      </w:r>
      <w:r w:rsidRPr="00CF7765">
        <w:rPr>
          <w:rFonts w:hint="eastAsia"/>
        </w:rPr>
        <w:t>mm</w:t>
      </w:r>
      <w:r w:rsidRPr="00CF7765">
        <w:rPr>
          <w:rFonts w:hint="eastAsia"/>
        </w:rPr>
        <w:t>に丸めた上で、その副走査方向長とする。</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lastRenderedPageBreak/>
        <w:t>2</w:t>
      </w:r>
      <w:r w:rsidRPr="00CF7765">
        <w:rPr>
          <w:rFonts w:hint="eastAsia"/>
        </w:rPr>
        <w:t>枚目以降は、</w:t>
      </w:r>
      <w:r w:rsidRPr="00CF7765">
        <w:rPr>
          <w:rFonts w:hint="eastAsia"/>
        </w:rPr>
        <w:t>1</w:t>
      </w:r>
      <w:r w:rsidRPr="00CF7765">
        <w:rPr>
          <w:rFonts w:hint="eastAsia"/>
        </w:rPr>
        <w:t>枚目の印字に決定したサイズでプリント制御を行う。</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１枚目の縁消しのサイドは</w:t>
      </w:r>
      <w:r w:rsidRPr="00CF7765">
        <w:rPr>
          <w:rFonts w:hint="eastAsia"/>
        </w:rPr>
        <w:t>SMH</w:t>
      </w:r>
      <w:r w:rsidRPr="00CF7765">
        <w:rPr>
          <w:rFonts w:hint="eastAsia"/>
        </w:rPr>
        <w:t>のガイド位置から算出した用紙幅を元に行う。後端は、使用可能な最大用紙サイズを想定して行う。このため、想定された用紙サイズより実際の用紙サイズが小さい場合は用紙後端が縁消しされない。</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用紙混在および両面印刷の指定はできない。</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反転が必要なケースの場合、反転不可なサイズは対象外とする。</w:t>
      </w:r>
      <w:r w:rsidRPr="00CF7765">
        <w:rPr>
          <w:rFonts w:hint="eastAsia"/>
        </w:rPr>
        <w:t>(</w:t>
      </w:r>
      <w:r w:rsidRPr="00CF7765">
        <w:rPr>
          <w:rFonts w:hint="eastAsia"/>
        </w:rPr>
        <w:t>サイズミスマッチとする。</w:t>
      </w:r>
      <w:r w:rsidRPr="00CF7765">
        <w:rPr>
          <w:rFonts w:hint="eastAsia"/>
        </w:rPr>
        <w:t>)</w:t>
      </w:r>
    </w:p>
    <w:p w:rsidR="00FD3712" w:rsidRPr="00CF7765" w:rsidRDefault="00FD3712">
      <w:pPr>
        <w:pStyle w:val="aa"/>
        <w:numPr>
          <w:ilvl w:val="0"/>
          <w:numId w:val="7"/>
        </w:numPr>
        <w:tabs>
          <w:tab w:val="clear" w:pos="567"/>
          <w:tab w:val="clear" w:pos="851"/>
          <w:tab w:val="clear" w:pos="1418"/>
          <w:tab w:val="clear" w:pos="1701"/>
          <w:tab w:val="left" w:pos="1320"/>
        </w:tabs>
      </w:pPr>
      <w:r w:rsidRPr="00CF7765">
        <w:rPr>
          <w:rFonts w:hint="eastAsia"/>
        </w:rPr>
        <w:t>Staple</w:t>
      </w:r>
      <w:r w:rsidRPr="00CF7765">
        <w:rPr>
          <w:rFonts w:hint="eastAsia"/>
        </w:rPr>
        <w:t>、</w:t>
      </w:r>
      <w:r w:rsidRPr="00CF7765">
        <w:rPr>
          <w:rFonts w:hint="eastAsia"/>
        </w:rPr>
        <w:t>Punch</w:t>
      </w:r>
      <w:r w:rsidRPr="00CF7765">
        <w:rPr>
          <w:rFonts w:hint="eastAsia"/>
        </w:rPr>
        <w:t>、折り</w:t>
      </w:r>
      <w:r w:rsidRPr="00CF7765">
        <w:rPr>
          <w:rFonts w:hint="eastAsia"/>
        </w:rPr>
        <w:t>(</w:t>
      </w:r>
      <w:r w:rsidRPr="00CF7765">
        <w:rPr>
          <w:rFonts w:hint="eastAsia"/>
        </w:rPr>
        <w:t>レター折り、</w:t>
      </w:r>
      <w:r w:rsidRPr="00CF7765">
        <w:rPr>
          <w:rFonts w:hint="eastAsia"/>
        </w:rPr>
        <w:t>Z</w:t>
      </w:r>
      <w:r w:rsidRPr="00CF7765">
        <w:rPr>
          <w:rFonts w:hint="eastAsia"/>
        </w:rPr>
        <w:t>折り、中折り、二つ折り</w:t>
      </w:r>
      <w:r w:rsidRPr="00CF7765">
        <w:rPr>
          <w:rFonts w:hint="eastAsia"/>
        </w:rPr>
        <w:t>)</w:t>
      </w:r>
      <w:r w:rsidRPr="00CF7765">
        <w:rPr>
          <w:rFonts w:hint="eastAsia"/>
        </w:rPr>
        <w:t>、中綴じ、</w:t>
      </w:r>
      <w:r w:rsidRPr="00CF7765">
        <w:rPr>
          <w:rFonts w:hint="eastAsia"/>
        </w:rPr>
        <w:t>Finisher Tray</w:t>
      </w:r>
      <w:r w:rsidRPr="00CF7765">
        <w:rPr>
          <w:rFonts w:hint="eastAsia"/>
        </w:rPr>
        <w:t>、</w:t>
      </w:r>
      <w:r w:rsidRPr="00CF7765">
        <w:rPr>
          <w:rFonts w:hint="eastAsia"/>
        </w:rPr>
        <w:t>Booklet Tray</w:t>
      </w:r>
      <w:r w:rsidRPr="00CF7765">
        <w:rPr>
          <w:rFonts w:hint="eastAsia"/>
        </w:rPr>
        <w:t>、</w:t>
      </w:r>
      <w:r w:rsidRPr="00CF7765">
        <w:rPr>
          <w:rFonts w:hint="eastAsia"/>
        </w:rPr>
        <w:t>Folder Tray</w:t>
      </w:r>
      <w:r w:rsidRPr="00CF7765">
        <w:rPr>
          <w:rFonts w:hint="eastAsia"/>
        </w:rPr>
        <w:t>等の指定はできない。</w:t>
      </w:r>
      <w:r w:rsidRPr="00CF7765">
        <w:br/>
      </w: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99"/>
        </w:numPr>
        <w:tabs>
          <w:tab w:val="clear" w:pos="567"/>
          <w:tab w:val="clear" w:pos="851"/>
          <w:tab w:val="clear" w:pos="1418"/>
          <w:tab w:val="clear" w:pos="1701"/>
          <w:tab w:val="left" w:pos="1380"/>
        </w:tabs>
      </w:pP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196" w:name="_Ref9324066"/>
      <w:bookmarkStart w:id="197" w:name="_Ref9324072"/>
      <w:bookmarkStart w:id="198" w:name="_Toc21605488"/>
      <w:r w:rsidRPr="00CF7765">
        <w:rPr>
          <w:rFonts w:hint="eastAsia"/>
        </w:rPr>
        <w:lastRenderedPageBreak/>
        <w:t>自動トレイ選択</w:t>
      </w:r>
      <w:r w:rsidRPr="00CF7765">
        <w:rPr>
          <w:rFonts w:hint="eastAsia"/>
        </w:rPr>
        <w:t>(APS)</w:t>
      </w:r>
      <w:bookmarkEnd w:id="196"/>
      <w:bookmarkEnd w:id="197"/>
      <w:bookmarkEnd w:id="19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指定された用紙サイズ</w:t>
      </w:r>
      <w:r w:rsidR="00732B96" w:rsidRPr="00CF7765">
        <w:rPr>
          <w:rFonts w:hint="eastAsia"/>
        </w:rPr>
        <w:t>/</w:t>
      </w:r>
      <w:r w:rsidR="00732B96" w:rsidRPr="00CF7765">
        <w:rPr>
          <w:rFonts w:hint="eastAsia"/>
        </w:rPr>
        <w:t>紙質</w:t>
      </w:r>
      <w:r w:rsidR="00732B96" w:rsidRPr="00CF7765">
        <w:rPr>
          <w:rFonts w:hint="eastAsia"/>
        </w:rPr>
        <w:t>/</w:t>
      </w:r>
      <w:r w:rsidR="00732B96" w:rsidRPr="00CF7765">
        <w:rPr>
          <w:rFonts w:hint="eastAsia"/>
        </w:rPr>
        <w:t>用紙色</w:t>
      </w:r>
      <w:r w:rsidRPr="00CF7765">
        <w:rPr>
          <w:rFonts w:hint="eastAsia"/>
        </w:rPr>
        <w:t>から給紙</w:t>
      </w:r>
      <w:r w:rsidRPr="00CF7765">
        <w:rPr>
          <w:rFonts w:hint="eastAsia"/>
        </w:rPr>
        <w:t>Tray</w:t>
      </w:r>
      <w:r w:rsidRPr="00CF7765">
        <w:rPr>
          <w:rFonts w:hint="eastAsia"/>
        </w:rPr>
        <w:t>を自動的に選択する。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92"/>
        </w:numPr>
        <w:tabs>
          <w:tab w:val="clear" w:pos="567"/>
          <w:tab w:val="clear" w:pos="851"/>
          <w:tab w:val="clear" w:pos="1418"/>
          <w:tab w:val="clear" w:pos="1701"/>
          <w:tab w:val="left" w:pos="1380"/>
        </w:tabs>
      </w:pPr>
      <w:r w:rsidRPr="00CF7765">
        <w:rPr>
          <w:rFonts w:hint="eastAsia"/>
        </w:rPr>
        <w:t>「トレイ番号」には、</w:t>
      </w:r>
      <w:r w:rsidRPr="00CF7765">
        <w:rPr>
          <w:rFonts w:hint="eastAsia"/>
          <w:b/>
          <w:bCs/>
        </w:rPr>
        <w:t>"</w:t>
      </w:r>
      <w:r w:rsidRPr="00CF7765">
        <w:rPr>
          <w:rFonts w:hint="eastAsia"/>
          <w:b/>
          <w:bCs/>
        </w:rPr>
        <w:t>自動</w:t>
      </w:r>
      <w:r w:rsidRPr="00CF7765">
        <w:rPr>
          <w:rFonts w:hint="eastAsia"/>
          <w:b/>
          <w:bCs/>
        </w:rPr>
        <w:t>"</w:t>
      </w:r>
      <w:r w:rsidRPr="00CF7765">
        <w:rPr>
          <w:rFonts w:hint="eastAsia"/>
        </w:rPr>
        <w:t>を指定する。</w:t>
      </w:r>
      <w:r w:rsidRPr="00CF7765">
        <w:rPr>
          <w:rFonts w:hint="eastAsia"/>
        </w:rPr>
        <w:br/>
      </w:r>
      <w:r w:rsidRPr="00CF7765">
        <w:rPr>
          <w:rFonts w:hint="eastAsia"/>
          <w:b/>
          <w:bCs/>
        </w:rPr>
        <w:t>"</w:t>
      </w:r>
      <w:r w:rsidRPr="00CF7765">
        <w:rPr>
          <w:rFonts w:hint="eastAsia"/>
          <w:b/>
          <w:bCs/>
        </w:rPr>
        <w:t>自動</w:t>
      </w:r>
      <w:r w:rsidRPr="00CF7765">
        <w:rPr>
          <w:rFonts w:hint="eastAsia"/>
          <w:b/>
          <w:bCs/>
        </w:rPr>
        <w:t>"</w:t>
      </w:r>
      <w:r w:rsidRPr="00CF7765">
        <w:rPr>
          <w:rFonts w:hint="eastAsia"/>
        </w:rPr>
        <w:t>が指定された場合、各種</w:t>
      </w:r>
      <w:r w:rsidRPr="00CF7765">
        <w:rPr>
          <w:rFonts w:hint="eastAsia"/>
        </w:rPr>
        <w:t>DT Service Application</w:t>
      </w:r>
      <w:r w:rsidRPr="00CF7765">
        <w:rPr>
          <w:rFonts w:hint="eastAsia"/>
        </w:rPr>
        <w:t>は、指定された「出力サイズ」と「用紙種類」、システムデータ「用紙種類の優先順位」と「</w:t>
      </w:r>
      <w:r w:rsidRPr="00CF7765">
        <w:rPr>
          <w:rFonts w:hint="eastAsia"/>
        </w:rPr>
        <w:t>Tray</w:t>
      </w:r>
      <w:r w:rsidRPr="00CF7765">
        <w:rPr>
          <w:rFonts w:hint="eastAsia"/>
        </w:rPr>
        <w:t>優先順位」の設定内容と、用紙トレイの状態から、用紙トレイ選択条件に見合う用紙トレイを</w:t>
      </w:r>
      <w:r w:rsidRPr="00CF7765">
        <w:rPr>
          <w:rFonts w:hint="eastAsia"/>
        </w:rPr>
        <w:t>IOT Device</w:t>
      </w:r>
      <w:r w:rsidRPr="00CF7765">
        <w:rPr>
          <w:rFonts w:hint="eastAsia"/>
        </w:rPr>
        <w:t>に自動的に選択させることができる。</w:t>
      </w:r>
      <w:r w:rsidR="00061C97" w:rsidRPr="00CF7765">
        <w:br/>
      </w:r>
      <w:r w:rsidR="00701DF1">
        <w:br/>
      </w:r>
      <w:r w:rsidR="00701DF1">
        <w:rPr>
          <w:rFonts w:hint="eastAsia"/>
        </w:rPr>
        <w:t>&lt;&lt;</w:t>
      </w:r>
      <w:r w:rsidR="0097672F">
        <w:t>PGS1049SGP</w:t>
      </w:r>
      <w:r w:rsidR="00701DF1">
        <w:t>&gt;&gt;</w:t>
      </w:r>
      <w:r w:rsidR="00061C97" w:rsidRPr="00CF7765">
        <w:br/>
      </w:r>
      <w:r w:rsidR="00061C97" w:rsidRPr="00CF7765">
        <w:rPr>
          <w:rFonts w:hint="eastAsia"/>
        </w:rPr>
        <w:t>システムデータ</w:t>
      </w:r>
      <w:r w:rsidR="00061C97" w:rsidRPr="00CF7765">
        <w:rPr>
          <w:rFonts w:hint="eastAsia"/>
        </w:rPr>
        <w:t>(</w:t>
      </w:r>
      <w:r w:rsidR="00061C97" w:rsidRPr="00CF7765">
        <w:rPr>
          <w:rFonts w:hint="eastAsia"/>
        </w:rPr>
        <w:t>トレイ自動選択許可</w:t>
      </w:r>
      <w:r w:rsidR="00061C97" w:rsidRPr="00CF7765">
        <w:rPr>
          <w:rFonts w:hint="eastAsia"/>
        </w:rPr>
        <w:t>/</w:t>
      </w:r>
      <w:r w:rsidR="00061C97" w:rsidRPr="00CF7765">
        <w:rPr>
          <w:rFonts w:hint="eastAsia"/>
        </w:rPr>
        <w:t>禁止</w:t>
      </w:r>
      <w:r w:rsidR="00061C97" w:rsidRPr="00CF7765">
        <w:rPr>
          <w:rFonts w:hint="eastAsia"/>
        </w:rPr>
        <w:t>)</w:t>
      </w:r>
      <w:r w:rsidR="00061C97" w:rsidRPr="00CF7765">
        <w:rPr>
          <w:rFonts w:hint="eastAsia"/>
        </w:rPr>
        <w:t>で</w:t>
      </w:r>
      <w:r w:rsidR="00061C97" w:rsidRPr="00CF7765">
        <w:t>”</w:t>
      </w:r>
      <w:r w:rsidR="00061C97" w:rsidRPr="00CF7765">
        <w:rPr>
          <w:rFonts w:hint="eastAsia"/>
        </w:rPr>
        <w:t>禁止</w:t>
      </w:r>
      <w:r w:rsidR="00061C97" w:rsidRPr="00CF7765">
        <w:t>”</w:t>
      </w:r>
      <w:r w:rsidR="00061C97" w:rsidRPr="00CF7765">
        <w:rPr>
          <w:rFonts w:hint="eastAsia"/>
        </w:rPr>
        <w:t>に設定されてるトレイは、自動選択の対象外となる。</w:t>
      </w:r>
      <w:r w:rsidRPr="00CF7765">
        <w:rPr>
          <w:rFonts w:hint="eastAsia"/>
        </w:rPr>
        <w:br/>
      </w:r>
    </w:p>
    <w:p w:rsidR="00FD3712" w:rsidRPr="00CF7765" w:rsidRDefault="00FD3712" w:rsidP="00885A91">
      <w:pPr>
        <w:pStyle w:val="aa"/>
        <w:numPr>
          <w:ilvl w:val="0"/>
          <w:numId w:val="92"/>
        </w:numPr>
        <w:tabs>
          <w:tab w:val="clear" w:pos="567"/>
          <w:tab w:val="clear" w:pos="851"/>
          <w:tab w:val="clear" w:pos="1418"/>
          <w:tab w:val="clear" w:pos="1701"/>
          <w:tab w:val="left" w:pos="1380"/>
        </w:tabs>
      </w:pPr>
      <w:r w:rsidRPr="00CF7765">
        <w:rPr>
          <w:rFonts w:hint="eastAsia"/>
        </w:rPr>
        <w:t>「出力サイズ」については、「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t>APS</w:t>
      </w:r>
      <w:r w:rsidRPr="00CF7765">
        <w:rPr>
          <w:rFonts w:hint="eastAsia"/>
        </w:rPr>
        <w:t>において、出力サイズを決定するまでの機能仕様は</w:t>
      </w:r>
      <w:r w:rsidRPr="00CF7765">
        <w:rPr>
          <w:rFonts w:hint="eastAsia"/>
        </w:rPr>
        <w:t>DT Service</w:t>
      </w:r>
      <w:r w:rsidRPr="00CF7765">
        <w:rPr>
          <w:rFonts w:hint="eastAsia"/>
        </w:rPr>
        <w:t>ごとに異なるため、各種</w:t>
      </w:r>
      <w:r w:rsidRPr="00CF7765">
        <w:rPr>
          <w:rFonts w:hint="eastAsia"/>
        </w:rPr>
        <w:t>DT Service</w:t>
      </w:r>
      <w:r w:rsidRPr="00CF7765">
        <w:rPr>
          <w:rFonts w:hint="eastAsia"/>
        </w:rPr>
        <w:t>編を参照のこと。</w:t>
      </w:r>
      <w:r w:rsidRPr="00CF7765">
        <w:rPr>
          <w:rFonts w:hint="eastAsia"/>
        </w:rPr>
        <w:br/>
      </w:r>
    </w:p>
    <w:p w:rsidR="00FD3712" w:rsidRPr="00CF7765" w:rsidRDefault="00FD3712" w:rsidP="00885A91">
      <w:pPr>
        <w:pStyle w:val="aa"/>
        <w:numPr>
          <w:ilvl w:val="0"/>
          <w:numId w:val="92"/>
        </w:numPr>
        <w:tabs>
          <w:tab w:val="clear" w:pos="567"/>
          <w:tab w:val="clear" w:pos="851"/>
          <w:tab w:val="clear" w:pos="1418"/>
          <w:tab w:val="clear" w:pos="1701"/>
          <w:tab w:val="left" w:pos="1380"/>
        </w:tabs>
      </w:pPr>
      <w:r w:rsidRPr="00CF7765">
        <w:rPr>
          <w:rFonts w:hint="eastAsia"/>
        </w:rPr>
        <w:t>「用紙種類」については、「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r>
    </w:p>
    <w:p w:rsidR="00FD3712" w:rsidRPr="00CF7765" w:rsidRDefault="00FD3712" w:rsidP="00885A91">
      <w:pPr>
        <w:pStyle w:val="aa"/>
        <w:numPr>
          <w:ilvl w:val="0"/>
          <w:numId w:val="92"/>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動作モード」については、「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r>
    </w:p>
    <w:p w:rsidR="00FD3712" w:rsidRPr="00CF7765" w:rsidRDefault="00FD3712" w:rsidP="00885A91">
      <w:pPr>
        <w:pStyle w:val="aa"/>
        <w:numPr>
          <w:ilvl w:val="0"/>
          <w:numId w:val="92"/>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の用紙属性参照モード」については、「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r>
    </w:p>
    <w:p w:rsidR="00FD3712" w:rsidRPr="00CF7765" w:rsidRDefault="00FD3712" w:rsidP="00885A91">
      <w:pPr>
        <w:pStyle w:val="aa"/>
        <w:numPr>
          <w:ilvl w:val="0"/>
          <w:numId w:val="92"/>
        </w:numPr>
        <w:tabs>
          <w:tab w:val="clear" w:pos="567"/>
          <w:tab w:val="clear" w:pos="851"/>
          <w:tab w:val="clear" w:pos="1418"/>
          <w:tab w:val="clear" w:pos="1701"/>
          <w:tab w:val="left" w:pos="1380"/>
        </w:tabs>
      </w:pPr>
      <w:r w:rsidRPr="00CF7765">
        <w:rPr>
          <w:rFonts w:hint="eastAsia"/>
        </w:rPr>
        <w:t>用紙トレイ選択条件は、「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」の</w:t>
      </w:r>
      <w:r w:rsidRPr="00CF7765">
        <w:rPr>
          <w:rFonts w:hint="eastAsia"/>
        </w:rPr>
        <w:t>3</w:t>
      </w:r>
      <w:r w:rsidRPr="00CF7765">
        <w:rPr>
          <w:rFonts w:hint="eastAsia"/>
        </w:rPr>
        <w:t>の規定に従う。</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rsidP="00885A91">
      <w:pPr>
        <w:pStyle w:val="aa"/>
        <w:numPr>
          <w:ilvl w:val="0"/>
          <w:numId w:val="92"/>
        </w:numPr>
        <w:tabs>
          <w:tab w:val="clear" w:pos="567"/>
          <w:tab w:val="clear" w:pos="851"/>
          <w:tab w:val="clear" w:pos="1418"/>
          <w:tab w:val="clear" w:pos="1701"/>
          <w:tab w:val="left" w:pos="1380"/>
        </w:tabs>
      </w:pPr>
      <w:r w:rsidRPr="00CF7765">
        <w:rPr>
          <w:rFonts w:hint="eastAsia"/>
        </w:rPr>
        <w:t>該当する用紙トレイが存在しなかった場合の動作は、「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」の</w:t>
      </w:r>
      <w:r w:rsidRPr="00CF7765">
        <w:rPr>
          <w:rFonts w:hint="eastAsia"/>
        </w:rPr>
        <w:t>4</w:t>
      </w:r>
      <w:r w:rsidRPr="00CF7765">
        <w:rPr>
          <w:rFonts w:hint="eastAsia"/>
        </w:rPr>
        <w:t>の規定に従う。</w:t>
      </w:r>
      <w:r w:rsidRPr="00CF7765">
        <w:rPr>
          <w:rFonts w:hint="eastAsia"/>
        </w:rPr>
        <w:br/>
      </w: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632"/>
        <w:gridCol w:w="1200"/>
        <w:gridCol w:w="1320"/>
        <w:gridCol w:w="2928"/>
      </w:tblGrid>
      <w:tr w:rsidR="00FD3712" w:rsidRPr="00CF7765" w:rsidTr="002030FE">
        <w:trPr>
          <w:jc w:val="right"/>
        </w:trPr>
        <w:tc>
          <w:tcPr>
            <w:tcW w:w="2632"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92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rsidTr="002030FE">
        <w:trPr>
          <w:jc w:val="right"/>
        </w:trPr>
        <w:tc>
          <w:tcPr>
            <w:tcW w:w="2632" w:type="dxa"/>
          </w:tcPr>
          <w:p w:rsidR="00FD3712" w:rsidRPr="00CF7765" w:rsidRDefault="004810CA">
            <w:pPr>
              <w:pStyle w:val="aa"/>
              <w:ind w:left="0"/>
            </w:pPr>
            <w:r w:rsidRPr="00CF7765">
              <w:rPr>
                <w:rFonts w:hint="eastAsia"/>
              </w:rPr>
              <w:t>自動選択許可</w:t>
            </w:r>
            <w:r w:rsidRPr="00CF7765">
              <w:rPr>
                <w:rFonts w:hint="eastAsia"/>
              </w:rPr>
              <w:t>/</w:t>
            </w:r>
            <w:r w:rsidRPr="00CF7765">
              <w:rPr>
                <w:rFonts w:hint="eastAsia"/>
              </w:rPr>
              <w:t>禁止</w:t>
            </w:r>
            <w:r w:rsidRPr="00CF7765">
              <w:rPr>
                <w:rFonts w:hint="eastAsia"/>
              </w:rPr>
              <w:t>(</w:t>
            </w:r>
            <w:r w:rsidRPr="00CF7765">
              <w:t>Tray1</w:t>
            </w:r>
            <w:r w:rsidR="00676D9E" w:rsidRPr="00CF7765">
              <w:rPr>
                <w:rFonts w:hint="eastAsia"/>
              </w:rPr>
              <w:t>～</w:t>
            </w:r>
            <w:r w:rsidR="00676D9E" w:rsidRPr="00CF7765">
              <w:rPr>
                <w:rFonts w:hint="eastAsia"/>
              </w:rPr>
              <w:t>N</w:t>
            </w:r>
            <w:r w:rsidRPr="00CF7765">
              <w:t>)</w:t>
            </w:r>
          </w:p>
        </w:tc>
        <w:tc>
          <w:tcPr>
            <w:tcW w:w="1200" w:type="dxa"/>
          </w:tcPr>
          <w:p w:rsidR="00FD3712" w:rsidRPr="00CF7765" w:rsidRDefault="004810CA">
            <w:pPr>
              <w:pStyle w:val="aa"/>
              <w:ind w:left="0"/>
              <w:jc w:val="center"/>
            </w:pPr>
            <w:r w:rsidRPr="00CF7765">
              <w:rPr>
                <w:rFonts w:hint="eastAsia"/>
              </w:rPr>
              <w:t>KO</w:t>
            </w:r>
          </w:p>
        </w:tc>
        <w:tc>
          <w:tcPr>
            <w:tcW w:w="1320" w:type="dxa"/>
          </w:tcPr>
          <w:p w:rsidR="00FD3712" w:rsidRPr="00CF7765" w:rsidRDefault="004810CA">
            <w:pPr>
              <w:pStyle w:val="aa"/>
              <w:ind w:left="0"/>
              <w:jc w:val="center"/>
            </w:pPr>
            <w:r w:rsidRPr="00CF7765">
              <w:rPr>
                <w:rFonts w:hint="eastAsia"/>
              </w:rPr>
              <w:t>許可</w:t>
            </w:r>
          </w:p>
        </w:tc>
        <w:tc>
          <w:tcPr>
            <w:tcW w:w="2928" w:type="dxa"/>
          </w:tcPr>
          <w:p w:rsidR="00FD3712" w:rsidRPr="00CF7765" w:rsidRDefault="004810CA">
            <w:pPr>
              <w:pStyle w:val="aa"/>
              <w:ind w:left="0"/>
            </w:pPr>
            <w:r w:rsidRPr="00CF7765">
              <w:rPr>
                <w:rFonts w:hint="eastAsia"/>
              </w:rPr>
              <w:t>許可</w:t>
            </w:r>
            <w:r w:rsidRPr="00CF7765">
              <w:br/>
            </w:r>
            <w:r w:rsidRPr="00CF7765">
              <w:rPr>
                <w:rFonts w:hint="eastAsia"/>
              </w:rPr>
              <w:t>禁止</w:t>
            </w:r>
          </w:p>
        </w:tc>
      </w:tr>
      <w:tr w:rsidR="00295AA8" w:rsidRPr="00CF7765" w:rsidTr="002030FE">
        <w:trPr>
          <w:jc w:val="right"/>
        </w:trPr>
        <w:tc>
          <w:tcPr>
            <w:tcW w:w="2632" w:type="dxa"/>
            <w:shd w:val="clear" w:color="auto" w:fill="FFFFFF"/>
          </w:tcPr>
          <w:p w:rsidR="00295AA8" w:rsidRPr="00CF7765" w:rsidRDefault="00295AA8" w:rsidP="00295AA8">
            <w:pPr>
              <w:pStyle w:val="aa"/>
              <w:ind w:left="0"/>
            </w:pPr>
            <w:r w:rsidRPr="00CF7765">
              <w:rPr>
                <w:rFonts w:hint="eastAsia"/>
              </w:rPr>
              <w:t>自動選択許可</w:t>
            </w:r>
            <w:r w:rsidRPr="00CF7765">
              <w:rPr>
                <w:rFonts w:hint="eastAsia"/>
              </w:rPr>
              <w:t>/</w:t>
            </w:r>
            <w:r w:rsidRPr="00CF7765">
              <w:rPr>
                <w:rFonts w:hint="eastAsia"/>
              </w:rPr>
              <w:t>禁止</w:t>
            </w:r>
            <w:r w:rsidRPr="00CF7765">
              <w:rPr>
                <w:rFonts w:hint="eastAsia"/>
              </w:rPr>
              <w:t>(</w:t>
            </w:r>
            <w:r w:rsidRPr="00CF7765">
              <w:t>SMH)</w:t>
            </w:r>
          </w:p>
        </w:tc>
        <w:tc>
          <w:tcPr>
            <w:tcW w:w="1200" w:type="dxa"/>
            <w:shd w:val="clear" w:color="auto" w:fill="FFFFFF"/>
          </w:tcPr>
          <w:p w:rsidR="00295AA8" w:rsidRPr="00CF7765" w:rsidRDefault="00295AA8" w:rsidP="00295AA8">
            <w:pPr>
              <w:pStyle w:val="aa"/>
              <w:ind w:left="0"/>
              <w:jc w:val="center"/>
            </w:pPr>
            <w:r w:rsidRPr="00CF7765">
              <w:rPr>
                <w:rFonts w:hint="eastAsia"/>
              </w:rPr>
              <w:t>KO</w:t>
            </w:r>
          </w:p>
        </w:tc>
        <w:tc>
          <w:tcPr>
            <w:tcW w:w="1320" w:type="dxa"/>
            <w:shd w:val="clear" w:color="auto" w:fill="FFFFFF"/>
          </w:tcPr>
          <w:p w:rsidR="00295AA8" w:rsidRPr="00CF7765" w:rsidRDefault="00295AA8" w:rsidP="00295AA8">
            <w:pPr>
              <w:pStyle w:val="aa"/>
              <w:ind w:left="0"/>
              <w:jc w:val="center"/>
            </w:pPr>
            <w:r w:rsidRPr="00CF7765">
              <w:rPr>
                <w:rFonts w:hint="eastAsia"/>
              </w:rPr>
              <w:t>許可</w:t>
            </w:r>
          </w:p>
        </w:tc>
        <w:tc>
          <w:tcPr>
            <w:tcW w:w="2928" w:type="dxa"/>
            <w:shd w:val="clear" w:color="auto" w:fill="FFFFFF"/>
          </w:tcPr>
          <w:p w:rsidR="00295AA8" w:rsidRPr="00CF7765" w:rsidRDefault="00295AA8" w:rsidP="00295AA8">
            <w:pPr>
              <w:pStyle w:val="aa"/>
              <w:ind w:left="0"/>
            </w:pPr>
            <w:r w:rsidRPr="00CF7765">
              <w:rPr>
                <w:rFonts w:hint="eastAsia"/>
              </w:rPr>
              <w:t>許可</w:t>
            </w:r>
            <w:r w:rsidRPr="00CF7765">
              <w:br/>
            </w:r>
            <w:r w:rsidRPr="00CF7765">
              <w:rPr>
                <w:rFonts w:hint="eastAsia"/>
              </w:rPr>
              <w:t>禁止</w:t>
            </w:r>
          </w:p>
          <w:p w:rsidR="00676D9E" w:rsidRPr="00CF7765" w:rsidRDefault="0097672F" w:rsidP="00295AA8">
            <w:pPr>
              <w:pStyle w:val="aa"/>
              <w:ind w:left="0"/>
            </w:pPr>
            <w:r>
              <w:rPr>
                <w:rFonts w:hint="eastAsia"/>
              </w:rPr>
              <w:t>PGS1049SGP</w:t>
            </w:r>
            <w:r w:rsidR="00676D9E" w:rsidRPr="00CF7765">
              <w:rPr>
                <w:rFonts w:hint="eastAsia"/>
              </w:rPr>
              <w:t>では禁止は設定しない</w:t>
            </w:r>
          </w:p>
        </w:tc>
      </w:tr>
    </w:tbl>
    <w:p w:rsidR="00FD3712" w:rsidRDefault="00701DF1">
      <w:pPr>
        <w:pStyle w:val="aa"/>
      </w:pPr>
      <w:r>
        <w:tab/>
      </w:r>
      <w:r>
        <w:tab/>
      </w:r>
      <w:r>
        <w:tab/>
      </w:r>
      <w:r>
        <w:rPr>
          <w:rFonts w:hint="eastAsia"/>
        </w:rPr>
        <w:t>本システムデータは</w:t>
      </w:r>
      <w:r w:rsidR="0097672F">
        <w:rPr>
          <w:rFonts w:hint="eastAsia"/>
        </w:rPr>
        <w:t>PGS1049SGP</w:t>
      </w:r>
      <w:r>
        <w:rPr>
          <w:rFonts w:hint="eastAsia"/>
        </w:rPr>
        <w:t>でのみ設定可能。その他のプロダクトで</w:t>
      </w:r>
      <w:r w:rsidR="0093692E">
        <w:rPr>
          <w:rFonts w:hint="eastAsia"/>
        </w:rPr>
        <w:t>は設定不可であり、参照もしない。</w:t>
      </w:r>
    </w:p>
    <w:p w:rsidR="0093692E" w:rsidRPr="00CF7765" w:rsidRDefault="0093692E">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93"/>
        </w:numPr>
        <w:tabs>
          <w:tab w:val="clear" w:pos="567"/>
          <w:tab w:val="clear" w:pos="851"/>
          <w:tab w:val="clear" w:pos="1418"/>
          <w:tab w:val="clear" w:pos="1701"/>
          <w:tab w:val="left" w:pos="1380"/>
        </w:tabs>
      </w:pPr>
      <w:r w:rsidRPr="00CF7765">
        <w:rPr>
          <w:rFonts w:hint="eastAsia"/>
          <w:bCs/>
        </w:rPr>
        <w:t>用紙種類の設定がプロフェッショナル仕様の場合は、必ず、</w:t>
      </w:r>
      <w:r w:rsidRPr="00CF7765">
        <w:rPr>
          <w:rFonts w:hint="eastAsia"/>
          <w:b/>
        </w:rPr>
        <w:t>"</w:t>
      </w:r>
      <w:r w:rsidRPr="00CF7765">
        <w:rPr>
          <w:rFonts w:hint="eastAsia"/>
          <w:b/>
        </w:rPr>
        <w:t>用紙種類</w:t>
      </w:r>
      <w:r w:rsidRPr="00CF7765">
        <w:rPr>
          <w:rFonts w:hint="eastAsia"/>
          <w:b/>
        </w:rPr>
        <w:t>"</w:t>
      </w:r>
      <w:r w:rsidRPr="00CF7765">
        <w:rPr>
          <w:rFonts w:hint="eastAsia"/>
          <w:bCs/>
        </w:rPr>
        <w:t>および</w:t>
      </w:r>
      <w:r w:rsidRPr="00CF7765">
        <w:rPr>
          <w:rFonts w:hint="eastAsia"/>
          <w:b/>
        </w:rPr>
        <w:t>"</w:t>
      </w:r>
      <w:r w:rsidRPr="00CF7765">
        <w:rPr>
          <w:rFonts w:hint="eastAsia"/>
          <w:b/>
        </w:rPr>
        <w:t>坪量</w:t>
      </w:r>
      <w:r w:rsidRPr="00CF7765">
        <w:rPr>
          <w:rFonts w:hint="eastAsia"/>
          <w:b/>
        </w:rPr>
        <w:t>"</w:t>
      </w:r>
      <w:r w:rsidRPr="00CF7765">
        <w:rPr>
          <w:rFonts w:hint="eastAsia"/>
          <w:bCs/>
        </w:rPr>
        <w:t>を指定しなければならない。</w:t>
      </w: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199" w:name="_Ref161717222"/>
      <w:bookmarkStart w:id="200" w:name="_Ref161717224"/>
      <w:bookmarkStart w:id="201" w:name="_Ref9324115"/>
      <w:bookmarkStart w:id="202" w:name="_Ref9324120"/>
      <w:bookmarkStart w:id="203" w:name="_Toc21605489"/>
      <w:r w:rsidRPr="00CF7765">
        <w:rPr>
          <w:rFonts w:hint="eastAsia"/>
        </w:rPr>
        <w:lastRenderedPageBreak/>
        <w:t>自動トレイ選択</w:t>
      </w:r>
      <w:r w:rsidRPr="00CF7765">
        <w:rPr>
          <w:rFonts w:hint="eastAsia"/>
        </w:rPr>
        <w:t>(</w:t>
      </w:r>
      <w:r w:rsidRPr="00CF7765">
        <w:rPr>
          <w:rFonts w:hint="eastAsia"/>
        </w:rPr>
        <w:t>クラスタ</w:t>
      </w:r>
      <w:r w:rsidRPr="00CF7765">
        <w:rPr>
          <w:rFonts w:hint="eastAsia"/>
        </w:rPr>
        <w:t>)</w:t>
      </w:r>
      <w:bookmarkEnd w:id="199"/>
      <w:bookmarkEnd w:id="200"/>
      <w:bookmarkEnd w:id="203"/>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指定された用紙サイズと指定された用紙トレイ群</w:t>
      </w:r>
      <w:r w:rsidRPr="00CF7765">
        <w:rPr>
          <w:rFonts w:hint="eastAsia"/>
        </w:rPr>
        <w:t>(</w:t>
      </w:r>
      <w:r w:rsidRPr="00CF7765">
        <w:rPr>
          <w:rFonts w:hint="eastAsia"/>
        </w:rPr>
        <w:t>クラスタ</w:t>
      </w:r>
      <w:r w:rsidRPr="00CF7765">
        <w:rPr>
          <w:rFonts w:hint="eastAsia"/>
        </w:rPr>
        <w:t>)</w:t>
      </w:r>
      <w:r w:rsidRPr="00CF7765">
        <w:rPr>
          <w:rFonts w:hint="eastAsia"/>
        </w:rPr>
        <w:t>から給紙</w:t>
      </w:r>
      <w:r w:rsidRPr="00CF7765">
        <w:rPr>
          <w:rFonts w:hint="eastAsia"/>
        </w:rPr>
        <w:t>Tray</w:t>
      </w:r>
      <w:r w:rsidRPr="00CF7765">
        <w:rPr>
          <w:rFonts w:hint="eastAsia"/>
        </w:rPr>
        <w:t>を自動的に選択する。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96"/>
        </w:numPr>
        <w:tabs>
          <w:tab w:val="clear" w:pos="567"/>
          <w:tab w:val="clear" w:pos="851"/>
          <w:tab w:val="clear" w:pos="1418"/>
          <w:tab w:val="clear" w:pos="1701"/>
          <w:tab w:val="left" w:pos="1380"/>
        </w:tabs>
      </w:pPr>
      <w:r w:rsidRPr="00CF7765">
        <w:rPr>
          <w:rFonts w:hint="eastAsia"/>
        </w:rPr>
        <w:t>「用紙トレイ群</w:t>
      </w:r>
      <w:r w:rsidRPr="00CF7765">
        <w:rPr>
          <w:rFonts w:hint="eastAsia"/>
        </w:rPr>
        <w:t>(</w:t>
      </w:r>
      <w:r w:rsidRPr="00CF7765">
        <w:rPr>
          <w:rFonts w:hint="eastAsia"/>
        </w:rPr>
        <w:t>クラスタ</w:t>
      </w:r>
      <w:r w:rsidRPr="00CF7765">
        <w:rPr>
          <w:rFonts w:hint="eastAsia"/>
        </w:rPr>
        <w:t>)</w:t>
      </w:r>
      <w:r w:rsidRPr="00CF7765">
        <w:rPr>
          <w:rFonts w:hint="eastAsia"/>
        </w:rPr>
        <w:t>」には、</w:t>
      </w:r>
      <w:r w:rsidRPr="00CF7765">
        <w:rPr>
          <w:rFonts w:hint="eastAsia"/>
          <w:b/>
          <w:bCs/>
        </w:rPr>
        <w:t>優先順序順に用紙トレイ</w:t>
      </w:r>
      <w:r w:rsidRPr="00CF7765">
        <w:rPr>
          <w:rFonts w:hint="eastAsia"/>
        </w:rPr>
        <w:t>を指定する。</w:t>
      </w:r>
      <w:r w:rsidRPr="00CF7765">
        <w:rPr>
          <w:rFonts w:hint="eastAsia"/>
        </w:rPr>
        <w:br/>
      </w:r>
      <w:r w:rsidRPr="00CF7765">
        <w:rPr>
          <w:rFonts w:hint="eastAsia"/>
        </w:rPr>
        <w:t>用紙トレイ群</w:t>
      </w:r>
      <w:r w:rsidRPr="00CF7765">
        <w:rPr>
          <w:rFonts w:hint="eastAsia"/>
        </w:rPr>
        <w:t>(</w:t>
      </w:r>
      <w:r w:rsidRPr="00CF7765">
        <w:rPr>
          <w:rFonts w:hint="eastAsia"/>
        </w:rPr>
        <w:t>クラスタ</w:t>
      </w:r>
      <w:r w:rsidRPr="00CF7765">
        <w:rPr>
          <w:rFonts w:hint="eastAsia"/>
        </w:rPr>
        <w:t>)</w:t>
      </w:r>
      <w:r w:rsidRPr="00CF7765">
        <w:rPr>
          <w:rFonts w:hint="eastAsia"/>
        </w:rPr>
        <w:t>がが指定された場合、「用紙トレイ」指定は、無視される。また、この際、「用紙トレイ優先順位」および「用紙種類の優先順位」の設定内容は無視される。</w:t>
      </w:r>
      <w:r w:rsidRPr="00CF7765">
        <w:br/>
      </w:r>
      <w:r w:rsidRPr="00CF7765">
        <w:rPr>
          <w:rFonts w:hint="eastAsia"/>
        </w:rPr>
        <w:t>各種</w:t>
      </w:r>
      <w:r w:rsidRPr="00CF7765">
        <w:rPr>
          <w:rFonts w:hint="eastAsia"/>
        </w:rPr>
        <w:t>DT Service Application</w:t>
      </w:r>
      <w:r w:rsidRPr="00CF7765">
        <w:rPr>
          <w:rFonts w:hint="eastAsia"/>
        </w:rPr>
        <w:t>は、指定された「出力サイズ」用紙トレイの状態から、用紙トレイ選択条件に見合う用紙トレイを</w:t>
      </w:r>
      <w:r w:rsidRPr="00CF7765">
        <w:rPr>
          <w:rFonts w:hint="eastAsia"/>
        </w:rPr>
        <w:t>IOT Device</w:t>
      </w:r>
      <w:r w:rsidRPr="00CF7765">
        <w:rPr>
          <w:rFonts w:hint="eastAsia"/>
        </w:rPr>
        <w:t>に自動的に選択させることができる。</w:t>
      </w:r>
      <w:r w:rsidRPr="00CF7765">
        <w:rPr>
          <w:rFonts w:hint="eastAsia"/>
        </w:rPr>
        <w:br/>
      </w:r>
    </w:p>
    <w:p w:rsidR="00FD3712" w:rsidRPr="00CF7765" w:rsidRDefault="00FD3712" w:rsidP="00885A91">
      <w:pPr>
        <w:pStyle w:val="aa"/>
        <w:numPr>
          <w:ilvl w:val="0"/>
          <w:numId w:val="96"/>
        </w:numPr>
        <w:tabs>
          <w:tab w:val="clear" w:pos="567"/>
          <w:tab w:val="clear" w:pos="851"/>
          <w:tab w:val="clear" w:pos="1418"/>
          <w:tab w:val="clear" w:pos="1701"/>
          <w:tab w:val="left" w:pos="1380"/>
        </w:tabs>
      </w:pPr>
      <w:r w:rsidRPr="00CF7765">
        <w:rPr>
          <w:rFonts w:hint="eastAsia"/>
        </w:rPr>
        <w:t>「出力サイズ」については、「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r>
    </w:p>
    <w:p w:rsidR="00FD3712" w:rsidRPr="00CF7765" w:rsidRDefault="00FD3712" w:rsidP="00885A91">
      <w:pPr>
        <w:pStyle w:val="aa"/>
        <w:numPr>
          <w:ilvl w:val="0"/>
          <w:numId w:val="96"/>
        </w:numPr>
        <w:tabs>
          <w:tab w:val="clear" w:pos="567"/>
          <w:tab w:val="clear" w:pos="851"/>
          <w:tab w:val="clear" w:pos="1418"/>
          <w:tab w:val="clear" w:pos="1701"/>
          <w:tab w:val="left" w:pos="1380"/>
        </w:tabs>
      </w:pPr>
      <w:r w:rsidRPr="00CF7765">
        <w:rPr>
          <w:rFonts w:hint="eastAsia"/>
        </w:rPr>
        <w:t>「用紙種類」については、「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r>
    </w:p>
    <w:p w:rsidR="00FD3712" w:rsidRPr="00CF7765" w:rsidRDefault="00FD3712" w:rsidP="00885A91">
      <w:pPr>
        <w:pStyle w:val="aa"/>
        <w:numPr>
          <w:ilvl w:val="0"/>
          <w:numId w:val="96"/>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動作モード」については、「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r>
    </w:p>
    <w:p w:rsidR="00FD3712" w:rsidRPr="00CF7765" w:rsidRDefault="00FD3712" w:rsidP="00885A91">
      <w:pPr>
        <w:pStyle w:val="aa"/>
        <w:numPr>
          <w:ilvl w:val="0"/>
          <w:numId w:val="96"/>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の用紙属性参照モード」については、「</w:t>
      </w:r>
      <w:r w:rsidRPr="00CF7765">
        <w:fldChar w:fldCharType="begin"/>
      </w:r>
      <w:r w:rsidRPr="00CF7765">
        <w:instrText xml:space="preserve"> REF _Ref62989221 \r \h </w:instrText>
      </w:r>
      <w:r w:rsidR="00FF16DA" w:rsidRPr="00CF7765">
        <w:instrText xml:space="preserve"> \* MERGEFORMAT </w:instrText>
      </w:r>
      <w:r w:rsidRPr="00CF7765">
        <w:fldChar w:fldCharType="separate"/>
      </w:r>
      <w:r w:rsidR="00091205">
        <w:t>3.2.10</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rPr>
          <w:rFonts w:hint="eastAsia"/>
        </w:rPr>
        <w:br/>
      </w:r>
    </w:p>
    <w:p w:rsidR="00FD3712" w:rsidRPr="00CF7765" w:rsidRDefault="00FD3712" w:rsidP="00885A91">
      <w:pPr>
        <w:pStyle w:val="aa"/>
        <w:numPr>
          <w:ilvl w:val="0"/>
          <w:numId w:val="96"/>
        </w:numPr>
        <w:tabs>
          <w:tab w:val="clear" w:pos="567"/>
          <w:tab w:val="clear" w:pos="851"/>
          <w:tab w:val="clear" w:pos="1418"/>
          <w:tab w:val="clear" w:pos="1701"/>
          <w:tab w:val="left" w:pos="1380"/>
        </w:tabs>
      </w:pPr>
      <w:r w:rsidRPr="00CF7765">
        <w:rPr>
          <w:rFonts w:hint="eastAsia"/>
        </w:rPr>
        <w:t>用紙トレイ選択条件は、「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」の</w:t>
      </w:r>
      <w:r w:rsidRPr="00CF7765">
        <w:rPr>
          <w:rFonts w:hint="eastAsia"/>
        </w:rPr>
        <w:t>3</w:t>
      </w:r>
      <w:r w:rsidRPr="00CF7765">
        <w:rPr>
          <w:rFonts w:hint="eastAsia"/>
        </w:rPr>
        <w:t>の規定に従う。</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rsidP="00885A91">
      <w:pPr>
        <w:pStyle w:val="aa"/>
        <w:numPr>
          <w:ilvl w:val="0"/>
          <w:numId w:val="96"/>
        </w:numPr>
        <w:tabs>
          <w:tab w:val="clear" w:pos="567"/>
          <w:tab w:val="clear" w:pos="851"/>
          <w:tab w:val="clear" w:pos="1418"/>
          <w:tab w:val="clear" w:pos="1701"/>
          <w:tab w:val="left" w:pos="1380"/>
        </w:tabs>
      </w:pPr>
      <w:r w:rsidRPr="00CF7765">
        <w:rPr>
          <w:rFonts w:hint="eastAsia"/>
        </w:rPr>
        <w:t>該当する用紙トレイが存在しなかった場合の動作は、「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rPr>
          <w:rFonts w:hint="eastAsia"/>
        </w:rPr>
        <w:t xml:space="preserve">　</w:t>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」の</w:t>
      </w:r>
      <w:r w:rsidRPr="00CF7765">
        <w:rPr>
          <w:rFonts w:hint="eastAsia"/>
        </w:rPr>
        <w:t>4</w:t>
      </w:r>
      <w:r w:rsidRPr="00CF7765">
        <w:rPr>
          <w:rFonts w:hint="eastAsia"/>
        </w:rPr>
        <w:t>の規定に従う。</w:t>
      </w:r>
      <w:r w:rsidRPr="00CF7765">
        <w:rPr>
          <w:rFonts w:hint="eastAsia"/>
        </w:rPr>
        <w:br/>
      </w: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10"/>
        </w:numPr>
        <w:tabs>
          <w:tab w:val="clear" w:pos="567"/>
          <w:tab w:val="clear" w:pos="851"/>
          <w:tab w:val="clear" w:pos="1418"/>
          <w:tab w:val="clear" w:pos="1701"/>
          <w:tab w:val="left" w:pos="1380"/>
        </w:tabs>
      </w:pPr>
      <w:r w:rsidRPr="00CF7765">
        <w:rPr>
          <w:rFonts w:hint="eastAsia"/>
          <w:bCs/>
        </w:rPr>
        <w:t>用紙種類の設定がプロフェッショナル仕様の場合は、</w:t>
      </w:r>
      <w:r w:rsidRPr="00CF7765">
        <w:rPr>
          <w:rFonts w:hint="eastAsia"/>
          <w:b/>
        </w:rPr>
        <w:t>クラスタ</w:t>
      </w:r>
      <w:r w:rsidRPr="00CF7765">
        <w:rPr>
          <w:rFonts w:hint="eastAsia"/>
          <w:bCs/>
        </w:rPr>
        <w:t>はサポートしない。</w:t>
      </w: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204" w:name="_Ref212275974"/>
      <w:bookmarkStart w:id="205" w:name="_Ref212275978"/>
      <w:bookmarkStart w:id="206" w:name="_Toc21605490"/>
      <w:r w:rsidRPr="00CF7765">
        <w:rPr>
          <w:rFonts w:hint="eastAsia"/>
        </w:rPr>
        <w:lastRenderedPageBreak/>
        <w:t>自動トレイ選択</w:t>
      </w:r>
      <w:r w:rsidRPr="00CF7765">
        <w:rPr>
          <w:rFonts w:hint="eastAsia"/>
        </w:rPr>
        <w:t>(</w:t>
      </w:r>
      <w:r w:rsidRPr="00CF7765">
        <w:rPr>
          <w:rFonts w:hint="eastAsia"/>
        </w:rPr>
        <w:t>手差しトレイ</w:t>
      </w:r>
      <w:r w:rsidRPr="00CF7765">
        <w:rPr>
          <w:rFonts w:hint="eastAsia"/>
        </w:rPr>
        <w:t>)</w:t>
      </w:r>
      <w:bookmarkEnd w:id="204"/>
      <w:bookmarkEnd w:id="205"/>
      <w:bookmarkEnd w:id="206"/>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自動トレイ選択指定時、および</w:t>
      </w:r>
      <w:r w:rsidRPr="00CF7765">
        <w:rPr>
          <w:rFonts w:hint="eastAsia"/>
        </w:rPr>
        <w:t>Print</w:t>
      </w:r>
      <w:r w:rsidRPr="00CF7765">
        <w:rPr>
          <w:rFonts w:hint="eastAsia"/>
        </w:rPr>
        <w:t>中に</w:t>
      </w:r>
      <w:r w:rsidRPr="00CF7765">
        <w:rPr>
          <w:rFonts w:hint="eastAsia"/>
        </w:rPr>
        <w:t>No Paper</w:t>
      </w:r>
      <w:r w:rsidRPr="00CF7765">
        <w:rPr>
          <w:rFonts w:hint="eastAsia"/>
        </w:rPr>
        <w:t>になった場合の自動トレイ切り替え時に手差しトレイからの給紙を可能とする。</w:t>
      </w:r>
      <w:r w:rsidR="006103EE" w:rsidRPr="00CF7765">
        <w:br/>
      </w:r>
      <w:r w:rsidR="006103EE" w:rsidRPr="00CF7765">
        <w:rPr>
          <w:rFonts w:hint="eastAsia"/>
        </w:rPr>
        <w:t>本章は</w:t>
      </w:r>
      <w:r w:rsidR="0097672F">
        <w:rPr>
          <w:rFonts w:hint="eastAsia"/>
        </w:rPr>
        <w:t>PGS1049SGP</w:t>
      </w:r>
      <w:r w:rsidR="006103EE" w:rsidRPr="00CF7765">
        <w:rPr>
          <w:rFonts w:hint="eastAsia"/>
        </w:rPr>
        <w:t>では対象外。</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22"/>
        </w:numPr>
        <w:tabs>
          <w:tab w:val="clear" w:pos="567"/>
          <w:tab w:val="clear" w:pos="851"/>
          <w:tab w:val="clear" w:pos="1418"/>
          <w:tab w:val="clear" w:pos="1701"/>
          <w:tab w:val="left" w:pos="1380"/>
        </w:tabs>
      </w:pPr>
      <w:r w:rsidRPr="00CF7765">
        <w:rPr>
          <w:rFonts w:hint="eastAsia"/>
        </w:rPr>
        <w:t>手差し</w:t>
      </w:r>
      <w:r w:rsidRPr="00CF7765">
        <w:rPr>
          <w:rFonts w:hint="eastAsia"/>
        </w:rPr>
        <w:t>APS</w:t>
      </w:r>
      <w:r w:rsidRPr="00CF7765">
        <w:rPr>
          <w:rFonts w:hint="eastAsia"/>
        </w:rPr>
        <w:t>をサポートとする場合、システムデータ「手差し</w:t>
      </w:r>
      <w:r w:rsidRPr="00CF7765">
        <w:rPr>
          <w:rFonts w:hint="eastAsia"/>
        </w:rPr>
        <w:t>APS</w:t>
      </w:r>
      <w:r w:rsidRPr="00CF7765">
        <w:rPr>
          <w:rFonts w:hint="eastAsia"/>
        </w:rPr>
        <w:t>許可」を</w:t>
      </w:r>
      <w:r w:rsidRPr="00CF7765">
        <w:rPr>
          <w:rFonts w:hint="eastAsia"/>
          <w:b/>
          <w:bCs/>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bCs/>
        </w:rPr>
        <w:t>"</w:t>
      </w:r>
      <w:r w:rsidRPr="00CF7765">
        <w:rPr>
          <w:rFonts w:hint="eastAsia"/>
        </w:rPr>
        <w:t>に設定することができる。</w:t>
      </w:r>
    </w:p>
    <w:p w:rsidR="00FD3712" w:rsidRPr="00CF7765" w:rsidRDefault="00FD3712" w:rsidP="00885A91">
      <w:pPr>
        <w:pStyle w:val="aa"/>
        <w:numPr>
          <w:ilvl w:val="0"/>
          <w:numId w:val="122"/>
        </w:numPr>
        <w:tabs>
          <w:tab w:val="clear" w:pos="567"/>
          <w:tab w:val="clear" w:pos="851"/>
          <w:tab w:val="clear" w:pos="1418"/>
          <w:tab w:val="clear" w:pos="1701"/>
          <w:tab w:val="left" w:pos="1380"/>
        </w:tabs>
      </w:pPr>
      <w:r w:rsidRPr="00CF7765">
        <w:rPr>
          <w:rFonts w:hint="eastAsia"/>
        </w:rPr>
        <w:t>システムデータ「手差し</w:t>
      </w:r>
      <w:r w:rsidRPr="00CF7765">
        <w:rPr>
          <w:rFonts w:hint="eastAsia"/>
        </w:rPr>
        <w:t>APS</w:t>
      </w:r>
      <w:r w:rsidRPr="00CF7765">
        <w:rPr>
          <w:rFonts w:hint="eastAsia"/>
        </w:rPr>
        <w:t>許可」が</w:t>
      </w:r>
      <w:r w:rsidRPr="00CF7765">
        <w:rPr>
          <w:rFonts w:hint="eastAsia"/>
          <w:b/>
          <w:bCs/>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bCs/>
        </w:rPr>
        <w:t>"</w:t>
      </w:r>
      <w:r w:rsidRPr="00CF7765">
        <w:rPr>
          <w:rFonts w:hint="eastAsia"/>
        </w:rPr>
        <w:t>に設定されている場合、自動トレイ選択の対象トレイとして、手差しトレイを含むことができる。</w:t>
      </w:r>
      <w:r w:rsidRPr="00CF7765">
        <w:br/>
      </w:r>
      <w:r w:rsidRPr="00CF7765">
        <w:rPr>
          <w:rFonts w:hint="eastAsia"/>
        </w:rPr>
        <w:t>自動トレイ選択の指定については、「</w:t>
      </w:r>
      <w:r w:rsidRPr="00CF7765">
        <w:fldChar w:fldCharType="begin"/>
      </w:r>
      <w:r w:rsidRPr="00CF7765">
        <w:instrText xml:space="preserve"> REF _Ref9324066 \w \h </w:instrText>
      </w:r>
      <w:r w:rsidR="00FF16DA" w:rsidRPr="00CF7765">
        <w:instrText xml:space="preserve"> \* MERGEFORMAT </w:instrText>
      </w:r>
      <w:r w:rsidRPr="00CF7765">
        <w:fldChar w:fldCharType="separate"/>
      </w:r>
      <w:r w:rsidR="00091205">
        <w:t>3.2.12</w:t>
      </w:r>
      <w:r w:rsidRPr="00CF7765">
        <w:fldChar w:fldCharType="end"/>
      </w:r>
      <w:r w:rsidRPr="00CF7765">
        <w:t xml:space="preserve"> </w:t>
      </w:r>
      <w:r w:rsidRPr="00CF7765">
        <w:fldChar w:fldCharType="begin"/>
      </w:r>
      <w:r w:rsidRPr="00CF7765">
        <w:instrText xml:space="preserve"> REF _Ref9324066 \h </w:instrText>
      </w:r>
      <w:r w:rsidR="00FF16DA" w:rsidRPr="00CF7765">
        <w:instrText xml:space="preserve"> \* MERGEFORMAT </w:instrText>
      </w:r>
      <w:r w:rsidRPr="00CF7765">
        <w:fldChar w:fldCharType="separate"/>
      </w:r>
      <w:r w:rsidR="00091205" w:rsidRPr="00CF7765">
        <w:rPr>
          <w:rFonts w:hint="eastAsia"/>
        </w:rPr>
        <w:t>自動トレイ選択</w:t>
      </w:r>
      <w:r w:rsidR="00091205" w:rsidRPr="00CF7765">
        <w:rPr>
          <w:rFonts w:hint="eastAsia"/>
        </w:rPr>
        <w:t>(APS)</w:t>
      </w:r>
      <w:r w:rsidRPr="00CF7765">
        <w:fldChar w:fldCharType="end"/>
      </w:r>
      <w:r w:rsidRPr="00CF7765">
        <w:rPr>
          <w:rFonts w:hint="eastAsia"/>
        </w:rPr>
        <w:t>」を参照のこと。</w:t>
      </w:r>
      <w:r w:rsidRPr="00CF7765">
        <w:br/>
      </w:r>
      <w:r w:rsidRPr="00CF7765">
        <w:rPr>
          <w:rFonts w:hint="eastAsia"/>
        </w:rPr>
        <w:t>トレイ選択の条件となる用紙サイズおよび用紙種類には、</w:t>
      </w:r>
      <w:r w:rsidR="00A5688D" w:rsidRPr="00CF7765">
        <w:t>UI</w:t>
      </w:r>
      <w:r w:rsidRPr="00CF7765">
        <w:rPr>
          <w:rFonts w:hint="eastAsia"/>
        </w:rPr>
        <w:t>で設定した値が使用される。</w:t>
      </w:r>
      <w:r w:rsidRPr="00CF7765">
        <w:br/>
      </w:r>
    </w:p>
    <w:p w:rsidR="00FA3973" w:rsidRPr="00CF7765" w:rsidRDefault="00FD3712" w:rsidP="00885A91">
      <w:pPr>
        <w:pStyle w:val="aa"/>
        <w:numPr>
          <w:ilvl w:val="0"/>
          <w:numId w:val="122"/>
        </w:numPr>
        <w:tabs>
          <w:tab w:val="clear" w:pos="567"/>
          <w:tab w:val="clear" w:pos="851"/>
          <w:tab w:val="clear" w:pos="1418"/>
          <w:tab w:val="clear" w:pos="1701"/>
          <w:tab w:val="left" w:pos="1380"/>
        </w:tabs>
      </w:pPr>
      <w:r w:rsidRPr="00CF7765">
        <w:rPr>
          <w:rFonts w:hint="eastAsia"/>
        </w:rPr>
        <w:t>システムデータ「手差し</w:t>
      </w:r>
      <w:r w:rsidRPr="00CF7765">
        <w:rPr>
          <w:rFonts w:hint="eastAsia"/>
        </w:rPr>
        <w:t>APS</w:t>
      </w:r>
      <w:r w:rsidRPr="00CF7765">
        <w:rPr>
          <w:rFonts w:hint="eastAsia"/>
        </w:rPr>
        <w:t>許可」が</w:t>
      </w:r>
      <w:r w:rsidRPr="00CF7765">
        <w:rPr>
          <w:rFonts w:hint="eastAsia"/>
          <w:b/>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rPr>
        <w:t>"</w:t>
      </w:r>
      <w:r w:rsidRPr="00CF7765">
        <w:rPr>
          <w:rFonts w:hint="eastAsia"/>
        </w:rPr>
        <w:t>に設定されている場合、自動トレイ切り替え（</w:t>
      </w:r>
      <w:r w:rsidRPr="00CF7765">
        <w:rPr>
          <w:rFonts w:hint="eastAsia"/>
        </w:rPr>
        <w:t>ATS</w:t>
      </w:r>
      <w:r w:rsidRPr="00CF7765">
        <w:rPr>
          <w:rFonts w:hint="eastAsia"/>
        </w:rPr>
        <w:t>）の対象トレイとして手差しトレイが含まれる。</w:t>
      </w:r>
      <w:r w:rsidRPr="00CF7765">
        <w:br/>
      </w:r>
      <w:r w:rsidRPr="00CF7765">
        <w:rPr>
          <w:rFonts w:hint="eastAsia"/>
        </w:rPr>
        <w:t>「トレイ番号」が、</w:t>
      </w:r>
      <w:r w:rsidRPr="00CF7765">
        <w:rPr>
          <w:rFonts w:hint="eastAsia"/>
          <w:b/>
          <w:bCs/>
        </w:rPr>
        <w:t>"</w:t>
      </w:r>
      <w:r w:rsidRPr="00CF7765">
        <w:rPr>
          <w:rFonts w:hint="eastAsia"/>
          <w:b/>
          <w:bCs/>
        </w:rPr>
        <w:t>自動</w:t>
      </w:r>
      <w:r w:rsidRPr="00CF7765">
        <w:rPr>
          <w:rFonts w:hint="eastAsia"/>
          <w:b/>
          <w:bCs/>
        </w:rPr>
        <w:t>"</w:t>
      </w:r>
      <w:r w:rsidRPr="00CF7765">
        <w:rPr>
          <w:rFonts w:hint="eastAsia"/>
        </w:rPr>
        <w:t>の場合と、または、</w:t>
      </w:r>
      <w:r w:rsidRPr="00CF7765">
        <w:rPr>
          <w:rFonts w:hint="eastAsia"/>
          <w:bCs/>
        </w:rPr>
        <w:t>SMH</w:t>
      </w:r>
      <w:r w:rsidRPr="00CF7765">
        <w:rPr>
          <w:rFonts w:hint="eastAsia"/>
        </w:rPr>
        <w:t>または</w:t>
      </w:r>
      <w:r w:rsidRPr="00CF7765">
        <w:rPr>
          <w:rFonts w:hint="eastAsia"/>
          <w:bCs/>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またはくるみ製本機のカバーフィーダでないの場合のみ、手差しトレイへの切り替えが実行される。</w:t>
      </w:r>
      <w:r w:rsidRPr="00CF7765">
        <w:br/>
      </w:r>
      <w:r w:rsidRPr="00CF7765">
        <w:rPr>
          <w:rFonts w:hint="eastAsia"/>
        </w:rPr>
        <w:t>自動トレイ切り替え（</w:t>
      </w:r>
      <w:r w:rsidRPr="00CF7765">
        <w:rPr>
          <w:rFonts w:hint="eastAsia"/>
        </w:rPr>
        <w:t>ATS</w:t>
      </w:r>
      <w:r w:rsidRPr="00CF7765">
        <w:rPr>
          <w:rFonts w:hint="eastAsia"/>
        </w:rPr>
        <w:t>）については「</w:t>
      </w:r>
      <w:r w:rsidRPr="00CF7765">
        <w:fldChar w:fldCharType="begin"/>
      </w:r>
      <w:r w:rsidRPr="00CF7765">
        <w:instrText xml:space="preserve"> REF _Ref87956197 \r \h </w:instrText>
      </w:r>
      <w:r w:rsidR="00FF16DA" w:rsidRPr="00CF7765">
        <w:instrText xml:space="preserve"> \* MERGEFORMAT </w:instrText>
      </w:r>
      <w:r w:rsidRPr="00CF7765">
        <w:fldChar w:fldCharType="separate"/>
      </w:r>
      <w:r w:rsidR="00091205">
        <w:t>3.2.15</w:t>
      </w:r>
      <w:r w:rsidRPr="00CF7765">
        <w:fldChar w:fldCharType="end"/>
      </w:r>
      <w:r w:rsidRPr="00CF7765">
        <w:fldChar w:fldCharType="begin"/>
      </w:r>
      <w:r w:rsidRPr="00CF7765">
        <w:instrText xml:space="preserve"> REF _Ref87956197 \h </w:instrText>
      </w:r>
      <w:r w:rsidR="00FF16DA" w:rsidRPr="00CF7765">
        <w:instrText xml:space="preserve">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」を参照のこと。</w:t>
      </w:r>
      <w:r w:rsidRPr="00CF7765">
        <w:br/>
      </w:r>
      <w:r w:rsidRPr="00CF7765">
        <w:br/>
      </w:r>
      <w:r w:rsidRPr="00CF7765">
        <w:rPr>
          <w:rFonts w:hint="eastAsia"/>
        </w:rPr>
        <w:t>補足：「トレイ番号」として手差しトレイが指定されている場合は、手差しトレイから他のトレイへの自動トレイ切り</w:t>
      </w:r>
      <w:r w:rsidRPr="00CF7765">
        <w:br/>
      </w:r>
      <w:r w:rsidRPr="00CF7765">
        <w:rPr>
          <w:rFonts w:hint="eastAsia"/>
        </w:rPr>
        <w:t xml:space="preserve">　　　　替えは行わない。</w:t>
      </w:r>
    </w:p>
    <w:p w:rsidR="00FD3712" w:rsidRPr="00CF7765" w:rsidRDefault="00FA3973" w:rsidP="00885A91">
      <w:pPr>
        <w:pStyle w:val="aa"/>
        <w:numPr>
          <w:ilvl w:val="0"/>
          <w:numId w:val="122"/>
        </w:numPr>
        <w:tabs>
          <w:tab w:val="clear" w:pos="567"/>
          <w:tab w:val="clear" w:pos="851"/>
          <w:tab w:val="clear" w:pos="1418"/>
          <w:tab w:val="clear" w:pos="1701"/>
          <w:tab w:val="left" w:pos="1380"/>
        </w:tabs>
      </w:pPr>
      <w:r w:rsidRPr="00CF7765">
        <w:rPr>
          <w:rFonts w:hint="eastAsia"/>
        </w:rPr>
        <w:t>P</w:t>
      </w:r>
      <w:r w:rsidRPr="00CF7765">
        <w:rPr>
          <w:rFonts w:hint="eastAsia"/>
        </w:rPr>
        <w:t>機では、手差しトレイ優先モードの有効無効を設定することができる</w:t>
      </w:r>
      <w:r w:rsidR="00DD3590" w:rsidRPr="00CF7765">
        <w:rPr>
          <w:rStyle w:val="afe"/>
          <w:shd w:val="pct15" w:color="auto" w:fill="FFFFFF"/>
        </w:rPr>
        <w:footnoteReference w:id="28"/>
      </w:r>
      <w:r w:rsidRPr="00CF7765">
        <w:rPr>
          <w:rFonts w:hint="eastAsia"/>
          <w:shd w:val="pct15" w:color="auto" w:fill="FFFFFF"/>
        </w:rPr>
        <w:t>。</w:t>
      </w:r>
      <w:r w:rsidRPr="00CF7765">
        <w:br/>
      </w:r>
      <w:r w:rsidRPr="00CF7765">
        <w:rPr>
          <w:rFonts w:hint="eastAsia"/>
        </w:rPr>
        <w:t>手差しトレイ優先モードを有効に設定した場合は、以下の動作となる。</w:t>
      </w:r>
      <w:r w:rsidRPr="00CF7765">
        <w:br/>
      </w:r>
      <w:r w:rsidRPr="00CF7765">
        <w:rPr>
          <w:rFonts w:hint="eastAsia"/>
        </w:rPr>
        <w:t xml:space="preserve">a) </w:t>
      </w:r>
      <w:r w:rsidRPr="00CF7765">
        <w:rPr>
          <w:rFonts w:hint="eastAsia"/>
        </w:rPr>
        <w:t>システムデータ「手差し</w:t>
      </w:r>
      <w:r w:rsidRPr="00CF7765">
        <w:rPr>
          <w:rFonts w:hint="eastAsia"/>
        </w:rPr>
        <w:t>APS</w:t>
      </w:r>
      <w:r w:rsidRPr="00CF7765">
        <w:rPr>
          <w:rFonts w:hint="eastAsia"/>
        </w:rPr>
        <w:t>許可」が</w:t>
      </w:r>
      <w:r w:rsidRPr="00CF7765">
        <w:rPr>
          <w:rFonts w:hint="eastAsia"/>
          <w:b/>
          <w:bCs/>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bCs/>
        </w:rPr>
        <w:t>"</w:t>
      </w:r>
      <w:r w:rsidRPr="00CF7765">
        <w:rPr>
          <w:rFonts w:hint="eastAsia"/>
          <w:bCs/>
        </w:rPr>
        <w:t>の場合</w:t>
      </w:r>
      <w:r w:rsidRPr="00CF7765">
        <w:br/>
      </w:r>
      <w:r w:rsidRPr="00CF7765">
        <w:rPr>
          <w:rFonts w:hint="eastAsia"/>
        </w:rPr>
        <w:t xml:space="preserve">　自動トレイ選択が指定されたジョブの場合、手差しトレイのステータスが</w:t>
      </w:r>
      <w:r w:rsidRPr="00CF7765">
        <w:rPr>
          <w:rFonts w:hint="eastAsia"/>
          <w:b/>
          <w:bCs/>
        </w:rPr>
        <w:t>"</w:t>
      </w:r>
      <w:r w:rsidRPr="00CF7765">
        <w:rPr>
          <w:rFonts w:hint="eastAsia"/>
        </w:rPr>
        <w:t>給紙可</w:t>
      </w:r>
      <w:r w:rsidRPr="00CF7765">
        <w:rPr>
          <w:rFonts w:hint="eastAsia"/>
          <w:b/>
          <w:bCs/>
        </w:rPr>
        <w:t>"</w:t>
      </w:r>
      <w:r w:rsidRPr="00CF7765">
        <w:rPr>
          <w:rFonts w:hint="eastAsia"/>
        </w:rPr>
        <w:t>であり、かつ手差しトレイに設定されている用紙サイズ、紙質がジョブで指定されたものと一致すれば手差しトレイから給紙する。その他の場合は、「</w:t>
      </w:r>
      <w:r w:rsidRPr="00CF7765">
        <w:fldChar w:fldCharType="begin"/>
      </w:r>
      <w:r w:rsidRPr="00CF7765">
        <w:instrText xml:space="preserve"> REF _Ref9324066 \r \h </w:instrText>
      </w:r>
      <w:r w:rsidR="00CF7765">
        <w:instrText xml:space="preserve"> \* MERGEFORMAT </w:instrText>
      </w:r>
      <w:r w:rsidRPr="00CF7765">
        <w:fldChar w:fldCharType="separate"/>
      </w:r>
      <w:r w:rsidR="00091205">
        <w:t>3.2.12</w:t>
      </w:r>
      <w:r w:rsidRPr="00CF7765">
        <w:fldChar w:fldCharType="end"/>
      </w:r>
      <w:r w:rsidRPr="00CF7765">
        <w:fldChar w:fldCharType="begin"/>
      </w:r>
      <w:r w:rsidRPr="00CF7765">
        <w:instrText xml:space="preserve"> REF _Ref9324066 \h </w:instrText>
      </w:r>
      <w:r w:rsidR="00CF7765">
        <w:instrText xml:space="preserve"> \* MERGEFORMAT </w:instrText>
      </w:r>
      <w:r w:rsidRPr="00CF7765">
        <w:fldChar w:fldCharType="separate"/>
      </w:r>
      <w:r w:rsidR="00091205" w:rsidRPr="00CF7765">
        <w:rPr>
          <w:rFonts w:hint="eastAsia"/>
        </w:rPr>
        <w:t>自動トレイ選択</w:t>
      </w:r>
      <w:r w:rsidR="00091205" w:rsidRPr="00CF7765">
        <w:rPr>
          <w:rFonts w:hint="eastAsia"/>
        </w:rPr>
        <w:t>(APS)</w:t>
      </w:r>
      <w:r w:rsidRPr="00CF7765">
        <w:fldChar w:fldCharType="end"/>
      </w:r>
      <w:r w:rsidRPr="00CF7765">
        <w:rPr>
          <w:rFonts w:hint="eastAsia"/>
        </w:rPr>
        <w:t>」記載の動作を実施する</w:t>
      </w:r>
      <w:r w:rsidRPr="00CF7765">
        <w:rPr>
          <w:rFonts w:hint="eastAsia"/>
        </w:rPr>
        <w:t>(</w:t>
      </w:r>
      <w:r w:rsidRPr="00CF7765">
        <w:rPr>
          <w:rFonts w:hint="eastAsia"/>
        </w:rPr>
        <w:t>手差しトレイを自動トレイ選択の対象トレイに含む</w:t>
      </w:r>
      <w:r w:rsidRPr="00CF7765">
        <w:rPr>
          <w:rFonts w:hint="eastAsia"/>
        </w:rPr>
        <w:t>)</w:t>
      </w:r>
      <w:r w:rsidRPr="00CF7765">
        <w:rPr>
          <w:rFonts w:hint="eastAsia"/>
        </w:rPr>
        <w:t>。</w:t>
      </w:r>
      <w:r w:rsidRPr="00CF7765">
        <w:br/>
      </w:r>
      <w:r w:rsidRPr="00CF7765">
        <w:rPr>
          <w:rFonts w:hint="eastAsia"/>
        </w:rPr>
        <w:t xml:space="preserve">b) </w:t>
      </w:r>
      <w:r w:rsidRPr="00CF7765">
        <w:rPr>
          <w:rFonts w:hint="eastAsia"/>
        </w:rPr>
        <w:t>システムデータ「手差し</w:t>
      </w:r>
      <w:r w:rsidRPr="00CF7765">
        <w:rPr>
          <w:rFonts w:hint="eastAsia"/>
        </w:rPr>
        <w:t>APS</w:t>
      </w:r>
      <w:r w:rsidRPr="00CF7765">
        <w:rPr>
          <w:rFonts w:hint="eastAsia"/>
        </w:rPr>
        <w:t>許可」が</w:t>
      </w:r>
      <w:r w:rsidRPr="00CF7765">
        <w:rPr>
          <w:rFonts w:hint="eastAsia"/>
          <w:b/>
          <w:bCs/>
        </w:rPr>
        <w:t>"</w:t>
      </w:r>
      <w:r w:rsidRPr="00CF7765">
        <w:rPr>
          <w:rFonts w:hint="eastAsia"/>
          <w:b/>
          <w:bCs/>
        </w:rPr>
        <w:t>手差し</w:t>
      </w:r>
      <w:r w:rsidRPr="00CF7765">
        <w:rPr>
          <w:rFonts w:hint="eastAsia"/>
          <w:b/>
          <w:bCs/>
        </w:rPr>
        <w:t>APS</w:t>
      </w:r>
      <w:r w:rsidRPr="00CF7765">
        <w:rPr>
          <w:rFonts w:hint="eastAsia"/>
          <w:b/>
          <w:bCs/>
        </w:rPr>
        <w:t>不可</w:t>
      </w:r>
      <w:r w:rsidRPr="00CF7765">
        <w:rPr>
          <w:rFonts w:hint="eastAsia"/>
          <w:b/>
          <w:bCs/>
        </w:rPr>
        <w:t>"</w:t>
      </w:r>
      <w:r w:rsidRPr="00CF7765">
        <w:rPr>
          <w:rFonts w:hint="eastAsia"/>
          <w:bCs/>
        </w:rPr>
        <w:t>の場合</w:t>
      </w:r>
      <w:r w:rsidRPr="00CF7765">
        <w:br/>
      </w:r>
      <w:r w:rsidRPr="00CF7765">
        <w:rPr>
          <w:rFonts w:hint="eastAsia"/>
        </w:rPr>
        <w:t xml:space="preserve">　自動トレイ選択が指定されたジョブの場合、手差しトレイのステータスが</w:t>
      </w:r>
      <w:r w:rsidRPr="00CF7765">
        <w:rPr>
          <w:rFonts w:hint="eastAsia"/>
          <w:b/>
          <w:bCs/>
        </w:rPr>
        <w:t>"</w:t>
      </w:r>
      <w:r w:rsidRPr="00CF7765">
        <w:rPr>
          <w:rFonts w:hint="eastAsia"/>
        </w:rPr>
        <w:t>給紙可</w:t>
      </w:r>
      <w:r w:rsidRPr="00CF7765">
        <w:rPr>
          <w:rFonts w:hint="eastAsia"/>
          <w:b/>
          <w:bCs/>
        </w:rPr>
        <w:t>"</w:t>
      </w:r>
      <w:r w:rsidRPr="00CF7765">
        <w:rPr>
          <w:rFonts w:hint="eastAsia"/>
        </w:rPr>
        <w:t>であれば、手差しトレイから給紙する。その他の場合は、「</w:t>
      </w:r>
      <w:r w:rsidRPr="00CF7765">
        <w:fldChar w:fldCharType="begin"/>
      </w:r>
      <w:r w:rsidRPr="00CF7765">
        <w:instrText xml:space="preserve"> REF _Ref9324066 \r \h </w:instrText>
      </w:r>
      <w:r w:rsidR="00CF7765">
        <w:instrText xml:space="preserve"> \* MERGEFORMAT </w:instrText>
      </w:r>
      <w:r w:rsidRPr="00CF7765">
        <w:fldChar w:fldCharType="separate"/>
      </w:r>
      <w:r w:rsidR="00091205">
        <w:t>3.2.12</w:t>
      </w:r>
      <w:r w:rsidRPr="00CF7765">
        <w:fldChar w:fldCharType="end"/>
      </w:r>
      <w:r w:rsidRPr="00CF7765">
        <w:fldChar w:fldCharType="begin"/>
      </w:r>
      <w:r w:rsidRPr="00CF7765">
        <w:instrText xml:space="preserve"> REF _Ref9324066 \h </w:instrText>
      </w:r>
      <w:r w:rsidR="00CF7765">
        <w:instrText xml:space="preserve"> \* MERGEFORMAT </w:instrText>
      </w:r>
      <w:r w:rsidRPr="00CF7765">
        <w:fldChar w:fldCharType="separate"/>
      </w:r>
      <w:r w:rsidR="00091205" w:rsidRPr="00CF7765">
        <w:rPr>
          <w:rFonts w:hint="eastAsia"/>
        </w:rPr>
        <w:t>自動トレイ選択</w:t>
      </w:r>
      <w:r w:rsidR="00091205" w:rsidRPr="00CF7765">
        <w:rPr>
          <w:rFonts w:hint="eastAsia"/>
        </w:rPr>
        <w:t>(APS)</w:t>
      </w:r>
      <w:r w:rsidRPr="00CF7765">
        <w:fldChar w:fldCharType="end"/>
      </w:r>
      <w:r w:rsidRPr="00CF7765">
        <w:rPr>
          <w:rFonts w:hint="eastAsia"/>
        </w:rPr>
        <w:t>」記載の動作を実施する</w:t>
      </w:r>
      <w:r w:rsidRPr="00CF7765">
        <w:rPr>
          <w:rFonts w:hint="eastAsia"/>
        </w:rPr>
        <w:t>(</w:t>
      </w:r>
      <w:r w:rsidRPr="00CF7765">
        <w:rPr>
          <w:rFonts w:hint="eastAsia"/>
        </w:rPr>
        <w:t>手差しトレイを自動トレイ選択の対象トレイに含まない</w:t>
      </w:r>
      <w:r w:rsidRPr="00CF7765">
        <w:rPr>
          <w:rFonts w:hint="eastAsia"/>
        </w:rPr>
        <w:t>)</w:t>
      </w:r>
      <w:r w:rsidRPr="00CF7765">
        <w:rPr>
          <w:rFonts w:hint="eastAsia"/>
        </w:rPr>
        <w:t>。</w:t>
      </w:r>
      <w:r w:rsidR="00FD3712" w:rsidRPr="00CF7765">
        <w:rPr>
          <w:rFonts w:hint="eastAsia"/>
        </w:rPr>
        <w:br/>
      </w: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53"/>
        <w:gridCol w:w="995"/>
        <w:gridCol w:w="2551"/>
        <w:gridCol w:w="3483"/>
      </w:tblGrid>
      <w:tr w:rsidR="00FD3712" w:rsidRPr="00CF7765" w:rsidTr="004D3E76">
        <w:trPr>
          <w:jc w:val="right"/>
        </w:trPr>
        <w:tc>
          <w:tcPr>
            <w:tcW w:w="2353" w:type="dxa"/>
            <w:tcBorders>
              <w:bottom w:val="nil"/>
            </w:tcBorders>
            <w:shd w:val="clear" w:color="auto" w:fill="FFFF00"/>
          </w:tcPr>
          <w:p w:rsidR="00FD3712" w:rsidRPr="00CF7765" w:rsidRDefault="00FD3712">
            <w:pPr>
              <w:pStyle w:val="aa"/>
              <w:ind w:left="0"/>
            </w:pPr>
            <w:r w:rsidRPr="00CF7765">
              <w:rPr>
                <w:rFonts w:hint="eastAsia"/>
              </w:rPr>
              <w:t>項目</w:t>
            </w:r>
          </w:p>
        </w:tc>
        <w:tc>
          <w:tcPr>
            <w:tcW w:w="995"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2551"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3483"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rsidTr="004D3E76">
        <w:trPr>
          <w:cantSplit/>
          <w:jc w:val="right"/>
        </w:trPr>
        <w:tc>
          <w:tcPr>
            <w:tcW w:w="2353" w:type="dxa"/>
            <w:vMerge w:val="restart"/>
          </w:tcPr>
          <w:p w:rsidR="00FD3712" w:rsidRPr="00CF7765" w:rsidRDefault="00FD3712">
            <w:pPr>
              <w:pStyle w:val="aa"/>
              <w:ind w:left="0"/>
            </w:pPr>
            <w:r w:rsidRPr="00CF7765">
              <w:rPr>
                <w:rFonts w:hint="eastAsia"/>
              </w:rPr>
              <w:t>手差し</w:t>
            </w:r>
            <w:r w:rsidRPr="00CF7765">
              <w:rPr>
                <w:rFonts w:hint="eastAsia"/>
              </w:rPr>
              <w:t>APS</w:t>
            </w:r>
            <w:r w:rsidRPr="00CF7765">
              <w:rPr>
                <w:rFonts w:hint="eastAsia"/>
              </w:rPr>
              <w:t>許可</w:t>
            </w:r>
          </w:p>
        </w:tc>
        <w:tc>
          <w:tcPr>
            <w:tcW w:w="995" w:type="dxa"/>
            <w:vMerge w:val="restart"/>
          </w:tcPr>
          <w:p w:rsidR="00FD3712" w:rsidRPr="00CF7765" w:rsidRDefault="00FD3712">
            <w:pPr>
              <w:pStyle w:val="aa"/>
              <w:ind w:left="0"/>
              <w:jc w:val="center"/>
            </w:pPr>
            <w:r w:rsidRPr="00CF7765">
              <w:rPr>
                <w:rFonts w:hint="eastAsia"/>
              </w:rPr>
              <w:t>KO</w:t>
            </w:r>
          </w:p>
        </w:tc>
        <w:tc>
          <w:tcPr>
            <w:tcW w:w="2551" w:type="dxa"/>
          </w:tcPr>
          <w:p w:rsidR="00FD3712" w:rsidRPr="00CF7765" w:rsidRDefault="00FD3712">
            <w:pPr>
              <w:pStyle w:val="aa"/>
              <w:ind w:left="0"/>
              <w:jc w:val="center"/>
            </w:pPr>
            <w:r w:rsidRPr="00CF7765">
              <w:rPr>
                <w:rFonts w:hint="eastAsia"/>
                <w:b/>
              </w:rPr>
              <w:t>"</w:t>
            </w:r>
            <w:r w:rsidRPr="00CF7765">
              <w:rPr>
                <w:rFonts w:hint="eastAsia"/>
              </w:rPr>
              <w:t>手差し</w:t>
            </w:r>
            <w:r w:rsidRPr="00CF7765">
              <w:rPr>
                <w:rFonts w:hint="eastAsia"/>
              </w:rPr>
              <w:t>APS</w:t>
            </w:r>
            <w:r w:rsidRPr="00CF7765">
              <w:rPr>
                <w:rFonts w:hint="eastAsia"/>
              </w:rPr>
              <w:t>可</w:t>
            </w:r>
            <w:r w:rsidRPr="00CF7765">
              <w:rPr>
                <w:rFonts w:hint="eastAsia"/>
                <w:b/>
              </w:rPr>
              <w:t>"</w:t>
            </w:r>
          </w:p>
        </w:tc>
        <w:tc>
          <w:tcPr>
            <w:tcW w:w="3483" w:type="dxa"/>
          </w:tcPr>
          <w:p w:rsidR="00FD3712" w:rsidRPr="00CF7765" w:rsidRDefault="00FD3712">
            <w:pPr>
              <w:pStyle w:val="aa"/>
              <w:ind w:left="0"/>
            </w:pPr>
            <w:r w:rsidRPr="00CF7765">
              <w:rPr>
                <w:rFonts w:hint="eastAsia"/>
              </w:rPr>
              <w:t>手差し</w:t>
            </w:r>
            <w:r w:rsidRPr="00CF7765">
              <w:rPr>
                <w:rFonts w:hint="eastAsia"/>
              </w:rPr>
              <w:t>APS</w:t>
            </w:r>
            <w:r w:rsidRPr="00CF7765">
              <w:rPr>
                <w:rFonts w:hint="eastAsia"/>
              </w:rPr>
              <w:t>をサポートする</w:t>
            </w:r>
            <w:r w:rsidRPr="00CF7765">
              <w:rPr>
                <w:rFonts w:hint="eastAsia"/>
              </w:rPr>
              <w:t>MF</w:t>
            </w:r>
            <w:r w:rsidRPr="00CF7765">
              <w:rPr>
                <w:rFonts w:hint="eastAsia"/>
              </w:rPr>
              <w:t>機</w:t>
            </w:r>
          </w:p>
          <w:p w:rsidR="00FD3712" w:rsidRPr="00CF7765" w:rsidRDefault="00FD3712">
            <w:pPr>
              <w:pStyle w:val="aa"/>
              <w:ind w:left="0"/>
            </w:pPr>
            <w:r w:rsidRPr="00CF7765">
              <w:rPr>
                <w:rFonts w:hint="eastAsia"/>
                <w:b/>
              </w:rPr>
              <w:t>"</w:t>
            </w:r>
            <w:r w:rsidRPr="00CF7765">
              <w:rPr>
                <w:rFonts w:hint="eastAsia"/>
              </w:rPr>
              <w:t>手差し</w:t>
            </w:r>
            <w:r w:rsidRPr="00CF7765">
              <w:rPr>
                <w:rFonts w:hint="eastAsia"/>
              </w:rPr>
              <w:t>APS</w:t>
            </w:r>
            <w:r w:rsidRPr="00CF7765">
              <w:rPr>
                <w:rFonts w:hint="eastAsia"/>
              </w:rPr>
              <w:t>可</w:t>
            </w:r>
            <w:r w:rsidRPr="00CF7765">
              <w:rPr>
                <w:rFonts w:hint="eastAsia"/>
                <w:b/>
              </w:rPr>
              <w:t>"</w:t>
            </w:r>
          </w:p>
          <w:p w:rsidR="00FD3712" w:rsidRPr="00CF7765" w:rsidRDefault="00FD3712">
            <w:pPr>
              <w:pStyle w:val="aa"/>
              <w:ind w:left="0"/>
            </w:pPr>
            <w:r w:rsidRPr="00CF7765">
              <w:rPr>
                <w:rFonts w:hint="eastAsia"/>
                <w:b/>
              </w:rPr>
              <w:t>"</w:t>
            </w:r>
            <w:r w:rsidRPr="00CF7765">
              <w:rPr>
                <w:rFonts w:hint="eastAsia"/>
              </w:rPr>
              <w:t>手差し</w:t>
            </w:r>
            <w:r w:rsidRPr="00CF7765">
              <w:rPr>
                <w:rFonts w:hint="eastAsia"/>
              </w:rPr>
              <w:t>APS</w:t>
            </w:r>
            <w:r w:rsidRPr="00CF7765">
              <w:rPr>
                <w:rFonts w:hint="eastAsia"/>
              </w:rPr>
              <w:t>不可</w:t>
            </w:r>
            <w:r w:rsidRPr="00CF7765">
              <w:rPr>
                <w:rFonts w:hint="eastAsia"/>
                <w:b/>
              </w:rPr>
              <w:t>"</w:t>
            </w:r>
          </w:p>
        </w:tc>
      </w:tr>
      <w:tr w:rsidR="00FD3712" w:rsidRPr="00CF7765" w:rsidTr="004D3E76">
        <w:trPr>
          <w:cantSplit/>
          <w:jc w:val="right"/>
        </w:trPr>
        <w:tc>
          <w:tcPr>
            <w:tcW w:w="2353" w:type="dxa"/>
            <w:vMerge/>
          </w:tcPr>
          <w:p w:rsidR="00FD3712" w:rsidRPr="00CF7765" w:rsidRDefault="00FD3712">
            <w:pPr>
              <w:pStyle w:val="aa"/>
              <w:ind w:left="0"/>
            </w:pPr>
          </w:p>
        </w:tc>
        <w:tc>
          <w:tcPr>
            <w:tcW w:w="995" w:type="dxa"/>
            <w:vMerge/>
          </w:tcPr>
          <w:p w:rsidR="00FD3712" w:rsidRPr="00CF7765" w:rsidRDefault="00FD3712">
            <w:pPr>
              <w:pStyle w:val="aa"/>
              <w:ind w:left="0"/>
              <w:jc w:val="center"/>
            </w:pPr>
          </w:p>
        </w:tc>
        <w:tc>
          <w:tcPr>
            <w:tcW w:w="2551" w:type="dxa"/>
          </w:tcPr>
          <w:p w:rsidR="00FD3712" w:rsidRPr="00CF7765" w:rsidRDefault="00FD3712">
            <w:pPr>
              <w:pStyle w:val="aa"/>
              <w:ind w:left="0"/>
              <w:jc w:val="center"/>
            </w:pPr>
            <w:r w:rsidRPr="00CF7765">
              <w:rPr>
                <w:rFonts w:hint="eastAsia"/>
                <w:b/>
              </w:rPr>
              <w:t>"</w:t>
            </w:r>
            <w:r w:rsidRPr="00CF7765">
              <w:rPr>
                <w:rFonts w:hint="eastAsia"/>
              </w:rPr>
              <w:t>手差し</w:t>
            </w:r>
            <w:r w:rsidRPr="00CF7765">
              <w:rPr>
                <w:rFonts w:hint="eastAsia"/>
              </w:rPr>
              <w:t>APS</w:t>
            </w:r>
            <w:r w:rsidRPr="00CF7765">
              <w:rPr>
                <w:rFonts w:hint="eastAsia"/>
              </w:rPr>
              <w:t>不可</w:t>
            </w:r>
            <w:r w:rsidRPr="00CF7765">
              <w:rPr>
                <w:rFonts w:hint="eastAsia"/>
                <w:b/>
              </w:rPr>
              <w:t>"</w:t>
            </w:r>
          </w:p>
        </w:tc>
        <w:tc>
          <w:tcPr>
            <w:tcW w:w="3483" w:type="dxa"/>
          </w:tcPr>
          <w:p w:rsidR="00FD3712" w:rsidRPr="00CF7765" w:rsidRDefault="00FD3712">
            <w:pPr>
              <w:pStyle w:val="aa"/>
              <w:ind w:left="0"/>
            </w:pPr>
            <w:r w:rsidRPr="00CF7765">
              <w:rPr>
                <w:rFonts w:hint="eastAsia"/>
              </w:rPr>
              <w:t>手差し</w:t>
            </w:r>
            <w:r w:rsidRPr="00CF7765">
              <w:rPr>
                <w:rFonts w:hint="eastAsia"/>
              </w:rPr>
              <w:t>APS</w:t>
            </w:r>
            <w:r w:rsidRPr="00CF7765">
              <w:rPr>
                <w:rFonts w:hint="eastAsia"/>
              </w:rPr>
              <w:t>をサポートしない</w:t>
            </w:r>
            <w:r w:rsidRPr="00CF7765">
              <w:rPr>
                <w:rFonts w:hint="eastAsia"/>
              </w:rPr>
              <w:t>MF</w:t>
            </w:r>
            <w:r w:rsidRPr="00CF7765">
              <w:rPr>
                <w:rFonts w:hint="eastAsia"/>
              </w:rPr>
              <w:t xml:space="preserve">機　</w:t>
            </w:r>
            <w:r w:rsidRPr="00CF7765">
              <w:rPr>
                <w:rFonts w:hint="eastAsia"/>
                <w:shd w:val="pct15" w:color="auto" w:fill="FFFFFF"/>
              </w:rPr>
              <w:t>*1</w:t>
            </w:r>
          </w:p>
          <w:p w:rsidR="00FD3712" w:rsidRPr="00CF7765" w:rsidRDefault="00FD3712">
            <w:pPr>
              <w:pStyle w:val="aa"/>
              <w:ind w:left="0"/>
            </w:pPr>
            <w:r w:rsidRPr="00CF7765">
              <w:rPr>
                <w:rFonts w:hint="eastAsia"/>
                <w:b/>
              </w:rPr>
              <w:t>"</w:t>
            </w:r>
            <w:r w:rsidRPr="00CF7765">
              <w:rPr>
                <w:rFonts w:hint="eastAsia"/>
              </w:rPr>
              <w:t>手差し</w:t>
            </w:r>
            <w:r w:rsidRPr="00CF7765">
              <w:rPr>
                <w:rFonts w:hint="eastAsia"/>
              </w:rPr>
              <w:t>APS</w:t>
            </w:r>
            <w:r w:rsidRPr="00CF7765">
              <w:rPr>
                <w:rFonts w:hint="eastAsia"/>
              </w:rPr>
              <w:t>不可</w:t>
            </w:r>
            <w:r w:rsidRPr="00CF7765">
              <w:rPr>
                <w:rFonts w:hint="eastAsia"/>
                <w:b/>
              </w:rPr>
              <w:t>"</w:t>
            </w:r>
          </w:p>
        </w:tc>
      </w:tr>
      <w:tr w:rsidR="00FD3712" w:rsidRPr="00CF7765" w:rsidTr="004D3E76">
        <w:trPr>
          <w:cantSplit/>
          <w:jc w:val="right"/>
        </w:trPr>
        <w:tc>
          <w:tcPr>
            <w:tcW w:w="2353" w:type="dxa"/>
            <w:vMerge/>
          </w:tcPr>
          <w:p w:rsidR="00FD3712" w:rsidRPr="00CF7765" w:rsidRDefault="00FD3712">
            <w:pPr>
              <w:pStyle w:val="aa"/>
              <w:ind w:left="0"/>
            </w:pPr>
          </w:p>
        </w:tc>
        <w:tc>
          <w:tcPr>
            <w:tcW w:w="995" w:type="dxa"/>
            <w:vMerge/>
          </w:tcPr>
          <w:p w:rsidR="00FD3712" w:rsidRPr="00CF7765" w:rsidRDefault="00FD3712">
            <w:pPr>
              <w:pStyle w:val="aa"/>
              <w:ind w:left="0"/>
              <w:jc w:val="center"/>
            </w:pPr>
          </w:p>
        </w:tc>
        <w:tc>
          <w:tcPr>
            <w:tcW w:w="2551" w:type="dxa"/>
          </w:tcPr>
          <w:p w:rsidR="00FD3712" w:rsidRPr="00CF7765" w:rsidRDefault="00FD3712">
            <w:pPr>
              <w:pStyle w:val="aa"/>
              <w:ind w:left="0"/>
              <w:jc w:val="center"/>
              <w:rPr>
                <w:b/>
              </w:rPr>
            </w:pPr>
            <w:r w:rsidRPr="00CF7765">
              <w:rPr>
                <w:rFonts w:hint="eastAsia"/>
                <w:b/>
              </w:rPr>
              <w:t>"</w:t>
            </w:r>
            <w:r w:rsidRPr="00CF7765">
              <w:rPr>
                <w:rFonts w:hint="eastAsia"/>
              </w:rPr>
              <w:t>手差し</w:t>
            </w:r>
            <w:r w:rsidRPr="00CF7765">
              <w:rPr>
                <w:rFonts w:hint="eastAsia"/>
              </w:rPr>
              <w:t>APS</w:t>
            </w:r>
            <w:r w:rsidRPr="00CF7765">
              <w:rPr>
                <w:rFonts w:hint="eastAsia"/>
              </w:rPr>
              <w:t>不可</w:t>
            </w:r>
            <w:r w:rsidRPr="00CF7765">
              <w:rPr>
                <w:rFonts w:hint="eastAsia"/>
                <w:b/>
              </w:rPr>
              <w:t>"</w:t>
            </w:r>
          </w:p>
        </w:tc>
        <w:tc>
          <w:tcPr>
            <w:tcW w:w="3483" w:type="dxa"/>
          </w:tcPr>
          <w:p w:rsidR="00FD3712" w:rsidRPr="00CF7765" w:rsidRDefault="00FD3712">
            <w:pPr>
              <w:pStyle w:val="aa"/>
              <w:ind w:left="0"/>
            </w:pPr>
            <w:r w:rsidRPr="00CF7765">
              <w:rPr>
                <w:rFonts w:hint="eastAsia"/>
              </w:rPr>
              <w:t>P</w:t>
            </w:r>
            <w:r w:rsidRPr="00CF7765">
              <w:rPr>
                <w:rFonts w:hint="eastAsia"/>
              </w:rPr>
              <w:t>機</w:t>
            </w:r>
          </w:p>
          <w:p w:rsidR="00FD3712" w:rsidRPr="00CF7765" w:rsidRDefault="00FD3712">
            <w:pPr>
              <w:pStyle w:val="aa"/>
              <w:ind w:left="0"/>
            </w:pPr>
            <w:r w:rsidRPr="00CF7765">
              <w:rPr>
                <w:rFonts w:hint="eastAsia"/>
                <w:b/>
              </w:rPr>
              <w:t>"</w:t>
            </w:r>
            <w:r w:rsidRPr="00CF7765">
              <w:rPr>
                <w:rFonts w:hint="eastAsia"/>
              </w:rPr>
              <w:t>手差し</w:t>
            </w:r>
            <w:r w:rsidRPr="00CF7765">
              <w:rPr>
                <w:rFonts w:hint="eastAsia"/>
              </w:rPr>
              <w:t>APS</w:t>
            </w:r>
            <w:r w:rsidRPr="00CF7765">
              <w:rPr>
                <w:rFonts w:hint="eastAsia"/>
              </w:rPr>
              <w:t>可</w:t>
            </w:r>
            <w:r w:rsidRPr="00CF7765">
              <w:rPr>
                <w:rFonts w:hint="eastAsia"/>
                <w:b/>
              </w:rPr>
              <w:t>"</w:t>
            </w:r>
          </w:p>
          <w:p w:rsidR="00FD3712" w:rsidRPr="00CF7765" w:rsidRDefault="00FD3712">
            <w:pPr>
              <w:pStyle w:val="aa"/>
              <w:ind w:left="0"/>
            </w:pPr>
            <w:r w:rsidRPr="00CF7765">
              <w:rPr>
                <w:rFonts w:hint="eastAsia"/>
                <w:b/>
              </w:rPr>
              <w:t>"</w:t>
            </w:r>
            <w:r w:rsidRPr="00CF7765">
              <w:rPr>
                <w:rFonts w:hint="eastAsia"/>
              </w:rPr>
              <w:t>手差し</w:t>
            </w:r>
            <w:r w:rsidRPr="00CF7765">
              <w:rPr>
                <w:rFonts w:hint="eastAsia"/>
              </w:rPr>
              <w:t>APS</w:t>
            </w:r>
            <w:r w:rsidRPr="00CF7765">
              <w:rPr>
                <w:rFonts w:hint="eastAsia"/>
              </w:rPr>
              <w:t>不可</w:t>
            </w:r>
            <w:r w:rsidRPr="00CF7765">
              <w:rPr>
                <w:rFonts w:hint="eastAsia"/>
                <w:b/>
              </w:rPr>
              <w:t>"</w:t>
            </w:r>
          </w:p>
        </w:tc>
      </w:tr>
      <w:tr w:rsidR="00FA3973" w:rsidRPr="00CF7765" w:rsidTr="004D3E76">
        <w:trPr>
          <w:cantSplit/>
          <w:jc w:val="right"/>
        </w:trPr>
        <w:tc>
          <w:tcPr>
            <w:tcW w:w="2353" w:type="dxa"/>
          </w:tcPr>
          <w:p w:rsidR="00FA3973" w:rsidRPr="00CF7765" w:rsidRDefault="00FA3973">
            <w:pPr>
              <w:pStyle w:val="aa"/>
              <w:ind w:left="0"/>
            </w:pPr>
            <w:r w:rsidRPr="00CF7765">
              <w:rPr>
                <w:rFonts w:hint="eastAsia"/>
              </w:rPr>
              <w:t>手差しトレイ優先モード</w:t>
            </w:r>
          </w:p>
        </w:tc>
        <w:tc>
          <w:tcPr>
            <w:tcW w:w="995" w:type="dxa"/>
          </w:tcPr>
          <w:p w:rsidR="00FA3973" w:rsidRPr="00CF7765" w:rsidRDefault="00FA3973">
            <w:pPr>
              <w:pStyle w:val="aa"/>
              <w:ind w:left="0"/>
              <w:jc w:val="center"/>
            </w:pPr>
            <w:r w:rsidRPr="00CF7765">
              <w:rPr>
                <w:rFonts w:hint="eastAsia"/>
              </w:rPr>
              <w:t>KO</w:t>
            </w:r>
          </w:p>
        </w:tc>
        <w:tc>
          <w:tcPr>
            <w:tcW w:w="2551" w:type="dxa"/>
          </w:tcPr>
          <w:p w:rsidR="00FA3973" w:rsidRPr="00CF7765" w:rsidRDefault="00FA3973">
            <w:pPr>
              <w:pStyle w:val="aa"/>
              <w:ind w:left="0"/>
              <w:jc w:val="center"/>
              <w:rPr>
                <w:b/>
              </w:rPr>
            </w:pPr>
            <w:r w:rsidRPr="00CF7765">
              <w:rPr>
                <w:rFonts w:hint="eastAsia"/>
                <w:b/>
              </w:rPr>
              <w:t>"</w:t>
            </w:r>
            <w:r w:rsidRPr="00CF7765">
              <w:rPr>
                <w:rFonts w:hint="eastAsia"/>
              </w:rPr>
              <w:t>手差しトレイ優先モード無効</w:t>
            </w:r>
            <w:r w:rsidRPr="00CF7765">
              <w:rPr>
                <w:rFonts w:hint="eastAsia"/>
                <w:b/>
              </w:rPr>
              <w:t>"</w:t>
            </w:r>
          </w:p>
        </w:tc>
        <w:tc>
          <w:tcPr>
            <w:tcW w:w="3483" w:type="dxa"/>
          </w:tcPr>
          <w:p w:rsidR="00FA3973" w:rsidRPr="00CF7765" w:rsidRDefault="00FA3973" w:rsidP="00AB429A">
            <w:pPr>
              <w:pStyle w:val="aa"/>
              <w:ind w:left="0"/>
            </w:pPr>
            <w:r w:rsidRPr="00CF7765">
              <w:rPr>
                <w:rFonts w:hint="eastAsia"/>
              </w:rPr>
              <w:t>P</w:t>
            </w:r>
            <w:r w:rsidRPr="00CF7765">
              <w:rPr>
                <w:rFonts w:hint="eastAsia"/>
              </w:rPr>
              <w:t>機</w:t>
            </w:r>
          </w:p>
          <w:p w:rsidR="00FA3973" w:rsidRPr="00CF7765" w:rsidRDefault="00FA3973" w:rsidP="00AB429A">
            <w:pPr>
              <w:pStyle w:val="aa"/>
              <w:ind w:left="0"/>
            </w:pPr>
            <w:r w:rsidRPr="00CF7765">
              <w:rPr>
                <w:rFonts w:hint="eastAsia"/>
                <w:b/>
              </w:rPr>
              <w:t>"</w:t>
            </w:r>
            <w:r w:rsidRPr="00CF7765">
              <w:rPr>
                <w:rFonts w:hint="eastAsia"/>
              </w:rPr>
              <w:t>手差しトレイ優先モード有効</w:t>
            </w:r>
            <w:r w:rsidRPr="00CF7765">
              <w:rPr>
                <w:rFonts w:hint="eastAsia"/>
                <w:b/>
              </w:rPr>
              <w:t>"</w:t>
            </w:r>
          </w:p>
          <w:p w:rsidR="00FA3973" w:rsidRPr="00CF7765" w:rsidRDefault="00FA3973">
            <w:pPr>
              <w:pStyle w:val="aa"/>
              <w:ind w:left="0"/>
            </w:pPr>
            <w:r w:rsidRPr="00CF7765">
              <w:rPr>
                <w:rFonts w:hint="eastAsia"/>
                <w:b/>
              </w:rPr>
              <w:t>"</w:t>
            </w:r>
            <w:r w:rsidRPr="00CF7765">
              <w:rPr>
                <w:rFonts w:hint="eastAsia"/>
              </w:rPr>
              <w:t>手差しトレイ優先モード無効</w:t>
            </w:r>
            <w:r w:rsidRPr="00CF7765">
              <w:rPr>
                <w:rFonts w:hint="eastAsia"/>
                <w:b/>
              </w:rPr>
              <w:t>"</w:t>
            </w:r>
          </w:p>
        </w:tc>
      </w:tr>
    </w:tbl>
    <w:p w:rsidR="00FD3712" w:rsidRPr="00CF7765" w:rsidRDefault="00FD3712">
      <w:pPr>
        <w:pStyle w:val="aa"/>
        <w:tabs>
          <w:tab w:val="clear" w:pos="567"/>
        </w:tabs>
        <w:ind w:left="905"/>
      </w:pPr>
      <w:r w:rsidRPr="00CF7765">
        <w:rPr>
          <w:rFonts w:hint="eastAsia"/>
          <w:shd w:val="pct15" w:color="auto" w:fill="FFFFFF"/>
        </w:rPr>
        <w:t>*1</w:t>
      </w:r>
      <w:r w:rsidRPr="00CF7765">
        <w:rPr>
          <w:rFonts w:hint="eastAsia"/>
        </w:rPr>
        <w:t xml:space="preserve">　手差し</w:t>
      </w:r>
      <w:r w:rsidRPr="00CF7765">
        <w:rPr>
          <w:rFonts w:hint="eastAsia"/>
        </w:rPr>
        <w:t>APS</w:t>
      </w:r>
      <w:r w:rsidRPr="00CF7765">
        <w:rPr>
          <w:rFonts w:hint="eastAsia"/>
        </w:rPr>
        <w:t>をサポートしないプロダクトでは、システムデータ「手差し</w:t>
      </w:r>
      <w:r w:rsidRPr="00CF7765">
        <w:rPr>
          <w:rFonts w:hint="eastAsia"/>
        </w:rPr>
        <w:t>APS</w:t>
      </w:r>
      <w:r w:rsidRPr="00CF7765">
        <w:rPr>
          <w:rFonts w:hint="eastAsia"/>
        </w:rPr>
        <w:t>許可」を用意しないことがある。</w:t>
      </w:r>
    </w:p>
    <w:p w:rsidR="00FD3712" w:rsidRPr="00CF7765" w:rsidRDefault="00FD3712">
      <w:pPr>
        <w:pStyle w:val="aa"/>
        <w:tabs>
          <w:tab w:val="clear" w:pos="567"/>
        </w:tabs>
        <w:ind w:left="905"/>
      </w:pPr>
    </w:p>
    <w:p w:rsidR="00FD3712" w:rsidRPr="00CF7765" w:rsidRDefault="00FD3712">
      <w:pPr>
        <w:pStyle w:val="aa"/>
      </w:pPr>
      <w:r w:rsidRPr="00CF7765">
        <w:rPr>
          <w:rFonts w:hint="eastAsia"/>
        </w:rPr>
        <w:t>＜補足事項＞</w:t>
      </w:r>
    </w:p>
    <w:p w:rsidR="00FD3712" w:rsidRPr="00CF7765" w:rsidRDefault="00FD3712" w:rsidP="00885A91">
      <w:pPr>
        <w:pStyle w:val="aa"/>
        <w:numPr>
          <w:ilvl w:val="0"/>
          <w:numId w:val="123"/>
        </w:numPr>
        <w:tabs>
          <w:tab w:val="clear" w:pos="567"/>
          <w:tab w:val="clear" w:pos="851"/>
          <w:tab w:val="clear" w:pos="1418"/>
          <w:tab w:val="clear" w:pos="1701"/>
          <w:tab w:val="left" w:pos="1380"/>
        </w:tabs>
      </w:pPr>
      <w:r w:rsidRPr="00CF7765">
        <w:rPr>
          <w:rFonts w:hint="eastAsia"/>
        </w:rPr>
        <w:t>手差し</w:t>
      </w:r>
      <w:r w:rsidRPr="00CF7765">
        <w:rPr>
          <w:rFonts w:hint="eastAsia"/>
        </w:rPr>
        <w:t>APS</w:t>
      </w:r>
      <w:r w:rsidRPr="00CF7765">
        <w:rPr>
          <w:rFonts w:hint="eastAsia"/>
        </w:rPr>
        <w:t>をサポートとするか否かはシステムデータ「手差し</w:t>
      </w:r>
      <w:r w:rsidRPr="00CF7765">
        <w:rPr>
          <w:rFonts w:hint="eastAsia"/>
        </w:rPr>
        <w:t>APS</w:t>
      </w:r>
      <w:r w:rsidRPr="00CF7765">
        <w:rPr>
          <w:rFonts w:hint="eastAsia"/>
        </w:rPr>
        <w:t>許可」にて判断する。</w:t>
      </w:r>
      <w:r w:rsidRPr="00CF7765">
        <w:br/>
      </w:r>
      <w:r w:rsidRPr="00CF7765">
        <w:rPr>
          <w:rFonts w:hint="eastAsia"/>
        </w:rPr>
        <w:t>システムデータの初期値は</w:t>
      </w:r>
      <w:r w:rsidRPr="00CF7765">
        <w:rPr>
          <w:rFonts w:hint="eastAsia"/>
        </w:rPr>
        <w:t>PDI-Lib</w:t>
      </w:r>
      <w:r w:rsidRPr="00CF7765">
        <w:rPr>
          <w:rFonts w:hint="eastAsia"/>
        </w:rPr>
        <w:t>から取得する。</w:t>
      </w:r>
      <w:r w:rsidRPr="00CF7765">
        <w:br/>
      </w:r>
      <w:r w:rsidRPr="00CF7765">
        <w:rPr>
          <w:rFonts w:hint="eastAsia"/>
        </w:rPr>
        <w:t>PDI-Lib</w:t>
      </w:r>
      <w:r w:rsidRPr="00CF7765">
        <w:rPr>
          <w:rFonts w:hint="eastAsia"/>
        </w:rPr>
        <w:t>は、</w:t>
      </w:r>
      <w:r w:rsidRPr="00CF7765">
        <w:rPr>
          <w:rFonts w:hint="eastAsia"/>
        </w:rPr>
        <w:t>MF</w:t>
      </w:r>
      <w:r w:rsidRPr="00CF7765">
        <w:rPr>
          <w:rFonts w:hint="eastAsia"/>
        </w:rPr>
        <w:t>機でマーケットが</w:t>
      </w:r>
      <w:r w:rsidR="00EF6883">
        <w:rPr>
          <w:rFonts w:hint="eastAsia"/>
        </w:rPr>
        <w:t>PGS2000SGP</w:t>
      </w:r>
      <w:r w:rsidRPr="00CF7765">
        <w:rPr>
          <w:rFonts w:hint="eastAsia"/>
        </w:rPr>
        <w:t>/</w:t>
      </w:r>
      <w:r w:rsidR="00EF6883">
        <w:rPr>
          <w:rFonts w:hint="eastAsia"/>
        </w:rPr>
        <w:t>PGS2002SGP</w:t>
      </w:r>
      <w:r w:rsidRPr="00CF7765">
        <w:rPr>
          <w:rFonts w:hint="eastAsia"/>
        </w:rPr>
        <w:t>である場合と</w:t>
      </w:r>
      <w:r w:rsidRPr="00CF7765">
        <w:rPr>
          <w:rFonts w:hint="eastAsia"/>
        </w:rPr>
        <w:t>P</w:t>
      </w:r>
      <w:r w:rsidRPr="00CF7765">
        <w:rPr>
          <w:rFonts w:hint="eastAsia"/>
        </w:rPr>
        <w:t>機の場合に可能とし、そうでないときは不可とする。</w:t>
      </w:r>
      <w:r w:rsidR="00DD3590" w:rsidRPr="00CF7765">
        <w:rPr>
          <w:rFonts w:hint="eastAsia"/>
        </w:rPr>
        <w:t>（</w:t>
      </w:r>
      <w:r w:rsidR="00DD3590" w:rsidRPr="00CF7765">
        <w:rPr>
          <w:rFonts w:hint="eastAsia"/>
        </w:rPr>
        <w:t>Pinot Product</w:t>
      </w:r>
      <w:r w:rsidR="00DD3590" w:rsidRPr="00CF7765">
        <w:rPr>
          <w:rFonts w:hint="eastAsia"/>
        </w:rPr>
        <w:t>では、マーケットに拠らず常に手差し</w:t>
      </w:r>
      <w:r w:rsidR="00DD3590" w:rsidRPr="00CF7765">
        <w:rPr>
          <w:rFonts w:hint="eastAsia"/>
        </w:rPr>
        <w:t>APS</w:t>
      </w:r>
      <w:r w:rsidR="00DD3590" w:rsidRPr="00CF7765">
        <w:rPr>
          <w:rFonts w:hint="eastAsia"/>
        </w:rPr>
        <w:t>不可）</w:t>
      </w:r>
      <w:r w:rsidRPr="00CF7765">
        <w:br/>
      </w:r>
      <w:r w:rsidRPr="00CF7765">
        <w:br/>
      </w:r>
      <w:r w:rsidRPr="00CF7765">
        <w:rPr>
          <w:rFonts w:hint="eastAsia"/>
        </w:rPr>
        <w:t>システムデータを</w:t>
      </w:r>
      <w:r w:rsidRPr="00CF7765">
        <w:t>”</w:t>
      </w:r>
      <w:r w:rsidRPr="00CF7765">
        <w:rPr>
          <w:rFonts w:hint="eastAsia"/>
        </w:rPr>
        <w:t>手差し</w:t>
      </w:r>
      <w:r w:rsidRPr="00CF7765">
        <w:rPr>
          <w:rFonts w:hint="eastAsia"/>
        </w:rPr>
        <w:t>APS</w:t>
      </w:r>
      <w:r w:rsidRPr="00CF7765">
        <w:rPr>
          <w:rFonts w:hint="eastAsia"/>
        </w:rPr>
        <w:t>可</w:t>
      </w:r>
      <w:r w:rsidRPr="00CF7765">
        <w:t>”</w:t>
      </w:r>
      <w:r w:rsidRPr="00CF7765">
        <w:rPr>
          <w:rFonts w:hint="eastAsia"/>
        </w:rPr>
        <w:t>に設定する場合は、かならず</w:t>
      </w:r>
      <w:r w:rsidRPr="00CF7765">
        <w:rPr>
          <w:rFonts w:hint="eastAsia"/>
        </w:rPr>
        <w:t>SMH Media Popup</w:t>
      </w:r>
      <w:r w:rsidRPr="00CF7765">
        <w:rPr>
          <w:rFonts w:hint="eastAsia"/>
        </w:rPr>
        <w:t>も</w:t>
      </w:r>
      <w:r w:rsidRPr="00CF7765">
        <w:t>”</w:t>
      </w:r>
      <w:r w:rsidRPr="00CF7765">
        <w:rPr>
          <w:rFonts w:hint="eastAsia"/>
        </w:rPr>
        <w:t>SMH Media Popup</w:t>
      </w:r>
      <w:r w:rsidRPr="00CF7765">
        <w:rPr>
          <w:rFonts w:hint="eastAsia"/>
        </w:rPr>
        <w:t>可</w:t>
      </w:r>
      <w:r w:rsidRPr="00CF7765">
        <w:t>”</w:t>
      </w:r>
      <w:r w:rsidRPr="00CF7765">
        <w:rPr>
          <w:rFonts w:hint="eastAsia"/>
        </w:rPr>
        <w:t>とする必要がある。</w:t>
      </w:r>
    </w:p>
    <w:p w:rsidR="00FD3712" w:rsidRPr="00CF7765" w:rsidRDefault="00FD3712">
      <w:pPr>
        <w:pStyle w:val="aa"/>
        <w:tabs>
          <w:tab w:val="clear" w:pos="567"/>
          <w:tab w:val="clear" w:pos="851"/>
          <w:tab w:val="clear" w:pos="1418"/>
          <w:tab w:val="clear" w:pos="1701"/>
          <w:tab w:val="left" w:pos="1380"/>
        </w:tabs>
      </w:pPr>
    </w:p>
    <w:p w:rsidR="00FD3712" w:rsidRPr="00CF7765" w:rsidRDefault="00FD3712">
      <w:pPr>
        <w:pStyle w:val="aa"/>
      </w:pPr>
      <w:r w:rsidRPr="00CF7765">
        <w:rPr>
          <w:rFonts w:hint="eastAsia"/>
        </w:rPr>
        <w:lastRenderedPageBreak/>
        <w:t>＜制限注意事項＞</w:t>
      </w:r>
    </w:p>
    <w:p w:rsidR="00FD3712" w:rsidRPr="00CF7765" w:rsidRDefault="00FD3712" w:rsidP="00885A91">
      <w:pPr>
        <w:pStyle w:val="aa"/>
        <w:numPr>
          <w:ilvl w:val="0"/>
          <w:numId w:val="124"/>
        </w:numPr>
        <w:tabs>
          <w:tab w:val="clear" w:pos="567"/>
          <w:tab w:val="clear" w:pos="851"/>
          <w:tab w:val="clear" w:pos="1418"/>
          <w:tab w:val="clear" w:pos="1701"/>
          <w:tab w:val="left" w:pos="1380"/>
        </w:tabs>
      </w:pPr>
      <w:r w:rsidRPr="00CF7765">
        <w:rPr>
          <w:rFonts w:hint="eastAsia"/>
        </w:rPr>
        <w:t>手差しトレイにはトレイ優先順位を設定できない。システムデータ「手差し</w:t>
      </w:r>
      <w:r w:rsidRPr="00CF7765">
        <w:rPr>
          <w:rFonts w:hint="eastAsia"/>
        </w:rPr>
        <w:t>APS</w:t>
      </w:r>
      <w:r w:rsidRPr="00CF7765">
        <w:rPr>
          <w:rFonts w:hint="eastAsia"/>
        </w:rPr>
        <w:t>許可」が</w:t>
      </w:r>
      <w:r w:rsidRPr="00CF7765">
        <w:rPr>
          <w:rFonts w:hint="eastAsia"/>
          <w:b/>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rPr>
        <w:t>"</w:t>
      </w:r>
      <w:r w:rsidRPr="00CF7765">
        <w:rPr>
          <w:rFonts w:hint="eastAsia"/>
        </w:rPr>
        <w:t>に設定されている場合は、常に優先順位最下位として</w:t>
      </w:r>
      <w:r w:rsidRPr="00CF7765">
        <w:rPr>
          <w:rFonts w:hint="eastAsia"/>
        </w:rPr>
        <w:t>APS/ATS</w:t>
      </w:r>
      <w:r w:rsidRPr="00CF7765">
        <w:rPr>
          <w:rFonts w:hint="eastAsia"/>
        </w:rPr>
        <w:t>対象トレイとなる</w:t>
      </w:r>
      <w:r w:rsidRPr="00CF7765">
        <w:rPr>
          <w:rFonts w:hint="eastAsia"/>
        </w:rPr>
        <w:t>(</w:t>
      </w:r>
      <w:r w:rsidRPr="00CF7765">
        <w:rPr>
          <w:rFonts w:hint="eastAsia"/>
          <w:b/>
        </w:rPr>
        <w:t>"</w:t>
      </w:r>
      <w:r w:rsidRPr="00CF7765">
        <w:rPr>
          <w:rFonts w:hint="eastAsia"/>
        </w:rPr>
        <w:t>X</w:t>
      </w:r>
      <w:r w:rsidRPr="00CF7765">
        <w:rPr>
          <w:rFonts w:hint="eastAsia"/>
          <w:b/>
        </w:rPr>
        <w:t>"</w:t>
      </w:r>
      <w:r w:rsidRPr="00CF7765">
        <w:rPr>
          <w:rFonts w:hint="eastAsia"/>
        </w:rPr>
        <w:t>の設定も不可</w:t>
      </w:r>
      <w:r w:rsidRPr="00CF7765">
        <w:rPr>
          <w:rFonts w:hint="eastAsia"/>
        </w:rPr>
        <w:t>)</w:t>
      </w:r>
      <w:r w:rsidRPr="00CF7765">
        <w:rPr>
          <w:rFonts w:hint="eastAsia"/>
        </w:rPr>
        <w:t>。トレイ優先順位については「</w:t>
      </w:r>
      <w:r w:rsidRPr="00CF7765">
        <w:fldChar w:fldCharType="begin"/>
      </w:r>
      <w:r w:rsidRPr="00CF7765">
        <w:instrText xml:space="preserve"> REF _Ref30846862 \r \h  \* MERGEFORMAT </w:instrText>
      </w:r>
      <w:r w:rsidRPr="00CF7765">
        <w:fldChar w:fldCharType="separate"/>
      </w:r>
      <w:r w:rsidR="00091205">
        <w:t>3.2.9</w:t>
      </w:r>
      <w:r w:rsidRPr="00CF7765">
        <w:fldChar w:fldCharType="end"/>
      </w:r>
      <w:r w:rsidRPr="00CF7765">
        <w:fldChar w:fldCharType="begin"/>
      </w:r>
      <w:r w:rsidRPr="00CF7765">
        <w:instrText xml:space="preserve"> REF _Ref30846862 \h  \* MERGEFORMAT </w:instrText>
      </w:r>
      <w:r w:rsidRPr="00CF7765">
        <w:fldChar w:fldCharType="separate"/>
      </w:r>
      <w:r w:rsidR="00091205" w:rsidRPr="00CF7765">
        <w:rPr>
          <w:rFonts w:hint="eastAsia"/>
        </w:rPr>
        <w:t>トレイ優先順位</w:t>
      </w:r>
      <w:r w:rsidRPr="00CF7765">
        <w:fldChar w:fldCharType="end"/>
      </w:r>
      <w:r w:rsidRPr="00CF7765">
        <w:rPr>
          <w:rFonts w:hint="eastAsia"/>
        </w:rPr>
        <w:t>」を参照のこと。</w:t>
      </w:r>
    </w:p>
    <w:p w:rsidR="00FD3712" w:rsidRPr="00CF7765" w:rsidRDefault="00FD3712" w:rsidP="00885A91">
      <w:pPr>
        <w:pStyle w:val="aa"/>
        <w:numPr>
          <w:ilvl w:val="0"/>
          <w:numId w:val="124"/>
        </w:numPr>
        <w:tabs>
          <w:tab w:val="clear" w:pos="567"/>
          <w:tab w:val="clear" w:pos="851"/>
          <w:tab w:val="clear" w:pos="1418"/>
          <w:tab w:val="clear" w:pos="1701"/>
          <w:tab w:val="left" w:pos="1380"/>
        </w:tabs>
      </w:pPr>
      <w:r w:rsidRPr="00CF7765">
        <w:rPr>
          <w:rFonts w:hint="eastAsia"/>
        </w:rPr>
        <w:t>システムデータ「</w:t>
      </w:r>
      <w:r w:rsidRPr="00CF7765">
        <w:rPr>
          <w:rFonts w:hint="eastAsia"/>
        </w:rPr>
        <w:t>ATS</w:t>
      </w:r>
      <w:r w:rsidRPr="00CF7765">
        <w:rPr>
          <w:rFonts w:hint="eastAsia"/>
        </w:rPr>
        <w:t>動作モード」が</w:t>
      </w:r>
      <w:r w:rsidRPr="00CF7765">
        <w:rPr>
          <w:rFonts w:hint="eastAsia"/>
          <w:b/>
        </w:rPr>
        <w:t>"</w:t>
      </w:r>
      <w:r w:rsidRPr="00CF7765">
        <w:rPr>
          <w:rFonts w:hint="eastAsia"/>
          <w:b/>
          <w:bCs/>
        </w:rPr>
        <w:t>大サイズ</w:t>
      </w:r>
      <w:r w:rsidRPr="00CF7765">
        <w:rPr>
          <w:rFonts w:hint="eastAsia"/>
          <w:b/>
          <w:bCs/>
        </w:rPr>
        <w:t>ATS</w:t>
      </w:r>
      <w:r w:rsidRPr="00CF7765">
        <w:rPr>
          <w:rFonts w:hint="eastAsia"/>
          <w:b/>
          <w:bCs/>
        </w:rPr>
        <w:t>可</w:t>
      </w:r>
      <w:r w:rsidRPr="00CF7765">
        <w:rPr>
          <w:rFonts w:hint="eastAsia"/>
          <w:b/>
        </w:rPr>
        <w:t>"</w:t>
      </w:r>
      <w:r w:rsidRPr="00CF7765">
        <w:rPr>
          <w:rFonts w:hint="eastAsia"/>
        </w:rPr>
        <w:t>の場合でも、手差しトレイは大サイズ</w:t>
      </w:r>
      <w:r w:rsidRPr="00CF7765">
        <w:rPr>
          <w:rFonts w:hint="eastAsia"/>
        </w:rPr>
        <w:t>ATS</w:t>
      </w:r>
      <w:r w:rsidRPr="00CF7765">
        <w:rPr>
          <w:rFonts w:hint="eastAsia"/>
        </w:rPr>
        <w:t>の対象トレイとはならない。</w:t>
      </w:r>
    </w:p>
    <w:p w:rsidR="00FD3712" w:rsidRPr="00CF7765" w:rsidRDefault="00FD3712" w:rsidP="00885A91">
      <w:pPr>
        <w:pStyle w:val="aa"/>
        <w:numPr>
          <w:ilvl w:val="0"/>
          <w:numId w:val="124"/>
        </w:numPr>
        <w:tabs>
          <w:tab w:val="clear" w:pos="567"/>
          <w:tab w:val="clear" w:pos="851"/>
          <w:tab w:val="clear" w:pos="1418"/>
          <w:tab w:val="clear" w:pos="1701"/>
          <w:tab w:val="left" w:pos="1380"/>
        </w:tabs>
      </w:pPr>
      <w:r w:rsidRPr="00CF7765">
        <w:rPr>
          <w:rFonts w:hint="eastAsia"/>
          <w:bCs/>
        </w:rPr>
        <w:t>手差しトレイは自動トレイ選択の用紙トレイ群</w:t>
      </w:r>
      <w:r w:rsidRPr="00CF7765">
        <w:rPr>
          <w:rFonts w:hint="eastAsia"/>
          <w:bCs/>
        </w:rPr>
        <w:t>(</w:t>
      </w:r>
      <w:r w:rsidRPr="00CF7765">
        <w:rPr>
          <w:rFonts w:hint="eastAsia"/>
          <w:bCs/>
        </w:rPr>
        <w:t>クラスタ</w:t>
      </w:r>
      <w:r w:rsidRPr="00CF7765">
        <w:rPr>
          <w:rFonts w:hint="eastAsia"/>
          <w:bCs/>
        </w:rPr>
        <w:t>)</w:t>
      </w:r>
      <w:r w:rsidRPr="00CF7765">
        <w:rPr>
          <w:rFonts w:hint="eastAsia"/>
          <w:bCs/>
        </w:rPr>
        <w:t>に含めることはできない。</w:t>
      </w:r>
    </w:p>
    <w:p w:rsidR="00FD3712" w:rsidRPr="00CF7765" w:rsidRDefault="00FD3712" w:rsidP="00885A91">
      <w:pPr>
        <w:pStyle w:val="aa"/>
        <w:numPr>
          <w:ilvl w:val="0"/>
          <w:numId w:val="124"/>
        </w:numPr>
        <w:tabs>
          <w:tab w:val="clear" w:pos="567"/>
          <w:tab w:val="clear" w:pos="851"/>
          <w:tab w:val="clear" w:pos="1418"/>
          <w:tab w:val="clear" w:pos="1701"/>
          <w:tab w:val="left" w:pos="1380"/>
        </w:tabs>
      </w:pPr>
      <w:r w:rsidRPr="00CF7765">
        <w:rPr>
          <w:rFonts w:hint="eastAsia"/>
          <w:bCs/>
        </w:rPr>
        <w:t>SMH Media Popup</w:t>
      </w:r>
      <w:r w:rsidRPr="00CF7765">
        <w:rPr>
          <w:rFonts w:hint="eastAsia"/>
          <w:bCs/>
        </w:rPr>
        <w:t>機能が無効の場合は、手差し</w:t>
      </w:r>
      <w:r w:rsidRPr="00CF7765">
        <w:rPr>
          <w:rFonts w:hint="eastAsia"/>
          <w:bCs/>
        </w:rPr>
        <w:t>APS</w:t>
      </w:r>
      <w:r w:rsidRPr="00CF7765">
        <w:rPr>
          <w:rFonts w:hint="eastAsia"/>
          <w:bCs/>
        </w:rPr>
        <w:t>可の設定は禁止とする。</w:t>
      </w:r>
    </w:p>
    <w:p w:rsidR="00FD3712" w:rsidRPr="00CF7765" w:rsidRDefault="00FD3712">
      <w:pPr>
        <w:pStyle w:val="aa"/>
      </w:pPr>
    </w:p>
    <w:p w:rsidR="00FD3712" w:rsidRPr="00CF7765" w:rsidRDefault="00FD3712">
      <w:pPr>
        <w:pStyle w:val="3"/>
        <w:pageBreakBefore/>
      </w:pPr>
      <w:bookmarkStart w:id="207" w:name="_Ref87956197"/>
      <w:bookmarkStart w:id="208" w:name="_Toc21605491"/>
      <w:r w:rsidRPr="00CF7765">
        <w:rPr>
          <w:rFonts w:hint="eastAsia"/>
        </w:rPr>
        <w:lastRenderedPageBreak/>
        <w:t>自動トレイ切り替え</w:t>
      </w:r>
      <w:r w:rsidRPr="00CF7765">
        <w:rPr>
          <w:rFonts w:hint="eastAsia"/>
        </w:rPr>
        <w:t>(ATS)</w:t>
      </w:r>
      <w:bookmarkEnd w:id="201"/>
      <w:bookmarkEnd w:id="202"/>
      <w:bookmarkEnd w:id="207"/>
      <w:bookmarkEnd w:id="20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Print</w:t>
      </w:r>
      <w:r w:rsidRPr="00CF7765">
        <w:rPr>
          <w:rFonts w:hint="eastAsia"/>
        </w:rPr>
        <w:t>中に</w:t>
      </w:r>
      <w:r w:rsidRPr="00CF7765">
        <w:rPr>
          <w:rFonts w:hint="eastAsia"/>
        </w:rPr>
        <w:t>No Paper</w:t>
      </w:r>
      <w:r w:rsidRPr="00CF7765">
        <w:rPr>
          <w:rFonts w:hint="eastAsia"/>
        </w:rPr>
        <w:t>になった場合には、それまで給紙していた</w:t>
      </w:r>
      <w:r w:rsidRPr="00CF7765">
        <w:rPr>
          <w:rFonts w:hint="eastAsia"/>
        </w:rPr>
        <w:t>Tray</w:t>
      </w:r>
      <w:r w:rsidRPr="00CF7765">
        <w:rPr>
          <w:rFonts w:hint="eastAsia"/>
        </w:rPr>
        <w:t>と同一用紙サイズ</w:t>
      </w:r>
      <w:r w:rsidR="002C1F2F" w:rsidRPr="00CF7765">
        <w:rPr>
          <w:rFonts w:hint="eastAsia"/>
        </w:rPr>
        <w:t>/</w:t>
      </w:r>
      <w:r w:rsidR="002C1F2F" w:rsidRPr="00CF7765">
        <w:rPr>
          <w:rFonts w:hint="eastAsia"/>
        </w:rPr>
        <w:t>同一紙質</w:t>
      </w:r>
      <w:r w:rsidR="002C1F2F" w:rsidRPr="00CF7765">
        <w:rPr>
          <w:rFonts w:hint="eastAsia"/>
        </w:rPr>
        <w:t>/</w:t>
      </w:r>
      <w:r w:rsidR="002C1F2F" w:rsidRPr="00CF7765">
        <w:rPr>
          <w:rFonts w:hint="eastAsia"/>
        </w:rPr>
        <w:t>同一用紙色</w:t>
      </w:r>
      <w:r w:rsidRPr="00CF7765">
        <w:rPr>
          <w:rFonts w:hint="eastAsia"/>
        </w:rPr>
        <w:t>の</w:t>
      </w:r>
      <w:r w:rsidRPr="00CF7765">
        <w:rPr>
          <w:rFonts w:hint="eastAsia"/>
        </w:rPr>
        <w:t>Tray</w:t>
      </w:r>
      <w:r w:rsidRPr="00CF7765">
        <w:rPr>
          <w:rFonts w:hint="eastAsia"/>
        </w:rPr>
        <w:t>に自動的に切り替えて</w:t>
      </w:r>
      <w:r w:rsidRPr="00CF7765">
        <w:rPr>
          <w:rFonts w:hint="eastAsia"/>
        </w:rPr>
        <w:t>Print</w:t>
      </w:r>
      <w:r w:rsidRPr="00CF7765">
        <w:rPr>
          <w:rFonts w:hint="eastAsia"/>
        </w:rPr>
        <w:t>を継続する。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36E0E">
      <w:pPr>
        <w:pStyle w:val="aa"/>
        <w:numPr>
          <w:ilvl w:val="0"/>
          <w:numId w:val="14"/>
        </w:numPr>
        <w:tabs>
          <w:tab w:val="clear" w:pos="567"/>
          <w:tab w:val="clear" w:pos="851"/>
          <w:tab w:val="clear" w:pos="1418"/>
          <w:tab w:val="clear" w:pos="1701"/>
          <w:tab w:val="left" w:pos="1380"/>
        </w:tabs>
      </w:pPr>
      <w:r w:rsidRPr="00CF7765">
        <w:rPr>
          <w:rFonts w:hint="eastAsia"/>
        </w:rPr>
        <w:t>Job</w:t>
      </w:r>
      <w:r w:rsidRPr="00CF7765">
        <w:rPr>
          <w:rFonts w:hint="eastAsia"/>
        </w:rPr>
        <w:t>起動の際には、</w:t>
      </w:r>
      <w:r w:rsidRPr="00CF7765">
        <w:rPr>
          <w:rFonts w:hint="eastAsia"/>
        </w:rPr>
        <w:t>Tray</w:t>
      </w:r>
      <w:r w:rsidRPr="00CF7765">
        <w:rPr>
          <w:rFonts w:hint="eastAsia"/>
        </w:rPr>
        <w:t>の指定とともに「</w:t>
      </w:r>
      <w:r w:rsidRPr="00CF7765">
        <w:rPr>
          <w:rFonts w:hint="eastAsia"/>
        </w:rPr>
        <w:t>ATS</w:t>
      </w:r>
      <w:r w:rsidRPr="00CF7765">
        <w:rPr>
          <w:rFonts w:hint="eastAsia"/>
        </w:rPr>
        <w:t>動作モード」を指定できる。</w:t>
      </w:r>
      <w:r w:rsidRPr="00CF7765">
        <w:rPr>
          <w:rFonts w:hint="eastAsia"/>
        </w:rPr>
        <w:br/>
      </w:r>
      <w:r w:rsidRPr="00CF7765">
        <w:rPr>
          <w:rFonts w:hint="eastAsia"/>
        </w:rPr>
        <w:br/>
      </w:r>
      <w:r w:rsidRPr="00CF7765">
        <w:rPr>
          <w:rFonts w:hint="eastAsia"/>
        </w:rPr>
        <w:t>指定可能な「</w:t>
      </w:r>
      <w:r w:rsidRPr="00CF7765">
        <w:rPr>
          <w:rFonts w:hint="eastAsia"/>
        </w:rPr>
        <w:t>ATS</w:t>
      </w:r>
      <w:r w:rsidRPr="00CF7765">
        <w:rPr>
          <w:rFonts w:hint="eastAsia"/>
        </w:rPr>
        <w:t>動作モード」については、「</w:t>
      </w:r>
      <w:r w:rsidRPr="00CF7765">
        <w:fldChar w:fldCharType="begin"/>
      </w:r>
      <w:r w:rsidRPr="00CF7765">
        <w:instrText xml:space="preserve"> REF _Ref9324066 \r \h  \* MERGEFORMAT </w:instrText>
      </w:r>
      <w:r w:rsidRPr="00CF7765">
        <w:fldChar w:fldCharType="separate"/>
      </w:r>
      <w:r w:rsidR="00091205">
        <w:t>3.2.12</w:t>
      </w:r>
      <w:r w:rsidRPr="00CF7765">
        <w:fldChar w:fldCharType="end"/>
      </w:r>
      <w:r w:rsidRPr="00CF7765">
        <w:rPr>
          <w:rFonts w:hint="eastAsia"/>
        </w:rPr>
        <w:t xml:space="preserve">　</w:t>
      </w:r>
      <w:r w:rsidRPr="00CF7765">
        <w:fldChar w:fldCharType="begin"/>
      </w:r>
      <w:r w:rsidRPr="00CF7765">
        <w:instrText xml:space="preserve"> REF _Ref62989221 \h </w:instrText>
      </w:r>
      <w:r w:rsidR="00FF16DA" w:rsidRPr="00CF7765">
        <w:instrText xml:space="preserve"> \* MERGEFORMAT </w:instrText>
      </w:r>
      <w:r w:rsidRPr="00CF7765">
        <w:fldChar w:fldCharType="separate"/>
      </w:r>
      <w:r w:rsidR="00091205" w:rsidRPr="00CF7765">
        <w:rPr>
          <w:rFonts w:hint="eastAsia"/>
        </w:rPr>
        <w:t>直接トレイ指定</w:t>
      </w:r>
      <w:r w:rsidR="00091205" w:rsidRPr="00CF7765">
        <w:rPr>
          <w:rFonts w:hint="eastAsia"/>
        </w:rPr>
        <w:t>(DTS)</w:t>
      </w:r>
      <w:r w:rsidRPr="00CF7765">
        <w:fldChar w:fldCharType="end"/>
      </w:r>
      <w:r w:rsidRPr="00CF7765">
        <w:rPr>
          <w:rFonts w:hint="eastAsia"/>
        </w:rPr>
        <w:t>」を参照のこと。</w:t>
      </w:r>
      <w:r w:rsidRPr="00CF7765">
        <w:br/>
      </w:r>
    </w:p>
    <w:p w:rsidR="00FD3712" w:rsidRPr="00CF7765" w:rsidRDefault="00FD3712">
      <w:pPr>
        <w:pStyle w:val="aa"/>
        <w:numPr>
          <w:ilvl w:val="0"/>
          <w:numId w:val="14"/>
        </w:numPr>
        <w:tabs>
          <w:tab w:val="clear" w:pos="567"/>
          <w:tab w:val="clear" w:pos="851"/>
          <w:tab w:val="clear" w:pos="1418"/>
          <w:tab w:val="clear" w:pos="1701"/>
          <w:tab w:val="left" w:pos="1380"/>
        </w:tabs>
      </w:pPr>
      <w:r w:rsidRPr="00CF7765">
        <w:rPr>
          <w:rFonts w:hint="eastAsia"/>
          <w:b/>
        </w:rPr>
        <w:t>"</w:t>
      </w:r>
      <w:r w:rsidRPr="00CF7765">
        <w:rPr>
          <w:rFonts w:hint="eastAsia"/>
          <w:b/>
        </w:rPr>
        <w:t>システムデータの設定に従う</w:t>
      </w:r>
      <w:r w:rsidRPr="00CF7765">
        <w:rPr>
          <w:rFonts w:hint="eastAsia"/>
          <w:b/>
        </w:rPr>
        <w:t>"</w:t>
      </w:r>
      <w:r w:rsidRPr="00CF7765">
        <w:rPr>
          <w:rFonts w:hint="eastAsia"/>
        </w:rPr>
        <w:t>の場合は、システムデータ「</w:t>
      </w:r>
      <w:r w:rsidRPr="00CF7765">
        <w:rPr>
          <w:rFonts w:hint="eastAsia"/>
        </w:rPr>
        <w:t>ATS</w:t>
      </w:r>
      <w:r w:rsidRPr="00CF7765">
        <w:rPr>
          <w:rFonts w:hint="eastAsia"/>
        </w:rPr>
        <w:t>実施有無」の指定に従う。</w:t>
      </w:r>
      <w:r w:rsidRPr="00CF7765">
        <w:rPr>
          <w:rFonts w:hint="eastAsia"/>
        </w:rPr>
        <w:br/>
      </w:r>
      <w:r w:rsidRPr="00CF7765">
        <w:rPr>
          <w:rFonts w:hint="eastAsia"/>
        </w:rPr>
        <w:t>システムデータ「</w:t>
      </w:r>
      <w:r w:rsidRPr="00CF7765">
        <w:rPr>
          <w:rFonts w:hint="eastAsia"/>
        </w:rPr>
        <w:t>ATS</w:t>
      </w:r>
      <w:r w:rsidRPr="00CF7765">
        <w:rPr>
          <w:rFonts w:hint="eastAsia"/>
        </w:rPr>
        <w:t>実施有無」の設定が、</w:t>
      </w:r>
      <w:r w:rsidRPr="00CF7765">
        <w:rPr>
          <w:rFonts w:hint="eastAsia"/>
          <w:b/>
        </w:rPr>
        <w:t>"</w:t>
      </w:r>
      <w:r w:rsidRPr="00CF7765">
        <w:rPr>
          <w:rFonts w:hint="eastAsia"/>
          <w:b/>
        </w:rPr>
        <w:t>常に</w:t>
      </w:r>
      <w:r w:rsidRPr="00CF7765">
        <w:rPr>
          <w:rFonts w:hint="eastAsia"/>
          <w:b/>
        </w:rPr>
        <w:t>ATS</w:t>
      </w:r>
      <w:r w:rsidRPr="00CF7765">
        <w:rPr>
          <w:rFonts w:hint="eastAsia"/>
          <w:b/>
        </w:rPr>
        <w:t>実施</w:t>
      </w:r>
      <w:r w:rsidRPr="00CF7765">
        <w:rPr>
          <w:rFonts w:hint="eastAsia"/>
          <w:b/>
        </w:rPr>
        <w:t>"</w:t>
      </w:r>
      <w:r w:rsidRPr="00CF7765">
        <w:rPr>
          <w:rFonts w:hint="eastAsia"/>
        </w:rPr>
        <w:t>か</w:t>
      </w:r>
      <w:r w:rsidRPr="00CF7765">
        <w:rPr>
          <w:rFonts w:hint="eastAsia"/>
          <w:b/>
        </w:rPr>
        <w:t>"APS</w:t>
      </w:r>
      <w:r w:rsidRPr="00CF7765">
        <w:rPr>
          <w:rFonts w:hint="eastAsia"/>
          <w:b/>
        </w:rPr>
        <w:t>選択時のみ実施</w:t>
      </w:r>
      <w:r w:rsidRPr="00CF7765">
        <w:rPr>
          <w:rFonts w:hint="eastAsia"/>
          <w:b/>
        </w:rPr>
        <w:t>"</w:t>
      </w:r>
      <w:r w:rsidRPr="00CF7765">
        <w:rPr>
          <w:rFonts w:hint="eastAsia"/>
        </w:rPr>
        <w:t>の場合の</w:t>
      </w:r>
      <w:r w:rsidRPr="00CF7765">
        <w:rPr>
          <w:rFonts w:hint="eastAsia"/>
        </w:rPr>
        <w:t>ATS</w:t>
      </w:r>
      <w:r w:rsidRPr="00CF7765">
        <w:rPr>
          <w:rFonts w:hint="eastAsia"/>
        </w:rPr>
        <w:t>の動作は、「</w:t>
      </w:r>
      <w:r w:rsidRPr="00CF7765">
        <w:rPr>
          <w:rFonts w:hint="eastAsia"/>
        </w:rPr>
        <w:t>ATS</w:t>
      </w:r>
      <w:r w:rsidRPr="00CF7765">
        <w:rPr>
          <w:rFonts w:hint="eastAsia"/>
        </w:rPr>
        <w:t>動作モード」として</w:t>
      </w:r>
      <w:r w:rsidRPr="00CF7765">
        <w:rPr>
          <w:rFonts w:hint="eastAsia"/>
          <w:b/>
        </w:rPr>
        <w:t>"</w:t>
      </w:r>
      <w:r w:rsidRPr="00CF7765">
        <w:rPr>
          <w:rFonts w:hint="eastAsia"/>
          <w:b/>
        </w:rPr>
        <w:t>用紙種類の優先順位に従って</w:t>
      </w:r>
      <w:r w:rsidRPr="00CF7765">
        <w:rPr>
          <w:rFonts w:hint="eastAsia"/>
          <w:b/>
        </w:rPr>
        <w:t>ATS</w:t>
      </w:r>
      <w:r w:rsidRPr="00CF7765">
        <w:rPr>
          <w:rFonts w:hint="eastAsia"/>
          <w:b/>
        </w:rPr>
        <w:t>する</w:t>
      </w:r>
      <w:r w:rsidRPr="00CF7765">
        <w:rPr>
          <w:rFonts w:hint="eastAsia"/>
          <w:b/>
        </w:rPr>
        <w:t>"</w:t>
      </w:r>
      <w:r w:rsidRPr="00CF7765">
        <w:rPr>
          <w:rFonts w:hint="eastAsia"/>
        </w:rPr>
        <w:t>が指定されたものとして動作する。</w:t>
      </w:r>
      <w:r w:rsidRPr="00CF7765">
        <w:br/>
      </w:r>
      <w:r w:rsidRPr="00CF7765">
        <w:rPr>
          <w:rFonts w:hint="eastAsia"/>
          <w:b/>
        </w:rPr>
        <w:t>"</w:t>
      </w:r>
      <w:r w:rsidRPr="00CF7765">
        <w:rPr>
          <w:rFonts w:hint="eastAsia"/>
          <w:b/>
        </w:rPr>
        <w:t>常に許可（トレイ指定は同一紙質間）</w:t>
      </w:r>
      <w:r w:rsidRPr="00CF7765">
        <w:rPr>
          <w:rFonts w:hint="eastAsia"/>
          <w:b/>
        </w:rPr>
        <w:t>"</w:t>
      </w:r>
      <w:r w:rsidRPr="00CF7765">
        <w:rPr>
          <w:rFonts w:hint="eastAsia"/>
          <w:bCs/>
        </w:rPr>
        <w:t>の場合も常に</w:t>
      </w:r>
      <w:r w:rsidRPr="00CF7765">
        <w:rPr>
          <w:rFonts w:hint="eastAsia"/>
          <w:bCs/>
        </w:rPr>
        <w:t>ATS</w:t>
      </w:r>
      <w:r w:rsidRPr="00CF7765">
        <w:rPr>
          <w:rFonts w:hint="eastAsia"/>
          <w:bCs/>
        </w:rPr>
        <w:t>動作が実施される。用紙トレイが指定されたときは、指定された用紙トレイと同一紙質の用紙トレイが</w:t>
      </w:r>
      <w:r w:rsidRPr="00CF7765">
        <w:rPr>
          <w:rFonts w:hint="eastAsia"/>
          <w:bCs/>
        </w:rPr>
        <w:t>ATS</w:t>
      </w:r>
      <w:r w:rsidRPr="00CF7765">
        <w:rPr>
          <w:rFonts w:hint="eastAsia"/>
          <w:bCs/>
        </w:rPr>
        <w:t>対象となる。</w:t>
      </w:r>
      <w:r w:rsidRPr="00CF7765">
        <w:rPr>
          <w:rFonts w:hint="eastAsia"/>
          <w:bCs/>
        </w:rPr>
        <w:t>(</w:t>
      </w:r>
      <w:r w:rsidRPr="00CF7765">
        <w:rPr>
          <w:rFonts w:hint="eastAsia"/>
          <w:bCs/>
        </w:rPr>
        <w:t>注：</w:t>
      </w:r>
      <w:r w:rsidRPr="00CF7765">
        <w:rPr>
          <w:rFonts w:hint="eastAsia"/>
        </w:rPr>
        <w:t>＜システムデータ＞の注を参照のこと</w:t>
      </w:r>
      <w:r w:rsidRPr="00CF7765">
        <w:rPr>
          <w:rFonts w:hint="eastAsia"/>
        </w:rPr>
        <w:t>)</w:t>
      </w:r>
      <w:r w:rsidRPr="00CF7765">
        <w:br/>
      </w:r>
      <w:r w:rsidRPr="00CF7765">
        <w:br/>
      </w:r>
      <w:r w:rsidRPr="00CF7765">
        <w:rPr>
          <w:rFonts w:hint="eastAsia"/>
          <w:bCs/>
        </w:rPr>
        <w:t>用紙種類の設定がプロフェッショナル仕様の場合は、</w:t>
      </w:r>
      <w:r w:rsidRPr="00CF7765">
        <w:rPr>
          <w:rFonts w:hint="eastAsia"/>
        </w:rPr>
        <w:t>システムデータ「</w:t>
      </w:r>
      <w:r w:rsidRPr="00CF7765">
        <w:rPr>
          <w:rFonts w:hint="eastAsia"/>
        </w:rPr>
        <w:t>ATS</w:t>
      </w:r>
      <w:r w:rsidRPr="00CF7765">
        <w:rPr>
          <w:rFonts w:hint="eastAsia"/>
        </w:rPr>
        <w:t>実施有無」は、</w:t>
      </w:r>
      <w:r w:rsidRPr="00CF7765">
        <w:rPr>
          <w:rFonts w:hint="eastAsia"/>
          <w:b/>
        </w:rPr>
        <w:t>"</w:t>
      </w:r>
      <w:r w:rsidRPr="00CF7765">
        <w:rPr>
          <w:rFonts w:hint="eastAsia"/>
          <w:b/>
        </w:rPr>
        <w:t>常に許可（トレイ指定は同一紙質間）</w:t>
      </w:r>
      <w:r w:rsidRPr="00CF7765">
        <w:rPr>
          <w:rFonts w:hint="eastAsia"/>
          <w:b/>
        </w:rPr>
        <w:t>"</w:t>
      </w:r>
      <w:r w:rsidRPr="00CF7765">
        <w:rPr>
          <w:rFonts w:hint="eastAsia"/>
          <w:b/>
        </w:rPr>
        <w:t>と</w:t>
      </w:r>
      <w:r w:rsidRPr="00CF7765">
        <w:rPr>
          <w:rFonts w:hint="eastAsia"/>
          <w:b/>
        </w:rPr>
        <w:t>"APS</w:t>
      </w:r>
      <w:r w:rsidRPr="00CF7765">
        <w:rPr>
          <w:rFonts w:hint="eastAsia"/>
          <w:b/>
        </w:rPr>
        <w:t>選択時のみ実施</w:t>
      </w:r>
      <w:r w:rsidRPr="00CF7765">
        <w:rPr>
          <w:rFonts w:hint="eastAsia"/>
          <w:b/>
        </w:rPr>
        <w:t>"</w:t>
      </w:r>
      <w:r w:rsidRPr="00CF7765">
        <w:rPr>
          <w:rFonts w:hint="eastAsia"/>
          <w:bCs/>
        </w:rPr>
        <w:t>だけが有効である。</w:t>
      </w:r>
    </w:p>
    <w:p w:rsidR="00FD3712" w:rsidRPr="00CF7765" w:rsidRDefault="00FD3712">
      <w:pPr>
        <w:pStyle w:val="aa"/>
        <w:tabs>
          <w:tab w:val="clear" w:pos="567"/>
          <w:tab w:val="clear" w:pos="851"/>
          <w:tab w:val="clear" w:pos="1418"/>
          <w:tab w:val="clear" w:pos="1701"/>
          <w:tab w:val="left" w:pos="1140"/>
        </w:tabs>
        <w:ind w:left="1140"/>
      </w:pPr>
      <w:r w:rsidRPr="00CF7765">
        <w:br/>
      </w:r>
      <w:r w:rsidRPr="00CF7765">
        <w:rPr>
          <w:rFonts w:hint="eastAsia"/>
          <w:bCs/>
        </w:rPr>
        <w:t>用紙トレイが指定されたときに、その用紙トレイが</w:t>
      </w:r>
      <w:r w:rsidRPr="00CF7765">
        <w:rPr>
          <w:rFonts w:hint="eastAsia"/>
          <w:bCs/>
        </w:rPr>
        <w:t>ATS</w:t>
      </w:r>
      <w:r w:rsidRPr="00CF7765">
        <w:rPr>
          <w:rFonts w:hint="eastAsia"/>
          <w:bCs/>
        </w:rPr>
        <w:t>禁止であった場合は、</w:t>
      </w:r>
      <w:r w:rsidRPr="00CF7765">
        <w:rPr>
          <w:rFonts w:hint="eastAsia"/>
          <w:b/>
        </w:rPr>
        <w:t>"ATS</w:t>
      </w:r>
      <w:r w:rsidRPr="00CF7765">
        <w:rPr>
          <w:rFonts w:hint="eastAsia"/>
          <w:b/>
        </w:rPr>
        <w:t>禁止</w:t>
      </w:r>
      <w:r w:rsidRPr="00CF7765">
        <w:rPr>
          <w:rFonts w:hint="eastAsia"/>
          <w:b/>
        </w:rPr>
        <w:t>"</w:t>
      </w:r>
      <w:r w:rsidRPr="00CF7765">
        <w:rPr>
          <w:rFonts w:hint="eastAsia"/>
          <w:bCs/>
        </w:rPr>
        <w:t>となる。）</w:t>
      </w:r>
      <w:r w:rsidRPr="00CF7765">
        <w:br/>
      </w:r>
    </w:p>
    <w:p w:rsidR="00FD3712" w:rsidRPr="00CF7765" w:rsidRDefault="00FD3712">
      <w:pPr>
        <w:pStyle w:val="aa"/>
        <w:numPr>
          <w:ilvl w:val="0"/>
          <w:numId w:val="14"/>
        </w:numPr>
        <w:tabs>
          <w:tab w:val="clear" w:pos="567"/>
          <w:tab w:val="clear" w:pos="851"/>
          <w:tab w:val="clear" w:pos="1418"/>
          <w:tab w:val="clear" w:pos="1701"/>
          <w:tab w:val="left" w:pos="1380"/>
        </w:tabs>
      </w:pPr>
      <w:r w:rsidRPr="00CF7765">
        <w:rPr>
          <w:rFonts w:hint="eastAsia"/>
        </w:rPr>
        <w:t>給紙するタイミングで、以下の要因により選択トレイ</w:t>
      </w:r>
      <w:r w:rsidRPr="00CF7765">
        <w:t>(APS/ATS</w:t>
      </w:r>
      <w:r w:rsidRPr="00CF7765">
        <w:rPr>
          <w:rFonts w:hint="eastAsia"/>
        </w:rPr>
        <w:t>選択も含む</w:t>
      </w:r>
      <w:r w:rsidRPr="00CF7765">
        <w:t>)</w:t>
      </w:r>
      <w:r w:rsidRPr="00CF7765">
        <w:rPr>
          <w:rFonts w:hint="eastAsia"/>
        </w:rPr>
        <w:t>から給紙できない場合に</w:t>
      </w:r>
      <w:r w:rsidRPr="00CF7765">
        <w:rPr>
          <w:rFonts w:hint="eastAsia"/>
        </w:rPr>
        <w:t>ATS</w:t>
      </w:r>
      <w:r w:rsidRPr="00CF7765">
        <w:rPr>
          <w:rFonts w:hint="eastAsia"/>
        </w:rPr>
        <w:t>を実施する。</w:t>
      </w:r>
    </w:p>
    <w:p w:rsidR="00FD3712" w:rsidRPr="00CF7765" w:rsidRDefault="00FD3712" w:rsidP="00885A91">
      <w:pPr>
        <w:pStyle w:val="aa"/>
        <w:numPr>
          <w:ilvl w:val="0"/>
          <w:numId w:val="78"/>
        </w:numPr>
        <w:tabs>
          <w:tab w:val="clear" w:pos="567"/>
          <w:tab w:val="clear" w:pos="851"/>
          <w:tab w:val="clear" w:pos="1418"/>
          <w:tab w:val="clear" w:pos="1701"/>
          <w:tab w:val="num" w:pos="1440"/>
        </w:tabs>
        <w:ind w:left="1440"/>
      </w:pPr>
      <w:r w:rsidRPr="00CF7765">
        <w:rPr>
          <w:rFonts w:hint="eastAsia"/>
        </w:rPr>
        <w:t>選択トレイが用紙切れ</w:t>
      </w:r>
    </w:p>
    <w:p w:rsidR="00FD3712" w:rsidRPr="00CF7765" w:rsidRDefault="00FD3712" w:rsidP="00885A91">
      <w:pPr>
        <w:pStyle w:val="aa"/>
        <w:numPr>
          <w:ilvl w:val="0"/>
          <w:numId w:val="78"/>
        </w:numPr>
        <w:tabs>
          <w:tab w:val="clear" w:pos="567"/>
          <w:tab w:val="clear" w:pos="851"/>
          <w:tab w:val="clear" w:pos="1418"/>
          <w:tab w:val="clear" w:pos="1701"/>
          <w:tab w:val="num" w:pos="1440"/>
        </w:tabs>
        <w:ind w:left="1440"/>
      </w:pPr>
      <w:r w:rsidRPr="00CF7765">
        <w:rPr>
          <w:rFonts w:hint="eastAsia"/>
        </w:rPr>
        <w:t>選択トレイがトレイ抜け</w:t>
      </w:r>
    </w:p>
    <w:p w:rsidR="00FD3712" w:rsidRPr="00CF7765" w:rsidRDefault="00FD3712" w:rsidP="00885A91">
      <w:pPr>
        <w:pStyle w:val="aa"/>
        <w:numPr>
          <w:ilvl w:val="0"/>
          <w:numId w:val="78"/>
        </w:numPr>
        <w:tabs>
          <w:tab w:val="clear" w:pos="567"/>
          <w:tab w:val="clear" w:pos="851"/>
          <w:tab w:val="clear" w:pos="1418"/>
          <w:tab w:val="clear" w:pos="1701"/>
          <w:tab w:val="num" w:pos="1440"/>
        </w:tabs>
        <w:ind w:left="1440"/>
      </w:pPr>
      <w:r w:rsidRPr="00CF7765">
        <w:rPr>
          <w:rFonts w:hint="eastAsia"/>
        </w:rPr>
        <w:t>選択トレイが故障</w:t>
      </w:r>
    </w:p>
    <w:p w:rsidR="00FD3712" w:rsidRPr="00CF7765" w:rsidRDefault="00FD3712" w:rsidP="00885A91">
      <w:pPr>
        <w:pStyle w:val="aa"/>
        <w:numPr>
          <w:ilvl w:val="0"/>
          <w:numId w:val="78"/>
        </w:numPr>
        <w:tabs>
          <w:tab w:val="clear" w:pos="567"/>
          <w:tab w:val="clear" w:pos="851"/>
          <w:tab w:val="clear" w:pos="1418"/>
          <w:tab w:val="clear" w:pos="1701"/>
          <w:tab w:val="num" w:pos="1440"/>
        </w:tabs>
        <w:ind w:left="1440"/>
      </w:pPr>
      <w:r w:rsidRPr="00CF7765">
        <w:rPr>
          <w:rFonts w:hint="eastAsia"/>
        </w:rPr>
        <w:t>選択トレイがサイズ違い</w:t>
      </w:r>
      <w:r w:rsidRPr="00CF7765">
        <w:rPr>
          <w:rFonts w:hint="eastAsia"/>
        </w:rPr>
        <w:t xml:space="preserve"> (</w:t>
      </w:r>
      <w:r w:rsidR="00FD23C6" w:rsidRPr="00CF7765">
        <w:rPr>
          <w:rFonts w:hint="eastAsia"/>
        </w:rPr>
        <w:t>トレイ選択後に用紙サイズが変更された場合</w:t>
      </w:r>
      <w:r w:rsidRPr="00CF7765">
        <w:rPr>
          <w:rFonts w:hint="eastAsia"/>
        </w:rPr>
        <w:t>)</w:t>
      </w:r>
    </w:p>
    <w:p w:rsidR="00FD3712" w:rsidRPr="00CF7765" w:rsidRDefault="00FD3712">
      <w:pPr>
        <w:pStyle w:val="aa"/>
        <w:tabs>
          <w:tab w:val="clear" w:pos="567"/>
          <w:tab w:val="clear" w:pos="851"/>
          <w:tab w:val="clear" w:pos="1418"/>
          <w:tab w:val="clear" w:pos="1701"/>
          <w:tab w:val="left" w:pos="1440"/>
        </w:tabs>
        <w:ind w:left="1440" w:hanging="300"/>
      </w:pPr>
    </w:p>
    <w:p w:rsidR="00FD3712" w:rsidRPr="00CF7765" w:rsidRDefault="00FD3712">
      <w:pPr>
        <w:pStyle w:val="aa"/>
        <w:tabs>
          <w:tab w:val="clear" w:pos="567"/>
          <w:tab w:val="clear" w:pos="851"/>
          <w:tab w:val="clear" w:pos="1418"/>
          <w:tab w:val="clear" w:pos="1701"/>
        </w:tabs>
        <w:ind w:left="1140"/>
      </w:pPr>
      <w:r w:rsidRPr="00CF7765">
        <w:rPr>
          <w:rFonts w:hint="eastAsia"/>
        </w:rPr>
        <w:t>最終的な</w:t>
      </w:r>
      <w:r w:rsidRPr="00CF7765">
        <w:rPr>
          <w:rFonts w:hint="eastAsia"/>
        </w:rPr>
        <w:t>ATS</w:t>
      </w:r>
      <w:r w:rsidRPr="00CF7765">
        <w:rPr>
          <w:rFonts w:hint="eastAsia"/>
        </w:rPr>
        <w:t>動作モードは以下の表のようになる。ここで、</w:t>
      </w:r>
      <w:r w:rsidRPr="00CF7765">
        <w:rPr>
          <w:rFonts w:hint="eastAsia"/>
          <w:b/>
        </w:rPr>
        <w:t>"ATS</w:t>
      </w:r>
      <w:r w:rsidRPr="00CF7765">
        <w:rPr>
          <w:rFonts w:hint="eastAsia"/>
          <w:b/>
        </w:rPr>
        <w:t>禁止</w:t>
      </w:r>
      <w:r w:rsidRPr="00CF7765">
        <w:rPr>
          <w:rFonts w:hint="eastAsia"/>
          <w:b/>
        </w:rPr>
        <w:t>"</w:t>
      </w:r>
      <w:r w:rsidRPr="00CF7765">
        <w:rPr>
          <w:rFonts w:hint="eastAsia"/>
        </w:rPr>
        <w:t>となっている場合は</w:t>
      </w:r>
      <w:r w:rsidRPr="00CF7765">
        <w:rPr>
          <w:rFonts w:hint="eastAsia"/>
        </w:rPr>
        <w:t>ATS</w:t>
      </w:r>
      <w:r w:rsidRPr="00CF7765">
        <w:rPr>
          <w:rFonts w:hint="eastAsia"/>
        </w:rPr>
        <w:t>は実行されない。</w:t>
      </w:r>
      <w:r w:rsidR="00DF308A" w:rsidRPr="00CF7765">
        <w:br/>
      </w:r>
      <w:r w:rsidRPr="00CF7765">
        <w:rPr>
          <w:rFonts w:hint="eastAsia"/>
        </w:rPr>
        <w:t>なお、</w:t>
      </w:r>
      <w:r w:rsidR="00DF308A" w:rsidRPr="00CF7765">
        <w:rPr>
          <w:rFonts w:hint="eastAsia"/>
        </w:rPr>
        <w:t>表において、</w:t>
      </w:r>
      <w:r w:rsidRPr="00CF7765">
        <w:rPr>
          <w:rFonts w:hint="eastAsia"/>
        </w:rPr>
        <w:t>用紙トレイが</w:t>
      </w:r>
      <w:r w:rsidRPr="00CF7765">
        <w:rPr>
          <w:rFonts w:hint="eastAsia"/>
        </w:rPr>
        <w:t>APS/ATS</w:t>
      </w:r>
      <w:r w:rsidRPr="00CF7765">
        <w:rPr>
          <w:rFonts w:hint="eastAsia"/>
        </w:rPr>
        <w:t>不可</w:t>
      </w:r>
      <w:r w:rsidR="00DF308A" w:rsidRPr="00CF7765">
        <w:rPr>
          <w:rFonts w:hint="eastAsia"/>
        </w:rPr>
        <w:t>、および、</w:t>
      </w:r>
      <w:r w:rsidR="00DF308A" w:rsidRPr="00CF7765">
        <w:rPr>
          <w:rFonts w:hint="eastAsia"/>
        </w:rPr>
        <w:t>APS/ATS</w:t>
      </w:r>
      <w:r w:rsidR="00DF308A" w:rsidRPr="00CF7765">
        <w:rPr>
          <w:rFonts w:hint="eastAsia"/>
        </w:rPr>
        <w:t>禁止</w:t>
      </w:r>
      <w:r w:rsidRPr="00CF7765">
        <w:rPr>
          <w:rFonts w:hint="eastAsia"/>
        </w:rPr>
        <w:t>であるとは、以下の場合である。</w:t>
      </w:r>
    </w:p>
    <w:p w:rsidR="00DF308A" w:rsidRPr="00CF7765" w:rsidRDefault="00DF308A" w:rsidP="00DF308A">
      <w:pPr>
        <w:pStyle w:val="aa"/>
        <w:tabs>
          <w:tab w:val="clear" w:pos="567"/>
          <w:tab w:val="clear" w:pos="851"/>
          <w:tab w:val="clear" w:pos="1418"/>
        </w:tabs>
        <w:ind w:leftChars="787" w:left="1700" w:hangingChars="157" w:hanging="283"/>
      </w:pPr>
      <w:r w:rsidRPr="00CF7765">
        <w:rPr>
          <w:rFonts w:hint="eastAsia"/>
        </w:rPr>
        <w:t>APS/ATS</w:t>
      </w:r>
      <w:r w:rsidRPr="00CF7765">
        <w:rPr>
          <w:rFonts w:hint="eastAsia"/>
        </w:rPr>
        <w:t>不可：</w:t>
      </w:r>
      <w:r w:rsidRPr="00CF7765">
        <w:br/>
      </w:r>
      <w:r w:rsidR="00FD3712" w:rsidRPr="00CF7765">
        <w:rPr>
          <w:rFonts w:hint="eastAsia"/>
        </w:rPr>
        <w:t>①</w:t>
      </w:r>
      <w:r w:rsidR="00FD3712" w:rsidRPr="00CF7765">
        <w:rPr>
          <w:rFonts w:hint="eastAsia"/>
        </w:rPr>
        <w:t xml:space="preserve"> ATS</w:t>
      </w:r>
      <w:r w:rsidR="00FD3712" w:rsidRPr="00CF7765">
        <w:rPr>
          <w:rFonts w:hint="eastAsia"/>
        </w:rPr>
        <w:t>対象でない用紙種類が設定されている</w:t>
      </w:r>
      <w:r w:rsidR="00FD3712" w:rsidRPr="00CF7765">
        <w:rPr>
          <w:rFonts w:hint="eastAsia"/>
        </w:rPr>
        <w:t>(</w:t>
      </w:r>
      <w:r w:rsidR="00FD3712" w:rsidRPr="00CF7765">
        <w:rPr>
          <w:rFonts w:hint="eastAsia"/>
        </w:rPr>
        <w:t>例えば、</w:t>
      </w:r>
      <w:r w:rsidR="00FD3712" w:rsidRPr="00CF7765">
        <w:rPr>
          <w:rFonts w:hint="eastAsia"/>
        </w:rPr>
        <w:t>OHP</w:t>
      </w:r>
      <w:r w:rsidR="00FD3712" w:rsidRPr="00CF7765">
        <w:rPr>
          <w:rFonts w:hint="eastAsia"/>
        </w:rPr>
        <w:t>や厚紙など</w:t>
      </w:r>
      <w:r w:rsidR="00FD3712" w:rsidRPr="00CF7765">
        <w:rPr>
          <w:rFonts w:hint="eastAsia"/>
        </w:rPr>
        <w:t>)</w:t>
      </w:r>
      <w:r w:rsidR="00FD3712" w:rsidRPr="00CF7765">
        <w:rPr>
          <w:rFonts w:hint="eastAsia"/>
        </w:rPr>
        <w:t>。</w:t>
      </w:r>
      <w:r w:rsidR="00FD3712" w:rsidRPr="00CF7765">
        <w:rPr>
          <w:rFonts w:hint="eastAsia"/>
        </w:rPr>
        <w:br/>
      </w:r>
      <w:r w:rsidR="00FD3712" w:rsidRPr="00CF7765">
        <w:rPr>
          <w:rFonts w:hint="eastAsia"/>
        </w:rPr>
        <w:t>②</w:t>
      </w:r>
      <w:r w:rsidR="00FD3712" w:rsidRPr="00CF7765">
        <w:rPr>
          <w:rFonts w:hint="eastAsia"/>
        </w:rPr>
        <w:t xml:space="preserve"> </w:t>
      </w:r>
      <w:r w:rsidR="00FD3712" w:rsidRPr="00CF7765">
        <w:rPr>
          <w:rFonts w:hint="eastAsia"/>
        </w:rPr>
        <w:t>システムデータの「用紙種類の優先順位」で</w:t>
      </w:r>
      <w:r w:rsidR="00FD3712" w:rsidRPr="00CF7765">
        <w:rPr>
          <w:rFonts w:hint="eastAsia"/>
        </w:rPr>
        <w:t>APS/ATS</w:t>
      </w:r>
      <w:r w:rsidR="00FD3712" w:rsidRPr="00CF7765">
        <w:rPr>
          <w:rFonts w:hint="eastAsia"/>
        </w:rPr>
        <w:t>対象外に設定されている。</w:t>
      </w:r>
      <w:r w:rsidR="00FD3712" w:rsidRPr="00CF7765">
        <w:br/>
      </w:r>
      <w:r w:rsidR="00FD3712" w:rsidRPr="00CF7765">
        <w:rPr>
          <w:rFonts w:hint="eastAsia"/>
        </w:rPr>
        <w:t>③</w:t>
      </w:r>
      <w:r w:rsidR="00FD3712" w:rsidRPr="00CF7765">
        <w:rPr>
          <w:rFonts w:hint="eastAsia"/>
        </w:rPr>
        <w:t xml:space="preserve"> </w:t>
      </w:r>
      <w:r w:rsidR="00FD3712" w:rsidRPr="00CF7765">
        <w:rPr>
          <w:rFonts w:hint="eastAsia"/>
          <w:b/>
        </w:rPr>
        <w:t>"</w:t>
      </w:r>
      <w:r w:rsidR="00FD3712" w:rsidRPr="00CF7765">
        <w:rPr>
          <w:rFonts w:hint="eastAsia"/>
          <w:b/>
        </w:rPr>
        <w:t>カラーモードによる用紙属性の優先規定に従う</w:t>
      </w:r>
      <w:r w:rsidR="00FD3712" w:rsidRPr="00CF7765">
        <w:rPr>
          <w:rFonts w:hint="eastAsia"/>
          <w:b/>
        </w:rPr>
        <w:t>"</w:t>
      </w:r>
      <w:r w:rsidR="00FD3712" w:rsidRPr="00CF7765">
        <w:rPr>
          <w:rFonts w:hint="eastAsia"/>
        </w:rPr>
        <w:t>によって、</w:t>
      </w:r>
      <w:r w:rsidR="00FD3712" w:rsidRPr="00CF7765">
        <w:rPr>
          <w:rFonts w:hint="eastAsia"/>
        </w:rPr>
        <w:t>APS/ATS</w:t>
      </w:r>
      <w:r w:rsidR="00FD3712" w:rsidRPr="00CF7765">
        <w:rPr>
          <w:rFonts w:hint="eastAsia"/>
        </w:rPr>
        <w:t>対象外となる。</w:t>
      </w:r>
    </w:p>
    <w:p w:rsidR="00DF308A" w:rsidRPr="00CF7765" w:rsidRDefault="00DF308A" w:rsidP="00C27EB3">
      <w:pPr>
        <w:pStyle w:val="aa"/>
        <w:tabs>
          <w:tab w:val="clear" w:pos="567"/>
          <w:tab w:val="clear" w:pos="851"/>
          <w:tab w:val="clear" w:pos="1418"/>
        </w:tabs>
        <w:ind w:leftChars="787" w:left="1700" w:hangingChars="157" w:hanging="283"/>
      </w:pPr>
      <w:r w:rsidRPr="00CF7765">
        <w:rPr>
          <w:rFonts w:hint="eastAsia"/>
        </w:rPr>
        <w:t>APS/ATS</w:t>
      </w:r>
      <w:r w:rsidRPr="00CF7765">
        <w:rPr>
          <w:rFonts w:hint="eastAsia"/>
        </w:rPr>
        <w:t>禁止：</w:t>
      </w:r>
      <w:r w:rsidR="00C27EB3" w:rsidRPr="00CF7765">
        <w:br/>
      </w:r>
      <w:r w:rsidR="00C27EB3" w:rsidRPr="00CF7765">
        <w:rPr>
          <w:rFonts w:hint="eastAsia"/>
        </w:rPr>
        <w:t>①　システムデータの「用紙トレイの優先順位」で</w:t>
      </w:r>
      <w:r w:rsidR="00C27EB3" w:rsidRPr="00CF7765">
        <w:rPr>
          <w:rFonts w:hint="eastAsia"/>
        </w:rPr>
        <w:t>APS/ATS</w:t>
      </w:r>
      <w:r w:rsidR="00C27EB3" w:rsidRPr="00CF7765">
        <w:rPr>
          <w:rFonts w:hint="eastAsia"/>
        </w:rPr>
        <w:t>禁止に設定されている。</w:t>
      </w:r>
      <w:r w:rsidR="002B0D19" w:rsidRPr="00CF7765">
        <w:br/>
      </w:r>
      <w:r w:rsidR="002B0D19" w:rsidRPr="00CF7765">
        <w:rPr>
          <w:rFonts w:hint="eastAsia"/>
        </w:rPr>
        <w:t>②　システムデータの「</w:t>
      </w:r>
      <w:r w:rsidR="00E94FA0" w:rsidRPr="00CF7765">
        <w:rPr>
          <w:rFonts w:hint="eastAsia"/>
        </w:rPr>
        <w:t>自動選択</w:t>
      </w:r>
      <w:r w:rsidR="002B0D19" w:rsidRPr="00CF7765">
        <w:rPr>
          <w:rFonts w:hint="eastAsia"/>
        </w:rPr>
        <w:t>許可禁止」で</w:t>
      </w:r>
      <w:r w:rsidR="002B0D19" w:rsidRPr="00CF7765">
        <w:rPr>
          <w:rFonts w:hint="eastAsia"/>
        </w:rPr>
        <w:t>APS/ATS</w:t>
      </w:r>
      <w:r w:rsidR="002B0D19" w:rsidRPr="00CF7765">
        <w:rPr>
          <w:rFonts w:hint="eastAsia"/>
        </w:rPr>
        <w:t>禁止に設定されている。</w:t>
      </w:r>
    </w:p>
    <w:p w:rsidR="00FD3712" w:rsidRPr="00CF7765" w:rsidRDefault="00FD3712">
      <w:pPr>
        <w:pStyle w:val="aa"/>
        <w:tabs>
          <w:tab w:val="clear" w:pos="567"/>
          <w:tab w:val="clear" w:pos="851"/>
          <w:tab w:val="clear" w:pos="1418"/>
          <w:tab w:val="clear" w:pos="1701"/>
          <w:tab w:val="left" w:pos="1440"/>
        </w:tabs>
        <w:ind w:left="1440"/>
      </w:pPr>
    </w:p>
    <w:p w:rsidR="00FD3712" w:rsidRPr="00CF7765" w:rsidRDefault="00FD3712">
      <w:pPr>
        <w:pStyle w:val="aa"/>
        <w:tabs>
          <w:tab w:val="clear" w:pos="567"/>
          <w:tab w:val="clear" w:pos="851"/>
          <w:tab w:val="clear" w:pos="1418"/>
          <w:tab w:val="clear" w:pos="1701"/>
          <w:tab w:val="left" w:pos="1380"/>
        </w:tabs>
        <w:ind w:left="1140"/>
      </w:pPr>
      <w:r w:rsidRPr="00CF7765">
        <w:rPr>
          <w:rFonts w:hint="eastAsia"/>
          <w:bCs/>
        </w:rPr>
        <w:t>用紙種類の設定がプロフェッショナル仕様の場合は、常に、全用紙種類が</w:t>
      </w:r>
      <w:r w:rsidRPr="00CF7765">
        <w:rPr>
          <w:rFonts w:hint="eastAsia"/>
        </w:rPr>
        <w:t>APS/ATS</w:t>
      </w:r>
      <w:r w:rsidRPr="00CF7765">
        <w:rPr>
          <w:rFonts w:hint="eastAsia"/>
        </w:rPr>
        <w:t>対象外に設定されているものとみなされる。</w:t>
      </w:r>
      <w:r w:rsidRPr="00CF7765">
        <w:br/>
      </w:r>
    </w:p>
    <w:p w:rsidR="00FD3712" w:rsidRPr="00CF7765" w:rsidRDefault="00FD3712">
      <w:pPr>
        <w:pStyle w:val="aa"/>
        <w:tabs>
          <w:tab w:val="clear" w:pos="567"/>
          <w:tab w:val="clear" w:pos="851"/>
          <w:tab w:val="clear" w:pos="1418"/>
          <w:tab w:val="clear" w:pos="1701"/>
          <w:tab w:val="left" w:pos="1530"/>
          <w:tab w:val="left" w:pos="6390"/>
        </w:tabs>
        <w:ind w:left="1530" w:hanging="390"/>
        <w:jc w:val="center"/>
      </w:pPr>
      <w:r w:rsidRPr="00CF7765">
        <w:br w:type="page"/>
      </w:r>
      <w:r w:rsidRPr="00CF7765">
        <w:rPr>
          <w:rFonts w:hint="eastAsia"/>
        </w:rPr>
        <w:lastRenderedPageBreak/>
        <w:t>表</w:t>
      </w:r>
      <w:r w:rsidRPr="00CF7765">
        <w:rPr>
          <w:rFonts w:hint="eastAsia"/>
        </w:rPr>
        <w:t xml:space="preserve">4.1.10.1 </w:t>
      </w:r>
      <w:r w:rsidRPr="00CF7765">
        <w:rPr>
          <w:rFonts w:hint="eastAsia"/>
        </w:rPr>
        <w:t>最終動作モード割り当て一覧</w:t>
      </w:r>
    </w:p>
    <w:p w:rsidR="006B5AD3" w:rsidRPr="00CF7765" w:rsidRDefault="006B5AD3">
      <w:pPr>
        <w:pStyle w:val="aa"/>
        <w:tabs>
          <w:tab w:val="clear" w:pos="567"/>
          <w:tab w:val="clear" w:pos="851"/>
          <w:tab w:val="clear" w:pos="1418"/>
          <w:tab w:val="clear" w:pos="1701"/>
          <w:tab w:val="left" w:pos="1440"/>
        </w:tabs>
        <w:ind w:left="1440" w:hanging="300"/>
      </w:pPr>
    </w:p>
    <w:tbl>
      <w:tblPr>
        <w:tblW w:w="10347" w:type="dxa"/>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080"/>
        <w:gridCol w:w="1500"/>
        <w:gridCol w:w="909"/>
        <w:gridCol w:w="840"/>
        <w:gridCol w:w="1980"/>
        <w:gridCol w:w="1860"/>
        <w:gridCol w:w="2178"/>
      </w:tblGrid>
      <w:tr w:rsidR="00FD3712" w:rsidRPr="00CF7765">
        <w:trPr>
          <w:trHeight w:val="490"/>
          <w:tblHeader/>
          <w:jc w:val="right"/>
        </w:trPr>
        <w:tc>
          <w:tcPr>
            <w:tcW w:w="1080" w:type="dxa"/>
            <w:shd w:val="solid" w:color="00FFFF" w:fill="auto"/>
          </w:tcPr>
          <w:p w:rsidR="00FD3712" w:rsidRPr="00CF7765" w:rsidRDefault="00FD3712">
            <w:pPr>
              <w:autoSpaceDE w:val="0"/>
              <w:autoSpaceDN w:val="0"/>
              <w:adjustRightInd w:val="0"/>
            </w:pPr>
            <w:r w:rsidRPr="00CF7765">
              <w:t>Tray</w:t>
            </w:r>
            <w:r w:rsidRPr="00CF7765">
              <w:rPr>
                <w:rFonts w:hint="eastAsia"/>
              </w:rPr>
              <w:t>指定</w:t>
            </w:r>
          </w:p>
        </w:tc>
        <w:tc>
          <w:tcPr>
            <w:tcW w:w="1500" w:type="dxa"/>
            <w:shd w:val="solid" w:color="00FFFF" w:fill="auto"/>
          </w:tcPr>
          <w:p w:rsidR="00FD3712" w:rsidRPr="00CF7765" w:rsidRDefault="00FD3712">
            <w:pPr>
              <w:autoSpaceDE w:val="0"/>
              <w:autoSpaceDN w:val="0"/>
              <w:adjustRightInd w:val="0"/>
            </w:pPr>
            <w:r w:rsidRPr="00CF7765">
              <w:rPr>
                <w:rFonts w:hint="eastAsia"/>
              </w:rPr>
              <w:t>用紙トレイの</w:t>
            </w:r>
          </w:p>
          <w:p w:rsidR="00FD3712" w:rsidRPr="00CF7765" w:rsidRDefault="00FD3712">
            <w:pPr>
              <w:autoSpaceDE w:val="0"/>
              <w:autoSpaceDN w:val="0"/>
              <w:adjustRightInd w:val="0"/>
            </w:pPr>
            <w:r w:rsidRPr="00CF7765">
              <w:t>APS</w:t>
            </w:r>
            <w:r w:rsidRPr="00CF7765">
              <w:rPr>
                <w:rFonts w:hint="eastAsia"/>
              </w:rPr>
              <w:t>/ATS</w:t>
            </w:r>
            <w:r w:rsidRPr="00CF7765">
              <w:rPr>
                <w:rFonts w:hint="eastAsia"/>
              </w:rPr>
              <w:t>可不可</w:t>
            </w:r>
          </w:p>
        </w:tc>
        <w:tc>
          <w:tcPr>
            <w:tcW w:w="909" w:type="dxa"/>
            <w:shd w:val="solid" w:color="00FFFF" w:fill="auto"/>
          </w:tcPr>
          <w:p w:rsidR="00FD3712" w:rsidRPr="00CF7765" w:rsidRDefault="00FD3712">
            <w:pPr>
              <w:autoSpaceDE w:val="0"/>
              <w:autoSpaceDN w:val="0"/>
              <w:adjustRightInd w:val="0"/>
            </w:pPr>
            <w:r w:rsidRPr="00CF7765">
              <w:rPr>
                <w:rFonts w:hint="eastAsia"/>
              </w:rPr>
              <w:t>紙質指定</w:t>
            </w:r>
          </w:p>
        </w:tc>
        <w:tc>
          <w:tcPr>
            <w:tcW w:w="840" w:type="dxa"/>
            <w:shd w:val="solid" w:color="00FFFF" w:fill="auto"/>
          </w:tcPr>
          <w:p w:rsidR="00FD3712" w:rsidRPr="00CF7765" w:rsidRDefault="00FD3712">
            <w:pPr>
              <w:pStyle w:val="af3"/>
              <w:tabs>
                <w:tab w:val="clear" w:pos="1134"/>
                <w:tab w:val="clear" w:pos="4252"/>
                <w:tab w:val="clear" w:pos="8504"/>
              </w:tabs>
              <w:autoSpaceDE w:val="0"/>
              <w:autoSpaceDN w:val="0"/>
              <w:spacing w:after="0"/>
              <w:textAlignment w:val="auto"/>
              <w:rPr>
                <w:kern w:val="2"/>
              </w:rPr>
            </w:pPr>
            <w:r w:rsidRPr="00CF7765">
              <w:rPr>
                <w:rFonts w:hint="eastAsia"/>
                <w:kern w:val="2"/>
              </w:rPr>
              <w:t>色指定</w:t>
            </w:r>
          </w:p>
        </w:tc>
        <w:tc>
          <w:tcPr>
            <w:tcW w:w="1980" w:type="dxa"/>
            <w:shd w:val="solid" w:color="00FFFF" w:fill="auto"/>
          </w:tcPr>
          <w:p w:rsidR="00FD3712" w:rsidRPr="00CF7765" w:rsidRDefault="00FD3712">
            <w:pPr>
              <w:autoSpaceDE w:val="0"/>
              <w:autoSpaceDN w:val="0"/>
              <w:adjustRightInd w:val="0"/>
            </w:pPr>
            <w:r w:rsidRPr="00CF7765">
              <w:rPr>
                <w:rFonts w:hint="eastAsia"/>
              </w:rPr>
              <w:t>ATS</w:t>
            </w:r>
            <w:r w:rsidRPr="00CF7765">
              <w:rPr>
                <w:rFonts w:hint="eastAsia"/>
              </w:rPr>
              <w:t>動作</w:t>
            </w:r>
          </w:p>
          <w:p w:rsidR="00FD3712" w:rsidRPr="00CF7765" w:rsidRDefault="00FD3712">
            <w:pPr>
              <w:autoSpaceDE w:val="0"/>
              <w:autoSpaceDN w:val="0"/>
              <w:adjustRightInd w:val="0"/>
            </w:pPr>
            <w:r w:rsidRPr="00CF7765">
              <w:rPr>
                <w:rFonts w:hint="eastAsia"/>
              </w:rPr>
              <w:t>モード指定</w:t>
            </w:r>
          </w:p>
        </w:tc>
        <w:tc>
          <w:tcPr>
            <w:tcW w:w="1860" w:type="dxa"/>
            <w:shd w:val="solid" w:color="00FFFF" w:fill="auto"/>
          </w:tcPr>
          <w:p w:rsidR="00FD3712" w:rsidRPr="00CF7765" w:rsidRDefault="00FD3712">
            <w:pPr>
              <w:autoSpaceDE w:val="0"/>
              <w:autoSpaceDN w:val="0"/>
              <w:adjustRightInd w:val="0"/>
            </w:pPr>
            <w:r w:rsidRPr="00CF7765">
              <w:t>ATS</w:t>
            </w:r>
            <w:r w:rsidRPr="00CF7765">
              <w:rPr>
                <w:rFonts w:hint="eastAsia"/>
              </w:rPr>
              <w:t>実施有無</w:t>
            </w:r>
          </w:p>
          <w:p w:rsidR="00FD3712" w:rsidRPr="00CF7765" w:rsidRDefault="00FD3712">
            <w:pPr>
              <w:autoSpaceDE w:val="0"/>
              <w:autoSpaceDN w:val="0"/>
              <w:adjustRightInd w:val="0"/>
            </w:pPr>
            <w:r w:rsidRPr="00CF7765">
              <w:rPr>
                <w:rFonts w:hint="eastAsia"/>
              </w:rPr>
              <w:t>（システムデータ）</w:t>
            </w:r>
          </w:p>
        </w:tc>
        <w:tc>
          <w:tcPr>
            <w:tcW w:w="2178" w:type="dxa"/>
            <w:shd w:val="solid" w:color="00FFFF" w:fill="auto"/>
          </w:tcPr>
          <w:p w:rsidR="00FD3712" w:rsidRPr="00CF7765" w:rsidRDefault="00FD3712">
            <w:pPr>
              <w:autoSpaceDE w:val="0"/>
              <w:autoSpaceDN w:val="0"/>
              <w:adjustRightInd w:val="0"/>
            </w:pPr>
            <w:r w:rsidRPr="00CF7765">
              <w:rPr>
                <w:rFonts w:hint="eastAsia"/>
              </w:rPr>
              <w:t>最終</w:t>
            </w:r>
            <w:r w:rsidRPr="00CF7765">
              <w:rPr>
                <w:rFonts w:hint="eastAsia"/>
              </w:rPr>
              <w:t>ATS</w:t>
            </w:r>
            <w:r w:rsidRPr="00CF7765">
              <w:rPr>
                <w:rFonts w:hint="eastAsia"/>
              </w:rPr>
              <w:t>動作モード</w:t>
            </w:r>
          </w:p>
        </w:tc>
      </w:tr>
      <w:tr w:rsidR="00FD3712" w:rsidRPr="00CF7765">
        <w:trPr>
          <w:cantSplit/>
          <w:trHeight w:val="245"/>
          <w:jc w:val="right"/>
        </w:trPr>
        <w:tc>
          <w:tcPr>
            <w:tcW w:w="1080" w:type="dxa"/>
            <w:vMerge w:val="restart"/>
          </w:tcPr>
          <w:p w:rsidR="00FD3712" w:rsidRPr="00CF7765" w:rsidRDefault="00FD3712">
            <w:pPr>
              <w:pStyle w:val="aa"/>
              <w:ind w:left="0"/>
            </w:pPr>
            <w:r w:rsidRPr="00CF7765">
              <w:rPr>
                <w:rFonts w:hint="eastAsia"/>
              </w:rPr>
              <w:t>"</w:t>
            </w:r>
            <w:r w:rsidRPr="00CF7765">
              <w:rPr>
                <w:rFonts w:hint="eastAsia"/>
              </w:rPr>
              <w:t>用紙トレイ</w:t>
            </w:r>
            <w:r w:rsidRPr="00CF7765">
              <w:rPr>
                <w:rFonts w:hint="eastAsia"/>
              </w:rPr>
              <w:t>"</w:t>
            </w:r>
          </w:p>
          <w:p w:rsidR="00FD3712" w:rsidRPr="00CF7765" w:rsidRDefault="00FD3712">
            <w:pPr>
              <w:pStyle w:val="aa"/>
              <w:ind w:left="0"/>
            </w:pPr>
            <w:r w:rsidRPr="00CF7765">
              <w:rPr>
                <w:rFonts w:hint="eastAsia"/>
                <w:shd w:val="pct15" w:color="auto" w:fill="FFFFFF"/>
              </w:rPr>
              <w:t>*1</w:t>
            </w:r>
          </w:p>
        </w:tc>
        <w:tc>
          <w:tcPr>
            <w:tcW w:w="1500" w:type="dxa"/>
            <w:vMerge w:val="restart"/>
          </w:tcPr>
          <w:p w:rsidR="00FD3712" w:rsidRPr="00CF7765" w:rsidRDefault="00FD3712">
            <w:pPr>
              <w:autoSpaceDE w:val="0"/>
              <w:autoSpaceDN w:val="0"/>
              <w:adjustRightInd w:val="0"/>
            </w:pPr>
            <w:r w:rsidRPr="00CF7765">
              <w:t>APS</w:t>
            </w:r>
            <w:r w:rsidRPr="00CF7765">
              <w:rPr>
                <w:rFonts w:hint="eastAsia"/>
              </w:rPr>
              <w:t>/ATS</w:t>
            </w:r>
            <w:r w:rsidRPr="00CF7765">
              <w:rPr>
                <w:rFonts w:hint="eastAsia"/>
              </w:rPr>
              <w:t>可能</w:t>
            </w:r>
          </w:p>
        </w:tc>
        <w:tc>
          <w:tcPr>
            <w:tcW w:w="909" w:type="dxa"/>
            <w:vMerge w:val="restart"/>
          </w:tcPr>
          <w:p w:rsidR="00FD3712" w:rsidRPr="00CF7765" w:rsidRDefault="00FD3712">
            <w:pPr>
              <w:autoSpaceDE w:val="0"/>
              <w:autoSpaceDN w:val="0"/>
              <w:adjustRightInd w:val="0"/>
            </w:pPr>
            <w:r w:rsidRPr="00CF7765">
              <w:rPr>
                <w:rFonts w:hint="eastAsia"/>
              </w:rPr>
              <w:t>指定なし</w:t>
            </w:r>
          </w:p>
        </w:tc>
        <w:tc>
          <w:tcPr>
            <w:tcW w:w="840" w:type="dxa"/>
            <w:vMerge w:val="restart"/>
          </w:tcPr>
          <w:p w:rsidR="00FD3712" w:rsidRPr="00CF7765" w:rsidRDefault="00FD3712">
            <w:pPr>
              <w:pStyle w:val="af3"/>
              <w:tabs>
                <w:tab w:val="clear" w:pos="567"/>
                <w:tab w:val="clear" w:pos="851"/>
                <w:tab w:val="clear" w:pos="1134"/>
                <w:tab w:val="clear" w:pos="4252"/>
                <w:tab w:val="clear" w:pos="8504"/>
              </w:tabs>
              <w:autoSpaceDE w:val="0"/>
              <w:autoSpaceDN w:val="0"/>
              <w:spacing w:after="0" w:line="240" w:lineRule="auto"/>
              <w:textAlignment w:val="auto"/>
              <w:rPr>
                <w:kern w:val="2"/>
                <w:szCs w:val="24"/>
              </w:rPr>
            </w:pPr>
            <w:r w:rsidRPr="00CF7765">
              <w:rPr>
                <w:rFonts w:hint="eastAsia"/>
                <w:kern w:val="2"/>
                <w:szCs w:val="24"/>
              </w:rPr>
              <w:t>指定なし</w:t>
            </w:r>
          </w:p>
        </w:tc>
        <w:tc>
          <w:tcPr>
            <w:tcW w:w="1980" w:type="dxa"/>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c>
          <w:tcPr>
            <w:tcW w:w="1860" w:type="dxa"/>
          </w:tcPr>
          <w:p w:rsidR="00FD3712" w:rsidRPr="00CF7765" w:rsidRDefault="00FD3712">
            <w:pPr>
              <w:autoSpaceDE w:val="0"/>
              <w:autoSpaceDN w:val="0"/>
              <w:adjustRightInd w:val="0"/>
            </w:pPr>
            <w:r w:rsidRPr="00CF7765">
              <w:rPr>
                <w:rFonts w:hint="eastAsia"/>
              </w:rPr>
              <w:t>－</w:t>
            </w:r>
          </w:p>
        </w:tc>
        <w:tc>
          <w:tcPr>
            <w:tcW w:w="2178" w:type="dxa"/>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pPr>
          </w:p>
        </w:tc>
        <w:tc>
          <w:tcPr>
            <w:tcW w:w="1500" w:type="dxa"/>
            <w:vMerge/>
          </w:tcPr>
          <w:p w:rsidR="00FD3712" w:rsidRPr="00CF7765" w:rsidRDefault="00FD3712">
            <w:pPr>
              <w:autoSpaceDE w:val="0"/>
              <w:autoSpaceDN w:val="0"/>
              <w:adjustRightInd w:val="0"/>
            </w:pPr>
          </w:p>
        </w:tc>
        <w:tc>
          <w:tcPr>
            <w:tcW w:w="909" w:type="dxa"/>
            <w:vMerge/>
          </w:tcPr>
          <w:p w:rsidR="00FD3712" w:rsidRPr="00CF7765" w:rsidRDefault="00FD3712">
            <w:pPr>
              <w:autoSpaceDE w:val="0"/>
              <w:autoSpaceDN w:val="0"/>
              <w:adjustRightInd w:val="0"/>
            </w:pPr>
          </w:p>
        </w:tc>
        <w:tc>
          <w:tcPr>
            <w:tcW w:w="840" w:type="dxa"/>
            <w:vMerge/>
          </w:tcPr>
          <w:p w:rsidR="00FD3712" w:rsidRPr="00CF7765" w:rsidRDefault="00FD3712">
            <w:pPr>
              <w:autoSpaceDE w:val="0"/>
              <w:autoSpaceDN w:val="0"/>
              <w:adjustRightInd w:val="0"/>
            </w:pP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 xml:space="preserve">" </w:t>
            </w:r>
            <w:r w:rsidRPr="00CF7765">
              <w:rPr>
                <w:rFonts w:hint="eastAsia"/>
                <w:shd w:val="pct15" w:color="auto" w:fill="FFFFFF"/>
              </w:rPr>
              <w:t>*2</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909" w:type="dxa"/>
            <w:vMerge/>
          </w:tcPr>
          <w:p w:rsidR="00FD3712" w:rsidRPr="00CF7765" w:rsidRDefault="00FD3712">
            <w:pPr>
              <w:autoSpaceDE w:val="0"/>
              <w:autoSpaceDN w:val="0"/>
              <w:adjustRightInd w:val="0"/>
            </w:pPr>
          </w:p>
        </w:tc>
        <w:tc>
          <w:tcPr>
            <w:tcW w:w="840" w:type="dxa"/>
            <w:vMerge/>
          </w:tcPr>
          <w:p w:rsidR="00FD3712" w:rsidRPr="00CF7765" w:rsidRDefault="00FD3712">
            <w:pPr>
              <w:autoSpaceDE w:val="0"/>
              <w:autoSpaceDN w:val="0"/>
              <w:adjustRightInd w:val="0"/>
            </w:pP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909" w:type="dxa"/>
            <w:vMerge/>
          </w:tcPr>
          <w:p w:rsidR="00FD3712" w:rsidRPr="00CF7765" w:rsidRDefault="00FD3712">
            <w:pPr>
              <w:autoSpaceDE w:val="0"/>
              <w:autoSpaceDN w:val="0"/>
              <w:adjustRightInd w:val="0"/>
            </w:pPr>
          </w:p>
        </w:tc>
        <w:tc>
          <w:tcPr>
            <w:tcW w:w="840" w:type="dxa"/>
            <w:vMerge/>
          </w:tcPr>
          <w:p w:rsidR="00FD3712" w:rsidRPr="00CF7765" w:rsidRDefault="00FD3712">
            <w:pPr>
              <w:autoSpaceDE w:val="0"/>
              <w:autoSpaceDN w:val="0"/>
              <w:adjustRightInd w:val="0"/>
            </w:pP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大サイズ</w:t>
            </w:r>
            <w:r w:rsidRPr="00CF7765">
              <w:rPr>
                <w:rFonts w:hint="eastAsia"/>
              </w:rPr>
              <w:t>ATS</w:t>
            </w:r>
            <w:r w:rsidRPr="00CF7765">
              <w:rPr>
                <w:rFonts w:hint="eastAsia"/>
              </w:rPr>
              <w:t>可</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優先順位に従って</w:t>
            </w:r>
            <w:r w:rsidRPr="00CF7765">
              <w:rPr>
                <w:rFonts w:hint="eastAsia"/>
              </w:rPr>
              <w:t xml:space="preserve">" </w:t>
            </w:r>
            <w:r w:rsidRPr="00CF7765">
              <w:rPr>
                <w:rFonts w:hint="eastAsia"/>
                <w:shd w:val="pct15" w:color="auto" w:fill="FFFFFF"/>
              </w:rPr>
              <w:t>*4</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909" w:type="dxa"/>
            <w:vMerge/>
          </w:tcPr>
          <w:p w:rsidR="00FD3712" w:rsidRPr="00CF7765" w:rsidRDefault="00FD3712">
            <w:pPr>
              <w:autoSpaceDE w:val="0"/>
              <w:autoSpaceDN w:val="0"/>
              <w:adjustRightInd w:val="0"/>
            </w:pPr>
          </w:p>
        </w:tc>
        <w:tc>
          <w:tcPr>
            <w:tcW w:w="840" w:type="dxa"/>
            <w:vMerge/>
          </w:tcPr>
          <w:p w:rsidR="00FD3712" w:rsidRPr="00CF7765" w:rsidRDefault="00FD3712">
            <w:pPr>
              <w:autoSpaceDE w:val="0"/>
              <w:autoSpaceDN w:val="0"/>
              <w:adjustRightInd w:val="0"/>
            </w:pPr>
          </w:p>
        </w:tc>
        <w:tc>
          <w:tcPr>
            <w:tcW w:w="1980" w:type="dxa"/>
            <w:vMerge w:val="restart"/>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システムデータの設定</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"APS</w:t>
            </w:r>
            <w:r w:rsidRPr="00CF7765">
              <w:rPr>
                <w:rFonts w:hint="eastAsia"/>
              </w:rPr>
              <w:t>選択時のみ実施</w:t>
            </w: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909" w:type="dxa"/>
            <w:vMerge/>
          </w:tcPr>
          <w:p w:rsidR="00FD3712" w:rsidRPr="00CF7765" w:rsidRDefault="00FD3712">
            <w:pPr>
              <w:autoSpaceDE w:val="0"/>
              <w:autoSpaceDN w:val="0"/>
              <w:adjustRightInd w:val="0"/>
            </w:pPr>
          </w:p>
        </w:tc>
        <w:tc>
          <w:tcPr>
            <w:tcW w:w="840" w:type="dxa"/>
            <w:vMerge/>
          </w:tcPr>
          <w:p w:rsidR="00FD3712" w:rsidRPr="00CF7765" w:rsidRDefault="00FD3712">
            <w:pPr>
              <w:autoSpaceDE w:val="0"/>
              <w:autoSpaceDN w:val="0"/>
              <w:adjustRightInd w:val="0"/>
            </w:pPr>
          </w:p>
        </w:tc>
        <w:tc>
          <w:tcPr>
            <w:tcW w:w="1980" w:type="dxa"/>
            <w:vMerge/>
            <w:shd w:val="clear" w:color="auto" w:fill="auto"/>
          </w:tcPr>
          <w:p w:rsidR="00FD3712" w:rsidRPr="00CF7765" w:rsidRDefault="00FD3712">
            <w:pPr>
              <w:autoSpaceDE w:val="0"/>
              <w:autoSpaceDN w:val="0"/>
              <w:adjustRightInd w:val="0"/>
            </w:pPr>
          </w:p>
        </w:tc>
        <w:tc>
          <w:tcPr>
            <w:tcW w:w="186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909" w:type="dxa"/>
            <w:vMerge/>
          </w:tcPr>
          <w:p w:rsidR="00FD3712" w:rsidRPr="00CF7765" w:rsidRDefault="00FD3712">
            <w:pPr>
              <w:autoSpaceDE w:val="0"/>
              <w:autoSpaceDN w:val="0"/>
              <w:adjustRightInd w:val="0"/>
            </w:pPr>
          </w:p>
        </w:tc>
        <w:tc>
          <w:tcPr>
            <w:tcW w:w="840" w:type="dxa"/>
            <w:vMerge/>
          </w:tcPr>
          <w:p w:rsidR="00FD3712" w:rsidRPr="00CF7765" w:rsidRDefault="00FD3712">
            <w:pPr>
              <w:autoSpaceDE w:val="0"/>
              <w:autoSpaceDN w:val="0"/>
              <w:adjustRightInd w:val="0"/>
            </w:pPr>
          </w:p>
        </w:tc>
        <w:tc>
          <w:tcPr>
            <w:tcW w:w="1980" w:type="dxa"/>
            <w:vMerge/>
            <w:shd w:val="clear" w:color="auto" w:fill="auto"/>
          </w:tcPr>
          <w:p w:rsidR="00FD3712" w:rsidRPr="00CF7765" w:rsidRDefault="00FD3712">
            <w:pPr>
              <w:autoSpaceDE w:val="0"/>
              <w:autoSpaceDN w:val="0"/>
              <w:adjustRightInd w:val="0"/>
            </w:pPr>
          </w:p>
        </w:tc>
        <w:tc>
          <w:tcPr>
            <w:tcW w:w="186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同一用紙種類で実施</w:t>
            </w: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 xml:space="preserve">" </w:t>
            </w:r>
            <w:r w:rsidRPr="00CF7765">
              <w:rPr>
                <w:rFonts w:hint="eastAsia"/>
                <w:shd w:val="pct15" w:color="auto" w:fill="FFFFFF"/>
              </w:rPr>
              <w:t>*2</w:t>
            </w:r>
          </w:p>
        </w:tc>
      </w:tr>
      <w:tr w:rsidR="00FD3712"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vMerge w:val="restart"/>
            <w:shd w:val="clear" w:color="auto" w:fill="auto"/>
          </w:tcPr>
          <w:p w:rsidR="00FD3712" w:rsidRPr="00CF7765" w:rsidRDefault="00FD3712">
            <w:pPr>
              <w:pStyle w:val="af3"/>
              <w:tabs>
                <w:tab w:val="clear" w:pos="1134"/>
                <w:tab w:val="clear" w:pos="4252"/>
                <w:tab w:val="clear" w:pos="8504"/>
              </w:tabs>
              <w:autoSpaceDE w:val="0"/>
              <w:autoSpaceDN w:val="0"/>
              <w:spacing w:after="0"/>
              <w:textAlignment w:val="auto"/>
              <w:rPr>
                <w:kern w:val="2"/>
              </w:rPr>
            </w:pPr>
            <w:r w:rsidRPr="00CF7765">
              <w:rPr>
                <w:rFonts w:hint="eastAsia"/>
                <w:kern w:val="2"/>
              </w:rPr>
              <w:t>上記以外</w:t>
            </w:r>
          </w:p>
        </w:tc>
        <w:tc>
          <w:tcPr>
            <w:tcW w:w="1980" w:type="dxa"/>
            <w:shd w:val="clear" w:color="auto" w:fill="auto"/>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vMerge/>
            <w:shd w:val="clear" w:color="auto" w:fill="auto"/>
          </w:tcPr>
          <w:p w:rsidR="00FD3712" w:rsidRPr="00CF7765" w:rsidRDefault="00FD3712">
            <w:pPr>
              <w:autoSpaceDE w:val="0"/>
              <w:autoSpaceDN w:val="0"/>
              <w:adjustRightInd w:val="0"/>
            </w:pP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vMerge/>
            <w:shd w:val="clear" w:color="auto" w:fill="auto"/>
          </w:tcPr>
          <w:p w:rsidR="00FD3712" w:rsidRPr="00CF7765" w:rsidRDefault="00FD3712">
            <w:pPr>
              <w:autoSpaceDE w:val="0"/>
              <w:autoSpaceDN w:val="0"/>
              <w:adjustRightInd w:val="0"/>
            </w:pP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vMerge/>
            <w:shd w:val="clear" w:color="auto" w:fill="auto"/>
          </w:tcPr>
          <w:p w:rsidR="00FD3712" w:rsidRPr="00CF7765" w:rsidRDefault="00FD3712">
            <w:pPr>
              <w:autoSpaceDE w:val="0"/>
              <w:autoSpaceDN w:val="0"/>
              <w:adjustRightInd w:val="0"/>
            </w:pP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大サイズ</w:t>
            </w:r>
            <w:r w:rsidRPr="00CF7765">
              <w:rPr>
                <w:rFonts w:hint="eastAsia"/>
              </w:rPr>
              <w:t>ATS</w:t>
            </w:r>
            <w:r w:rsidRPr="00CF7765">
              <w:rPr>
                <w:rFonts w:hint="eastAsia"/>
              </w:rPr>
              <w:t>可</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 xml:space="preserve">" </w:t>
            </w:r>
            <w:r w:rsidRPr="00CF7765">
              <w:rPr>
                <w:rFonts w:hint="eastAsia"/>
                <w:shd w:val="pct15" w:color="auto" w:fill="FFFFFF"/>
              </w:rPr>
              <w:t>*3</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vMerge/>
            <w:shd w:val="clear" w:color="auto" w:fill="auto"/>
          </w:tcPr>
          <w:p w:rsidR="00FD3712" w:rsidRPr="00CF7765" w:rsidRDefault="00FD3712">
            <w:pPr>
              <w:autoSpaceDE w:val="0"/>
              <w:autoSpaceDN w:val="0"/>
              <w:adjustRightInd w:val="0"/>
            </w:pPr>
          </w:p>
        </w:tc>
        <w:tc>
          <w:tcPr>
            <w:tcW w:w="1980" w:type="dxa"/>
            <w:vMerge w:val="restart"/>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システムデータの設定</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"APS</w:t>
            </w:r>
            <w:r w:rsidRPr="00CF7765">
              <w:rPr>
                <w:rFonts w:hint="eastAsia"/>
              </w:rPr>
              <w:t>選択時のみ実施</w:t>
            </w:r>
            <w:r w:rsidRPr="00CF7765">
              <w:rPr>
                <w:rFonts w:hint="eastAsia"/>
              </w:rPr>
              <w:t>"</w:t>
            </w:r>
          </w:p>
        </w:tc>
        <w:tc>
          <w:tcPr>
            <w:tcW w:w="2178" w:type="dxa"/>
            <w:shd w:val="clear" w:color="auto" w:fill="auto"/>
          </w:tcPr>
          <w:p w:rsidR="00FD3712" w:rsidRPr="00CF7765" w:rsidRDefault="00FD3712" w:rsidP="00600EE2">
            <w:pPr>
              <w:autoSpaceDE w:val="0"/>
              <w:autoSpaceDN w:val="0"/>
              <w:adjustRightInd w:val="0"/>
            </w:pPr>
            <w:r w:rsidRPr="00CF7765">
              <w:rPr>
                <w:rFonts w:hint="eastAsia"/>
              </w:rPr>
              <w:t>"ATS</w:t>
            </w:r>
            <w:r w:rsidRPr="00CF7765">
              <w:rPr>
                <w:rFonts w:hint="eastAsia"/>
              </w:rPr>
              <w:t>禁止</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vMerge/>
            <w:shd w:val="clear" w:color="auto" w:fill="auto"/>
          </w:tcPr>
          <w:p w:rsidR="00FD3712" w:rsidRPr="00CF7765" w:rsidRDefault="00FD3712">
            <w:pPr>
              <w:autoSpaceDE w:val="0"/>
              <w:autoSpaceDN w:val="0"/>
              <w:adjustRightInd w:val="0"/>
            </w:pPr>
          </w:p>
        </w:tc>
        <w:tc>
          <w:tcPr>
            <w:tcW w:w="1980" w:type="dxa"/>
            <w:vMerge/>
            <w:shd w:val="clear" w:color="auto" w:fill="auto"/>
          </w:tcPr>
          <w:p w:rsidR="00FD3712" w:rsidRPr="00CF7765" w:rsidRDefault="00FD3712">
            <w:pPr>
              <w:autoSpaceDE w:val="0"/>
              <w:autoSpaceDN w:val="0"/>
              <w:adjustRightInd w:val="0"/>
            </w:pPr>
          </w:p>
        </w:tc>
        <w:tc>
          <w:tcPr>
            <w:tcW w:w="186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vMerge/>
            <w:shd w:val="clear" w:color="auto" w:fill="auto"/>
          </w:tcPr>
          <w:p w:rsidR="00FD3712" w:rsidRPr="00CF7765" w:rsidRDefault="00FD3712">
            <w:pPr>
              <w:autoSpaceDE w:val="0"/>
              <w:autoSpaceDN w:val="0"/>
              <w:adjustRightInd w:val="0"/>
            </w:pPr>
          </w:p>
        </w:tc>
        <w:tc>
          <w:tcPr>
            <w:tcW w:w="1980" w:type="dxa"/>
            <w:vMerge/>
            <w:shd w:val="clear" w:color="auto" w:fill="auto"/>
          </w:tcPr>
          <w:p w:rsidR="00FD3712" w:rsidRPr="00CF7765" w:rsidRDefault="00FD3712">
            <w:pPr>
              <w:autoSpaceDE w:val="0"/>
              <w:autoSpaceDN w:val="0"/>
              <w:adjustRightInd w:val="0"/>
            </w:pPr>
          </w:p>
        </w:tc>
        <w:tc>
          <w:tcPr>
            <w:tcW w:w="186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同一用紙種類で実施</w:t>
            </w: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 xml:space="preserve">" </w:t>
            </w:r>
            <w:r w:rsidRPr="00CF7765">
              <w:rPr>
                <w:rFonts w:hint="eastAsia"/>
                <w:shd w:val="pct15" w:color="auto" w:fill="FFFFFF"/>
              </w:rPr>
              <w:t>*3</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val="restart"/>
          </w:tcPr>
          <w:p w:rsidR="00FD3712" w:rsidRPr="00CF7765" w:rsidRDefault="00FD3712">
            <w:pPr>
              <w:autoSpaceDE w:val="0"/>
              <w:autoSpaceDN w:val="0"/>
              <w:adjustRightInd w:val="0"/>
            </w:pPr>
            <w:r w:rsidRPr="00CF7765">
              <w:t>APS</w:t>
            </w:r>
            <w:r w:rsidRPr="00CF7765">
              <w:rPr>
                <w:rFonts w:hint="eastAsia"/>
              </w:rPr>
              <w:t>/ATS</w:t>
            </w:r>
            <w:r w:rsidRPr="00CF7765">
              <w:rPr>
                <w:rFonts w:hint="eastAsia"/>
              </w:rPr>
              <w:t>不可</w:t>
            </w:r>
          </w:p>
        </w:tc>
        <w:tc>
          <w:tcPr>
            <w:tcW w:w="909" w:type="dxa"/>
            <w:shd w:val="clear" w:color="auto" w:fill="auto"/>
          </w:tcPr>
          <w:p w:rsidR="00FD3712" w:rsidRPr="00CF7765" w:rsidRDefault="00FD3712">
            <w:pPr>
              <w:autoSpaceDE w:val="0"/>
              <w:autoSpaceDN w:val="0"/>
              <w:adjustRightInd w:val="0"/>
            </w:pPr>
            <w:r w:rsidRPr="00CF7765">
              <w:rPr>
                <w:rFonts w:hint="eastAsia"/>
              </w:rPr>
              <w:t>指定なし</w:t>
            </w:r>
          </w:p>
        </w:tc>
        <w:tc>
          <w:tcPr>
            <w:tcW w:w="840" w:type="dxa"/>
            <w:shd w:val="clear" w:color="auto" w:fill="auto"/>
          </w:tcPr>
          <w:p w:rsidR="00FD3712" w:rsidRPr="00CF7765" w:rsidRDefault="00FD3712">
            <w:pPr>
              <w:autoSpaceDE w:val="0"/>
              <w:autoSpaceDN w:val="0"/>
              <w:adjustRightInd w:val="0"/>
              <w:rPr>
                <w:color w:val="008000"/>
              </w:rPr>
            </w:pPr>
            <w:r w:rsidRPr="00CF7765">
              <w:rPr>
                <w:rFonts w:hint="eastAsia"/>
              </w:rPr>
              <w:t>指定なし</w:t>
            </w: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システムデータの設定</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同一用紙種類で実施</w:t>
            </w: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r>
      <w:tr w:rsidR="00262C6C" w:rsidRPr="00CF7765" w:rsidTr="00A5688D">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1749" w:type="dxa"/>
            <w:gridSpan w:val="2"/>
            <w:shd w:val="clear" w:color="auto" w:fill="auto"/>
          </w:tcPr>
          <w:p w:rsidR="00FD3712" w:rsidRPr="00CF7765" w:rsidRDefault="00FD3712">
            <w:pPr>
              <w:pStyle w:val="af3"/>
              <w:tabs>
                <w:tab w:val="clear" w:pos="1134"/>
                <w:tab w:val="clear" w:pos="4252"/>
                <w:tab w:val="clear" w:pos="8504"/>
              </w:tabs>
              <w:autoSpaceDE w:val="0"/>
              <w:autoSpaceDN w:val="0"/>
              <w:spacing w:after="0"/>
              <w:textAlignment w:val="auto"/>
              <w:rPr>
                <w:kern w:val="2"/>
              </w:rPr>
            </w:pPr>
            <w:r w:rsidRPr="00CF7765">
              <w:rPr>
                <w:rFonts w:hint="eastAsia"/>
                <w:kern w:val="2"/>
              </w:rPr>
              <w:t>上記以外</w:t>
            </w:r>
          </w:p>
        </w:tc>
        <w:tc>
          <w:tcPr>
            <w:tcW w:w="198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システムデータの設定</w:t>
            </w:r>
            <w:r w:rsidRPr="00CF7765">
              <w:rPr>
                <w:rFonts w:hint="eastAsia"/>
              </w:rPr>
              <w:t>"</w:t>
            </w:r>
          </w:p>
        </w:tc>
        <w:tc>
          <w:tcPr>
            <w:tcW w:w="1860"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同一用紙種類で実施</w:t>
            </w:r>
            <w:r w:rsidRPr="00CF7765">
              <w:rPr>
                <w:rFonts w:hint="eastAsia"/>
              </w:rPr>
              <w:t>"</w:t>
            </w:r>
          </w:p>
        </w:tc>
        <w:tc>
          <w:tcPr>
            <w:tcW w:w="2178" w:type="dxa"/>
            <w:shd w:val="clear" w:color="auto" w:fill="auto"/>
          </w:tcPr>
          <w:p w:rsidR="00FD3712" w:rsidRPr="00CF7765" w:rsidRDefault="00FD3712">
            <w:pPr>
              <w:autoSpaceDE w:val="0"/>
              <w:autoSpaceDN w:val="0"/>
              <w:adjustRightInd w:val="0"/>
            </w:pPr>
            <w:r w:rsidRPr="00CF7765">
              <w:rPr>
                <w:rFonts w:hint="eastAsia"/>
              </w:rPr>
              <w:t>"</w:t>
            </w:r>
            <w:r w:rsidRPr="00CF7765">
              <w:rPr>
                <w:rFonts w:hint="eastAsia"/>
              </w:rPr>
              <w:t>同一用紙種類のみ</w:t>
            </w:r>
            <w:r w:rsidRPr="00CF7765">
              <w:rPr>
                <w:rFonts w:hint="eastAsia"/>
              </w:rPr>
              <w:t xml:space="preserve">" </w:t>
            </w:r>
            <w:r w:rsidRPr="00CF7765">
              <w:rPr>
                <w:rFonts w:hint="eastAsia"/>
                <w:shd w:val="pct15" w:color="auto" w:fill="FFFFFF"/>
              </w:rPr>
              <w:t>*3</w:t>
            </w:r>
          </w:p>
        </w:tc>
      </w:tr>
      <w:tr w:rsidR="00FD3712" w:rsidRPr="00CF7765">
        <w:trPr>
          <w:cantSplit/>
          <w:trHeight w:val="245"/>
          <w:jc w:val="right"/>
        </w:trPr>
        <w:tc>
          <w:tcPr>
            <w:tcW w:w="1080" w:type="dxa"/>
            <w:vMerge/>
          </w:tcPr>
          <w:p w:rsidR="00FD3712" w:rsidRPr="00CF7765" w:rsidRDefault="00FD3712">
            <w:pPr>
              <w:pStyle w:val="aa"/>
              <w:ind w:left="0"/>
              <w:rPr>
                <w:shd w:val="pct15" w:color="auto" w:fill="FFFFFF"/>
              </w:rPr>
            </w:pPr>
          </w:p>
        </w:tc>
        <w:tc>
          <w:tcPr>
            <w:tcW w:w="1500" w:type="dxa"/>
            <w:vMerge/>
          </w:tcPr>
          <w:p w:rsidR="00FD3712" w:rsidRPr="00CF7765" w:rsidRDefault="00FD3712">
            <w:pPr>
              <w:autoSpaceDE w:val="0"/>
              <w:autoSpaceDN w:val="0"/>
              <w:adjustRightInd w:val="0"/>
            </w:pPr>
          </w:p>
        </w:tc>
        <w:tc>
          <w:tcPr>
            <w:tcW w:w="909" w:type="dxa"/>
          </w:tcPr>
          <w:p w:rsidR="00FD3712" w:rsidRPr="00CF7765" w:rsidRDefault="00FD3712">
            <w:pPr>
              <w:autoSpaceDE w:val="0"/>
              <w:autoSpaceDN w:val="0"/>
              <w:adjustRightInd w:val="0"/>
            </w:pPr>
            <w:r w:rsidRPr="00CF7765">
              <w:rPr>
                <w:rFonts w:hint="eastAsia"/>
              </w:rPr>
              <w:t>－</w:t>
            </w:r>
          </w:p>
        </w:tc>
        <w:tc>
          <w:tcPr>
            <w:tcW w:w="840" w:type="dxa"/>
          </w:tcPr>
          <w:p w:rsidR="00FD3712" w:rsidRPr="00CF7765" w:rsidRDefault="00FD3712">
            <w:pPr>
              <w:autoSpaceDE w:val="0"/>
              <w:autoSpaceDN w:val="0"/>
              <w:adjustRightInd w:val="0"/>
              <w:rPr>
                <w:color w:val="008000"/>
              </w:rPr>
            </w:pPr>
            <w:r w:rsidRPr="00CF7765">
              <w:rPr>
                <w:rFonts w:hint="eastAsia"/>
                <w:color w:val="008000"/>
              </w:rPr>
              <w:t>－</w:t>
            </w:r>
          </w:p>
        </w:tc>
        <w:tc>
          <w:tcPr>
            <w:tcW w:w="3840" w:type="dxa"/>
            <w:gridSpan w:val="2"/>
          </w:tcPr>
          <w:p w:rsidR="00FD3712" w:rsidRPr="00CF7765" w:rsidRDefault="00FD3712">
            <w:pPr>
              <w:autoSpaceDE w:val="0"/>
              <w:autoSpaceDN w:val="0"/>
              <w:adjustRightInd w:val="0"/>
            </w:pPr>
            <w:r w:rsidRPr="00CF7765">
              <w:rPr>
                <w:rFonts w:hint="eastAsia"/>
              </w:rPr>
              <w:t>上記以外</w:t>
            </w:r>
          </w:p>
        </w:tc>
        <w:tc>
          <w:tcPr>
            <w:tcW w:w="2178" w:type="dxa"/>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r>
      <w:tr w:rsidR="00FD3712" w:rsidRPr="00CF7765">
        <w:trPr>
          <w:cantSplit/>
          <w:trHeight w:val="245"/>
          <w:jc w:val="right"/>
        </w:trPr>
        <w:tc>
          <w:tcPr>
            <w:tcW w:w="1080" w:type="dxa"/>
            <w:vMerge/>
          </w:tcPr>
          <w:p w:rsidR="00FD3712" w:rsidRPr="00CF7765" w:rsidRDefault="00FD3712">
            <w:pPr>
              <w:pStyle w:val="aa"/>
              <w:ind w:left="0"/>
            </w:pPr>
          </w:p>
        </w:tc>
        <w:tc>
          <w:tcPr>
            <w:tcW w:w="1500" w:type="dxa"/>
          </w:tcPr>
          <w:p w:rsidR="00FD3712" w:rsidRPr="00CF7765" w:rsidRDefault="00FD3712">
            <w:pPr>
              <w:autoSpaceDE w:val="0"/>
              <w:autoSpaceDN w:val="0"/>
              <w:adjustRightInd w:val="0"/>
            </w:pPr>
            <w:r w:rsidRPr="00CF7765">
              <w:t>APS</w:t>
            </w:r>
            <w:r w:rsidRPr="00CF7765">
              <w:rPr>
                <w:rFonts w:hint="eastAsia"/>
              </w:rPr>
              <w:t>/ATS</w:t>
            </w:r>
            <w:r w:rsidRPr="00CF7765">
              <w:rPr>
                <w:rFonts w:hint="eastAsia"/>
              </w:rPr>
              <w:t>禁止</w:t>
            </w:r>
          </w:p>
        </w:tc>
        <w:tc>
          <w:tcPr>
            <w:tcW w:w="909" w:type="dxa"/>
          </w:tcPr>
          <w:p w:rsidR="00FD3712" w:rsidRPr="00CF7765" w:rsidRDefault="00FD3712">
            <w:pPr>
              <w:autoSpaceDE w:val="0"/>
              <w:autoSpaceDN w:val="0"/>
              <w:adjustRightInd w:val="0"/>
            </w:pPr>
            <w:r w:rsidRPr="00CF7765">
              <w:rPr>
                <w:rFonts w:hint="eastAsia"/>
              </w:rPr>
              <w:t>－</w:t>
            </w:r>
          </w:p>
        </w:tc>
        <w:tc>
          <w:tcPr>
            <w:tcW w:w="840" w:type="dxa"/>
          </w:tcPr>
          <w:p w:rsidR="00FD3712" w:rsidRPr="00CF7765" w:rsidRDefault="00FD3712">
            <w:pPr>
              <w:autoSpaceDE w:val="0"/>
              <w:autoSpaceDN w:val="0"/>
              <w:adjustRightInd w:val="0"/>
            </w:pPr>
            <w:r w:rsidRPr="00CF7765">
              <w:rPr>
                <w:rFonts w:hint="eastAsia"/>
              </w:rPr>
              <w:t>－</w:t>
            </w:r>
          </w:p>
        </w:tc>
        <w:tc>
          <w:tcPr>
            <w:tcW w:w="1980" w:type="dxa"/>
          </w:tcPr>
          <w:p w:rsidR="00FD3712" w:rsidRPr="00CF7765" w:rsidRDefault="00FD3712">
            <w:pPr>
              <w:autoSpaceDE w:val="0"/>
              <w:autoSpaceDN w:val="0"/>
              <w:adjustRightInd w:val="0"/>
            </w:pPr>
            <w:r w:rsidRPr="00CF7765">
              <w:rPr>
                <w:rFonts w:hint="eastAsia"/>
              </w:rPr>
              <w:t>－</w:t>
            </w:r>
          </w:p>
        </w:tc>
        <w:tc>
          <w:tcPr>
            <w:tcW w:w="1860" w:type="dxa"/>
          </w:tcPr>
          <w:p w:rsidR="00FD3712" w:rsidRPr="00CF7765" w:rsidRDefault="00FD3712">
            <w:pPr>
              <w:autoSpaceDE w:val="0"/>
              <w:autoSpaceDN w:val="0"/>
              <w:adjustRightInd w:val="0"/>
            </w:pPr>
            <w:r w:rsidRPr="00CF7765">
              <w:rPr>
                <w:rFonts w:hint="eastAsia"/>
              </w:rPr>
              <w:t>－</w:t>
            </w:r>
          </w:p>
        </w:tc>
        <w:tc>
          <w:tcPr>
            <w:tcW w:w="2178" w:type="dxa"/>
          </w:tcPr>
          <w:p w:rsidR="00FD3712" w:rsidRPr="00CF7765" w:rsidRDefault="00FD3712">
            <w:pPr>
              <w:autoSpaceDE w:val="0"/>
              <w:autoSpaceDN w:val="0"/>
              <w:adjustRightInd w:val="0"/>
            </w:pPr>
            <w:r w:rsidRPr="00CF7765">
              <w:rPr>
                <w:rFonts w:hint="eastAsia"/>
              </w:rPr>
              <w:t>"ATS</w:t>
            </w:r>
            <w:r w:rsidRPr="00CF7765">
              <w:rPr>
                <w:rFonts w:hint="eastAsia"/>
              </w:rPr>
              <w:t>禁止</w:t>
            </w:r>
            <w:r w:rsidRPr="00CF7765">
              <w:rPr>
                <w:rFonts w:hint="eastAsia"/>
              </w:rPr>
              <w:t>"</w:t>
            </w:r>
          </w:p>
        </w:tc>
      </w:tr>
      <w:tr w:rsidR="00262C6C" w:rsidRPr="00CF7765" w:rsidTr="00A5688D">
        <w:trPr>
          <w:cantSplit/>
          <w:trHeight w:val="245"/>
          <w:jc w:val="right"/>
        </w:trPr>
        <w:tc>
          <w:tcPr>
            <w:tcW w:w="1080" w:type="dxa"/>
            <w:vMerge w:val="restart"/>
          </w:tcPr>
          <w:p w:rsidR="000D53DE" w:rsidRPr="00CF7765" w:rsidRDefault="000D53DE">
            <w:pPr>
              <w:pStyle w:val="aa"/>
              <w:ind w:left="0"/>
              <w:rPr>
                <w:shd w:val="pct15" w:color="auto" w:fill="FFFFFF"/>
              </w:rPr>
            </w:pPr>
            <w:r w:rsidRPr="00CF7765">
              <w:rPr>
                <w:rFonts w:hint="eastAsia"/>
              </w:rPr>
              <w:t>"</w:t>
            </w:r>
            <w:r w:rsidRPr="00CF7765">
              <w:rPr>
                <w:rFonts w:hint="eastAsia"/>
              </w:rPr>
              <w:t>自動</w:t>
            </w:r>
            <w:r w:rsidRPr="00CF7765">
              <w:rPr>
                <w:rFonts w:hint="eastAsia"/>
              </w:rPr>
              <w:t>"</w:t>
            </w:r>
          </w:p>
        </w:tc>
        <w:tc>
          <w:tcPr>
            <w:tcW w:w="1500" w:type="dxa"/>
            <w:vMerge w:val="restart"/>
          </w:tcPr>
          <w:p w:rsidR="000D53DE" w:rsidRPr="00CF7765" w:rsidRDefault="000D53DE">
            <w:pPr>
              <w:autoSpaceDE w:val="0"/>
              <w:autoSpaceDN w:val="0"/>
              <w:adjustRightInd w:val="0"/>
            </w:pPr>
            <w:r w:rsidRPr="00CF7765">
              <w:t>APS</w:t>
            </w:r>
            <w:r w:rsidRPr="00CF7765">
              <w:rPr>
                <w:rFonts w:hint="eastAsia"/>
              </w:rPr>
              <w:t>/ATS</w:t>
            </w:r>
            <w:r w:rsidRPr="00CF7765">
              <w:rPr>
                <w:rFonts w:hint="eastAsia"/>
              </w:rPr>
              <w:t>可能</w:t>
            </w:r>
          </w:p>
        </w:tc>
        <w:tc>
          <w:tcPr>
            <w:tcW w:w="909" w:type="dxa"/>
            <w:vMerge w:val="restart"/>
          </w:tcPr>
          <w:p w:rsidR="000D53DE" w:rsidRPr="00CF7765" w:rsidRDefault="000D53DE">
            <w:pPr>
              <w:autoSpaceDE w:val="0"/>
              <w:autoSpaceDN w:val="0"/>
              <w:adjustRightInd w:val="0"/>
            </w:pPr>
            <w:r w:rsidRPr="00CF7765">
              <w:rPr>
                <w:rFonts w:hint="eastAsia"/>
              </w:rPr>
              <w:t>指定なし</w:t>
            </w:r>
          </w:p>
        </w:tc>
        <w:tc>
          <w:tcPr>
            <w:tcW w:w="840" w:type="dxa"/>
            <w:vMerge w:val="restart"/>
          </w:tcPr>
          <w:p w:rsidR="000D53DE" w:rsidRPr="00CF7765" w:rsidRDefault="000D53DE">
            <w:pPr>
              <w:autoSpaceDE w:val="0"/>
              <w:autoSpaceDN w:val="0"/>
              <w:adjustRightInd w:val="0"/>
            </w:pPr>
            <w:r w:rsidRPr="00CF7765">
              <w:rPr>
                <w:rFonts w:hint="eastAsia"/>
              </w:rPr>
              <w:t>指定なし</w:t>
            </w:r>
          </w:p>
        </w:tc>
        <w:tc>
          <w:tcPr>
            <w:tcW w:w="1980" w:type="dxa"/>
            <w:shd w:val="clear" w:color="auto" w:fill="auto"/>
          </w:tcPr>
          <w:p w:rsidR="000D53DE" w:rsidRPr="00CF7765" w:rsidRDefault="000D53DE">
            <w:pPr>
              <w:autoSpaceDE w:val="0"/>
              <w:autoSpaceDN w:val="0"/>
              <w:adjustRightInd w:val="0"/>
            </w:pPr>
            <w:r w:rsidRPr="00CF7765">
              <w:rPr>
                <w:rFonts w:hint="eastAsia"/>
              </w:rPr>
              <w:t>"ATS</w:t>
            </w:r>
            <w:r w:rsidRPr="00CF7765">
              <w:rPr>
                <w:rFonts w:hint="eastAsia"/>
              </w:rPr>
              <w:t>禁止</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909" w:type="dxa"/>
            <w:vMerge/>
          </w:tcPr>
          <w:p w:rsidR="000D53DE" w:rsidRPr="00CF7765" w:rsidRDefault="000D53DE">
            <w:pPr>
              <w:autoSpaceDE w:val="0"/>
              <w:autoSpaceDN w:val="0"/>
              <w:adjustRightInd w:val="0"/>
            </w:pPr>
          </w:p>
        </w:tc>
        <w:tc>
          <w:tcPr>
            <w:tcW w:w="840" w:type="dxa"/>
            <w:vMerge/>
          </w:tcPr>
          <w:p w:rsidR="000D53DE" w:rsidRPr="00CF7765" w:rsidRDefault="000D53DE">
            <w:pPr>
              <w:autoSpaceDE w:val="0"/>
              <w:autoSpaceDN w:val="0"/>
              <w:adjustRightInd w:val="0"/>
            </w:pPr>
          </w:p>
        </w:tc>
        <w:tc>
          <w:tcPr>
            <w:tcW w:w="198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909" w:type="dxa"/>
            <w:vMerge/>
          </w:tcPr>
          <w:p w:rsidR="000D53DE" w:rsidRPr="00CF7765" w:rsidRDefault="000D53DE">
            <w:pPr>
              <w:autoSpaceDE w:val="0"/>
              <w:autoSpaceDN w:val="0"/>
              <w:adjustRightInd w:val="0"/>
            </w:pPr>
          </w:p>
        </w:tc>
        <w:tc>
          <w:tcPr>
            <w:tcW w:w="840" w:type="dxa"/>
            <w:vMerge/>
          </w:tcPr>
          <w:p w:rsidR="000D53DE" w:rsidRPr="00CF7765" w:rsidRDefault="000D53DE">
            <w:pPr>
              <w:autoSpaceDE w:val="0"/>
              <w:autoSpaceDN w:val="0"/>
              <w:adjustRightInd w:val="0"/>
            </w:pPr>
          </w:p>
        </w:tc>
        <w:tc>
          <w:tcPr>
            <w:tcW w:w="198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0D53DE" w:rsidRPr="00CF7765">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909" w:type="dxa"/>
            <w:vMerge/>
          </w:tcPr>
          <w:p w:rsidR="000D53DE" w:rsidRPr="00CF7765" w:rsidRDefault="000D53DE">
            <w:pPr>
              <w:autoSpaceDE w:val="0"/>
              <w:autoSpaceDN w:val="0"/>
              <w:adjustRightInd w:val="0"/>
            </w:pPr>
          </w:p>
        </w:tc>
        <w:tc>
          <w:tcPr>
            <w:tcW w:w="840" w:type="dxa"/>
            <w:vMerge/>
          </w:tcPr>
          <w:p w:rsidR="000D53DE" w:rsidRPr="00CF7765" w:rsidRDefault="000D53DE">
            <w:pPr>
              <w:autoSpaceDE w:val="0"/>
              <w:autoSpaceDN w:val="0"/>
              <w:adjustRightInd w:val="0"/>
            </w:pPr>
          </w:p>
        </w:tc>
        <w:tc>
          <w:tcPr>
            <w:tcW w:w="1980" w:type="dxa"/>
          </w:tcPr>
          <w:p w:rsidR="000D53DE" w:rsidRPr="00CF7765" w:rsidRDefault="000D53DE">
            <w:pPr>
              <w:autoSpaceDE w:val="0"/>
              <w:autoSpaceDN w:val="0"/>
              <w:adjustRightInd w:val="0"/>
            </w:pPr>
            <w:r w:rsidRPr="00CF7765">
              <w:rPr>
                <w:rFonts w:hint="eastAsia"/>
              </w:rPr>
              <w:t>"</w:t>
            </w:r>
            <w:r w:rsidRPr="00CF7765">
              <w:rPr>
                <w:rFonts w:hint="eastAsia"/>
              </w:rPr>
              <w:t>大サイズ</w:t>
            </w:r>
            <w:r w:rsidRPr="00CF7765">
              <w:rPr>
                <w:rFonts w:hint="eastAsia"/>
              </w:rPr>
              <w:t>ATS</w:t>
            </w:r>
            <w:r w:rsidRPr="00CF7765">
              <w:rPr>
                <w:rFonts w:hint="eastAsia"/>
              </w:rPr>
              <w:t>可</w:t>
            </w:r>
            <w:r w:rsidRPr="00CF7765">
              <w:rPr>
                <w:rFonts w:hint="eastAsia"/>
              </w:rPr>
              <w:t>"</w:t>
            </w:r>
          </w:p>
        </w:tc>
        <w:tc>
          <w:tcPr>
            <w:tcW w:w="1860" w:type="dxa"/>
          </w:tcPr>
          <w:p w:rsidR="000D53DE" w:rsidRPr="00CF7765" w:rsidRDefault="000D53DE">
            <w:pPr>
              <w:autoSpaceDE w:val="0"/>
              <w:autoSpaceDN w:val="0"/>
              <w:adjustRightInd w:val="0"/>
            </w:pPr>
            <w:r w:rsidRPr="00CF7765">
              <w:rPr>
                <w:rFonts w:hint="eastAsia"/>
              </w:rPr>
              <w:t>－</w:t>
            </w:r>
          </w:p>
        </w:tc>
        <w:tc>
          <w:tcPr>
            <w:tcW w:w="2178" w:type="dxa"/>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 xml:space="preserve">" </w:t>
            </w:r>
            <w:r w:rsidRPr="00CF7765">
              <w:rPr>
                <w:rFonts w:hint="eastAsia"/>
                <w:shd w:val="pct15" w:color="auto" w:fill="FFFFFF"/>
              </w:rPr>
              <w:t>*3</w:t>
            </w:r>
          </w:p>
        </w:tc>
      </w:tr>
      <w:tr w:rsidR="000D53DE" w:rsidRPr="00CF7765">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909" w:type="dxa"/>
            <w:vMerge/>
          </w:tcPr>
          <w:p w:rsidR="000D53DE" w:rsidRPr="00CF7765" w:rsidRDefault="000D53DE">
            <w:pPr>
              <w:autoSpaceDE w:val="0"/>
              <w:autoSpaceDN w:val="0"/>
              <w:adjustRightInd w:val="0"/>
            </w:pPr>
          </w:p>
        </w:tc>
        <w:tc>
          <w:tcPr>
            <w:tcW w:w="840" w:type="dxa"/>
            <w:vMerge/>
          </w:tcPr>
          <w:p w:rsidR="000D53DE" w:rsidRPr="00CF7765" w:rsidRDefault="000D53DE">
            <w:pPr>
              <w:autoSpaceDE w:val="0"/>
              <w:autoSpaceDN w:val="0"/>
              <w:adjustRightInd w:val="0"/>
            </w:pPr>
          </w:p>
        </w:tc>
        <w:tc>
          <w:tcPr>
            <w:tcW w:w="1980" w:type="dxa"/>
            <w:vMerge w:val="restart"/>
          </w:tcPr>
          <w:p w:rsidR="000D53DE" w:rsidRPr="00CF7765" w:rsidRDefault="000D53DE">
            <w:pPr>
              <w:autoSpaceDE w:val="0"/>
              <w:autoSpaceDN w:val="0"/>
              <w:adjustRightInd w:val="0"/>
            </w:pPr>
            <w:r w:rsidRPr="00CF7765">
              <w:rPr>
                <w:rFonts w:hint="eastAsia"/>
              </w:rPr>
              <w:t>"</w:t>
            </w:r>
            <w:r w:rsidRPr="00CF7765">
              <w:rPr>
                <w:rFonts w:hint="eastAsia"/>
              </w:rPr>
              <w:t>システムデータの設定</w:t>
            </w:r>
            <w:r w:rsidRPr="00CF7765">
              <w:rPr>
                <w:rFonts w:hint="eastAsia"/>
              </w:rPr>
              <w:t>"</w:t>
            </w:r>
          </w:p>
        </w:tc>
        <w:tc>
          <w:tcPr>
            <w:tcW w:w="1860" w:type="dxa"/>
          </w:tcPr>
          <w:p w:rsidR="000D53DE" w:rsidRPr="00CF7765" w:rsidRDefault="000D53DE">
            <w:pPr>
              <w:autoSpaceDE w:val="0"/>
              <w:autoSpaceDN w:val="0"/>
              <w:adjustRightInd w:val="0"/>
            </w:pPr>
            <w:r w:rsidRPr="00CF7765">
              <w:rPr>
                <w:rFonts w:hint="eastAsia"/>
              </w:rPr>
              <w:t>"APS</w:t>
            </w:r>
            <w:r w:rsidRPr="00CF7765">
              <w:rPr>
                <w:rFonts w:hint="eastAsia"/>
              </w:rPr>
              <w:t>選択時のみ実施</w:t>
            </w:r>
            <w:r w:rsidRPr="00CF7765">
              <w:rPr>
                <w:rFonts w:hint="eastAsia"/>
              </w:rPr>
              <w:t>"</w:t>
            </w:r>
          </w:p>
        </w:tc>
        <w:tc>
          <w:tcPr>
            <w:tcW w:w="2178" w:type="dxa"/>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909" w:type="dxa"/>
            <w:vMerge/>
          </w:tcPr>
          <w:p w:rsidR="000D53DE" w:rsidRPr="00CF7765" w:rsidRDefault="000D53DE">
            <w:pPr>
              <w:autoSpaceDE w:val="0"/>
              <w:autoSpaceDN w:val="0"/>
              <w:adjustRightInd w:val="0"/>
            </w:pPr>
          </w:p>
        </w:tc>
        <w:tc>
          <w:tcPr>
            <w:tcW w:w="840" w:type="dxa"/>
            <w:vMerge/>
          </w:tcPr>
          <w:p w:rsidR="000D53DE" w:rsidRPr="00CF7765" w:rsidRDefault="000D53DE">
            <w:pPr>
              <w:autoSpaceDE w:val="0"/>
              <w:autoSpaceDN w:val="0"/>
              <w:adjustRightInd w:val="0"/>
            </w:pPr>
          </w:p>
        </w:tc>
        <w:tc>
          <w:tcPr>
            <w:tcW w:w="1980" w:type="dxa"/>
            <w:vMerge/>
          </w:tcPr>
          <w:p w:rsidR="000D53DE" w:rsidRPr="00CF7765" w:rsidRDefault="000D53DE">
            <w:pPr>
              <w:autoSpaceDE w:val="0"/>
              <w:autoSpaceDN w:val="0"/>
              <w:adjustRightInd w:val="0"/>
              <w:rPr>
                <w:b/>
              </w:rPr>
            </w:pPr>
          </w:p>
        </w:tc>
        <w:tc>
          <w:tcPr>
            <w:tcW w:w="186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909" w:type="dxa"/>
            <w:vMerge/>
          </w:tcPr>
          <w:p w:rsidR="000D53DE" w:rsidRPr="00CF7765" w:rsidRDefault="000D53DE">
            <w:pPr>
              <w:autoSpaceDE w:val="0"/>
              <w:autoSpaceDN w:val="0"/>
              <w:adjustRightInd w:val="0"/>
            </w:pPr>
          </w:p>
        </w:tc>
        <w:tc>
          <w:tcPr>
            <w:tcW w:w="840" w:type="dxa"/>
            <w:vMerge/>
          </w:tcPr>
          <w:p w:rsidR="000D53DE" w:rsidRPr="00CF7765" w:rsidRDefault="000D53DE">
            <w:pPr>
              <w:autoSpaceDE w:val="0"/>
              <w:autoSpaceDN w:val="0"/>
              <w:adjustRightInd w:val="0"/>
            </w:pPr>
          </w:p>
        </w:tc>
        <w:tc>
          <w:tcPr>
            <w:tcW w:w="1980" w:type="dxa"/>
            <w:vMerge/>
          </w:tcPr>
          <w:p w:rsidR="000D53DE" w:rsidRPr="00CF7765" w:rsidRDefault="000D53DE">
            <w:pPr>
              <w:autoSpaceDE w:val="0"/>
              <w:autoSpaceDN w:val="0"/>
              <w:adjustRightInd w:val="0"/>
              <w:rPr>
                <w:b/>
              </w:rPr>
            </w:pPr>
          </w:p>
        </w:tc>
        <w:tc>
          <w:tcPr>
            <w:tcW w:w="186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同一用紙種類で実施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val="restart"/>
          </w:tcPr>
          <w:p w:rsidR="000D53DE" w:rsidRPr="00CF7765" w:rsidRDefault="000D53DE">
            <w:pPr>
              <w:autoSpaceDE w:val="0"/>
              <w:autoSpaceDN w:val="0"/>
              <w:adjustRightInd w:val="0"/>
            </w:pPr>
            <w:r w:rsidRPr="00CF7765">
              <w:rPr>
                <w:rFonts w:hint="eastAsia"/>
              </w:rPr>
              <w:t>上記以外</w:t>
            </w:r>
          </w:p>
        </w:tc>
        <w:tc>
          <w:tcPr>
            <w:tcW w:w="1980" w:type="dxa"/>
            <w:shd w:val="clear" w:color="auto" w:fill="auto"/>
          </w:tcPr>
          <w:p w:rsidR="000D53DE" w:rsidRPr="00CF7765" w:rsidRDefault="000D53DE">
            <w:pPr>
              <w:autoSpaceDE w:val="0"/>
              <w:autoSpaceDN w:val="0"/>
              <w:adjustRightInd w:val="0"/>
            </w:pPr>
            <w:r w:rsidRPr="00CF7765">
              <w:rPr>
                <w:rFonts w:hint="eastAsia"/>
              </w:rPr>
              <w:t>"ATS</w:t>
            </w:r>
            <w:r w:rsidRPr="00CF7765">
              <w:rPr>
                <w:rFonts w:hint="eastAsia"/>
              </w:rPr>
              <w:t>禁止</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0D53DE"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tcPr>
          <w:p w:rsidR="000D53DE" w:rsidRPr="00CF7765" w:rsidRDefault="000D53DE">
            <w:pPr>
              <w:autoSpaceDE w:val="0"/>
              <w:autoSpaceDN w:val="0"/>
              <w:adjustRightInd w:val="0"/>
            </w:pPr>
            <w:r w:rsidRPr="00CF7765">
              <w:rPr>
                <w:rFonts w:hint="eastAsia"/>
              </w:rPr>
              <w:t>"</w:t>
            </w:r>
            <w:r w:rsidRPr="00CF7765">
              <w:rPr>
                <w:rFonts w:hint="eastAsia"/>
              </w:rPr>
              <w:t>大サイズ</w:t>
            </w:r>
            <w:r w:rsidRPr="00CF7765">
              <w:rPr>
                <w:rFonts w:hint="eastAsia"/>
              </w:rPr>
              <w:t>ATS</w:t>
            </w:r>
            <w:r w:rsidRPr="00CF7765">
              <w:rPr>
                <w:rFonts w:hint="eastAsia"/>
              </w:rPr>
              <w:t>可</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 xml:space="preserve">" </w:t>
            </w:r>
            <w:r w:rsidRPr="00CF7765">
              <w:rPr>
                <w:rFonts w:hint="eastAsia"/>
                <w:shd w:val="pct15" w:color="auto" w:fill="FFFFFF"/>
              </w:rPr>
              <w:t>*3</w:t>
            </w:r>
          </w:p>
        </w:tc>
      </w:tr>
      <w:tr w:rsidR="000D53DE"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vMerge w:val="restart"/>
          </w:tcPr>
          <w:p w:rsidR="000D53DE" w:rsidRPr="00CF7765" w:rsidRDefault="000D53DE">
            <w:pPr>
              <w:autoSpaceDE w:val="0"/>
              <w:autoSpaceDN w:val="0"/>
              <w:adjustRightInd w:val="0"/>
            </w:pPr>
            <w:r w:rsidRPr="00CF7765">
              <w:rPr>
                <w:rFonts w:hint="eastAsia"/>
              </w:rPr>
              <w:t>"</w:t>
            </w:r>
            <w:r w:rsidRPr="00CF7765">
              <w:rPr>
                <w:rFonts w:hint="eastAsia"/>
              </w:rPr>
              <w:t>システムデータの設定</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"APS</w:t>
            </w:r>
            <w:r w:rsidRPr="00CF7765">
              <w:rPr>
                <w:rFonts w:hint="eastAsia"/>
              </w:rPr>
              <w:t>選択時のみ実施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vMerge/>
          </w:tcPr>
          <w:p w:rsidR="000D53DE" w:rsidRPr="00CF7765" w:rsidRDefault="000D53DE">
            <w:pPr>
              <w:autoSpaceDE w:val="0"/>
              <w:autoSpaceDN w:val="0"/>
              <w:adjustRightInd w:val="0"/>
              <w:rPr>
                <w:b/>
              </w:rPr>
            </w:pPr>
          </w:p>
        </w:tc>
        <w:tc>
          <w:tcPr>
            <w:tcW w:w="186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vMerge/>
          </w:tcPr>
          <w:p w:rsidR="000D53DE" w:rsidRPr="00CF7765" w:rsidRDefault="000D53DE">
            <w:pPr>
              <w:autoSpaceDE w:val="0"/>
              <w:autoSpaceDN w:val="0"/>
              <w:adjustRightInd w:val="0"/>
              <w:rPr>
                <w:b/>
              </w:rPr>
            </w:pPr>
          </w:p>
        </w:tc>
        <w:tc>
          <w:tcPr>
            <w:tcW w:w="186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同一用紙種類で実施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0D53DE" w:rsidRPr="00CF7765">
        <w:trPr>
          <w:cantSplit/>
          <w:trHeight w:val="245"/>
          <w:jc w:val="right"/>
        </w:trPr>
        <w:tc>
          <w:tcPr>
            <w:tcW w:w="1080" w:type="dxa"/>
            <w:vMerge/>
          </w:tcPr>
          <w:p w:rsidR="000D53DE" w:rsidRPr="00CF7765" w:rsidRDefault="000D53DE">
            <w:pPr>
              <w:pStyle w:val="aa"/>
            </w:pPr>
          </w:p>
        </w:tc>
        <w:tc>
          <w:tcPr>
            <w:tcW w:w="1500" w:type="dxa"/>
            <w:vMerge w:val="restart"/>
          </w:tcPr>
          <w:p w:rsidR="000D53DE" w:rsidRPr="00CF7765" w:rsidRDefault="000D53DE">
            <w:pPr>
              <w:autoSpaceDE w:val="0"/>
              <w:autoSpaceDN w:val="0"/>
              <w:adjustRightInd w:val="0"/>
            </w:pPr>
            <w:r w:rsidRPr="00CF7765">
              <w:t>APS</w:t>
            </w:r>
            <w:r w:rsidRPr="00CF7765">
              <w:rPr>
                <w:rFonts w:hint="eastAsia"/>
              </w:rPr>
              <w:t>/ATS</w:t>
            </w:r>
            <w:r w:rsidRPr="00CF7765">
              <w:rPr>
                <w:rFonts w:hint="eastAsia"/>
              </w:rPr>
              <w:t>不可</w:t>
            </w:r>
            <w:r w:rsidRPr="00CF7765">
              <w:rPr>
                <w:rFonts w:hint="eastAsia"/>
              </w:rPr>
              <w:t xml:space="preserve"> </w:t>
            </w:r>
          </w:p>
        </w:tc>
        <w:tc>
          <w:tcPr>
            <w:tcW w:w="909" w:type="dxa"/>
          </w:tcPr>
          <w:p w:rsidR="000D53DE" w:rsidRPr="00CF7765" w:rsidRDefault="000D53DE">
            <w:pPr>
              <w:autoSpaceDE w:val="0"/>
              <w:autoSpaceDN w:val="0"/>
              <w:adjustRightInd w:val="0"/>
            </w:pPr>
            <w:r w:rsidRPr="00CF7765">
              <w:rPr>
                <w:rFonts w:hint="eastAsia"/>
              </w:rPr>
              <w:t>指定なし</w:t>
            </w:r>
          </w:p>
        </w:tc>
        <w:tc>
          <w:tcPr>
            <w:tcW w:w="840" w:type="dxa"/>
          </w:tcPr>
          <w:p w:rsidR="000D53DE" w:rsidRPr="00CF7765" w:rsidRDefault="000D53DE">
            <w:pPr>
              <w:autoSpaceDE w:val="0"/>
              <w:autoSpaceDN w:val="0"/>
              <w:adjustRightInd w:val="0"/>
            </w:pPr>
            <w:r w:rsidRPr="00CF7765">
              <w:rPr>
                <w:rFonts w:hint="eastAsia"/>
              </w:rPr>
              <w:t>指定なし</w:t>
            </w:r>
          </w:p>
        </w:tc>
        <w:tc>
          <w:tcPr>
            <w:tcW w:w="1980" w:type="dxa"/>
          </w:tcPr>
          <w:p w:rsidR="000D53DE" w:rsidRPr="00CF7765" w:rsidRDefault="000D53DE">
            <w:pPr>
              <w:autoSpaceDE w:val="0"/>
              <w:autoSpaceDN w:val="0"/>
              <w:adjustRightInd w:val="0"/>
            </w:pPr>
            <w:r w:rsidRPr="00CF7765">
              <w:rPr>
                <w:rFonts w:hint="eastAsia"/>
              </w:rPr>
              <w:t>－</w:t>
            </w:r>
          </w:p>
        </w:tc>
        <w:tc>
          <w:tcPr>
            <w:tcW w:w="1860" w:type="dxa"/>
          </w:tcPr>
          <w:p w:rsidR="000D53DE" w:rsidRPr="00CF7765" w:rsidRDefault="000D53DE">
            <w:pPr>
              <w:autoSpaceDE w:val="0"/>
              <w:autoSpaceDN w:val="0"/>
              <w:adjustRightInd w:val="0"/>
            </w:pPr>
            <w:r w:rsidRPr="00CF7765">
              <w:rPr>
                <w:rFonts w:hint="eastAsia"/>
              </w:rPr>
              <w:t>－</w:t>
            </w:r>
          </w:p>
        </w:tc>
        <w:tc>
          <w:tcPr>
            <w:tcW w:w="2178" w:type="dxa"/>
          </w:tcPr>
          <w:p w:rsidR="000D53DE" w:rsidRPr="00CF7765" w:rsidRDefault="000D53DE">
            <w:pPr>
              <w:autoSpaceDE w:val="0"/>
              <w:autoSpaceDN w:val="0"/>
              <w:adjustRightInd w:val="0"/>
            </w:pPr>
            <w:r w:rsidRPr="00CF7765">
              <w:rPr>
                <w:rFonts w:hint="eastAsia"/>
              </w:rPr>
              <w:t>－</w:t>
            </w:r>
            <w:r w:rsidRPr="00CF7765">
              <w:rPr>
                <w:rFonts w:hint="eastAsia"/>
                <w:shd w:val="pct15" w:color="auto" w:fill="FFFFFF"/>
              </w:rPr>
              <w:t>*4</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val="restart"/>
          </w:tcPr>
          <w:p w:rsidR="000D53DE" w:rsidRPr="00CF7765" w:rsidRDefault="000D53DE">
            <w:pPr>
              <w:autoSpaceDE w:val="0"/>
              <w:autoSpaceDN w:val="0"/>
              <w:adjustRightInd w:val="0"/>
            </w:pPr>
            <w:r w:rsidRPr="00CF7765">
              <w:rPr>
                <w:rFonts w:hint="eastAsia"/>
              </w:rPr>
              <w:t>上記以外</w:t>
            </w:r>
          </w:p>
        </w:tc>
        <w:tc>
          <w:tcPr>
            <w:tcW w:w="1980" w:type="dxa"/>
            <w:shd w:val="clear" w:color="auto" w:fill="auto"/>
          </w:tcPr>
          <w:p w:rsidR="000D53DE" w:rsidRPr="00CF7765" w:rsidRDefault="000D53DE">
            <w:pPr>
              <w:autoSpaceDE w:val="0"/>
              <w:autoSpaceDN w:val="0"/>
              <w:adjustRightInd w:val="0"/>
            </w:pPr>
            <w:r w:rsidRPr="00CF7765">
              <w:rPr>
                <w:rFonts w:hint="eastAsia"/>
              </w:rPr>
              <w:t>"ATS</w:t>
            </w:r>
            <w:r w:rsidRPr="00CF7765">
              <w:rPr>
                <w:rFonts w:hint="eastAsia"/>
              </w:rPr>
              <w:t>禁止</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優先順位に従って</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大サイズ</w:t>
            </w:r>
            <w:r w:rsidRPr="00CF7765">
              <w:rPr>
                <w:rFonts w:hint="eastAsia"/>
              </w:rPr>
              <w:t>ATS</w:t>
            </w:r>
            <w:r w:rsidRPr="00CF7765">
              <w:rPr>
                <w:rFonts w:hint="eastAsia"/>
              </w:rPr>
              <w:t>可</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 xml:space="preserve">" </w:t>
            </w:r>
            <w:r w:rsidRPr="00CF7765">
              <w:rPr>
                <w:rFonts w:hint="eastAsia"/>
                <w:shd w:val="pct15" w:color="auto" w:fill="FFFFFF"/>
              </w:rPr>
              <w:t>*3</w:t>
            </w:r>
          </w:p>
        </w:tc>
      </w:tr>
      <w:tr w:rsidR="000D53DE"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vMerge w:val="restart"/>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システムデータの設定</w:t>
            </w:r>
            <w:r w:rsidRPr="00CF7765">
              <w:rPr>
                <w:rFonts w:hint="eastAsia"/>
              </w:rPr>
              <w:t>"</w:t>
            </w:r>
          </w:p>
        </w:tc>
        <w:tc>
          <w:tcPr>
            <w:tcW w:w="1860" w:type="dxa"/>
            <w:shd w:val="clear" w:color="auto" w:fill="auto"/>
          </w:tcPr>
          <w:p w:rsidR="000D53DE" w:rsidRPr="00CF7765" w:rsidRDefault="000D53DE">
            <w:pPr>
              <w:autoSpaceDE w:val="0"/>
              <w:autoSpaceDN w:val="0"/>
              <w:adjustRightInd w:val="0"/>
            </w:pPr>
            <w:r w:rsidRPr="00CF7765">
              <w:rPr>
                <w:rFonts w:hint="eastAsia"/>
              </w:rPr>
              <w:t>"APS</w:t>
            </w:r>
            <w:r w:rsidRPr="00CF7765">
              <w:rPr>
                <w:rFonts w:hint="eastAsia"/>
              </w:rPr>
              <w:t>選択時のみ実施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vMerge/>
            <w:shd w:val="clear" w:color="auto" w:fill="auto"/>
          </w:tcPr>
          <w:p w:rsidR="000D53DE" w:rsidRPr="00CF7765" w:rsidRDefault="000D53DE">
            <w:pPr>
              <w:autoSpaceDE w:val="0"/>
              <w:autoSpaceDN w:val="0"/>
              <w:adjustRightInd w:val="0"/>
              <w:rPr>
                <w:b/>
              </w:rPr>
            </w:pPr>
          </w:p>
        </w:tc>
        <w:tc>
          <w:tcPr>
            <w:tcW w:w="186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262C6C" w:rsidRPr="00CF7765" w:rsidTr="00A5688D">
        <w:trPr>
          <w:cantSplit/>
          <w:trHeight w:val="245"/>
          <w:jc w:val="right"/>
        </w:trPr>
        <w:tc>
          <w:tcPr>
            <w:tcW w:w="1080" w:type="dxa"/>
            <w:vMerge/>
          </w:tcPr>
          <w:p w:rsidR="000D53DE" w:rsidRPr="00CF7765" w:rsidRDefault="000D53DE">
            <w:pPr>
              <w:pStyle w:val="aa"/>
            </w:pPr>
          </w:p>
        </w:tc>
        <w:tc>
          <w:tcPr>
            <w:tcW w:w="1500" w:type="dxa"/>
            <w:vMerge/>
          </w:tcPr>
          <w:p w:rsidR="000D53DE" w:rsidRPr="00CF7765" w:rsidRDefault="000D53DE">
            <w:pPr>
              <w:autoSpaceDE w:val="0"/>
              <w:autoSpaceDN w:val="0"/>
              <w:adjustRightInd w:val="0"/>
            </w:pPr>
          </w:p>
        </w:tc>
        <w:tc>
          <w:tcPr>
            <w:tcW w:w="1749" w:type="dxa"/>
            <w:gridSpan w:val="2"/>
            <w:vMerge/>
          </w:tcPr>
          <w:p w:rsidR="000D53DE" w:rsidRPr="00CF7765" w:rsidRDefault="000D53DE">
            <w:pPr>
              <w:autoSpaceDE w:val="0"/>
              <w:autoSpaceDN w:val="0"/>
              <w:adjustRightInd w:val="0"/>
            </w:pPr>
          </w:p>
        </w:tc>
        <w:tc>
          <w:tcPr>
            <w:tcW w:w="1980" w:type="dxa"/>
            <w:vMerge/>
            <w:shd w:val="clear" w:color="auto" w:fill="auto"/>
          </w:tcPr>
          <w:p w:rsidR="000D53DE" w:rsidRPr="00CF7765" w:rsidRDefault="000D53DE">
            <w:pPr>
              <w:autoSpaceDE w:val="0"/>
              <w:autoSpaceDN w:val="0"/>
              <w:adjustRightInd w:val="0"/>
              <w:rPr>
                <w:b/>
              </w:rPr>
            </w:pPr>
          </w:p>
        </w:tc>
        <w:tc>
          <w:tcPr>
            <w:tcW w:w="1860"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同一用紙種類で実施</w:t>
            </w:r>
            <w:r w:rsidRPr="00CF7765">
              <w:rPr>
                <w:rFonts w:hint="eastAsia"/>
              </w:rPr>
              <w:t>"</w:t>
            </w:r>
          </w:p>
        </w:tc>
        <w:tc>
          <w:tcPr>
            <w:tcW w:w="2178" w:type="dxa"/>
            <w:shd w:val="clear" w:color="auto" w:fill="auto"/>
          </w:tcPr>
          <w:p w:rsidR="000D53DE" w:rsidRPr="00CF7765" w:rsidRDefault="000D53DE">
            <w:pPr>
              <w:autoSpaceDE w:val="0"/>
              <w:autoSpaceDN w:val="0"/>
              <w:adjustRightInd w:val="0"/>
            </w:pPr>
            <w:r w:rsidRPr="00CF7765">
              <w:rPr>
                <w:rFonts w:hint="eastAsia"/>
              </w:rPr>
              <w:t>"</w:t>
            </w:r>
            <w:r w:rsidRPr="00CF7765">
              <w:rPr>
                <w:rFonts w:hint="eastAsia"/>
              </w:rPr>
              <w:t>同一用紙種類のみ</w:t>
            </w:r>
            <w:r w:rsidRPr="00CF7765">
              <w:rPr>
                <w:rFonts w:hint="eastAsia"/>
              </w:rPr>
              <w:t>"</w:t>
            </w:r>
          </w:p>
        </w:tc>
      </w:tr>
      <w:tr w:rsidR="00C27EB3" w:rsidRPr="00CF7765">
        <w:trPr>
          <w:cantSplit/>
          <w:trHeight w:val="245"/>
          <w:jc w:val="right"/>
        </w:trPr>
        <w:tc>
          <w:tcPr>
            <w:tcW w:w="1080" w:type="dxa"/>
          </w:tcPr>
          <w:p w:rsidR="00C27EB3" w:rsidRPr="00CF7765" w:rsidRDefault="00C27EB3">
            <w:pPr>
              <w:pStyle w:val="aa"/>
            </w:pPr>
          </w:p>
        </w:tc>
        <w:tc>
          <w:tcPr>
            <w:tcW w:w="1500" w:type="dxa"/>
          </w:tcPr>
          <w:p w:rsidR="00C27EB3" w:rsidRPr="00CF7765" w:rsidRDefault="00C27EB3">
            <w:pPr>
              <w:autoSpaceDE w:val="0"/>
              <w:autoSpaceDN w:val="0"/>
              <w:adjustRightInd w:val="0"/>
            </w:pPr>
            <w:r w:rsidRPr="00CF7765">
              <w:t>APS</w:t>
            </w:r>
            <w:r w:rsidRPr="00CF7765">
              <w:rPr>
                <w:rFonts w:hint="eastAsia"/>
              </w:rPr>
              <w:t>/ATS</w:t>
            </w:r>
            <w:r w:rsidRPr="00CF7765">
              <w:rPr>
                <w:rFonts w:hint="eastAsia"/>
              </w:rPr>
              <w:t>禁止</w:t>
            </w:r>
          </w:p>
        </w:tc>
        <w:tc>
          <w:tcPr>
            <w:tcW w:w="1749" w:type="dxa"/>
            <w:gridSpan w:val="2"/>
          </w:tcPr>
          <w:p w:rsidR="00C27EB3" w:rsidRPr="00CF7765" w:rsidRDefault="00C27EB3">
            <w:pPr>
              <w:autoSpaceDE w:val="0"/>
              <w:autoSpaceDN w:val="0"/>
              <w:adjustRightInd w:val="0"/>
            </w:pPr>
            <w:r w:rsidRPr="00CF7765">
              <w:rPr>
                <w:rFonts w:hint="eastAsia"/>
              </w:rPr>
              <w:t>－</w:t>
            </w:r>
          </w:p>
        </w:tc>
        <w:tc>
          <w:tcPr>
            <w:tcW w:w="1980" w:type="dxa"/>
          </w:tcPr>
          <w:p w:rsidR="00C27EB3" w:rsidRPr="00CF7765" w:rsidRDefault="00C27EB3">
            <w:pPr>
              <w:autoSpaceDE w:val="0"/>
              <w:autoSpaceDN w:val="0"/>
              <w:adjustRightInd w:val="0"/>
              <w:rPr>
                <w:b/>
              </w:rPr>
            </w:pPr>
            <w:r w:rsidRPr="00CF7765">
              <w:rPr>
                <w:rFonts w:hint="eastAsia"/>
              </w:rPr>
              <w:t>－</w:t>
            </w:r>
          </w:p>
        </w:tc>
        <w:tc>
          <w:tcPr>
            <w:tcW w:w="1860" w:type="dxa"/>
          </w:tcPr>
          <w:p w:rsidR="00C27EB3" w:rsidRPr="00CF7765" w:rsidRDefault="00C27EB3">
            <w:pPr>
              <w:autoSpaceDE w:val="0"/>
              <w:autoSpaceDN w:val="0"/>
              <w:adjustRightInd w:val="0"/>
            </w:pPr>
            <w:r w:rsidRPr="00CF7765">
              <w:rPr>
                <w:rFonts w:hint="eastAsia"/>
              </w:rPr>
              <w:t>－</w:t>
            </w:r>
          </w:p>
        </w:tc>
        <w:tc>
          <w:tcPr>
            <w:tcW w:w="2178" w:type="dxa"/>
          </w:tcPr>
          <w:p w:rsidR="00C27EB3" w:rsidRPr="00CF7765" w:rsidRDefault="00C27EB3">
            <w:pPr>
              <w:autoSpaceDE w:val="0"/>
              <w:autoSpaceDN w:val="0"/>
              <w:adjustRightInd w:val="0"/>
            </w:pPr>
            <w:r w:rsidRPr="00CF7765">
              <w:rPr>
                <w:rFonts w:hint="eastAsia"/>
              </w:rPr>
              <w:t>－</w:t>
            </w:r>
            <w:r w:rsidRPr="00CF7765">
              <w:rPr>
                <w:rFonts w:hint="eastAsia"/>
                <w:shd w:val="pct15" w:color="auto" w:fill="FFFFFF"/>
              </w:rPr>
              <w:t>*4</w:t>
            </w:r>
          </w:p>
        </w:tc>
      </w:tr>
    </w:tbl>
    <w:p w:rsidR="00FD3712" w:rsidRPr="00CF7765" w:rsidRDefault="00FD3712">
      <w:pPr>
        <w:pStyle w:val="aa"/>
        <w:tabs>
          <w:tab w:val="clear" w:pos="567"/>
          <w:tab w:val="clear" w:pos="851"/>
          <w:tab w:val="clear" w:pos="1418"/>
          <w:tab w:val="clear" w:pos="1701"/>
          <w:tab w:val="left" w:pos="1530"/>
        </w:tabs>
        <w:ind w:left="1530" w:hanging="390"/>
      </w:pPr>
      <w:r w:rsidRPr="00CF7765">
        <w:rPr>
          <w:rFonts w:hint="eastAsia"/>
          <w:shd w:val="pct15" w:color="auto" w:fill="FFFFFF"/>
        </w:rPr>
        <w:t>*1</w:t>
      </w:r>
      <w:r w:rsidRPr="00CF7765">
        <w:rPr>
          <w:rFonts w:hint="eastAsia"/>
        </w:rPr>
        <w:t>：</w:t>
      </w:r>
      <w:r w:rsidRPr="00CF7765">
        <w:rPr>
          <w:rFonts w:hint="eastAsia"/>
        </w:rPr>
        <w:tab/>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、くるみ製本機のカバーフィーダを除く。</w:t>
      </w:r>
    </w:p>
    <w:p w:rsidR="00FD3712" w:rsidRPr="00CF7765" w:rsidRDefault="00FD3712">
      <w:pPr>
        <w:pStyle w:val="aa"/>
        <w:tabs>
          <w:tab w:val="clear" w:pos="567"/>
          <w:tab w:val="clear" w:pos="851"/>
          <w:tab w:val="clear" w:pos="1418"/>
          <w:tab w:val="clear" w:pos="1701"/>
          <w:tab w:val="left" w:pos="1530"/>
        </w:tabs>
        <w:ind w:left="1530" w:hanging="390"/>
      </w:pPr>
      <w:r w:rsidRPr="00CF7765">
        <w:rPr>
          <w:rFonts w:hint="eastAsia"/>
          <w:shd w:val="pct15" w:color="auto" w:fill="FFFFFF"/>
        </w:rPr>
        <w:t>*2</w:t>
      </w:r>
      <w:r w:rsidRPr="00CF7765">
        <w:rPr>
          <w:rFonts w:hint="eastAsia"/>
        </w:rPr>
        <w:t>：</w:t>
      </w:r>
      <w:r w:rsidRPr="00CF7765">
        <w:rPr>
          <w:rFonts w:hint="eastAsia"/>
        </w:rPr>
        <w:tab/>
      </w:r>
      <w:r w:rsidRPr="00CF7765">
        <w:rPr>
          <w:rFonts w:hint="eastAsia"/>
        </w:rPr>
        <w:t>指定された用紙トレイに設定されている用紙種類、用紙色を用いる。</w:t>
      </w:r>
    </w:p>
    <w:p w:rsidR="00FD3712" w:rsidRPr="00CF7765" w:rsidRDefault="00FD3712">
      <w:pPr>
        <w:pStyle w:val="aa"/>
        <w:tabs>
          <w:tab w:val="clear" w:pos="567"/>
          <w:tab w:val="clear" w:pos="851"/>
          <w:tab w:val="clear" w:pos="1418"/>
          <w:tab w:val="clear" w:pos="1701"/>
          <w:tab w:val="left" w:pos="1530"/>
        </w:tabs>
        <w:ind w:left="1530" w:hanging="390"/>
      </w:pPr>
      <w:r w:rsidRPr="00CF7765">
        <w:rPr>
          <w:rFonts w:hint="eastAsia"/>
          <w:shd w:val="pct15" w:color="auto" w:fill="FFFFFF"/>
        </w:rPr>
        <w:t>*3</w:t>
      </w:r>
      <w:r w:rsidRPr="00CF7765">
        <w:rPr>
          <w:rFonts w:hint="eastAsia"/>
        </w:rPr>
        <w:t>：</w:t>
      </w:r>
      <w:r w:rsidRPr="00CF7765">
        <w:rPr>
          <w:rFonts w:hint="eastAsia"/>
        </w:rPr>
        <w:tab/>
        <w:t>"</w:t>
      </w:r>
      <w:r w:rsidRPr="00CF7765">
        <w:rPr>
          <w:rFonts w:hint="eastAsia"/>
        </w:rPr>
        <w:t>大サイズＡＴＳ</w:t>
      </w:r>
      <w:r w:rsidRPr="00CF7765">
        <w:rPr>
          <w:rFonts w:hint="eastAsia"/>
        </w:rPr>
        <w:t>"</w:t>
      </w:r>
      <w:r w:rsidRPr="00CF7765">
        <w:rPr>
          <w:rFonts w:hint="eastAsia"/>
        </w:rPr>
        <w:t>は有効。</w:t>
      </w:r>
    </w:p>
    <w:p w:rsidR="005946FF" w:rsidRPr="00CF7765" w:rsidRDefault="00FD3712">
      <w:pPr>
        <w:pStyle w:val="aa"/>
        <w:tabs>
          <w:tab w:val="clear" w:pos="567"/>
          <w:tab w:val="clear" w:pos="851"/>
          <w:tab w:val="clear" w:pos="1418"/>
          <w:tab w:val="clear" w:pos="1701"/>
          <w:tab w:val="left" w:pos="1530"/>
        </w:tabs>
        <w:ind w:left="1530" w:hanging="390"/>
      </w:pPr>
      <w:r w:rsidRPr="00CF7765">
        <w:rPr>
          <w:rFonts w:hint="eastAsia"/>
          <w:shd w:val="pct15" w:color="auto" w:fill="FFFFFF"/>
        </w:rPr>
        <w:t>*4</w:t>
      </w:r>
      <w:r w:rsidRPr="00CF7765">
        <w:rPr>
          <w:rFonts w:hint="eastAsia"/>
        </w:rPr>
        <w:t>：</w:t>
      </w:r>
      <w:r w:rsidRPr="00CF7765">
        <w:rPr>
          <w:rFonts w:hint="eastAsia"/>
        </w:rPr>
        <w:tab/>
      </w:r>
      <w:r w:rsidRPr="00CF7765">
        <w:rPr>
          <w:rFonts w:hint="eastAsia"/>
        </w:rPr>
        <w:t>ありえない組み合わせである。</w:t>
      </w:r>
    </w:p>
    <w:p w:rsidR="00C27EB3" w:rsidRPr="00CF7765" w:rsidRDefault="00FD3712" w:rsidP="00DD3992">
      <w:pPr>
        <w:pStyle w:val="aa"/>
        <w:tabs>
          <w:tab w:val="clear" w:pos="567"/>
          <w:tab w:val="clear" w:pos="851"/>
          <w:tab w:val="clear" w:pos="1418"/>
          <w:tab w:val="clear" w:pos="1701"/>
          <w:tab w:val="left" w:pos="1530"/>
          <w:tab w:val="left" w:pos="6390"/>
        </w:tabs>
        <w:ind w:left="1530" w:hanging="390"/>
      </w:pPr>
      <w:r w:rsidRPr="00CF7765">
        <w:rPr>
          <w:rFonts w:hint="eastAsia"/>
        </w:rPr>
        <w:t>上記表では、スペースの都合上、略して記述している。</w:t>
      </w:r>
    </w:p>
    <w:p w:rsidR="00C27EB3" w:rsidRPr="00CF7765" w:rsidRDefault="00C27EB3" w:rsidP="00DD3992">
      <w:pPr>
        <w:pStyle w:val="aa"/>
        <w:tabs>
          <w:tab w:val="clear" w:pos="567"/>
          <w:tab w:val="clear" w:pos="851"/>
          <w:tab w:val="clear" w:pos="1418"/>
          <w:tab w:val="clear" w:pos="1701"/>
          <w:tab w:val="left" w:pos="1530"/>
          <w:tab w:val="left" w:pos="6390"/>
        </w:tabs>
        <w:ind w:left="1530" w:hanging="390"/>
      </w:pPr>
      <w:r w:rsidRPr="00CF7765">
        <w:rPr>
          <w:rFonts w:hint="eastAsia"/>
          <w:b/>
          <w:u w:val="single"/>
        </w:rPr>
        <w:t>「</w:t>
      </w:r>
      <w:r w:rsidRPr="00CF7765">
        <w:rPr>
          <w:rFonts w:hint="eastAsia"/>
          <w:b/>
          <w:u w:val="single"/>
        </w:rPr>
        <w:t>ATS</w:t>
      </w:r>
      <w:r w:rsidRPr="00CF7765">
        <w:rPr>
          <w:rFonts w:hint="eastAsia"/>
          <w:b/>
          <w:u w:val="single"/>
        </w:rPr>
        <w:t>動作モード」</w:t>
      </w:r>
      <w:r w:rsidRPr="00CF7765">
        <w:br/>
      </w:r>
      <w:r w:rsidRPr="00CF7765">
        <w:rPr>
          <w:rFonts w:hint="eastAsia"/>
          <w:b/>
          <w:bCs/>
        </w:rPr>
        <w:t>"ATS</w:t>
      </w:r>
      <w:r w:rsidRPr="00CF7765">
        <w:rPr>
          <w:rFonts w:hint="eastAsia"/>
          <w:b/>
          <w:bCs/>
        </w:rPr>
        <w:t>禁止</w:t>
      </w:r>
      <w:r w:rsidRPr="00CF7765">
        <w:rPr>
          <w:rFonts w:hint="eastAsia"/>
          <w:b/>
          <w:bCs/>
        </w:rPr>
        <w:t>"</w:t>
      </w:r>
      <w:r w:rsidRPr="00CF7765">
        <w:tab/>
      </w:r>
      <w:r w:rsidRPr="00CF7765">
        <w:rPr>
          <w:rFonts w:hint="eastAsia"/>
        </w:rPr>
        <w:t>→</w:t>
      </w:r>
      <w:r w:rsidRPr="00CF7765">
        <w:rPr>
          <w:rFonts w:hint="eastAsia"/>
        </w:rPr>
        <w:t>"ATS</w:t>
      </w:r>
      <w:r w:rsidRPr="00CF7765">
        <w:rPr>
          <w:rFonts w:hint="eastAsia"/>
        </w:rPr>
        <w:t>禁止</w:t>
      </w:r>
      <w:r w:rsidRPr="00CF7765">
        <w:rPr>
          <w:rFonts w:hint="eastAsia"/>
        </w:rPr>
        <w:t>"</w:t>
      </w:r>
      <w:r w:rsidRPr="00CF7765">
        <w:br/>
      </w:r>
      <w:r w:rsidRPr="00CF7765">
        <w:rPr>
          <w:rFonts w:hint="eastAsia"/>
          <w:b/>
        </w:rPr>
        <w:t>"</w:t>
      </w:r>
      <w:r w:rsidRPr="00CF7765">
        <w:rPr>
          <w:rFonts w:hint="eastAsia"/>
          <w:b/>
        </w:rPr>
        <w:t>同一用紙種類のみ</w:t>
      </w:r>
      <w:r w:rsidRPr="00CF7765">
        <w:rPr>
          <w:rFonts w:hint="eastAsia"/>
          <w:b/>
        </w:rPr>
        <w:t>ATS</w:t>
      </w:r>
      <w:r w:rsidRPr="00CF7765">
        <w:rPr>
          <w:rFonts w:hint="eastAsia"/>
          <w:b/>
        </w:rPr>
        <w:t>する</w:t>
      </w:r>
      <w:r w:rsidRPr="00CF7765">
        <w:rPr>
          <w:rFonts w:hint="eastAsia"/>
          <w:b/>
        </w:rPr>
        <w:t>"</w:t>
      </w:r>
      <w:r w:rsidRPr="00CF7765">
        <w:rPr>
          <w:rFonts w:hint="eastAsia"/>
        </w:rPr>
        <w:t xml:space="preserve"> </w:t>
      </w:r>
      <w:r w:rsidRPr="00CF7765">
        <w:rPr>
          <w:rFonts w:hint="eastAsia"/>
        </w:rPr>
        <w:tab/>
      </w:r>
      <w:r w:rsidRPr="00CF7765">
        <w:rPr>
          <w:rFonts w:hint="eastAsia"/>
        </w:rPr>
        <w:t>→</w:t>
      </w:r>
      <w:r w:rsidRPr="00CF7765">
        <w:rPr>
          <w:rFonts w:hint="eastAsia"/>
        </w:rPr>
        <w:t>"</w:t>
      </w:r>
      <w:r w:rsidRPr="00CF7765">
        <w:rPr>
          <w:rFonts w:hint="eastAsia"/>
        </w:rPr>
        <w:t>同一用紙種類のみ</w:t>
      </w:r>
      <w:r w:rsidRPr="00CF7765">
        <w:rPr>
          <w:rFonts w:hint="eastAsia"/>
        </w:rPr>
        <w:t>"</w:t>
      </w:r>
      <w:r w:rsidRPr="00CF7765">
        <w:br/>
      </w:r>
      <w:r w:rsidRPr="00CF7765">
        <w:rPr>
          <w:rFonts w:hint="eastAsia"/>
          <w:b/>
        </w:rPr>
        <w:t>"</w:t>
      </w:r>
      <w:r w:rsidRPr="00CF7765">
        <w:rPr>
          <w:rFonts w:hint="eastAsia"/>
          <w:b/>
        </w:rPr>
        <w:t>用紙種類の優先順位に従って</w:t>
      </w:r>
      <w:r w:rsidRPr="00CF7765">
        <w:rPr>
          <w:rFonts w:hint="eastAsia"/>
          <w:b/>
        </w:rPr>
        <w:t>ATS</w:t>
      </w:r>
      <w:r w:rsidRPr="00CF7765">
        <w:rPr>
          <w:rFonts w:hint="eastAsia"/>
          <w:b/>
        </w:rPr>
        <w:t>する</w:t>
      </w:r>
      <w:r w:rsidRPr="00CF7765">
        <w:rPr>
          <w:rFonts w:hint="eastAsia"/>
          <w:b/>
        </w:rPr>
        <w:t>"</w:t>
      </w:r>
      <w:r w:rsidRPr="00CF7765">
        <w:rPr>
          <w:rFonts w:hint="eastAsia"/>
        </w:rPr>
        <w:tab/>
      </w:r>
      <w:r w:rsidRPr="00CF7765">
        <w:rPr>
          <w:rFonts w:hint="eastAsia"/>
        </w:rPr>
        <w:t>→</w:t>
      </w:r>
      <w:r w:rsidRPr="00CF7765">
        <w:rPr>
          <w:rFonts w:hint="eastAsia"/>
        </w:rPr>
        <w:t>"</w:t>
      </w:r>
      <w:r w:rsidRPr="00CF7765">
        <w:rPr>
          <w:rFonts w:hint="eastAsia"/>
        </w:rPr>
        <w:t>優先順位に従って</w:t>
      </w:r>
      <w:r w:rsidRPr="00CF7765">
        <w:rPr>
          <w:rFonts w:hint="eastAsia"/>
        </w:rPr>
        <w:t>"</w:t>
      </w:r>
      <w:r w:rsidRPr="00CF7765">
        <w:rPr>
          <w:rFonts w:hint="eastAsia"/>
        </w:rPr>
        <w:br/>
      </w:r>
      <w:r w:rsidRPr="00CF7765">
        <w:rPr>
          <w:rFonts w:hint="eastAsia"/>
          <w:b/>
        </w:rPr>
        <w:t>"</w:t>
      </w:r>
      <w:r w:rsidRPr="00CF7765">
        <w:rPr>
          <w:rFonts w:hint="eastAsia"/>
          <w:b/>
        </w:rPr>
        <w:t>用紙種類の優先順位に従って</w:t>
      </w:r>
      <w:r w:rsidRPr="00CF7765">
        <w:rPr>
          <w:rFonts w:hint="eastAsia"/>
          <w:b/>
        </w:rPr>
        <w:t>ATS</w:t>
      </w:r>
      <w:r w:rsidRPr="00CF7765">
        <w:rPr>
          <w:rFonts w:hint="eastAsia"/>
          <w:b/>
        </w:rPr>
        <w:t>する</w:t>
      </w:r>
      <w:r w:rsidRPr="00CF7765">
        <w:rPr>
          <w:rFonts w:hint="eastAsia"/>
          <w:b/>
        </w:rPr>
        <w:t>(</w:t>
      </w:r>
      <w:r w:rsidRPr="00CF7765">
        <w:rPr>
          <w:rFonts w:hint="eastAsia"/>
          <w:b/>
        </w:rPr>
        <w:t>大サイズ</w:t>
      </w:r>
      <w:r w:rsidRPr="00CF7765">
        <w:rPr>
          <w:rFonts w:hint="eastAsia"/>
          <w:b/>
        </w:rPr>
        <w:t>ATS</w:t>
      </w:r>
      <w:r w:rsidRPr="00CF7765">
        <w:rPr>
          <w:rFonts w:hint="eastAsia"/>
          <w:b/>
        </w:rPr>
        <w:t>可</w:t>
      </w:r>
      <w:r w:rsidRPr="00CF7765">
        <w:rPr>
          <w:rFonts w:hint="eastAsia"/>
          <w:b/>
        </w:rPr>
        <w:t>)"</w:t>
      </w:r>
      <w:r w:rsidRPr="00CF7765">
        <w:rPr>
          <w:rFonts w:hint="eastAsia"/>
        </w:rPr>
        <w:tab/>
      </w:r>
      <w:r w:rsidRPr="00CF7765">
        <w:rPr>
          <w:rFonts w:hint="eastAsia"/>
        </w:rPr>
        <w:t>→</w:t>
      </w:r>
      <w:r w:rsidRPr="00CF7765">
        <w:rPr>
          <w:rFonts w:hint="eastAsia"/>
        </w:rPr>
        <w:t>"</w:t>
      </w:r>
      <w:r w:rsidRPr="00CF7765">
        <w:rPr>
          <w:rFonts w:hint="eastAsia"/>
        </w:rPr>
        <w:t>大サイズ</w:t>
      </w:r>
      <w:r w:rsidRPr="00CF7765">
        <w:rPr>
          <w:rFonts w:hint="eastAsia"/>
        </w:rPr>
        <w:t>ATS</w:t>
      </w:r>
      <w:r w:rsidRPr="00CF7765">
        <w:rPr>
          <w:rFonts w:hint="eastAsia"/>
        </w:rPr>
        <w:t>可</w:t>
      </w:r>
      <w:r w:rsidRPr="00CF7765">
        <w:rPr>
          <w:rFonts w:hint="eastAsia"/>
        </w:rPr>
        <w:t>"</w:t>
      </w:r>
      <w:r w:rsidRPr="00CF7765">
        <w:br/>
      </w:r>
      <w:r w:rsidRPr="00CF7765">
        <w:rPr>
          <w:rFonts w:hint="eastAsia"/>
          <w:b/>
          <w:bCs/>
        </w:rPr>
        <w:t>"</w:t>
      </w:r>
      <w:r w:rsidRPr="00CF7765">
        <w:rPr>
          <w:rFonts w:hint="eastAsia"/>
          <w:b/>
          <w:bCs/>
        </w:rPr>
        <w:t>システムデータの設定に従う</w:t>
      </w:r>
      <w:r w:rsidRPr="00CF7765">
        <w:rPr>
          <w:rFonts w:hint="eastAsia"/>
          <w:b/>
          <w:bCs/>
        </w:rPr>
        <w:t>"</w:t>
      </w:r>
      <w:r w:rsidRPr="00CF7765">
        <w:rPr>
          <w:rFonts w:hint="eastAsia"/>
        </w:rPr>
        <w:t xml:space="preserve"> </w:t>
      </w:r>
      <w:r w:rsidRPr="00CF7765">
        <w:rPr>
          <w:rFonts w:hint="eastAsia"/>
        </w:rPr>
        <w:tab/>
      </w:r>
      <w:r w:rsidRPr="00CF7765">
        <w:rPr>
          <w:rFonts w:hint="eastAsia"/>
        </w:rPr>
        <w:t>→</w:t>
      </w:r>
      <w:r w:rsidRPr="00CF7765">
        <w:rPr>
          <w:rFonts w:hint="eastAsia"/>
        </w:rPr>
        <w:t>"</w:t>
      </w:r>
      <w:r w:rsidRPr="00CF7765">
        <w:rPr>
          <w:rFonts w:hint="eastAsia"/>
        </w:rPr>
        <w:t>システムデータの設定</w:t>
      </w:r>
      <w:r w:rsidRPr="00CF7765">
        <w:rPr>
          <w:rFonts w:hint="eastAsia"/>
        </w:rPr>
        <w:t>"</w:t>
      </w:r>
    </w:p>
    <w:p w:rsidR="00C27EB3" w:rsidRPr="00CF7765" w:rsidRDefault="00C27EB3" w:rsidP="00DD3992">
      <w:pPr>
        <w:pStyle w:val="aa"/>
        <w:tabs>
          <w:tab w:val="clear" w:pos="567"/>
          <w:tab w:val="clear" w:pos="851"/>
          <w:tab w:val="clear" w:pos="1418"/>
          <w:tab w:val="clear" w:pos="1701"/>
          <w:tab w:val="left" w:pos="1530"/>
          <w:tab w:val="left" w:pos="6390"/>
        </w:tabs>
        <w:ind w:left="1530" w:hanging="390"/>
        <w:rPr>
          <w:b/>
          <w:u w:val="single"/>
        </w:rPr>
      </w:pPr>
    </w:p>
    <w:p w:rsidR="00C27EB3" w:rsidRPr="00CF7765" w:rsidRDefault="00C27EB3" w:rsidP="00DD3992">
      <w:pPr>
        <w:pStyle w:val="aa"/>
        <w:tabs>
          <w:tab w:val="clear" w:pos="567"/>
          <w:tab w:val="clear" w:pos="851"/>
          <w:tab w:val="clear" w:pos="1418"/>
          <w:tab w:val="clear" w:pos="1701"/>
          <w:tab w:val="left" w:pos="1530"/>
          <w:tab w:val="left" w:pos="6390"/>
        </w:tabs>
        <w:ind w:left="1530" w:hanging="390"/>
      </w:pPr>
      <w:r w:rsidRPr="00CF7765">
        <w:rPr>
          <w:rFonts w:hint="eastAsia"/>
          <w:b/>
          <w:u w:val="single"/>
        </w:rPr>
        <w:t>システムデータ「</w:t>
      </w:r>
      <w:r w:rsidRPr="00CF7765">
        <w:rPr>
          <w:rFonts w:hint="eastAsia"/>
          <w:b/>
          <w:u w:val="single"/>
        </w:rPr>
        <w:t>ATS</w:t>
      </w:r>
      <w:r w:rsidRPr="00CF7765">
        <w:rPr>
          <w:rFonts w:hint="eastAsia"/>
          <w:b/>
          <w:u w:val="single"/>
        </w:rPr>
        <w:t>実施有無」</w:t>
      </w:r>
      <w:r w:rsidRPr="00CF7765">
        <w:br/>
      </w:r>
      <w:r w:rsidRPr="00CF7765">
        <w:rPr>
          <w:rFonts w:hint="eastAsia"/>
          <w:b/>
        </w:rPr>
        <w:t>"APS</w:t>
      </w:r>
      <w:r w:rsidRPr="00CF7765">
        <w:rPr>
          <w:rFonts w:hint="eastAsia"/>
          <w:b/>
        </w:rPr>
        <w:t>選択時のみ実施</w:t>
      </w:r>
      <w:r w:rsidRPr="00CF7765">
        <w:rPr>
          <w:rFonts w:hint="eastAsia"/>
          <w:b/>
        </w:rPr>
        <w:t>"</w:t>
      </w:r>
      <w:r w:rsidRPr="00CF7765">
        <w:rPr>
          <w:rFonts w:hint="eastAsia"/>
        </w:rPr>
        <w:t xml:space="preserve"> </w:t>
      </w:r>
      <w:r w:rsidRPr="00CF7765">
        <w:rPr>
          <w:rFonts w:hint="eastAsia"/>
        </w:rPr>
        <w:tab/>
      </w:r>
      <w:r w:rsidRPr="00CF7765">
        <w:rPr>
          <w:rFonts w:hint="eastAsia"/>
        </w:rPr>
        <w:t>→</w:t>
      </w:r>
      <w:r w:rsidRPr="00CF7765">
        <w:rPr>
          <w:rFonts w:hint="eastAsia"/>
        </w:rPr>
        <w:t>"APS</w:t>
      </w:r>
      <w:r w:rsidRPr="00CF7765">
        <w:rPr>
          <w:rFonts w:hint="eastAsia"/>
        </w:rPr>
        <w:t>選択時のみ実施</w:t>
      </w:r>
      <w:r w:rsidRPr="00CF7765">
        <w:rPr>
          <w:rFonts w:hint="eastAsia"/>
        </w:rPr>
        <w:t>"</w:t>
      </w:r>
      <w:r w:rsidRPr="00CF7765">
        <w:rPr>
          <w:b/>
        </w:rPr>
        <w:br/>
      </w:r>
      <w:r w:rsidRPr="00CF7765">
        <w:rPr>
          <w:rFonts w:hint="eastAsia"/>
          <w:b/>
        </w:rPr>
        <w:t>"</w:t>
      </w:r>
      <w:r w:rsidRPr="00CF7765">
        <w:rPr>
          <w:rFonts w:hint="eastAsia"/>
          <w:b/>
        </w:rPr>
        <w:t>常に</w:t>
      </w:r>
      <w:r w:rsidRPr="00CF7765">
        <w:rPr>
          <w:rFonts w:hint="eastAsia"/>
          <w:b/>
        </w:rPr>
        <w:t>ATS</w:t>
      </w:r>
      <w:r w:rsidRPr="00CF7765">
        <w:rPr>
          <w:rFonts w:hint="eastAsia"/>
          <w:b/>
        </w:rPr>
        <w:t>実施</w:t>
      </w:r>
      <w:r w:rsidRPr="00CF7765">
        <w:rPr>
          <w:rFonts w:hint="eastAsia"/>
          <w:b/>
        </w:rPr>
        <w:t>"</w:t>
      </w:r>
      <w:r w:rsidRPr="00CF7765">
        <w:rPr>
          <w:rFonts w:hint="eastAsia"/>
        </w:rPr>
        <w:t xml:space="preserve"> </w:t>
      </w:r>
      <w:r w:rsidRPr="00CF7765">
        <w:rPr>
          <w:rFonts w:hint="eastAsia"/>
        </w:rPr>
        <w:tab/>
      </w:r>
      <w:r w:rsidRPr="00CF7765">
        <w:rPr>
          <w:rFonts w:hint="eastAsia"/>
        </w:rPr>
        <w:t>→</w:t>
      </w: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r w:rsidRPr="00CF7765">
        <w:rPr>
          <w:b/>
        </w:rPr>
        <w:br/>
      </w:r>
      <w:r w:rsidRPr="00CF7765">
        <w:rPr>
          <w:rFonts w:hint="eastAsia"/>
          <w:b/>
        </w:rPr>
        <w:t>"</w:t>
      </w:r>
      <w:r w:rsidRPr="00CF7765">
        <w:rPr>
          <w:rFonts w:hint="eastAsia"/>
          <w:b/>
        </w:rPr>
        <w:t>常に許可（トレイ指定は同一紙質間）</w:t>
      </w:r>
      <w:r w:rsidRPr="00CF7765">
        <w:rPr>
          <w:rFonts w:hint="eastAsia"/>
          <w:b/>
        </w:rPr>
        <w:t>"</w:t>
      </w:r>
      <w:r w:rsidRPr="00CF7765">
        <w:rPr>
          <w:rFonts w:hint="eastAsia"/>
        </w:rPr>
        <w:t xml:space="preserve"> </w:t>
      </w:r>
      <w:r w:rsidRPr="00CF7765">
        <w:rPr>
          <w:rFonts w:hint="eastAsia"/>
        </w:rPr>
        <w:tab/>
      </w:r>
      <w:r w:rsidRPr="00CF7765">
        <w:rPr>
          <w:rFonts w:hint="eastAsia"/>
        </w:rPr>
        <w:t>→</w:t>
      </w:r>
      <w:r w:rsidRPr="00CF7765">
        <w:rPr>
          <w:rFonts w:hint="eastAsia"/>
        </w:rPr>
        <w:t>"</w:t>
      </w:r>
      <w:r w:rsidRPr="00CF7765">
        <w:rPr>
          <w:rFonts w:hint="eastAsia"/>
        </w:rPr>
        <w:t>同一用紙種類で実施</w:t>
      </w:r>
      <w:r w:rsidRPr="00CF7765">
        <w:rPr>
          <w:rFonts w:hint="eastAsia"/>
        </w:rPr>
        <w:t>"</w:t>
      </w:r>
    </w:p>
    <w:p w:rsidR="00FD3712" w:rsidRPr="00CF7765" w:rsidRDefault="00FD3712">
      <w:pPr>
        <w:pStyle w:val="aa"/>
        <w:tabs>
          <w:tab w:val="clear" w:pos="567"/>
          <w:tab w:val="clear" w:pos="851"/>
          <w:tab w:val="clear" w:pos="1418"/>
          <w:tab w:val="clear" w:pos="1701"/>
          <w:tab w:val="left" w:pos="1440"/>
        </w:tabs>
        <w:ind w:left="1440" w:hanging="300"/>
      </w:pPr>
    </w:p>
    <w:p w:rsidR="00FD3712" w:rsidRPr="00CF7765" w:rsidRDefault="00FD3712">
      <w:pPr>
        <w:pStyle w:val="aa"/>
        <w:numPr>
          <w:ilvl w:val="0"/>
          <w:numId w:val="14"/>
        </w:numPr>
        <w:tabs>
          <w:tab w:val="clear" w:pos="567"/>
          <w:tab w:val="clear" w:pos="851"/>
          <w:tab w:val="clear" w:pos="1418"/>
          <w:tab w:val="clear" w:pos="1701"/>
          <w:tab w:val="left" w:pos="1380"/>
        </w:tabs>
      </w:pPr>
      <w:r w:rsidRPr="00CF7765">
        <w:rPr>
          <w:rFonts w:hint="eastAsia"/>
        </w:rPr>
        <w:t>以下の用紙トレイ選択条件に見合う用紙トレイに切り替える。</w:t>
      </w:r>
      <w:r w:rsidR="00C27EB3" w:rsidRPr="00CF7765">
        <w:rPr>
          <w:rFonts w:hint="eastAsia"/>
        </w:rPr>
        <w:t>(</w:t>
      </w:r>
      <w:r w:rsidR="00C27EB3" w:rsidRPr="00CF7765">
        <w:rPr>
          <w:rFonts w:hint="eastAsia"/>
        </w:rPr>
        <w:t>最終</w:t>
      </w:r>
      <w:r w:rsidR="00C27EB3" w:rsidRPr="00CF7765">
        <w:rPr>
          <w:rFonts w:hint="eastAsia"/>
        </w:rPr>
        <w:t>ATS</w:t>
      </w:r>
      <w:r w:rsidR="00C27EB3" w:rsidRPr="00CF7765">
        <w:rPr>
          <w:rFonts w:hint="eastAsia"/>
        </w:rPr>
        <w:t>動作モードが</w:t>
      </w:r>
      <w:r w:rsidR="00C27EB3" w:rsidRPr="00CF7765">
        <w:rPr>
          <w:rFonts w:hint="eastAsia"/>
          <w:b/>
        </w:rPr>
        <w:t>"ATS</w:t>
      </w:r>
      <w:r w:rsidR="00C27EB3" w:rsidRPr="00CF7765">
        <w:rPr>
          <w:rFonts w:hint="eastAsia"/>
          <w:b/>
        </w:rPr>
        <w:t>禁止</w:t>
      </w:r>
      <w:r w:rsidR="00C27EB3" w:rsidRPr="00CF7765">
        <w:rPr>
          <w:rFonts w:hint="eastAsia"/>
          <w:b/>
        </w:rPr>
        <w:t>"</w:t>
      </w:r>
      <w:r w:rsidR="00C27EB3" w:rsidRPr="00CF7765">
        <w:rPr>
          <w:rFonts w:hint="eastAsia"/>
        </w:rPr>
        <w:t>の場合を除く</w:t>
      </w:r>
      <w:r w:rsidR="00C27EB3" w:rsidRPr="00CF7765">
        <w:rPr>
          <w:rFonts w:hint="eastAsia"/>
        </w:rPr>
        <w:t>)</w:t>
      </w:r>
      <w:r w:rsidR="00C27EB3" w:rsidRPr="00CF7765">
        <w:rPr>
          <w:rFonts w:hint="eastAsia"/>
        </w:rPr>
        <w:t>。</w:t>
      </w:r>
    </w:p>
    <w:p w:rsidR="00FD3712" w:rsidRPr="00CF7765" w:rsidRDefault="00FD3712" w:rsidP="00885A91">
      <w:pPr>
        <w:pStyle w:val="aa"/>
        <w:numPr>
          <w:ilvl w:val="0"/>
          <w:numId w:val="73"/>
        </w:numPr>
        <w:tabs>
          <w:tab w:val="clear" w:pos="567"/>
          <w:tab w:val="clear" w:pos="851"/>
          <w:tab w:val="clear" w:pos="1418"/>
          <w:tab w:val="clear" w:pos="1701"/>
          <w:tab w:val="num" w:pos="1380"/>
        </w:tabs>
        <w:ind w:left="1380"/>
      </w:pPr>
      <w:r w:rsidRPr="00CF7765">
        <w:rPr>
          <w:rFonts w:hint="eastAsia"/>
        </w:rPr>
        <w:t>以下の条件をすべて満たす用紙トレイを選択する。</w:t>
      </w:r>
      <w:r w:rsidRPr="00CF7765">
        <w:rPr>
          <w:rFonts w:hint="eastAsia"/>
        </w:rPr>
        <w:t>(</w:t>
      </w:r>
      <w:r w:rsidRPr="00CF7765">
        <w:rPr>
          <w:rFonts w:hint="eastAsia"/>
        </w:rPr>
        <w:t>クラスタの場合はクラスタで指定されたトレイから選択する</w:t>
      </w:r>
      <w:r w:rsidRPr="00CF7765">
        <w:rPr>
          <w:rFonts w:hint="eastAsia"/>
        </w:rPr>
        <w:t>)</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br/>
      </w:r>
      <w:r w:rsidRPr="00CF7765">
        <w:rPr>
          <w:rFonts w:hint="eastAsia"/>
        </w:rPr>
        <w:t>システムデータ「手差し</w:t>
      </w:r>
      <w:r w:rsidRPr="00CF7765">
        <w:rPr>
          <w:rFonts w:hint="eastAsia"/>
        </w:rPr>
        <w:t>APS</w:t>
      </w:r>
      <w:r w:rsidRPr="00CF7765">
        <w:rPr>
          <w:rFonts w:hint="eastAsia"/>
        </w:rPr>
        <w:t>許可」が</w:t>
      </w:r>
      <w:r w:rsidRPr="00CF7765">
        <w:rPr>
          <w:rFonts w:hint="eastAsia"/>
          <w:b/>
          <w:bCs/>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bCs/>
        </w:rPr>
        <w:t>"</w:t>
      </w:r>
      <w:r w:rsidRPr="00CF7765">
        <w:rPr>
          <w:rFonts w:hint="eastAsia"/>
        </w:rPr>
        <w:t>に設定されている場合は、</w:t>
      </w: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およびくるみ製本機のカバーフィーダ以外の用紙トレイである。</w:t>
      </w:r>
      <w:r w:rsidRPr="00CF7765">
        <w:br/>
      </w:r>
      <w:r w:rsidRPr="00CF7765">
        <w:rPr>
          <w:rFonts w:hint="eastAsia"/>
        </w:rPr>
        <w:t>システムデータ「手差し</w:t>
      </w:r>
      <w:r w:rsidRPr="00CF7765">
        <w:rPr>
          <w:rFonts w:hint="eastAsia"/>
        </w:rPr>
        <w:t>APS</w:t>
      </w:r>
      <w:r w:rsidRPr="00CF7765">
        <w:rPr>
          <w:rFonts w:hint="eastAsia"/>
        </w:rPr>
        <w:t>許可」が</w:t>
      </w:r>
      <w:r w:rsidRPr="00CF7765">
        <w:rPr>
          <w:rFonts w:hint="eastAsia"/>
          <w:b/>
          <w:bCs/>
        </w:rPr>
        <w:t>"</w:t>
      </w:r>
      <w:r w:rsidRPr="00CF7765">
        <w:rPr>
          <w:rFonts w:hint="eastAsia"/>
          <w:b/>
          <w:bCs/>
        </w:rPr>
        <w:t>手差し</w:t>
      </w:r>
      <w:r w:rsidRPr="00CF7765">
        <w:rPr>
          <w:rFonts w:hint="eastAsia"/>
          <w:b/>
          <w:bCs/>
        </w:rPr>
        <w:t>APS</w:t>
      </w:r>
      <w:r w:rsidRPr="00CF7765">
        <w:rPr>
          <w:rFonts w:hint="eastAsia"/>
          <w:b/>
          <w:bCs/>
        </w:rPr>
        <w:t>不可</w:t>
      </w:r>
      <w:r w:rsidRPr="00CF7765">
        <w:rPr>
          <w:rFonts w:hint="eastAsia"/>
          <w:b/>
          <w:bCs/>
        </w:rPr>
        <w:t>"</w:t>
      </w:r>
      <w:r w:rsidRPr="00CF7765">
        <w:rPr>
          <w:rFonts w:hint="eastAsia"/>
        </w:rPr>
        <w:t>に設定されている場合は、</w:t>
      </w:r>
      <w:r w:rsidRPr="00CF7765">
        <w:rPr>
          <w:rFonts w:hint="eastAsia"/>
        </w:rPr>
        <w:t>SMH</w:t>
      </w:r>
      <w:r w:rsidRPr="00CF7765">
        <w:rPr>
          <w:rFonts w:hint="eastAsia"/>
        </w:rPr>
        <w:t>および</w:t>
      </w: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およびくるみ製本機のカバーフィーダ以外の用紙トレイである。</w:t>
      </w:r>
      <w:r w:rsidR="00A816D5" w:rsidRPr="00CF7765">
        <w:br/>
      </w:r>
      <w:r w:rsidR="0097672F">
        <w:t>PGS1049SGP</w:t>
      </w:r>
      <w:r w:rsidR="00A816D5" w:rsidRPr="00CF7765">
        <w:rPr>
          <w:rFonts w:hint="eastAsia"/>
        </w:rPr>
        <w:t>ではシステムデータ「手差し</w:t>
      </w:r>
      <w:r w:rsidR="00A816D5" w:rsidRPr="00CF7765">
        <w:rPr>
          <w:rFonts w:hint="eastAsia"/>
        </w:rPr>
        <w:t>APS</w:t>
      </w:r>
      <w:r w:rsidR="00A816D5" w:rsidRPr="00CF7765">
        <w:rPr>
          <w:rFonts w:hint="eastAsia"/>
        </w:rPr>
        <w:t>許可」は</w:t>
      </w:r>
      <w:r w:rsidR="00A816D5" w:rsidRPr="00CF7765">
        <w:rPr>
          <w:rFonts w:hint="eastAsia"/>
          <w:b/>
          <w:bCs/>
        </w:rPr>
        <w:t>"</w:t>
      </w:r>
      <w:r w:rsidR="00A816D5" w:rsidRPr="00CF7765">
        <w:rPr>
          <w:rFonts w:hint="eastAsia"/>
          <w:b/>
          <w:bCs/>
        </w:rPr>
        <w:t>手差し</w:t>
      </w:r>
      <w:r w:rsidR="00A816D5" w:rsidRPr="00CF7765">
        <w:rPr>
          <w:rFonts w:hint="eastAsia"/>
          <w:b/>
          <w:bCs/>
        </w:rPr>
        <w:t>APS</w:t>
      </w:r>
      <w:r w:rsidR="00A816D5" w:rsidRPr="00CF7765">
        <w:rPr>
          <w:rFonts w:hint="eastAsia"/>
          <w:b/>
          <w:bCs/>
        </w:rPr>
        <w:t>可</w:t>
      </w:r>
      <w:r w:rsidR="00A816D5" w:rsidRPr="00CF7765">
        <w:rPr>
          <w:rFonts w:hint="eastAsia"/>
          <w:b/>
          <w:bCs/>
        </w:rPr>
        <w:t>"</w:t>
      </w:r>
      <w:r w:rsidR="00A816D5" w:rsidRPr="00CF7765">
        <w:rPr>
          <w:rFonts w:hint="eastAsia"/>
          <w:bCs/>
        </w:rPr>
        <w:t>のみ。</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rPr>
          <w:rFonts w:hint="eastAsia"/>
        </w:rPr>
        <w:t>用紙種類の指定と「最終</w:t>
      </w:r>
      <w:r w:rsidRPr="00CF7765">
        <w:rPr>
          <w:rFonts w:hint="eastAsia"/>
        </w:rPr>
        <w:t>ATS</w:t>
      </w:r>
      <w:r w:rsidRPr="00CF7765">
        <w:rPr>
          <w:rFonts w:hint="eastAsia"/>
        </w:rPr>
        <w:t>動作モード」について、</w:t>
      </w:r>
    </w:p>
    <w:p w:rsidR="00FD3712" w:rsidRPr="00CF7765" w:rsidRDefault="00FD3712">
      <w:pPr>
        <w:pStyle w:val="aa"/>
        <w:tabs>
          <w:tab w:val="clear" w:pos="567"/>
          <w:tab w:val="clear" w:pos="851"/>
          <w:tab w:val="clear" w:pos="1418"/>
          <w:tab w:val="clear" w:pos="1701"/>
          <w:tab w:val="left" w:pos="2160"/>
        </w:tabs>
        <w:ind w:leftChars="775" w:left="2117" w:hangingChars="401" w:hanging="722"/>
      </w:pPr>
      <w:r w:rsidRPr="00CF7765">
        <w:rPr>
          <w:rFonts w:hint="eastAsia"/>
        </w:rPr>
        <w:t>②</w:t>
      </w:r>
      <w:r w:rsidRPr="00CF7765">
        <w:rPr>
          <w:rFonts w:hint="eastAsia"/>
        </w:rPr>
        <w:t xml:space="preserve">-1 </w:t>
      </w:r>
      <w:r w:rsidRPr="00CF7765">
        <w:rPr>
          <w:rFonts w:hint="eastAsia"/>
          <w:b/>
        </w:rPr>
        <w:t>"</w:t>
      </w:r>
      <w:r w:rsidRPr="00CF7765">
        <w:rPr>
          <w:rFonts w:hint="eastAsia"/>
          <w:b/>
        </w:rPr>
        <w:t>同一用紙種類のみ</w:t>
      </w:r>
      <w:r w:rsidRPr="00CF7765">
        <w:rPr>
          <w:rFonts w:hint="eastAsia"/>
          <w:b/>
        </w:rPr>
        <w:t>ATS</w:t>
      </w:r>
      <w:r w:rsidRPr="00CF7765">
        <w:rPr>
          <w:rFonts w:hint="eastAsia"/>
          <w:b/>
        </w:rPr>
        <w:t>する</w:t>
      </w:r>
      <w:r w:rsidRPr="00CF7765">
        <w:rPr>
          <w:rFonts w:hint="eastAsia"/>
          <w:b/>
        </w:rPr>
        <w:t>"</w:t>
      </w:r>
      <w:r w:rsidRPr="00CF7765">
        <w:rPr>
          <w:rFonts w:hint="eastAsia"/>
        </w:rPr>
        <w:t>の場合は、</w:t>
      </w:r>
      <w:r w:rsidRPr="00CF7765">
        <w:br/>
      </w:r>
      <w:r w:rsidRPr="00CF7765">
        <w:rPr>
          <w:rFonts w:hint="eastAsia"/>
        </w:rPr>
        <w:t>用紙種類が指定されている場合は、用紙種類と一致している。</w:t>
      </w:r>
      <w:r w:rsidRPr="00CF7765">
        <w:br/>
      </w:r>
      <w:r w:rsidRPr="00CF7765">
        <w:rPr>
          <w:rFonts w:hint="eastAsia"/>
        </w:rPr>
        <w:t>用紙の色が指定されている場合は、色属性と一致している。</w:t>
      </w:r>
      <w:r w:rsidRPr="00CF7765">
        <w:br/>
      </w:r>
      <w:r w:rsidRPr="00CF7765">
        <w:rPr>
          <w:rFonts w:hint="eastAsia"/>
        </w:rPr>
        <w:t>両方が指定されている場合は、用紙種類、色属性共に一致している。</w:t>
      </w:r>
    </w:p>
    <w:p w:rsidR="00FD3712" w:rsidRPr="00CF7765" w:rsidRDefault="00FD3712">
      <w:pPr>
        <w:pStyle w:val="aa"/>
        <w:tabs>
          <w:tab w:val="clear" w:pos="567"/>
          <w:tab w:val="clear" w:pos="851"/>
          <w:tab w:val="clear" w:pos="1418"/>
          <w:tab w:val="clear" w:pos="1701"/>
          <w:tab w:val="left" w:pos="2353"/>
        </w:tabs>
        <w:ind w:left="2353" w:hanging="724"/>
      </w:pPr>
      <w:r w:rsidRPr="00CF7765">
        <w:rPr>
          <w:rFonts w:hint="eastAsia"/>
        </w:rPr>
        <w:t>②</w:t>
      </w:r>
      <w:r w:rsidRPr="00CF7765">
        <w:rPr>
          <w:rFonts w:hint="eastAsia"/>
        </w:rPr>
        <w:t xml:space="preserve">-2 </w:t>
      </w:r>
      <w:r w:rsidRPr="00CF7765">
        <w:rPr>
          <w:rFonts w:hint="eastAsia"/>
        </w:rPr>
        <w:t>上記以外のときは、</w:t>
      </w:r>
      <w:r w:rsidRPr="00CF7765">
        <w:br/>
      </w:r>
      <w:r w:rsidRPr="00CF7765">
        <w:rPr>
          <w:rFonts w:hint="eastAsia"/>
        </w:rPr>
        <w:t>APS/ATS</w:t>
      </w:r>
      <w:r w:rsidRPr="00CF7765">
        <w:rPr>
          <w:rFonts w:hint="eastAsia"/>
        </w:rPr>
        <w:t>対象外の用紙種類でない。</w:t>
      </w:r>
      <w:r w:rsidRPr="00CF7765">
        <w:br/>
      </w:r>
      <w:r w:rsidRPr="00CF7765">
        <w:rPr>
          <w:rFonts w:hint="eastAsia"/>
        </w:rPr>
        <w:t>両面印刷の場合、設定されている用紙種類が両面印刷禁止でない。</w:t>
      </w:r>
      <w:r w:rsidRPr="00CF7765">
        <w:br/>
      </w:r>
      <w:r w:rsidRPr="00CF7765">
        <w:rPr>
          <w:rFonts w:hint="eastAsia"/>
        </w:rPr>
        <w:t>後処理が指定されている場合は、後処理が処理可能な用紙種類である。</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rPr>
          <w:rFonts w:hint="eastAsia"/>
        </w:rPr>
        <w:t>(</w:t>
      </w:r>
      <w:r w:rsidRPr="00CF7765">
        <w:rPr>
          <w:rFonts w:hint="eastAsia"/>
        </w:rPr>
        <w:t>欠番</w:t>
      </w:r>
      <w:r w:rsidRPr="00CF7765">
        <w:rPr>
          <w:rFonts w:hint="eastAsia"/>
        </w:rPr>
        <w:t>)</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rPr>
          <w:rFonts w:hint="eastAsia"/>
        </w:rPr>
        <w:t>カラー印刷の場合、設定されている用紙種類がカラー印刷禁止ではない。</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rPr>
          <w:rFonts w:hint="eastAsia"/>
        </w:rPr>
        <w:t>(</w:t>
      </w:r>
      <w:r w:rsidRPr="00CF7765">
        <w:rPr>
          <w:rFonts w:hint="eastAsia"/>
        </w:rPr>
        <w:t>欠番</w:t>
      </w:r>
      <w:r w:rsidRPr="00CF7765">
        <w:rPr>
          <w:rFonts w:hint="eastAsia"/>
        </w:rPr>
        <w:t>)</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rPr>
          <w:rFonts w:hint="eastAsia"/>
        </w:rPr>
        <w:t>用紙の穴空きを指定されている場合は、設定されている穴空き属性と一致している。</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rPr>
          <w:rFonts w:hint="eastAsia"/>
        </w:rPr>
        <w:t>「</w:t>
      </w:r>
      <w:r w:rsidRPr="00CF7765">
        <w:rPr>
          <w:rFonts w:hint="eastAsia"/>
        </w:rPr>
        <w:t>ATS</w:t>
      </w:r>
      <w:r w:rsidRPr="00CF7765">
        <w:rPr>
          <w:rFonts w:hint="eastAsia"/>
        </w:rPr>
        <w:t>の用紙属性参照モード」が</w:t>
      </w:r>
      <w:r w:rsidRPr="00CF7765">
        <w:rPr>
          <w:rFonts w:hint="eastAsia"/>
          <w:b/>
        </w:rPr>
        <w:t>"</w:t>
      </w:r>
      <w:r w:rsidRPr="00CF7765">
        <w:rPr>
          <w:rFonts w:hint="eastAsia"/>
          <w:b/>
        </w:rPr>
        <w:t>カラーモードによる用紙属性の優先規定に従う</w:t>
      </w:r>
      <w:r w:rsidRPr="00CF7765">
        <w:rPr>
          <w:rFonts w:hint="eastAsia"/>
          <w:b/>
        </w:rPr>
        <w:t>"</w:t>
      </w:r>
      <w:r w:rsidRPr="00CF7765">
        <w:rPr>
          <w:rFonts w:hint="eastAsia"/>
        </w:rPr>
        <w:t>が指定されている場合は、カラーモードの指定により以下の条件を見たす。</w:t>
      </w:r>
      <w:r w:rsidRPr="00CF7765">
        <w:rPr>
          <w:rFonts w:hint="eastAsia"/>
        </w:rPr>
        <w:br/>
      </w:r>
      <w:r w:rsidRPr="00CF7765">
        <w:rPr>
          <w:rFonts w:hint="eastAsia"/>
        </w:rPr>
        <w:t>⑦</w:t>
      </w:r>
      <w:r w:rsidRPr="00CF7765">
        <w:rPr>
          <w:rFonts w:hint="eastAsia"/>
        </w:rPr>
        <w:t xml:space="preserve">-1 </w:t>
      </w:r>
      <w:r w:rsidRPr="00CF7765">
        <w:rPr>
          <w:rFonts w:hint="eastAsia"/>
          <w:b/>
        </w:rPr>
        <w:t>"</w:t>
      </w:r>
      <w:r w:rsidRPr="00CF7765">
        <w:rPr>
          <w:rFonts w:hint="eastAsia"/>
          <w:b/>
        </w:rPr>
        <w:t>自動</w:t>
      </w:r>
      <w:r w:rsidRPr="00CF7765">
        <w:rPr>
          <w:rFonts w:hint="eastAsia"/>
          <w:b/>
        </w:rPr>
        <w:t>"</w:t>
      </w:r>
      <w:r w:rsidRPr="00CF7765">
        <w:rPr>
          <w:rFonts w:hint="eastAsia"/>
        </w:rPr>
        <w:t>の場合は、</w:t>
      </w:r>
      <w:r w:rsidRPr="00CF7765">
        <w:rPr>
          <w:rFonts w:hint="eastAsia"/>
          <w:b/>
        </w:rPr>
        <w:t>"</w:t>
      </w:r>
      <w:r w:rsidRPr="00CF7765">
        <w:rPr>
          <w:rFonts w:hint="eastAsia"/>
          <w:b/>
        </w:rPr>
        <w:t>設定しない</w:t>
      </w:r>
      <w:r w:rsidRPr="00CF7765">
        <w:rPr>
          <w:rFonts w:hint="eastAsia"/>
          <w:b/>
        </w:rPr>
        <w:t>"</w:t>
      </w:r>
      <w:r w:rsidRPr="00CF7765">
        <w:rPr>
          <w:rFonts w:hint="eastAsia"/>
        </w:rPr>
        <w:t>が設定されている。</w:t>
      </w:r>
      <w:r w:rsidRPr="00CF7765">
        <w:rPr>
          <w:rFonts w:hint="eastAsia"/>
        </w:rPr>
        <w:br/>
      </w:r>
      <w:r w:rsidRPr="00CF7765">
        <w:rPr>
          <w:rFonts w:hint="eastAsia"/>
        </w:rPr>
        <w:t>⑦</w:t>
      </w:r>
      <w:r w:rsidRPr="00CF7765">
        <w:rPr>
          <w:rFonts w:hint="eastAsia"/>
        </w:rPr>
        <w:t xml:space="preserve">-2 </w:t>
      </w:r>
      <w:r w:rsidRPr="00CF7765">
        <w:rPr>
          <w:rFonts w:hint="eastAsia"/>
          <w:b/>
        </w:rPr>
        <w:t>"</w:t>
      </w:r>
      <w:r w:rsidRPr="00CF7765">
        <w:rPr>
          <w:rFonts w:hint="eastAsia"/>
          <w:b/>
        </w:rPr>
        <w:t>白黒</w:t>
      </w:r>
      <w:r w:rsidRPr="00CF7765">
        <w:rPr>
          <w:rFonts w:hint="eastAsia"/>
          <w:b/>
        </w:rPr>
        <w:t>"</w:t>
      </w:r>
      <w:r w:rsidRPr="00CF7765">
        <w:rPr>
          <w:rFonts w:hint="eastAsia"/>
        </w:rPr>
        <w:t>の場合は、</w:t>
      </w:r>
      <w:r w:rsidRPr="00CF7765">
        <w:rPr>
          <w:rFonts w:hint="eastAsia"/>
          <w:b/>
        </w:rPr>
        <w:t>"</w:t>
      </w:r>
      <w:r w:rsidRPr="00CF7765">
        <w:rPr>
          <w:rFonts w:hint="eastAsia"/>
          <w:b/>
        </w:rPr>
        <w:t>白黒専用紙</w:t>
      </w:r>
      <w:r w:rsidRPr="00CF7765">
        <w:rPr>
          <w:rFonts w:hint="eastAsia"/>
          <w:b/>
        </w:rPr>
        <w:t>"</w:t>
      </w:r>
      <w:r w:rsidRPr="00CF7765">
        <w:rPr>
          <w:rFonts w:hint="eastAsia"/>
        </w:rPr>
        <w:t>または</w:t>
      </w:r>
      <w:r w:rsidRPr="00CF7765">
        <w:rPr>
          <w:rFonts w:hint="eastAsia"/>
          <w:b/>
        </w:rPr>
        <w:t>"</w:t>
      </w:r>
      <w:r w:rsidRPr="00CF7765">
        <w:rPr>
          <w:rFonts w:hint="eastAsia"/>
          <w:b/>
        </w:rPr>
        <w:t>設定しない</w:t>
      </w:r>
      <w:r w:rsidRPr="00CF7765">
        <w:rPr>
          <w:rFonts w:hint="eastAsia"/>
          <w:b/>
        </w:rPr>
        <w:t>"</w:t>
      </w:r>
      <w:r w:rsidRPr="00CF7765">
        <w:rPr>
          <w:rFonts w:hint="eastAsia"/>
        </w:rPr>
        <w:t>が設定されている。</w:t>
      </w:r>
      <w:r w:rsidRPr="00CF7765">
        <w:rPr>
          <w:rFonts w:hint="eastAsia"/>
        </w:rPr>
        <w:br/>
      </w:r>
      <w:r w:rsidRPr="00CF7765">
        <w:rPr>
          <w:rFonts w:hint="eastAsia"/>
        </w:rPr>
        <w:t>⑦</w:t>
      </w:r>
      <w:r w:rsidRPr="00CF7765">
        <w:rPr>
          <w:rFonts w:hint="eastAsia"/>
        </w:rPr>
        <w:t xml:space="preserve">-3 </w:t>
      </w:r>
      <w:r w:rsidRPr="00CF7765">
        <w:rPr>
          <w:rFonts w:hint="eastAsia"/>
        </w:rPr>
        <w:t>上記以外の場合は、</w:t>
      </w:r>
      <w:r w:rsidRPr="00CF7765">
        <w:rPr>
          <w:rFonts w:hint="eastAsia"/>
          <w:b/>
        </w:rPr>
        <w:t>"</w:t>
      </w:r>
      <w:r w:rsidRPr="00CF7765">
        <w:rPr>
          <w:rFonts w:hint="eastAsia"/>
          <w:b/>
        </w:rPr>
        <w:t>カラー専用紙</w:t>
      </w:r>
      <w:r w:rsidRPr="00CF7765">
        <w:rPr>
          <w:rFonts w:hint="eastAsia"/>
          <w:b/>
        </w:rPr>
        <w:t>"</w:t>
      </w:r>
      <w:r w:rsidRPr="00CF7765">
        <w:rPr>
          <w:rFonts w:hint="eastAsia"/>
        </w:rPr>
        <w:t>または</w:t>
      </w:r>
      <w:r w:rsidRPr="00CF7765">
        <w:rPr>
          <w:rFonts w:hint="eastAsia"/>
          <w:b/>
        </w:rPr>
        <w:t>"</w:t>
      </w:r>
      <w:r w:rsidRPr="00CF7765">
        <w:rPr>
          <w:rFonts w:hint="eastAsia"/>
          <w:b/>
        </w:rPr>
        <w:t>設定しない</w:t>
      </w:r>
      <w:r w:rsidRPr="00CF7765">
        <w:rPr>
          <w:rFonts w:hint="eastAsia"/>
          <w:b/>
        </w:rPr>
        <w:t>"</w:t>
      </w:r>
      <w:r w:rsidRPr="00CF7765">
        <w:rPr>
          <w:rFonts w:hint="eastAsia"/>
        </w:rPr>
        <w:t>が設定されている。</w:t>
      </w:r>
    </w:p>
    <w:p w:rsidR="00FD3712" w:rsidRPr="00CF7765" w:rsidRDefault="00FD3712" w:rsidP="00885A91">
      <w:pPr>
        <w:pStyle w:val="aa"/>
        <w:numPr>
          <w:ilvl w:val="0"/>
          <w:numId w:val="85"/>
        </w:numPr>
        <w:tabs>
          <w:tab w:val="clear" w:pos="567"/>
          <w:tab w:val="clear" w:pos="851"/>
          <w:tab w:val="clear" w:pos="1418"/>
          <w:tab w:val="clear" w:pos="1701"/>
        </w:tabs>
        <w:ind w:left="1680"/>
      </w:pPr>
      <w:r w:rsidRPr="00CF7765">
        <w:rPr>
          <w:rFonts w:hint="eastAsia"/>
        </w:rPr>
        <w:t>定形サイズを指定されたときは、定形サイズがセットされている用紙トレイである。</w:t>
      </w:r>
      <w:r w:rsidRPr="00CF7765">
        <w:rPr>
          <w:rFonts w:hint="eastAsia"/>
        </w:rPr>
        <w:br/>
      </w:r>
      <w:r w:rsidRPr="00CF7765">
        <w:rPr>
          <w:rFonts w:hint="eastAsia"/>
        </w:rPr>
        <w:t>定形外サイズを指定されたときは、その定形外サイズがセットされている用紙トレイである。</w:t>
      </w:r>
    </w:p>
    <w:p w:rsidR="00897F1A" w:rsidRPr="00CF7765" w:rsidRDefault="00897F1A" w:rsidP="00A5688D">
      <w:pPr>
        <w:pStyle w:val="aa"/>
        <w:tabs>
          <w:tab w:val="clear" w:pos="567"/>
          <w:tab w:val="clear" w:pos="851"/>
          <w:tab w:val="clear" w:pos="1418"/>
          <w:tab w:val="clear" w:pos="1701"/>
        </w:tabs>
        <w:rPr>
          <w:color w:val="0000FF"/>
        </w:rPr>
      </w:pPr>
    </w:p>
    <w:p w:rsidR="00FD3712" w:rsidRPr="00CF7765" w:rsidRDefault="00FD3712">
      <w:pPr>
        <w:pStyle w:val="aa"/>
        <w:tabs>
          <w:tab w:val="clear" w:pos="567"/>
          <w:tab w:val="clear" w:pos="851"/>
          <w:tab w:val="clear" w:pos="1418"/>
          <w:tab w:val="clear" w:pos="1701"/>
        </w:tabs>
        <w:ind w:leftChars="765" w:left="1919" w:hangingChars="301" w:hanging="542"/>
        <w:jc w:val="left"/>
      </w:pPr>
      <w:r w:rsidRPr="00CF7765">
        <w:rPr>
          <w:rFonts w:hint="eastAsia"/>
        </w:rPr>
        <w:t>注意：　用紙トレイの指定が自動で、かつ、定形外サイズが指定された場合で、一致する用紙トレイがみつからなかったときは、±</w:t>
      </w:r>
      <w:r w:rsidRPr="00CF7765">
        <w:rPr>
          <w:rFonts w:hint="eastAsia"/>
        </w:rPr>
        <w:t>2mm</w:t>
      </w:r>
      <w:r w:rsidRPr="00CF7765">
        <w:rPr>
          <w:rFonts w:hint="eastAsia"/>
        </w:rPr>
        <w:t>の範囲内の定形外サイズの用紙トレイを検索し、最初に見つかった用紙トレイに設定されている用紙サイズを指定されたものとみなす。ただし、紙質の指定がない場合に限られる。</w:t>
      </w:r>
      <w:r w:rsidRPr="00CF7765">
        <w:br/>
      </w:r>
      <w:r w:rsidRPr="00CF7765">
        <w:br/>
      </w:r>
      <w:r w:rsidRPr="00CF7765">
        <w:rPr>
          <w:rFonts w:hint="eastAsia"/>
        </w:rPr>
        <w:t>定形外サイズが指定された場合で、一致する用紙トレイがみつからなかったときは、±</w:t>
      </w:r>
      <w:r w:rsidRPr="00CF7765">
        <w:rPr>
          <w:rFonts w:hint="eastAsia"/>
        </w:rPr>
        <w:t>3mm</w:t>
      </w:r>
      <w:r w:rsidRPr="00CF7765">
        <w:rPr>
          <w:rFonts w:hint="eastAsia"/>
        </w:rPr>
        <w:t>の範囲内の定形外サイズの用紙トレイを検索し、最初に見つかった用紙トレイに設定されている用紙サイズを指定されたものとみなす</w:t>
      </w:r>
      <w:r w:rsidRPr="00CF7765">
        <w:rPr>
          <w:rFonts w:hint="eastAsia"/>
        </w:rPr>
        <w:t>(</w:t>
      </w:r>
      <w:r w:rsidRPr="00CF7765">
        <w:rPr>
          <w:rFonts w:hint="eastAsia"/>
        </w:rPr>
        <w:t>用紙トレイとして自動以外が指定されている場合、および紙質が指定されている場合も、対象となる</w:t>
      </w:r>
      <w:r w:rsidRPr="00CF7765">
        <w:rPr>
          <w:rFonts w:hint="eastAsia"/>
        </w:rPr>
        <w:t>)</w:t>
      </w:r>
      <w:r w:rsidRPr="00CF7765">
        <w:rPr>
          <w:rFonts w:hint="eastAsia"/>
        </w:rPr>
        <w:t>。</w:t>
      </w:r>
      <w:r w:rsidRPr="00CF7765">
        <w:br/>
      </w:r>
      <w:r w:rsidRPr="00CF7765">
        <w:br/>
      </w:r>
      <w:r w:rsidRPr="00CF7765">
        <w:rPr>
          <w:rFonts w:hint="eastAsia"/>
        </w:rPr>
        <w:t>ただし、用紙向き（</w:t>
      </w:r>
      <w:r w:rsidRPr="00CF7765">
        <w:rPr>
          <w:rFonts w:hint="eastAsia"/>
        </w:rPr>
        <w:t>SEF/LEF</w:t>
      </w:r>
      <w:r w:rsidRPr="00CF7765">
        <w:rPr>
          <w:rFonts w:hint="eastAsia"/>
        </w:rPr>
        <w:t>）が一致しない場合は、±</w:t>
      </w:r>
      <w:r w:rsidRPr="00CF7765">
        <w:rPr>
          <w:rFonts w:hint="eastAsia"/>
        </w:rPr>
        <w:t>2mm(3mm)</w:t>
      </w:r>
      <w:r w:rsidRPr="00CF7765">
        <w:rPr>
          <w:rFonts w:hint="eastAsia"/>
        </w:rPr>
        <w:t>の範囲内であっても異なるサイズとみなされる。</w:t>
      </w:r>
    </w:p>
    <w:p w:rsidR="00FD3712" w:rsidRPr="00CF7765" w:rsidRDefault="00FD3712" w:rsidP="00A26854">
      <w:pPr>
        <w:pStyle w:val="aa"/>
        <w:tabs>
          <w:tab w:val="clear" w:pos="567"/>
          <w:tab w:val="clear" w:pos="851"/>
          <w:tab w:val="clear" w:pos="1418"/>
          <w:tab w:val="clear" w:pos="1701"/>
        </w:tabs>
        <w:ind w:left="0"/>
        <w:rPr>
          <w:color w:val="0000FF"/>
        </w:rPr>
      </w:pPr>
    </w:p>
    <w:p w:rsidR="00FD3712" w:rsidRPr="00CF7765" w:rsidRDefault="00FD3712">
      <w:pPr>
        <w:pStyle w:val="aa"/>
        <w:tabs>
          <w:tab w:val="clear" w:pos="567"/>
          <w:tab w:val="clear" w:pos="851"/>
          <w:tab w:val="clear" w:pos="1418"/>
          <w:tab w:val="clear" w:pos="1701"/>
        </w:tabs>
        <w:ind w:left="1378"/>
      </w:pPr>
      <w:r w:rsidRPr="00CF7765">
        <w:rPr>
          <w:rFonts w:hint="eastAsia"/>
          <w:b/>
        </w:rPr>
        <w:t>"</w:t>
      </w:r>
      <w:r w:rsidRPr="00CF7765">
        <w:rPr>
          <w:rFonts w:hint="eastAsia"/>
          <w:b/>
        </w:rPr>
        <w:t>用紙種類</w:t>
      </w:r>
      <w:r w:rsidRPr="00CF7765">
        <w:rPr>
          <w:rFonts w:hint="eastAsia"/>
          <w:b/>
        </w:rPr>
        <w:t>"</w:t>
      </w:r>
      <w:r w:rsidRPr="00CF7765">
        <w:rPr>
          <w:rFonts w:hint="eastAsia"/>
        </w:rPr>
        <w:t>を指定されていた場合、以下のように用紙種類ミスマッチの検出を行う。</w:t>
      </w:r>
    </w:p>
    <w:p w:rsidR="00FD3712" w:rsidRPr="00CF7765" w:rsidRDefault="00FD3712">
      <w:pPr>
        <w:pStyle w:val="aa"/>
        <w:tabs>
          <w:tab w:val="clear" w:pos="567"/>
          <w:tab w:val="clear" w:pos="851"/>
          <w:tab w:val="clear" w:pos="1418"/>
          <w:tab w:val="clear" w:pos="1701"/>
        </w:tabs>
        <w:ind w:left="1378"/>
      </w:pPr>
    </w:p>
    <w:p w:rsidR="00FD3712" w:rsidRPr="00CF7765" w:rsidRDefault="00FD3712">
      <w:pPr>
        <w:pStyle w:val="aa"/>
        <w:tabs>
          <w:tab w:val="clear" w:pos="567"/>
          <w:tab w:val="clear" w:pos="851"/>
          <w:tab w:val="clear" w:pos="1418"/>
          <w:tab w:val="clear" w:pos="1701"/>
        </w:tabs>
        <w:ind w:left="1378"/>
        <w:rPr>
          <w:bCs/>
        </w:rPr>
      </w:pPr>
      <w:r w:rsidRPr="00CF7765">
        <w:rPr>
          <w:rFonts w:hint="eastAsia"/>
        </w:rPr>
        <w:t>ただし、「</w:t>
      </w:r>
      <w:r w:rsidRPr="00CF7765">
        <w:rPr>
          <w:rFonts w:hint="eastAsia"/>
        </w:rPr>
        <w:t>Tray</w:t>
      </w:r>
      <w:r w:rsidRPr="00CF7765">
        <w:rPr>
          <w:rFonts w:hint="eastAsia"/>
        </w:rPr>
        <w:t>番号」の指定で、</w:t>
      </w:r>
      <w:r w:rsidRPr="00CF7765">
        <w:rPr>
          <w:rFonts w:hint="eastAsia"/>
          <w:b/>
          <w:bCs/>
        </w:rPr>
        <w:t>"</w:t>
      </w:r>
      <w:r w:rsidRPr="00CF7765">
        <w:rPr>
          <w:rFonts w:hint="eastAsia"/>
          <w:b/>
          <w:bCs/>
        </w:rPr>
        <w:t>用紙トレイ</w:t>
      </w:r>
      <w:r w:rsidRPr="00CF7765">
        <w:rPr>
          <w:rFonts w:hint="eastAsia"/>
          <w:b/>
          <w:bCs/>
        </w:rPr>
        <w:t>"</w:t>
      </w:r>
      <w:r w:rsidRPr="00CF7765">
        <w:rPr>
          <w:rFonts w:hint="eastAsia"/>
        </w:rPr>
        <w:t>(</w:t>
      </w:r>
      <w:r w:rsidRPr="00CF7765">
        <w:rPr>
          <w:rFonts w:hint="eastAsia"/>
        </w:rPr>
        <w:t>手差しトレイ、インターポーザを除く</w:t>
      </w:r>
      <w:r w:rsidRPr="00CF7765">
        <w:rPr>
          <w:rFonts w:hint="eastAsia"/>
        </w:rPr>
        <w:t>)</w:t>
      </w:r>
      <w:r w:rsidRPr="00CF7765">
        <w:rPr>
          <w:rFonts w:hint="eastAsia"/>
        </w:rPr>
        <w:t>を指定されており、かつ、「用紙種類ミスマッチ検知時の動作」の指定が</w:t>
      </w:r>
      <w:r w:rsidRPr="00CF7765">
        <w:rPr>
          <w:rFonts w:hint="eastAsia"/>
          <w:b/>
        </w:rPr>
        <w:t>"</w:t>
      </w:r>
      <w:r w:rsidRPr="00CF7765">
        <w:rPr>
          <w:rFonts w:hint="eastAsia"/>
          <w:b/>
        </w:rPr>
        <w:t>ユーザー介入あり</w:t>
      </w:r>
      <w:r w:rsidRPr="00CF7765">
        <w:rPr>
          <w:rFonts w:hint="eastAsia"/>
          <w:b/>
        </w:rPr>
        <w:t>"</w:t>
      </w:r>
      <w:r w:rsidRPr="00CF7765">
        <w:rPr>
          <w:rFonts w:hint="eastAsia"/>
          <w:bCs/>
        </w:rPr>
        <w:t>の場合は、上記の②の条件を次のものに差し替える。</w:t>
      </w:r>
    </w:p>
    <w:p w:rsidR="00FD3712" w:rsidRPr="00CF7765" w:rsidRDefault="00FD3712">
      <w:pPr>
        <w:pStyle w:val="aa"/>
        <w:tabs>
          <w:tab w:val="clear" w:pos="567"/>
          <w:tab w:val="clear" w:pos="851"/>
          <w:tab w:val="clear" w:pos="1418"/>
          <w:tab w:val="clear" w:pos="1701"/>
          <w:tab w:val="left" w:pos="2160"/>
        </w:tabs>
        <w:ind w:left="2160" w:hanging="450"/>
      </w:pPr>
      <w:r w:rsidRPr="00CF7765">
        <w:rPr>
          <w:rFonts w:hint="eastAsia"/>
        </w:rPr>
        <w:t>②</w:t>
      </w:r>
      <w:r w:rsidRPr="00CF7765">
        <w:rPr>
          <w:rFonts w:hint="eastAsia"/>
        </w:rPr>
        <w:t>-1</w:t>
      </w:r>
      <w:r w:rsidRPr="00CF7765">
        <w:rPr>
          <w:rFonts w:hint="eastAsia"/>
          <w:bCs/>
        </w:rPr>
        <w:t>指定された用紙トレイのみを対象とする。</w:t>
      </w:r>
    </w:p>
    <w:p w:rsidR="00FD3712" w:rsidRPr="00CF7765" w:rsidRDefault="00FD3712">
      <w:pPr>
        <w:pStyle w:val="aa"/>
        <w:tabs>
          <w:tab w:val="clear" w:pos="567"/>
          <w:tab w:val="clear" w:pos="851"/>
          <w:tab w:val="clear" w:pos="1418"/>
          <w:tab w:val="clear" w:pos="1701"/>
          <w:tab w:val="left" w:pos="2160"/>
        </w:tabs>
        <w:ind w:left="2160" w:hanging="450"/>
      </w:pPr>
      <w:r w:rsidRPr="00CF7765">
        <w:rPr>
          <w:rFonts w:hint="eastAsia"/>
        </w:rPr>
        <w:t>②</w:t>
      </w:r>
      <w:r w:rsidRPr="00CF7765">
        <w:rPr>
          <w:rFonts w:hint="eastAsia"/>
        </w:rPr>
        <w:t>-1</w:t>
      </w:r>
      <w:r w:rsidRPr="00CF7765">
        <w:rPr>
          <w:rFonts w:hint="eastAsia"/>
        </w:rPr>
        <w:t>用紙種類が一致している。</w:t>
      </w:r>
    </w:p>
    <w:p w:rsidR="00FD3712" w:rsidRPr="00CF7765" w:rsidRDefault="00FD3712">
      <w:pPr>
        <w:pStyle w:val="aa"/>
        <w:tabs>
          <w:tab w:val="clear" w:pos="567"/>
          <w:tab w:val="clear" w:pos="851"/>
          <w:tab w:val="clear" w:pos="1418"/>
          <w:tab w:val="clear" w:pos="1701"/>
        </w:tabs>
        <w:ind w:left="1378"/>
        <w:rPr>
          <w:bCs/>
        </w:rPr>
      </w:pPr>
    </w:p>
    <w:p w:rsidR="00FD3712" w:rsidRPr="00CF7765" w:rsidRDefault="00FD3712">
      <w:pPr>
        <w:pStyle w:val="aa"/>
        <w:tabs>
          <w:tab w:val="clear" w:pos="567"/>
          <w:tab w:val="clear" w:pos="851"/>
          <w:tab w:val="clear" w:pos="1418"/>
          <w:tab w:val="clear" w:pos="1701"/>
        </w:tabs>
        <w:ind w:left="1378"/>
      </w:pPr>
      <w:r w:rsidRPr="00CF7765">
        <w:rPr>
          <w:rFonts w:hint="eastAsia"/>
          <w:bCs/>
        </w:rPr>
        <w:t>また、</w:t>
      </w:r>
      <w:r w:rsidRPr="00CF7765">
        <w:rPr>
          <w:rFonts w:hint="eastAsia"/>
        </w:rPr>
        <w:t>定形サイズを指定されたときについて、さらに、その定形サイズをセット可能な用紙トレイを対象とする。</w:t>
      </w:r>
    </w:p>
    <w:p w:rsidR="00FD3712" w:rsidRPr="00CF7765" w:rsidRDefault="00FD3712">
      <w:pPr>
        <w:pStyle w:val="aa"/>
        <w:tabs>
          <w:tab w:val="clear" w:pos="567"/>
          <w:tab w:val="clear" w:pos="851"/>
          <w:tab w:val="clear" w:pos="1418"/>
          <w:tab w:val="clear" w:pos="1701"/>
        </w:tabs>
        <w:ind w:left="1378"/>
      </w:pPr>
    </w:p>
    <w:p w:rsidR="00FD3712" w:rsidRPr="00CF7765" w:rsidRDefault="00FD3712">
      <w:pPr>
        <w:pStyle w:val="aa"/>
        <w:tabs>
          <w:tab w:val="clear" w:pos="567"/>
          <w:tab w:val="clear" w:pos="851"/>
          <w:tab w:val="clear" w:pos="1418"/>
          <w:tab w:val="clear" w:pos="1701"/>
        </w:tabs>
        <w:ind w:left="1378"/>
      </w:pPr>
      <w:r w:rsidRPr="00CF7765">
        <w:rPr>
          <w:rFonts w:hint="eastAsia"/>
        </w:rPr>
        <w:t>この上で、上記の条件を満たす用紙トレイが存在しなかった場合は、「用紙種類ミスマッチ検知時の動作」の指定とシステムデータ「</w:t>
      </w:r>
      <w:r w:rsidRPr="00CF7765">
        <w:rPr>
          <w:rFonts w:hint="eastAsia"/>
          <w:b/>
          <w:bCs/>
        </w:rPr>
        <w:t>用紙種類ミスマッチ時のユーザー介入動作</w:t>
      </w:r>
      <w:r w:rsidRPr="00CF7765">
        <w:rPr>
          <w:rFonts w:hint="eastAsia"/>
        </w:rPr>
        <w:t>」を参照して以下のように決定する。</w:t>
      </w:r>
    </w:p>
    <w:p w:rsidR="00FD3712" w:rsidRPr="00CF7765" w:rsidRDefault="00FD3712">
      <w:pPr>
        <w:pStyle w:val="aa"/>
        <w:tabs>
          <w:tab w:val="clear" w:pos="567"/>
          <w:tab w:val="clear" w:pos="851"/>
          <w:tab w:val="clear" w:pos="1418"/>
          <w:tab w:val="clear" w:pos="1701"/>
        </w:tabs>
        <w:ind w:left="1378"/>
        <w:rPr>
          <w:b/>
        </w:rPr>
      </w:pPr>
    </w:p>
    <w:p w:rsidR="003F4690" w:rsidRPr="00CF7765" w:rsidRDefault="003F4690">
      <w:pPr>
        <w:pStyle w:val="aa"/>
        <w:tabs>
          <w:tab w:val="clear" w:pos="567"/>
          <w:tab w:val="clear" w:pos="851"/>
          <w:tab w:val="clear" w:pos="1418"/>
          <w:tab w:val="clear" w:pos="1701"/>
        </w:tabs>
        <w:ind w:left="1378"/>
        <w:rPr>
          <w:b/>
        </w:rPr>
      </w:pPr>
      <w:r w:rsidRPr="00CF7765">
        <w:rPr>
          <w:b/>
        </w:rPr>
        <w:br w:type="page"/>
      </w:r>
    </w:p>
    <w:tbl>
      <w:tblPr>
        <w:tblW w:w="0" w:type="auto"/>
        <w:jc w:val="right"/>
        <w:tblLayout w:type="fixed"/>
        <w:tblCellMar>
          <w:left w:w="30" w:type="dxa"/>
          <w:right w:w="30" w:type="dxa"/>
        </w:tblCellMar>
        <w:tblLook w:val="0000" w:firstRow="0" w:lastRow="0" w:firstColumn="0" w:lastColumn="0" w:noHBand="0" w:noVBand="0"/>
      </w:tblPr>
      <w:tblGrid>
        <w:gridCol w:w="2340"/>
        <w:gridCol w:w="3360"/>
        <w:gridCol w:w="3138"/>
      </w:tblGrid>
      <w:tr w:rsidR="00FD3712" w:rsidRPr="00CF7765">
        <w:trPr>
          <w:trHeight w:val="490"/>
          <w:jc w:val="right"/>
        </w:trPr>
        <w:tc>
          <w:tcPr>
            <w:tcW w:w="2340" w:type="dxa"/>
            <w:tcBorders>
              <w:top w:val="single" w:sz="6" w:space="0" w:color="auto"/>
              <w:left w:val="single" w:sz="6" w:space="0" w:color="auto"/>
              <w:bottom w:val="single" w:sz="6" w:space="0" w:color="auto"/>
              <w:right w:val="single" w:sz="6" w:space="0" w:color="auto"/>
            </w:tcBorders>
            <w:shd w:val="solid" w:color="00FFFF" w:fill="auto"/>
          </w:tcPr>
          <w:p w:rsidR="00FD3712" w:rsidRPr="00CF7765" w:rsidRDefault="00FD3712">
            <w:pPr>
              <w:autoSpaceDE w:val="0"/>
              <w:autoSpaceDN w:val="0"/>
              <w:adjustRightInd w:val="0"/>
            </w:pPr>
            <w:r w:rsidRPr="00CF7765">
              <w:rPr>
                <w:rFonts w:hint="eastAsia"/>
              </w:rPr>
              <w:t>用紙種類ミスマッチ検知時の動作</w:t>
            </w:r>
          </w:p>
        </w:tc>
        <w:tc>
          <w:tcPr>
            <w:tcW w:w="3360" w:type="dxa"/>
            <w:tcBorders>
              <w:top w:val="single" w:sz="6" w:space="0" w:color="auto"/>
              <w:left w:val="single" w:sz="6" w:space="0" w:color="auto"/>
              <w:right w:val="single" w:sz="6" w:space="0" w:color="auto"/>
            </w:tcBorders>
            <w:shd w:val="solid" w:color="00FFFF" w:fill="auto"/>
          </w:tcPr>
          <w:p w:rsidR="00FD3712" w:rsidRPr="00CF7765" w:rsidRDefault="00FD3712">
            <w:pPr>
              <w:pStyle w:val="24"/>
              <w:rPr>
                <w:color w:val="auto"/>
              </w:rPr>
            </w:pPr>
            <w:r w:rsidRPr="00CF7765">
              <w:rPr>
                <w:rFonts w:hint="eastAsia"/>
                <w:color w:val="auto"/>
              </w:rPr>
              <w:t>用紙種類ミスマッチ時のユーザー介入動作</w:t>
            </w:r>
          </w:p>
          <w:p w:rsidR="00FD3712" w:rsidRPr="00CF7765" w:rsidRDefault="00FD3712">
            <w:pPr>
              <w:autoSpaceDE w:val="0"/>
              <w:autoSpaceDN w:val="0"/>
              <w:adjustRightInd w:val="0"/>
            </w:pPr>
            <w:r w:rsidRPr="00CF7765">
              <w:rPr>
                <w:rFonts w:hint="eastAsia"/>
              </w:rPr>
              <w:t>（システムデータ）</w:t>
            </w:r>
          </w:p>
        </w:tc>
        <w:tc>
          <w:tcPr>
            <w:tcW w:w="3138" w:type="dxa"/>
            <w:tcBorders>
              <w:top w:val="single" w:sz="6" w:space="0" w:color="auto"/>
              <w:left w:val="single" w:sz="6" w:space="0" w:color="auto"/>
              <w:bottom w:val="single" w:sz="6" w:space="0" w:color="auto"/>
              <w:right w:val="single" w:sz="6" w:space="0" w:color="auto"/>
            </w:tcBorders>
            <w:shd w:val="solid" w:color="00FFFF" w:fill="auto"/>
          </w:tcPr>
          <w:p w:rsidR="00FD3712" w:rsidRPr="00CF7765" w:rsidRDefault="00FD3712">
            <w:pPr>
              <w:autoSpaceDE w:val="0"/>
              <w:autoSpaceDN w:val="0"/>
              <w:adjustRightInd w:val="0"/>
            </w:pPr>
            <w:r w:rsidRPr="00CF7765">
              <w:rPr>
                <w:rFonts w:hint="eastAsia"/>
              </w:rPr>
              <w:t>用紙種類ミスマッチ時の動作</w:t>
            </w:r>
          </w:p>
        </w:tc>
      </w:tr>
      <w:tr w:rsidR="00FD3712" w:rsidRPr="00CF7765">
        <w:trPr>
          <w:cantSplit/>
          <w:trHeight w:val="245"/>
          <w:jc w:val="right"/>
        </w:trPr>
        <w:tc>
          <w:tcPr>
            <w:tcW w:w="234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pPr>
            <w:r w:rsidRPr="00CF7765">
              <w:rPr>
                <w:rFonts w:hint="eastAsia"/>
              </w:rPr>
              <w:t>ユーザー介入あり</w:t>
            </w:r>
          </w:p>
        </w:tc>
        <w:tc>
          <w:tcPr>
            <w:tcW w:w="336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pPr>
            <w:r w:rsidRPr="00CF7765">
              <w:rPr>
                <w:rFonts w:hint="eastAsia"/>
              </w:rPr>
              <w:t>－</w:t>
            </w:r>
          </w:p>
        </w:tc>
        <w:tc>
          <w:tcPr>
            <w:tcW w:w="3138"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pPr>
            <w:r w:rsidRPr="00CF7765">
              <w:rPr>
                <w:rFonts w:hint="eastAsia"/>
              </w:rPr>
              <w:t>ユーザー介入あり</w:t>
            </w:r>
            <w:r w:rsidRPr="00CF7765">
              <w:rPr>
                <w:rFonts w:hint="eastAsia"/>
              </w:rPr>
              <w:t>(</w:t>
            </w:r>
            <w:r w:rsidRPr="00CF7765">
              <w:rPr>
                <w:rFonts w:hint="eastAsia"/>
              </w:rPr>
              <w:t>トレイ用紙種類変更</w:t>
            </w:r>
            <w:r w:rsidRPr="00CF7765">
              <w:rPr>
                <w:rFonts w:hint="eastAsia"/>
              </w:rPr>
              <w:t>)</w:t>
            </w:r>
          </w:p>
        </w:tc>
      </w:tr>
      <w:tr w:rsidR="00FD3712" w:rsidRPr="00CF7765" w:rsidTr="00A5688D">
        <w:trPr>
          <w:cantSplit/>
          <w:trHeight w:val="245"/>
          <w:jc w:val="right"/>
        </w:trPr>
        <w:tc>
          <w:tcPr>
            <w:tcW w:w="2340" w:type="dxa"/>
            <w:vMerge w:val="restart"/>
            <w:tcBorders>
              <w:top w:val="single" w:sz="6" w:space="0" w:color="auto"/>
              <w:left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システムデータの設定に従う</w:t>
            </w:r>
          </w:p>
        </w:tc>
        <w:tc>
          <w:tcPr>
            <w:tcW w:w="3360"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ユーザー介入あり</w:t>
            </w:r>
            <w:r w:rsidRPr="00CF7765">
              <w:rPr>
                <w:rFonts w:hint="eastAsia"/>
              </w:rPr>
              <w:t>(</w:t>
            </w:r>
            <w:r w:rsidRPr="00CF7765">
              <w:rPr>
                <w:rFonts w:hint="eastAsia"/>
              </w:rPr>
              <w:t>トレイ用紙種類変更</w:t>
            </w:r>
            <w:r w:rsidRPr="00CF7765">
              <w:rPr>
                <w:rFonts w:hint="eastAsia"/>
              </w:rPr>
              <w:t>)</w:t>
            </w:r>
          </w:p>
        </w:tc>
        <w:tc>
          <w:tcPr>
            <w:tcW w:w="3138"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ユーザー介入あり</w:t>
            </w:r>
            <w:r w:rsidRPr="00CF7765">
              <w:rPr>
                <w:rFonts w:hint="eastAsia"/>
              </w:rPr>
              <w:t>(</w:t>
            </w:r>
            <w:r w:rsidRPr="00CF7765">
              <w:rPr>
                <w:rFonts w:hint="eastAsia"/>
              </w:rPr>
              <w:t>トレイ用紙種類変更</w:t>
            </w:r>
            <w:r w:rsidRPr="00CF7765">
              <w:rPr>
                <w:rFonts w:hint="eastAsia"/>
              </w:rPr>
              <w:t>)</w:t>
            </w:r>
          </w:p>
        </w:tc>
      </w:tr>
      <w:tr w:rsidR="00FD3712" w:rsidRPr="00CF7765" w:rsidTr="00A5688D">
        <w:trPr>
          <w:cantSplit/>
          <w:trHeight w:val="245"/>
          <w:jc w:val="right"/>
        </w:trPr>
        <w:tc>
          <w:tcPr>
            <w:tcW w:w="2340" w:type="dxa"/>
            <w:vMerge/>
            <w:tcBorders>
              <w:left w:val="single" w:sz="6" w:space="0" w:color="auto"/>
              <w:right w:val="single" w:sz="6" w:space="0" w:color="auto"/>
            </w:tcBorders>
            <w:shd w:val="clear" w:color="auto" w:fill="auto"/>
          </w:tcPr>
          <w:p w:rsidR="00FD3712" w:rsidRPr="00CF7765" w:rsidRDefault="00FD3712">
            <w:pPr>
              <w:autoSpaceDE w:val="0"/>
              <w:autoSpaceDN w:val="0"/>
              <w:adjustRightInd w:val="0"/>
            </w:pPr>
          </w:p>
        </w:tc>
        <w:tc>
          <w:tcPr>
            <w:tcW w:w="3360"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ユーザー介入あり</w:t>
            </w:r>
            <w:r w:rsidRPr="00CF7765">
              <w:rPr>
                <w:rFonts w:hint="eastAsia"/>
              </w:rPr>
              <w:t>(</w:t>
            </w:r>
            <w:r w:rsidRPr="00CF7765">
              <w:rPr>
                <w:rFonts w:hint="eastAsia"/>
              </w:rPr>
              <w:t>トレイ用紙種類無効</w:t>
            </w:r>
            <w:r w:rsidRPr="00CF7765">
              <w:rPr>
                <w:rFonts w:hint="eastAsia"/>
              </w:rPr>
              <w:t>)</w:t>
            </w:r>
          </w:p>
        </w:tc>
        <w:tc>
          <w:tcPr>
            <w:tcW w:w="3138"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ユーザー介入あり</w:t>
            </w:r>
            <w:r w:rsidRPr="00CF7765">
              <w:rPr>
                <w:rFonts w:hint="eastAsia"/>
              </w:rPr>
              <w:t>(</w:t>
            </w:r>
            <w:r w:rsidRPr="00CF7765">
              <w:rPr>
                <w:rFonts w:hint="eastAsia"/>
              </w:rPr>
              <w:t>トレイ用紙種類無効</w:t>
            </w:r>
            <w:r w:rsidRPr="00CF7765">
              <w:rPr>
                <w:rFonts w:hint="eastAsia"/>
              </w:rPr>
              <w:t>)</w:t>
            </w:r>
          </w:p>
        </w:tc>
      </w:tr>
      <w:tr w:rsidR="00FD3712" w:rsidRPr="00CF7765" w:rsidTr="00A5688D">
        <w:trPr>
          <w:cantSplit/>
          <w:trHeight w:val="245"/>
          <w:jc w:val="right"/>
        </w:trPr>
        <w:tc>
          <w:tcPr>
            <w:tcW w:w="2340" w:type="dxa"/>
            <w:vMerge/>
            <w:tcBorders>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p>
        </w:tc>
        <w:tc>
          <w:tcPr>
            <w:tcW w:w="3360"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ユーザー介入なし</w:t>
            </w:r>
          </w:p>
        </w:tc>
        <w:tc>
          <w:tcPr>
            <w:tcW w:w="3138"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ユーザー介入なし</w:t>
            </w:r>
          </w:p>
        </w:tc>
      </w:tr>
      <w:tr w:rsidR="00FD3712" w:rsidRPr="00CF7765" w:rsidTr="00A5688D">
        <w:trPr>
          <w:cantSplit/>
          <w:trHeight w:val="245"/>
          <w:jc w:val="right"/>
        </w:trPr>
        <w:tc>
          <w:tcPr>
            <w:tcW w:w="2340"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ユーザー介入なし</w:t>
            </w:r>
          </w:p>
        </w:tc>
        <w:tc>
          <w:tcPr>
            <w:tcW w:w="3360"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w:t>
            </w:r>
          </w:p>
        </w:tc>
        <w:tc>
          <w:tcPr>
            <w:tcW w:w="3138" w:type="dxa"/>
            <w:tcBorders>
              <w:top w:val="single" w:sz="6" w:space="0" w:color="auto"/>
              <w:left w:val="single" w:sz="6" w:space="0" w:color="auto"/>
              <w:bottom w:val="single" w:sz="6" w:space="0" w:color="auto"/>
              <w:right w:val="single" w:sz="6" w:space="0" w:color="auto"/>
            </w:tcBorders>
            <w:shd w:val="clear" w:color="auto" w:fill="auto"/>
          </w:tcPr>
          <w:p w:rsidR="00FD3712" w:rsidRPr="00CF7765" w:rsidRDefault="00FD3712">
            <w:pPr>
              <w:autoSpaceDE w:val="0"/>
              <w:autoSpaceDN w:val="0"/>
              <w:adjustRightInd w:val="0"/>
            </w:pPr>
            <w:r w:rsidRPr="00CF7765">
              <w:rPr>
                <w:rFonts w:hint="eastAsia"/>
              </w:rPr>
              <w:t>ユーザー介入なし</w:t>
            </w:r>
          </w:p>
        </w:tc>
      </w:tr>
    </w:tbl>
    <w:p w:rsidR="00FD3712" w:rsidRPr="00CF7765" w:rsidRDefault="00FD3712">
      <w:pPr>
        <w:pStyle w:val="aa"/>
        <w:tabs>
          <w:tab w:val="clear" w:pos="567"/>
          <w:tab w:val="clear" w:pos="851"/>
          <w:tab w:val="clear" w:pos="1418"/>
          <w:tab w:val="clear" w:pos="1701"/>
        </w:tabs>
        <w:ind w:left="1378"/>
        <w:rPr>
          <w:b/>
        </w:rPr>
      </w:pPr>
    </w:p>
    <w:p w:rsidR="00FD3712" w:rsidRPr="00CF7765" w:rsidRDefault="00FD3712">
      <w:pPr>
        <w:pStyle w:val="aa"/>
        <w:tabs>
          <w:tab w:val="clear" w:pos="567"/>
          <w:tab w:val="clear" w:pos="851"/>
          <w:tab w:val="clear" w:pos="1418"/>
          <w:tab w:val="clear" w:pos="1701"/>
        </w:tabs>
        <w:ind w:left="1378"/>
      </w:pPr>
      <w:r w:rsidRPr="00CF7765">
        <w:rPr>
          <w:rFonts w:hint="eastAsia"/>
          <w:b/>
        </w:rPr>
        <w:t>"</w:t>
      </w:r>
      <w:r w:rsidRPr="00CF7765">
        <w:rPr>
          <w:rFonts w:hint="eastAsia"/>
          <w:b/>
          <w:bCs/>
        </w:rPr>
        <w:t>ユーザー介入あり</w:t>
      </w:r>
      <w:r w:rsidRPr="00CF7765">
        <w:rPr>
          <w:rFonts w:hint="eastAsia"/>
          <w:b/>
          <w:bCs/>
        </w:rPr>
        <w:t>(</w:t>
      </w:r>
      <w:r w:rsidRPr="00CF7765">
        <w:rPr>
          <w:rFonts w:hint="eastAsia"/>
          <w:b/>
          <w:bCs/>
        </w:rPr>
        <w:t>トレイ用紙種類変更</w:t>
      </w:r>
      <w:r w:rsidRPr="00CF7765">
        <w:rPr>
          <w:rFonts w:hint="eastAsia"/>
          <w:b/>
          <w:bCs/>
        </w:rPr>
        <w:t>)</w:t>
      </w:r>
      <w:r w:rsidRPr="00CF7765">
        <w:rPr>
          <w:rFonts w:hint="eastAsia"/>
          <w:b/>
        </w:rPr>
        <w:t>"</w:t>
      </w:r>
      <w:r w:rsidRPr="00CF7765">
        <w:rPr>
          <w:rFonts w:hint="eastAsia"/>
        </w:rPr>
        <w:t>の場合は、用紙種類、色属性、穴空き属性の指定どおりに、ある用紙トレイの設定を変更してよいかどうかの確認するためのユーザー介入を行う。この結果、変更してよいという応答をうけた場合は、ある用紙トレイの設定を指定されたものに変更して、用紙トレイの選択をやり直す。</w:t>
      </w:r>
      <w:r w:rsidRPr="00CF7765">
        <w:rPr>
          <w:rFonts w:hint="eastAsia"/>
        </w:rPr>
        <w:t>(</w:t>
      </w:r>
      <w:r w:rsidRPr="00CF7765">
        <w:rPr>
          <w:rFonts w:hint="eastAsia"/>
        </w:rPr>
        <w:t>変更しないという応答はない。色指定が</w:t>
      </w:r>
      <w:r w:rsidRPr="00CF7765">
        <w:rPr>
          <w:rFonts w:hint="eastAsia"/>
          <w:b/>
        </w:rPr>
        <w:t>"</w:t>
      </w:r>
      <w:r w:rsidRPr="00CF7765">
        <w:rPr>
          <w:rFonts w:hint="eastAsia"/>
          <w:b/>
        </w:rPr>
        <w:t>指定しない</w:t>
      </w:r>
      <w:r w:rsidRPr="00CF7765">
        <w:rPr>
          <w:rFonts w:hint="eastAsia"/>
          <w:b/>
        </w:rPr>
        <w:t>"</w:t>
      </w:r>
      <w:r w:rsidRPr="00CF7765">
        <w:rPr>
          <w:rFonts w:hint="eastAsia"/>
          <w:bCs/>
        </w:rPr>
        <w:t>であるときは、色属性の設定を変更しない。</w:t>
      </w:r>
      <w:r w:rsidRPr="00CF7765">
        <w:rPr>
          <w:rFonts w:hint="eastAsia"/>
        </w:rPr>
        <w:t>穴空き指定についても同様。</w:t>
      </w:r>
      <w:r w:rsidRPr="00CF7765">
        <w:rPr>
          <w:rFonts w:hint="eastAsia"/>
        </w:rPr>
        <w:t>)</w:t>
      </w:r>
    </w:p>
    <w:p w:rsidR="00FD3712" w:rsidRPr="00CF7765" w:rsidRDefault="00FD3712">
      <w:pPr>
        <w:pStyle w:val="aa"/>
        <w:tabs>
          <w:tab w:val="clear" w:pos="567"/>
          <w:tab w:val="clear" w:pos="851"/>
          <w:tab w:val="clear" w:pos="1418"/>
          <w:tab w:val="clear" w:pos="1701"/>
        </w:tabs>
        <w:ind w:left="1378"/>
        <w:rPr>
          <w:b/>
        </w:rPr>
      </w:pPr>
    </w:p>
    <w:p w:rsidR="00FD3712" w:rsidRPr="00CF7765" w:rsidRDefault="00FD3712">
      <w:pPr>
        <w:pStyle w:val="aa"/>
        <w:tabs>
          <w:tab w:val="clear" w:pos="567"/>
          <w:tab w:val="clear" w:pos="851"/>
          <w:tab w:val="clear" w:pos="1418"/>
          <w:tab w:val="clear" w:pos="1701"/>
        </w:tabs>
        <w:ind w:left="1378"/>
      </w:pPr>
      <w:r w:rsidRPr="00CF7765">
        <w:rPr>
          <w:rFonts w:hint="eastAsia"/>
          <w:b/>
        </w:rPr>
        <w:t>"</w:t>
      </w:r>
      <w:r w:rsidRPr="00CF7765">
        <w:rPr>
          <w:rFonts w:hint="eastAsia"/>
          <w:b/>
          <w:bCs/>
        </w:rPr>
        <w:t>ユーザー介入あり</w:t>
      </w:r>
      <w:r w:rsidRPr="00CF7765">
        <w:rPr>
          <w:rFonts w:hint="eastAsia"/>
          <w:b/>
          <w:bCs/>
        </w:rPr>
        <w:t>(</w:t>
      </w:r>
      <w:r w:rsidRPr="00CF7765">
        <w:rPr>
          <w:rFonts w:hint="eastAsia"/>
          <w:b/>
          <w:bCs/>
        </w:rPr>
        <w:t>トレイ用紙種類無視</w:t>
      </w:r>
      <w:r w:rsidRPr="00CF7765">
        <w:rPr>
          <w:rFonts w:hint="eastAsia"/>
          <w:b/>
          <w:bCs/>
        </w:rPr>
        <w:t>)</w:t>
      </w:r>
      <w:r w:rsidRPr="00CF7765">
        <w:rPr>
          <w:rFonts w:hint="eastAsia"/>
          <w:b/>
        </w:rPr>
        <w:t>"</w:t>
      </w:r>
      <w:r w:rsidRPr="00CF7765">
        <w:rPr>
          <w:rFonts w:hint="eastAsia"/>
        </w:rPr>
        <w:t>の場合は、用紙種類の指定を無視してよいかどうかの確認するためのユーザー介入を行う。この結果、無視してよいという応答をうけた場合は、用紙種類、色属性、穴空き属性を指定されなかったものとして、用紙トレイの選択をやり直す。</w:t>
      </w:r>
      <w:r w:rsidRPr="00CF7765">
        <w:rPr>
          <w:rFonts w:hint="eastAsia"/>
        </w:rPr>
        <w:t>(</w:t>
      </w:r>
      <w:r w:rsidRPr="00CF7765">
        <w:rPr>
          <w:rFonts w:hint="eastAsia"/>
        </w:rPr>
        <w:t>無視しないという応答はない。</w:t>
      </w:r>
      <w:r w:rsidRPr="00CF7765">
        <w:rPr>
          <w:rFonts w:hint="eastAsia"/>
        </w:rPr>
        <w:t>)</w:t>
      </w:r>
    </w:p>
    <w:p w:rsidR="00FD3712" w:rsidRPr="00CF7765" w:rsidRDefault="00FD3712">
      <w:pPr>
        <w:pStyle w:val="aa"/>
        <w:tabs>
          <w:tab w:val="clear" w:pos="567"/>
          <w:tab w:val="clear" w:pos="851"/>
          <w:tab w:val="clear" w:pos="1418"/>
          <w:tab w:val="clear" w:pos="1701"/>
        </w:tabs>
        <w:ind w:left="1378"/>
      </w:pPr>
    </w:p>
    <w:p w:rsidR="00FD3712" w:rsidRPr="00CF7765" w:rsidRDefault="00FD3712">
      <w:pPr>
        <w:pStyle w:val="aa"/>
        <w:tabs>
          <w:tab w:val="clear" w:pos="567"/>
          <w:tab w:val="clear" w:pos="851"/>
          <w:tab w:val="clear" w:pos="1418"/>
          <w:tab w:val="clear" w:pos="1701"/>
        </w:tabs>
        <w:ind w:left="1378"/>
      </w:pPr>
      <w:r w:rsidRPr="00CF7765">
        <w:rPr>
          <w:rFonts w:hint="eastAsia"/>
          <w:b/>
        </w:rPr>
        <w:t>"</w:t>
      </w:r>
      <w:r w:rsidRPr="00CF7765">
        <w:rPr>
          <w:rFonts w:hint="eastAsia"/>
          <w:b/>
          <w:bCs/>
        </w:rPr>
        <w:t>ユーザー介入なし</w:t>
      </w:r>
      <w:r w:rsidRPr="00CF7765">
        <w:rPr>
          <w:rFonts w:hint="eastAsia"/>
          <w:b/>
        </w:rPr>
        <w:t>"</w:t>
      </w:r>
      <w:r w:rsidRPr="00CF7765">
        <w:rPr>
          <w:rFonts w:hint="eastAsia"/>
        </w:rPr>
        <w:t>の場合は、自動的に、用紙種類、色属性、穴空き属性を指定されなかったものとして、用紙トレイの選択をやり直す</w:t>
      </w:r>
      <w:r w:rsidRPr="00CF7765">
        <w:rPr>
          <w:rFonts w:hint="eastAsia"/>
        </w:rPr>
        <w:br/>
      </w:r>
    </w:p>
    <w:p w:rsidR="00FD3712" w:rsidRPr="00CF7765" w:rsidRDefault="00FD3712">
      <w:pPr>
        <w:pStyle w:val="aa"/>
        <w:tabs>
          <w:tab w:val="clear" w:pos="567"/>
          <w:tab w:val="clear" w:pos="851"/>
          <w:tab w:val="clear" w:pos="1418"/>
          <w:tab w:val="clear" w:pos="1701"/>
        </w:tabs>
        <w:ind w:leftChars="765" w:left="1919" w:hangingChars="301" w:hanging="542"/>
        <w:jc w:val="left"/>
      </w:pPr>
      <w:r w:rsidRPr="00CF7765">
        <w:rPr>
          <w:rFonts w:hint="eastAsia"/>
        </w:rPr>
        <w:t>注意：　紙質ミスマッチ検知時について、以下のような場合は、紙質ミスマッチとはしない。</w:t>
      </w:r>
      <w:r w:rsidRPr="00CF7765">
        <w:rPr>
          <w:rFonts w:hint="eastAsia"/>
        </w:rPr>
        <w:t>(</w:t>
      </w:r>
      <w:r w:rsidRPr="00CF7765">
        <w:rPr>
          <w:rFonts w:hint="eastAsia"/>
        </w:rPr>
        <w:t>ジョブはキャンセル</w:t>
      </w:r>
      <w:r w:rsidRPr="00CF7765">
        <w:rPr>
          <w:rFonts w:hint="eastAsia"/>
        </w:rPr>
        <w:t>)</w:t>
      </w:r>
      <w:r w:rsidRPr="00CF7765">
        <w:br/>
      </w:r>
      <w:r w:rsidRPr="00CF7765">
        <w:rPr>
          <w:rFonts w:hint="eastAsia"/>
          <w:b/>
        </w:rPr>
        <w:t>"</w:t>
      </w:r>
      <w:r w:rsidRPr="00CF7765">
        <w:rPr>
          <w:rFonts w:hint="eastAsia"/>
          <w:b/>
          <w:bCs/>
        </w:rPr>
        <w:t>ユーザー介入あり</w:t>
      </w:r>
      <w:r w:rsidRPr="00CF7765">
        <w:rPr>
          <w:rFonts w:hint="eastAsia"/>
          <w:b/>
          <w:bCs/>
        </w:rPr>
        <w:t>(</w:t>
      </w:r>
      <w:r w:rsidRPr="00CF7765">
        <w:rPr>
          <w:rFonts w:hint="eastAsia"/>
          <w:b/>
          <w:bCs/>
        </w:rPr>
        <w:t>トレイ用紙種類変更</w:t>
      </w:r>
      <w:r w:rsidRPr="00CF7765">
        <w:rPr>
          <w:rFonts w:hint="eastAsia"/>
          <w:b/>
          <w:bCs/>
        </w:rPr>
        <w:t>)</w:t>
      </w:r>
      <w:r w:rsidRPr="00CF7765">
        <w:rPr>
          <w:rFonts w:hint="eastAsia"/>
          <w:b/>
        </w:rPr>
        <w:t>"</w:t>
      </w:r>
      <w:r w:rsidRPr="00CF7765">
        <w:rPr>
          <w:rFonts w:hint="eastAsia"/>
        </w:rPr>
        <w:t>の場合は、指定された用紙種類、色属性、穴空き属性に変更しても、上記の条件を満たし、使用可能な用紙トレイが存在しないとき。</w:t>
      </w:r>
      <w:r w:rsidRPr="00CF7765">
        <w:br/>
      </w:r>
      <w:r w:rsidRPr="00CF7765">
        <w:rPr>
          <w:rFonts w:hint="eastAsia"/>
          <w:b/>
        </w:rPr>
        <w:t>"</w:t>
      </w:r>
      <w:r w:rsidRPr="00CF7765">
        <w:rPr>
          <w:rFonts w:hint="eastAsia"/>
          <w:b/>
          <w:bCs/>
        </w:rPr>
        <w:t>ユーザー介入あり</w:t>
      </w:r>
      <w:r w:rsidRPr="00CF7765">
        <w:rPr>
          <w:rFonts w:hint="eastAsia"/>
          <w:b/>
          <w:bCs/>
        </w:rPr>
        <w:t>(</w:t>
      </w:r>
      <w:r w:rsidRPr="00CF7765">
        <w:rPr>
          <w:rFonts w:hint="eastAsia"/>
          <w:b/>
          <w:bCs/>
        </w:rPr>
        <w:t>トレイ用紙種類無視</w:t>
      </w:r>
      <w:r w:rsidRPr="00CF7765">
        <w:rPr>
          <w:rFonts w:hint="eastAsia"/>
          <w:b/>
          <w:bCs/>
        </w:rPr>
        <w:t>)</w:t>
      </w:r>
      <w:r w:rsidRPr="00CF7765">
        <w:rPr>
          <w:rFonts w:hint="eastAsia"/>
          <w:b/>
        </w:rPr>
        <w:t>"</w:t>
      </w:r>
      <w:r w:rsidRPr="00CF7765">
        <w:rPr>
          <w:rFonts w:hint="eastAsia"/>
          <w:bCs/>
        </w:rPr>
        <w:t>または</w:t>
      </w:r>
      <w:r w:rsidRPr="00CF7765">
        <w:rPr>
          <w:rFonts w:hint="eastAsia"/>
          <w:b/>
        </w:rPr>
        <w:t>"</w:t>
      </w:r>
      <w:r w:rsidRPr="00CF7765">
        <w:rPr>
          <w:rFonts w:hint="eastAsia"/>
          <w:b/>
          <w:bCs/>
        </w:rPr>
        <w:t>ユーザー介入なし</w:t>
      </w:r>
      <w:r w:rsidRPr="00CF7765">
        <w:rPr>
          <w:rFonts w:hint="eastAsia"/>
          <w:b/>
        </w:rPr>
        <w:t>"</w:t>
      </w:r>
      <w:r w:rsidRPr="00CF7765">
        <w:rPr>
          <w:rFonts w:hint="eastAsia"/>
        </w:rPr>
        <w:t>の場合は、無視した場合でも、使用可能な用紙トレイが、上記の条件を満たす用紙トレイに存在しないとき。</w:t>
      </w:r>
      <w:r w:rsidRPr="00CF7765">
        <w:br/>
      </w:r>
      <w:r w:rsidRPr="00CF7765">
        <w:rPr>
          <w:rFonts w:hint="eastAsia"/>
        </w:rPr>
        <w:t>使用可能な用紙トレイとは、故障中でない、または、未装着でない用紙トレイのこと。</w:t>
      </w:r>
    </w:p>
    <w:p w:rsidR="00FD3712" w:rsidRPr="00CF7765" w:rsidRDefault="00FD3712">
      <w:pPr>
        <w:pStyle w:val="aa"/>
        <w:tabs>
          <w:tab w:val="clear" w:pos="567"/>
          <w:tab w:val="clear" w:pos="851"/>
          <w:tab w:val="clear" w:pos="1418"/>
          <w:tab w:val="clear" w:pos="1701"/>
        </w:tabs>
        <w:ind w:leftChars="765" w:left="1919" w:hangingChars="301" w:hanging="542"/>
        <w:jc w:val="left"/>
      </w:pPr>
    </w:p>
    <w:p w:rsidR="00FD3712" w:rsidRPr="00CF7765" w:rsidRDefault="00FD3712">
      <w:pPr>
        <w:pStyle w:val="aa"/>
        <w:tabs>
          <w:tab w:val="clear" w:pos="567"/>
          <w:tab w:val="clear" w:pos="851"/>
          <w:tab w:val="clear" w:pos="1418"/>
          <w:tab w:val="clear" w:pos="1701"/>
        </w:tabs>
        <w:ind w:leftChars="765" w:left="1919" w:hangingChars="301" w:hanging="542"/>
        <w:jc w:val="left"/>
      </w:pPr>
      <w:r w:rsidRPr="00CF7765">
        <w:rPr>
          <w:rFonts w:hint="eastAsia"/>
        </w:rPr>
        <w:t xml:space="preserve">注意：　</w:t>
      </w:r>
      <w:r w:rsidRPr="00CF7765">
        <w:rPr>
          <w:rFonts w:hint="eastAsia"/>
          <w:b/>
        </w:rPr>
        <w:t>"</w:t>
      </w:r>
      <w:r w:rsidRPr="00CF7765">
        <w:rPr>
          <w:rFonts w:hint="eastAsia"/>
          <w:b/>
          <w:bCs/>
        </w:rPr>
        <w:t>ユーザー介入あり</w:t>
      </w:r>
      <w:r w:rsidRPr="00CF7765">
        <w:rPr>
          <w:rFonts w:hint="eastAsia"/>
          <w:b/>
          <w:bCs/>
        </w:rPr>
        <w:t>(</w:t>
      </w:r>
      <w:r w:rsidRPr="00CF7765">
        <w:rPr>
          <w:rFonts w:hint="eastAsia"/>
          <w:b/>
          <w:bCs/>
        </w:rPr>
        <w:t>トレイ用紙種類変更</w:t>
      </w:r>
      <w:r w:rsidRPr="00CF7765">
        <w:rPr>
          <w:rFonts w:hint="eastAsia"/>
          <w:b/>
          <w:bCs/>
        </w:rPr>
        <w:t>)</w:t>
      </w:r>
      <w:r w:rsidRPr="00CF7765">
        <w:rPr>
          <w:rFonts w:hint="eastAsia"/>
          <w:b/>
        </w:rPr>
        <w:t>"</w:t>
      </w:r>
      <w:r w:rsidRPr="00CF7765">
        <w:rPr>
          <w:rFonts w:hint="eastAsia"/>
        </w:rPr>
        <w:t>の場合に、用紙種類</w:t>
      </w:r>
      <w:r w:rsidRPr="00CF7765">
        <w:rPr>
          <w:rFonts w:hint="eastAsia"/>
        </w:rPr>
        <w:t>(</w:t>
      </w:r>
      <w:r w:rsidRPr="00CF7765">
        <w:rPr>
          <w:rFonts w:hint="eastAsia"/>
        </w:rPr>
        <w:t>用紙種類、色属性、穴空き属性</w:t>
      </w:r>
      <w:r w:rsidRPr="00CF7765">
        <w:rPr>
          <w:rFonts w:hint="eastAsia"/>
        </w:rPr>
        <w:t>)</w:t>
      </w:r>
      <w:r w:rsidRPr="00CF7765">
        <w:rPr>
          <w:rFonts w:hint="eastAsia"/>
        </w:rPr>
        <w:t>を変更する用紙トレイの候補が複数あるときは、最終的に優先度のもっとも低いものを変更の候補とする。</w:t>
      </w:r>
      <w:r w:rsidRPr="00CF7765">
        <w:br/>
      </w:r>
      <w:r w:rsidRPr="00CF7765">
        <w:rPr>
          <w:rFonts w:hint="eastAsia"/>
        </w:rPr>
        <w:br/>
      </w:r>
      <w:r w:rsidRPr="00CF7765">
        <w:rPr>
          <w:rFonts w:hint="eastAsia"/>
          <w:b/>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rPr>
        <w:t>"</w:t>
      </w:r>
      <w:r w:rsidRPr="00CF7765">
        <w:rPr>
          <w:rFonts w:hint="eastAsia"/>
        </w:rPr>
        <w:t>の設定の場合、用紙トレイの候補が手差しトレイ以外にないとき</w:t>
      </w:r>
      <w:r w:rsidRPr="00CF7765">
        <w:rPr>
          <w:rFonts w:hint="eastAsia"/>
        </w:rPr>
        <w:t>(</w:t>
      </w:r>
      <w:r w:rsidRPr="00CF7765">
        <w:rPr>
          <w:rFonts w:hint="eastAsia"/>
        </w:rPr>
        <w:t>例えば、手差しでしか使えない用紙種類や用紙サイズのときなど</w:t>
      </w:r>
      <w:r w:rsidRPr="00CF7765">
        <w:rPr>
          <w:rFonts w:hint="eastAsia"/>
        </w:rPr>
        <w:t>)</w:t>
      </w:r>
      <w:r w:rsidRPr="00CF7765">
        <w:rPr>
          <w:rFonts w:hint="eastAsia"/>
        </w:rPr>
        <w:t>は、手差しトレイが変更の候補となる。</w:t>
      </w:r>
    </w:p>
    <w:p w:rsidR="00FD3712" w:rsidRPr="00CF7765" w:rsidRDefault="00FD3712">
      <w:pPr>
        <w:pStyle w:val="aa"/>
        <w:tabs>
          <w:tab w:val="clear" w:pos="567"/>
          <w:tab w:val="clear" w:pos="851"/>
          <w:tab w:val="clear" w:pos="1418"/>
          <w:tab w:val="clear" w:pos="1701"/>
        </w:tabs>
        <w:ind w:leftChars="765" w:left="1919" w:hangingChars="301" w:hanging="542"/>
        <w:jc w:val="left"/>
      </w:pPr>
    </w:p>
    <w:p w:rsidR="00FD3712" w:rsidRPr="00CF7765" w:rsidRDefault="00FD3712">
      <w:pPr>
        <w:pStyle w:val="aa"/>
        <w:tabs>
          <w:tab w:val="clear" w:pos="567"/>
          <w:tab w:val="clear" w:pos="851"/>
          <w:tab w:val="clear" w:pos="1418"/>
          <w:tab w:val="clear" w:pos="1701"/>
        </w:tabs>
        <w:ind w:leftChars="765" w:left="1919" w:hangingChars="301" w:hanging="542"/>
        <w:jc w:val="left"/>
      </w:pPr>
      <w:r w:rsidRPr="00CF7765">
        <w:rPr>
          <w:rFonts w:hint="eastAsia"/>
        </w:rPr>
        <w:t xml:space="preserve">注意：　</w:t>
      </w:r>
      <w:r w:rsidRPr="00CF7765">
        <w:rPr>
          <w:rFonts w:hint="eastAsia"/>
          <w:b/>
        </w:rPr>
        <w:t>"</w:t>
      </w:r>
      <w:r w:rsidRPr="00CF7765">
        <w:rPr>
          <w:rFonts w:hint="eastAsia"/>
          <w:b/>
          <w:bCs/>
        </w:rPr>
        <w:t>ユーザー介入あり</w:t>
      </w:r>
      <w:r w:rsidRPr="00CF7765">
        <w:rPr>
          <w:rFonts w:hint="eastAsia"/>
          <w:b/>
          <w:bCs/>
        </w:rPr>
        <w:t>(</w:t>
      </w:r>
      <w:r w:rsidRPr="00CF7765">
        <w:rPr>
          <w:rFonts w:hint="eastAsia"/>
          <w:b/>
          <w:bCs/>
        </w:rPr>
        <w:t>トレイ用紙種類無視</w:t>
      </w:r>
      <w:r w:rsidRPr="00CF7765">
        <w:rPr>
          <w:rFonts w:hint="eastAsia"/>
          <w:b/>
          <w:bCs/>
        </w:rPr>
        <w:t>)</w:t>
      </w:r>
      <w:r w:rsidRPr="00CF7765">
        <w:rPr>
          <w:rFonts w:hint="eastAsia"/>
          <w:b/>
        </w:rPr>
        <w:t>"</w:t>
      </w:r>
      <w:r w:rsidRPr="00CF7765">
        <w:rPr>
          <w:rFonts w:hint="eastAsia"/>
        </w:rPr>
        <w:t>の場合は、紙質ミスマッチのユーザー介入を実施したら、同一ジョブ内におけるそれ以降の紙質の指定はすべて無視する。</w:t>
      </w:r>
      <w:r w:rsidRPr="00CF7765">
        <w:rPr>
          <w:rFonts w:hint="eastAsia"/>
        </w:rPr>
        <w:t>(</w:t>
      </w:r>
      <w:r w:rsidRPr="00CF7765">
        <w:rPr>
          <w:rFonts w:hint="eastAsia"/>
        </w:rPr>
        <w:t>これにより、同一ジョブ内での紙質ミスマッチのユーザー介入は一度だけしか発生しない。</w:t>
      </w:r>
      <w:r w:rsidRPr="00CF7765">
        <w:rPr>
          <w:rFonts w:hint="eastAsia"/>
          <w:shd w:val="pct15" w:color="auto" w:fill="FFFFFF"/>
        </w:rPr>
        <w:t>*1</w:t>
      </w:r>
      <w:r w:rsidRPr="00CF7765">
        <w:rPr>
          <w:rFonts w:hint="eastAsia"/>
        </w:rPr>
        <w:t xml:space="preserve">) </w:t>
      </w:r>
      <w:r w:rsidRPr="00CF7765">
        <w:br/>
      </w:r>
      <w:r w:rsidRPr="00CF7765">
        <w:rPr>
          <w:rFonts w:hint="eastAsia"/>
          <w:b/>
        </w:rPr>
        <w:t>"</w:t>
      </w:r>
      <w:r w:rsidRPr="00CF7765">
        <w:rPr>
          <w:rFonts w:hint="eastAsia"/>
          <w:b/>
          <w:bCs/>
        </w:rPr>
        <w:t>ユーザー介入あり</w:t>
      </w:r>
      <w:r w:rsidRPr="00CF7765">
        <w:rPr>
          <w:rFonts w:hint="eastAsia"/>
          <w:b/>
          <w:bCs/>
        </w:rPr>
        <w:t>(</w:t>
      </w:r>
      <w:r w:rsidRPr="00CF7765">
        <w:rPr>
          <w:rFonts w:hint="eastAsia"/>
          <w:b/>
          <w:bCs/>
        </w:rPr>
        <w:t>トレイ用紙種類変更</w:t>
      </w:r>
      <w:r w:rsidRPr="00CF7765">
        <w:rPr>
          <w:rFonts w:hint="eastAsia"/>
          <w:b/>
          <w:bCs/>
        </w:rPr>
        <w:t>)</w:t>
      </w:r>
      <w:r w:rsidRPr="00CF7765">
        <w:rPr>
          <w:rFonts w:hint="eastAsia"/>
          <w:b/>
        </w:rPr>
        <w:t>"</w:t>
      </w:r>
      <w:r w:rsidRPr="00CF7765">
        <w:rPr>
          <w:rFonts w:hint="eastAsia"/>
        </w:rPr>
        <w:t>の場合は、都度、ユーザー介入を実施する。</w:t>
      </w:r>
      <w:r w:rsidRPr="00CF7765">
        <w:br/>
      </w:r>
      <w:r w:rsidRPr="00CF7765">
        <w:br/>
      </w:r>
      <w:r w:rsidRPr="00CF7765">
        <w:rPr>
          <w:rFonts w:hint="eastAsia"/>
          <w:shd w:val="pct15" w:color="auto" w:fill="FFFFFF"/>
        </w:rPr>
        <w:t>*1</w:t>
      </w:r>
      <w:r w:rsidRPr="00CF7765">
        <w:rPr>
          <w:rFonts w:hint="eastAsia"/>
        </w:rPr>
        <w:t xml:space="preserve"> </w:t>
      </w:r>
      <w:r w:rsidRPr="00CF7765">
        <w:rPr>
          <w:rFonts w:hint="eastAsia"/>
          <w:b/>
        </w:rPr>
        <w:t>"</w:t>
      </w:r>
      <w:r w:rsidRPr="00CF7765">
        <w:rPr>
          <w:rFonts w:hint="eastAsia"/>
          <w:b/>
          <w:bCs/>
        </w:rPr>
        <w:t>手差し</w:t>
      </w:r>
      <w:r w:rsidRPr="00CF7765">
        <w:rPr>
          <w:rFonts w:hint="eastAsia"/>
          <w:b/>
          <w:bCs/>
        </w:rPr>
        <w:t>APS</w:t>
      </w:r>
      <w:r w:rsidRPr="00CF7765">
        <w:rPr>
          <w:rFonts w:hint="eastAsia"/>
          <w:b/>
          <w:bCs/>
        </w:rPr>
        <w:t>可</w:t>
      </w:r>
      <w:r w:rsidRPr="00CF7765">
        <w:rPr>
          <w:rFonts w:hint="eastAsia"/>
          <w:b/>
        </w:rPr>
        <w:t>"</w:t>
      </w:r>
      <w:r w:rsidRPr="00CF7765">
        <w:rPr>
          <w:rFonts w:hint="eastAsia"/>
        </w:rPr>
        <w:t>の設定の場合は、手差しトレイも対象となる。</w:t>
      </w:r>
      <w:r w:rsidRPr="00CF7765">
        <w:br/>
      </w:r>
      <w:r w:rsidRPr="00CF7765">
        <w:rPr>
          <w:rFonts w:hint="eastAsia"/>
        </w:rPr>
        <w:t xml:space="preserve">　　</w:t>
      </w:r>
      <w:r w:rsidRPr="00CF7765">
        <w:rPr>
          <w:rFonts w:hint="eastAsia"/>
          <w:b/>
        </w:rPr>
        <w:t>"</w:t>
      </w:r>
      <w:r w:rsidRPr="00CF7765">
        <w:rPr>
          <w:rFonts w:hint="eastAsia"/>
          <w:b/>
          <w:bCs/>
        </w:rPr>
        <w:t>手差し</w:t>
      </w:r>
      <w:r w:rsidRPr="00CF7765">
        <w:rPr>
          <w:rFonts w:hint="eastAsia"/>
          <w:b/>
          <w:bCs/>
        </w:rPr>
        <w:t>APS</w:t>
      </w:r>
      <w:r w:rsidRPr="00CF7765">
        <w:rPr>
          <w:rFonts w:hint="eastAsia"/>
          <w:b/>
          <w:bCs/>
        </w:rPr>
        <w:t>不可</w:t>
      </w:r>
      <w:r w:rsidRPr="00CF7765">
        <w:rPr>
          <w:rFonts w:hint="eastAsia"/>
          <w:b/>
        </w:rPr>
        <w:t>"</w:t>
      </w:r>
      <w:r w:rsidRPr="00CF7765">
        <w:rPr>
          <w:rFonts w:hint="eastAsia"/>
        </w:rPr>
        <w:t>の設定の場合は、手差しトレイは除く。</w:t>
      </w:r>
    </w:p>
    <w:p w:rsidR="00FD3712" w:rsidRPr="00CF7765" w:rsidRDefault="00FD3712">
      <w:pPr>
        <w:pStyle w:val="aa"/>
        <w:tabs>
          <w:tab w:val="clear" w:pos="567"/>
          <w:tab w:val="clear" w:pos="851"/>
          <w:tab w:val="clear" w:pos="1418"/>
          <w:tab w:val="clear" w:pos="1701"/>
        </w:tabs>
        <w:ind w:left="1378"/>
      </w:pPr>
    </w:p>
    <w:p w:rsidR="00FD3712" w:rsidRPr="00CF7765" w:rsidRDefault="00FD3712" w:rsidP="00885A91">
      <w:pPr>
        <w:pStyle w:val="aa"/>
        <w:numPr>
          <w:ilvl w:val="0"/>
          <w:numId w:val="73"/>
        </w:numPr>
        <w:tabs>
          <w:tab w:val="clear" w:pos="567"/>
          <w:tab w:val="clear" w:pos="851"/>
          <w:tab w:val="clear" w:pos="1418"/>
          <w:tab w:val="clear" w:pos="1701"/>
          <w:tab w:val="num" w:pos="1380"/>
        </w:tabs>
        <w:ind w:left="1380"/>
      </w:pPr>
      <w:r w:rsidRPr="00CF7765">
        <w:rPr>
          <w:rFonts w:hint="eastAsia"/>
        </w:rPr>
        <w:t>1)</w:t>
      </w:r>
      <w:r w:rsidRPr="00CF7765">
        <w:rPr>
          <w:rFonts w:hint="eastAsia"/>
        </w:rPr>
        <w:t>の条件を満たす用紙トレイについて、以下の順に優先順位を決定する。</w:t>
      </w:r>
    </w:p>
    <w:p w:rsidR="00FD3712" w:rsidRPr="00CF7765" w:rsidRDefault="00FD3712" w:rsidP="00885A91">
      <w:pPr>
        <w:pStyle w:val="aa"/>
        <w:numPr>
          <w:ilvl w:val="0"/>
          <w:numId w:val="86"/>
        </w:numPr>
        <w:tabs>
          <w:tab w:val="clear" w:pos="567"/>
          <w:tab w:val="clear" w:pos="851"/>
          <w:tab w:val="clear" w:pos="1418"/>
          <w:tab w:val="clear" w:pos="1701"/>
        </w:tabs>
        <w:ind w:left="1680"/>
      </w:pPr>
    </w:p>
    <w:p w:rsidR="00FD3712" w:rsidRPr="00CF7765" w:rsidRDefault="00FD3712" w:rsidP="00885A91">
      <w:pPr>
        <w:pStyle w:val="aa"/>
        <w:numPr>
          <w:ilvl w:val="0"/>
          <w:numId w:val="86"/>
        </w:numPr>
        <w:tabs>
          <w:tab w:val="clear" w:pos="567"/>
          <w:tab w:val="clear" w:pos="851"/>
          <w:tab w:val="clear" w:pos="1418"/>
          <w:tab w:val="clear" w:pos="1701"/>
        </w:tabs>
        <w:ind w:left="1680"/>
      </w:pPr>
      <w:r w:rsidRPr="00CF7765">
        <w:rPr>
          <w:rFonts w:hint="eastAsia"/>
        </w:rPr>
        <w:t>「</w:t>
      </w:r>
      <w:r w:rsidRPr="00CF7765">
        <w:rPr>
          <w:rFonts w:hint="eastAsia"/>
        </w:rPr>
        <w:t>ATS</w:t>
      </w:r>
      <w:r w:rsidRPr="00CF7765">
        <w:rPr>
          <w:rFonts w:hint="eastAsia"/>
        </w:rPr>
        <w:t>の用紙属性参照モード」が</w:t>
      </w:r>
      <w:r w:rsidRPr="00CF7765">
        <w:rPr>
          <w:rFonts w:hint="eastAsia"/>
          <w:b/>
        </w:rPr>
        <w:t>"</w:t>
      </w:r>
      <w:r w:rsidRPr="00CF7765">
        <w:rPr>
          <w:rFonts w:hint="eastAsia"/>
          <w:b/>
        </w:rPr>
        <w:t>カラーモードによる用紙属性の優先規定に従う</w:t>
      </w:r>
      <w:r w:rsidRPr="00CF7765">
        <w:rPr>
          <w:rFonts w:hint="eastAsia"/>
          <w:b/>
        </w:rPr>
        <w:t>"</w:t>
      </w:r>
      <w:r w:rsidRPr="00CF7765">
        <w:rPr>
          <w:rFonts w:hint="eastAsia"/>
        </w:rPr>
        <w:t>の場合、カラーモードによって以下のように優先する。</w:t>
      </w:r>
      <w:r w:rsidRPr="00CF7765">
        <w:rPr>
          <w:rFonts w:hint="eastAsia"/>
        </w:rPr>
        <w:br/>
      </w:r>
      <w:r w:rsidRPr="00CF7765">
        <w:rPr>
          <w:rFonts w:hint="eastAsia"/>
        </w:rPr>
        <w:t>①</w:t>
      </w:r>
      <w:r w:rsidRPr="00CF7765">
        <w:rPr>
          <w:rFonts w:hint="eastAsia"/>
        </w:rPr>
        <w:t xml:space="preserve">-1 </w:t>
      </w:r>
      <w:r w:rsidRPr="00CF7765">
        <w:rPr>
          <w:rFonts w:hint="eastAsia"/>
          <w:b/>
        </w:rPr>
        <w:t>"</w:t>
      </w:r>
      <w:r w:rsidRPr="00CF7765">
        <w:rPr>
          <w:rFonts w:hint="eastAsia"/>
          <w:b/>
        </w:rPr>
        <w:t>自動</w:t>
      </w:r>
      <w:r w:rsidRPr="00CF7765">
        <w:rPr>
          <w:rFonts w:hint="eastAsia"/>
          <w:b/>
        </w:rPr>
        <w:t>"</w:t>
      </w:r>
      <w:r w:rsidRPr="00CF7765">
        <w:rPr>
          <w:rFonts w:hint="eastAsia"/>
        </w:rPr>
        <w:t>の場合は、何もしない。</w:t>
      </w:r>
      <w:r w:rsidRPr="00CF7765">
        <w:rPr>
          <w:rFonts w:hint="eastAsia"/>
        </w:rPr>
        <w:br/>
      </w:r>
      <w:r w:rsidRPr="00CF7765">
        <w:rPr>
          <w:rFonts w:hint="eastAsia"/>
        </w:rPr>
        <w:t>①</w:t>
      </w:r>
      <w:r w:rsidRPr="00CF7765">
        <w:rPr>
          <w:rFonts w:hint="eastAsia"/>
        </w:rPr>
        <w:t xml:space="preserve">-2 </w:t>
      </w:r>
      <w:r w:rsidRPr="00CF7765">
        <w:rPr>
          <w:rFonts w:hint="eastAsia"/>
          <w:b/>
        </w:rPr>
        <w:t>"</w:t>
      </w:r>
      <w:r w:rsidRPr="00CF7765">
        <w:rPr>
          <w:rFonts w:hint="eastAsia"/>
          <w:b/>
        </w:rPr>
        <w:t>白黒</w:t>
      </w:r>
      <w:r w:rsidRPr="00CF7765">
        <w:rPr>
          <w:rFonts w:hint="eastAsia"/>
          <w:b/>
        </w:rPr>
        <w:t>"</w:t>
      </w:r>
      <w:r w:rsidRPr="00CF7765">
        <w:rPr>
          <w:rFonts w:hint="eastAsia"/>
        </w:rPr>
        <w:t>の場合は、</w:t>
      </w:r>
      <w:r w:rsidRPr="00CF7765">
        <w:rPr>
          <w:rFonts w:hint="eastAsia"/>
          <w:b/>
        </w:rPr>
        <w:t>"</w:t>
      </w:r>
      <w:r w:rsidRPr="00CF7765">
        <w:rPr>
          <w:rFonts w:hint="eastAsia"/>
          <w:b/>
        </w:rPr>
        <w:t>白黒専用紙</w:t>
      </w:r>
      <w:r w:rsidRPr="00CF7765">
        <w:rPr>
          <w:rFonts w:hint="eastAsia"/>
          <w:b/>
        </w:rPr>
        <w:t>"</w:t>
      </w:r>
      <w:r w:rsidRPr="00CF7765">
        <w:rPr>
          <w:rFonts w:hint="eastAsia"/>
        </w:rPr>
        <w:t>が設定されている用紙トレイを優先する。</w:t>
      </w:r>
      <w:r w:rsidRPr="00CF7765">
        <w:rPr>
          <w:rFonts w:hint="eastAsia"/>
        </w:rPr>
        <w:br/>
      </w:r>
      <w:r w:rsidRPr="00CF7765">
        <w:rPr>
          <w:rFonts w:hint="eastAsia"/>
        </w:rPr>
        <w:t>①</w:t>
      </w:r>
      <w:r w:rsidRPr="00CF7765">
        <w:rPr>
          <w:rFonts w:hint="eastAsia"/>
        </w:rPr>
        <w:t xml:space="preserve">-3 </w:t>
      </w:r>
      <w:r w:rsidRPr="00CF7765">
        <w:rPr>
          <w:rFonts w:hint="eastAsia"/>
        </w:rPr>
        <w:t>上記以外の場合は、</w:t>
      </w:r>
      <w:r w:rsidRPr="00CF7765">
        <w:rPr>
          <w:rFonts w:hint="eastAsia"/>
          <w:b/>
        </w:rPr>
        <w:t>"</w:t>
      </w:r>
      <w:r w:rsidRPr="00CF7765">
        <w:rPr>
          <w:rFonts w:hint="eastAsia"/>
          <w:b/>
        </w:rPr>
        <w:t>カラー専用紙</w:t>
      </w:r>
      <w:r w:rsidRPr="00CF7765">
        <w:rPr>
          <w:rFonts w:hint="eastAsia"/>
          <w:b/>
        </w:rPr>
        <w:t>"</w:t>
      </w:r>
      <w:r w:rsidRPr="00CF7765">
        <w:rPr>
          <w:rFonts w:hint="eastAsia"/>
        </w:rPr>
        <w:t>設定されている用紙トレイを優先する。</w:t>
      </w:r>
    </w:p>
    <w:p w:rsidR="00FD3712" w:rsidRPr="00CF7765" w:rsidRDefault="00FD3712" w:rsidP="00885A91">
      <w:pPr>
        <w:pStyle w:val="aa"/>
        <w:numPr>
          <w:ilvl w:val="0"/>
          <w:numId w:val="86"/>
        </w:numPr>
        <w:tabs>
          <w:tab w:val="clear" w:pos="567"/>
          <w:tab w:val="clear" w:pos="851"/>
          <w:tab w:val="clear" w:pos="1418"/>
          <w:tab w:val="clear" w:pos="1701"/>
        </w:tabs>
        <w:ind w:left="1680"/>
      </w:pPr>
      <w:r w:rsidRPr="00CF7765">
        <w:rPr>
          <w:rFonts w:hint="eastAsia"/>
        </w:rPr>
        <w:t>用紙種類の優先順位に従って、優先する。</w:t>
      </w:r>
    </w:p>
    <w:p w:rsidR="00FD3712" w:rsidRPr="00CF7765" w:rsidRDefault="00FD3712" w:rsidP="00885A91">
      <w:pPr>
        <w:pStyle w:val="aa"/>
        <w:numPr>
          <w:ilvl w:val="0"/>
          <w:numId w:val="86"/>
        </w:numPr>
        <w:tabs>
          <w:tab w:val="clear" w:pos="567"/>
          <w:tab w:val="clear" w:pos="851"/>
          <w:tab w:val="clear" w:pos="1418"/>
          <w:tab w:val="clear" w:pos="1701"/>
        </w:tabs>
        <w:ind w:left="1680"/>
      </w:pPr>
      <w:r w:rsidRPr="00CF7765">
        <w:rPr>
          <w:rFonts w:hint="eastAsia"/>
        </w:rPr>
        <w:t>「トレイ優先順位」に従って、優先する。</w:t>
      </w:r>
      <w:r w:rsidRPr="00CF7765">
        <w:br/>
      </w:r>
      <w:r w:rsidRPr="00CF7765">
        <w:rPr>
          <w:rFonts w:hint="eastAsia"/>
        </w:rPr>
        <w:t>ただし、クラスタ指定の場合は、クラスタで指定された順位で、優先する。クラスタにない用紙トレイは、対象外とする。</w:t>
      </w:r>
    </w:p>
    <w:p w:rsidR="00FD3712" w:rsidRPr="00CF7765" w:rsidRDefault="00FD3712">
      <w:pPr>
        <w:pStyle w:val="aa"/>
        <w:tabs>
          <w:tab w:val="clear" w:pos="567"/>
          <w:tab w:val="clear" w:pos="851"/>
          <w:tab w:val="clear" w:pos="1418"/>
          <w:tab w:val="clear" w:pos="1701"/>
        </w:tabs>
        <w:ind w:left="1380"/>
      </w:pPr>
    </w:p>
    <w:p w:rsidR="00FD3712" w:rsidRPr="00CF7765" w:rsidRDefault="00FD3712" w:rsidP="00885A91">
      <w:pPr>
        <w:pStyle w:val="aa"/>
        <w:numPr>
          <w:ilvl w:val="0"/>
          <w:numId w:val="73"/>
        </w:numPr>
        <w:tabs>
          <w:tab w:val="clear" w:pos="567"/>
          <w:tab w:val="clear" w:pos="851"/>
          <w:tab w:val="clear" w:pos="1418"/>
          <w:tab w:val="clear" w:pos="1701"/>
          <w:tab w:val="num" w:pos="1380"/>
        </w:tabs>
        <w:ind w:left="1380"/>
      </w:pPr>
      <w:r w:rsidRPr="00CF7765">
        <w:rPr>
          <w:rFonts w:hint="eastAsia"/>
        </w:rPr>
        <w:t>2)</w:t>
      </w:r>
      <w:r w:rsidRPr="00CF7765">
        <w:rPr>
          <w:rFonts w:hint="eastAsia"/>
        </w:rPr>
        <w:t>によって、優先順位づけされた用紙トレイについて、優先度の高い順に以下の条件を満たす用紙トレイを切り替わり先として選択する。</w:t>
      </w:r>
    </w:p>
    <w:p w:rsidR="00FD3712" w:rsidRPr="00CF7765" w:rsidRDefault="00FD3712" w:rsidP="00885A91">
      <w:pPr>
        <w:pStyle w:val="aa"/>
        <w:numPr>
          <w:ilvl w:val="0"/>
          <w:numId w:val="74"/>
        </w:numPr>
        <w:tabs>
          <w:tab w:val="clear" w:pos="567"/>
          <w:tab w:val="clear" w:pos="851"/>
          <w:tab w:val="clear" w:pos="1418"/>
          <w:tab w:val="clear" w:pos="1701"/>
        </w:tabs>
        <w:ind w:left="1680"/>
      </w:pPr>
      <w:r w:rsidRPr="00CF7765">
        <w:rPr>
          <w:rFonts w:hint="eastAsia"/>
        </w:rPr>
        <w:t>用紙トレイの状態が</w:t>
      </w:r>
      <w:r w:rsidRPr="00CF7765">
        <w:rPr>
          <w:rFonts w:hint="eastAsia"/>
        </w:rPr>
        <w:t>"Ready"</w:t>
      </w:r>
      <w:r w:rsidRPr="00CF7765">
        <w:rPr>
          <w:rFonts w:hint="eastAsia"/>
        </w:rPr>
        <w:t>（</w:t>
      </w:r>
      <w:r w:rsidRPr="00CF7765">
        <w:rPr>
          <w:rFonts w:hint="eastAsia"/>
        </w:rPr>
        <w:t>Print</w:t>
      </w:r>
      <w:r w:rsidRPr="00CF7765">
        <w:rPr>
          <w:rFonts w:hint="eastAsia"/>
        </w:rPr>
        <w:t>可能）である。</w:t>
      </w:r>
    </w:p>
    <w:p w:rsidR="00FD3712" w:rsidRPr="00CF7765" w:rsidRDefault="00FD3712" w:rsidP="00885A91">
      <w:pPr>
        <w:pStyle w:val="aa"/>
        <w:numPr>
          <w:ilvl w:val="0"/>
          <w:numId w:val="74"/>
        </w:numPr>
        <w:tabs>
          <w:tab w:val="clear" w:pos="567"/>
          <w:tab w:val="clear" w:pos="851"/>
          <w:tab w:val="clear" w:pos="1418"/>
          <w:tab w:val="clear" w:pos="1701"/>
        </w:tabs>
        <w:ind w:left="1680"/>
      </w:pPr>
      <w:r w:rsidRPr="00CF7765">
        <w:rPr>
          <w:rFonts w:hint="eastAsia"/>
        </w:rPr>
        <w:t>指定された</w:t>
      </w:r>
      <w:r w:rsidRPr="00CF7765">
        <w:rPr>
          <w:rFonts w:hint="eastAsia"/>
        </w:rPr>
        <w:t>[</w:t>
      </w:r>
      <w:r w:rsidRPr="00CF7765">
        <w:rPr>
          <w:rFonts w:hint="eastAsia"/>
        </w:rPr>
        <w:t>出力サイズ</w:t>
      </w:r>
      <w:r w:rsidRPr="00CF7765">
        <w:rPr>
          <w:rFonts w:hint="eastAsia"/>
        </w:rPr>
        <w:t>]</w:t>
      </w:r>
      <w:r w:rsidRPr="00CF7765">
        <w:rPr>
          <w:rFonts w:hint="eastAsia"/>
        </w:rPr>
        <w:t>と同一サイズ</w:t>
      </w:r>
      <w:r w:rsidRPr="00CF7765">
        <w:rPr>
          <w:rFonts w:hint="eastAsia"/>
        </w:rPr>
        <w:t>/</w:t>
      </w:r>
      <w:r w:rsidRPr="00CF7765">
        <w:rPr>
          <w:rFonts w:hint="eastAsia"/>
        </w:rPr>
        <w:t>同一方向である。</w:t>
      </w:r>
    </w:p>
    <w:p w:rsidR="00870A7A" w:rsidRPr="00CF7765" w:rsidRDefault="00870A7A" w:rsidP="00870A7A">
      <w:pPr>
        <w:pStyle w:val="aa"/>
        <w:tabs>
          <w:tab w:val="clear" w:pos="567"/>
          <w:tab w:val="clear" w:pos="851"/>
          <w:tab w:val="clear" w:pos="1418"/>
          <w:tab w:val="clear" w:pos="1701"/>
        </w:tabs>
        <w:ind w:left="1680"/>
      </w:pPr>
    </w:p>
    <w:p w:rsidR="00870A7A" w:rsidRPr="00CF7765" w:rsidRDefault="00870A7A" w:rsidP="00870A7A">
      <w:pPr>
        <w:pStyle w:val="aa"/>
        <w:tabs>
          <w:tab w:val="clear" w:pos="567"/>
          <w:tab w:val="clear" w:pos="851"/>
          <w:tab w:val="clear" w:pos="1418"/>
          <w:tab w:val="clear" w:pos="1701"/>
        </w:tabs>
        <w:ind w:left="1680"/>
        <w:rPr>
          <w:color w:val="00B050"/>
        </w:rPr>
      </w:pPr>
      <w:r w:rsidRPr="00CF7765">
        <w:rPr>
          <w:rFonts w:hint="eastAsia"/>
          <w:color w:val="00B050"/>
        </w:rPr>
        <w:lastRenderedPageBreak/>
        <w:br/>
      </w:r>
      <w:r w:rsidRPr="00CF7765">
        <w:rPr>
          <w:rFonts w:hint="eastAsia"/>
        </w:rPr>
        <w:t>システムデータ「</w:t>
      </w:r>
      <w:r w:rsidRPr="00CF7765">
        <w:t>ATS</w:t>
      </w:r>
      <w:r w:rsidRPr="00CF7765">
        <w:t>切り替えモード</w:t>
      </w:r>
      <w:r w:rsidRPr="00CF7765">
        <w:rPr>
          <w:rFonts w:hint="eastAsia"/>
        </w:rPr>
        <w:t>」が有効であるとき</w:t>
      </w:r>
      <w:r w:rsidR="00C3491E" w:rsidRPr="00CF7765">
        <w:rPr>
          <w:rFonts w:hint="eastAsia"/>
        </w:rPr>
        <w:t>は、次のように切り替わり先の選択する。</w:t>
      </w:r>
      <w:r w:rsidR="00C3491E" w:rsidRPr="00CF7765">
        <w:br/>
      </w:r>
      <w:r w:rsidR="00C3491E" w:rsidRPr="00CF7765">
        <w:rPr>
          <w:rFonts w:hint="eastAsia"/>
        </w:rPr>
        <w:t>"</w:t>
      </w:r>
      <w:r w:rsidR="00C3491E" w:rsidRPr="00CF7765">
        <w:rPr>
          <w:rFonts w:hint="eastAsia"/>
        </w:rPr>
        <w:t>常に第</w:t>
      </w:r>
      <w:r w:rsidR="00C3491E" w:rsidRPr="00CF7765">
        <w:rPr>
          <w:rFonts w:hint="eastAsia"/>
        </w:rPr>
        <w:t>1</w:t>
      </w:r>
      <w:r w:rsidR="00C3491E" w:rsidRPr="00CF7765">
        <w:rPr>
          <w:rFonts w:hint="eastAsia"/>
        </w:rPr>
        <w:t>優先順位からチェック</w:t>
      </w:r>
      <w:r w:rsidR="00C3491E" w:rsidRPr="00CF7765">
        <w:rPr>
          <w:rFonts w:hint="eastAsia"/>
        </w:rPr>
        <w:t>"</w:t>
      </w:r>
      <w:r w:rsidR="00C3491E" w:rsidRPr="00CF7765">
        <w:rPr>
          <w:rFonts w:hint="eastAsia"/>
        </w:rPr>
        <w:t>の場合は、現状の仕様通り、優先度の高い順に切り替わり先を選択する。</w:t>
      </w:r>
      <w:r w:rsidR="00C3491E" w:rsidRPr="00CF7765">
        <w:br/>
      </w:r>
      <w:r w:rsidR="00C3491E" w:rsidRPr="00CF7765">
        <w:rPr>
          <w:rFonts w:hint="eastAsia"/>
        </w:rPr>
        <w:t>"</w:t>
      </w:r>
      <w:r w:rsidR="00C3491E" w:rsidRPr="00CF7765">
        <w:rPr>
          <w:rFonts w:hint="eastAsia"/>
        </w:rPr>
        <w:t>一定の順でチェック</w:t>
      </w:r>
      <w:r w:rsidR="00C3491E" w:rsidRPr="00CF7765">
        <w:rPr>
          <w:rFonts w:hint="eastAsia"/>
        </w:rPr>
        <w:t>"</w:t>
      </w:r>
      <w:r w:rsidR="00C3491E" w:rsidRPr="00CF7765">
        <w:rPr>
          <w:rFonts w:hint="eastAsia"/>
        </w:rPr>
        <w:t>の場合は、現在選択されている用紙トレイの次に優先度の高い</w:t>
      </w:r>
      <w:r w:rsidR="0082087B" w:rsidRPr="00CF7765">
        <w:rPr>
          <w:rFonts w:hint="eastAsia"/>
        </w:rPr>
        <w:t>用紙トレイから順に切り替わり先を選択する。最も優先度の低い用紙トレイまでに切り替わり先が見つからなかった場合は、最も優先度の高い用紙トレイに戻って切り替わり先を選択する。</w:t>
      </w:r>
    </w:p>
    <w:p w:rsidR="00FD3712" w:rsidRPr="00CF7765" w:rsidRDefault="00FD3712">
      <w:pPr>
        <w:pStyle w:val="aa"/>
        <w:tabs>
          <w:tab w:val="clear" w:pos="567"/>
          <w:tab w:val="clear" w:pos="851"/>
          <w:tab w:val="clear" w:pos="1418"/>
          <w:tab w:val="clear" w:pos="1701"/>
        </w:tabs>
        <w:ind w:left="1380"/>
      </w:pPr>
    </w:p>
    <w:p w:rsidR="00FD3712" w:rsidRPr="00CF7765" w:rsidRDefault="00FD3712" w:rsidP="00885A91">
      <w:pPr>
        <w:pStyle w:val="aa"/>
        <w:numPr>
          <w:ilvl w:val="0"/>
          <w:numId w:val="73"/>
        </w:numPr>
        <w:tabs>
          <w:tab w:val="clear" w:pos="567"/>
          <w:tab w:val="clear" w:pos="851"/>
          <w:tab w:val="clear" w:pos="1418"/>
          <w:tab w:val="clear" w:pos="1701"/>
          <w:tab w:val="num" w:pos="1380"/>
        </w:tabs>
        <w:ind w:left="1380"/>
      </w:pPr>
      <w:r w:rsidRPr="00CF7765">
        <w:rPr>
          <w:rFonts w:hint="eastAsia"/>
        </w:rPr>
        <w:t>3)</w:t>
      </w:r>
      <w:r w:rsidRPr="00CF7765">
        <w:rPr>
          <w:rFonts w:hint="eastAsia"/>
        </w:rPr>
        <w:t>において、「最終</w:t>
      </w:r>
      <w:r w:rsidRPr="00CF7765">
        <w:rPr>
          <w:rFonts w:hint="eastAsia"/>
        </w:rPr>
        <w:t>ATS</w:t>
      </w:r>
      <w:r w:rsidRPr="00CF7765">
        <w:rPr>
          <w:rFonts w:hint="eastAsia"/>
        </w:rPr>
        <w:t>動作モード」にて</w:t>
      </w:r>
      <w:r w:rsidRPr="00CF7765">
        <w:rPr>
          <w:rFonts w:hint="eastAsia"/>
          <w:b/>
        </w:rPr>
        <w:t>"</w:t>
      </w:r>
      <w:r w:rsidRPr="00CF7765">
        <w:rPr>
          <w:rFonts w:hint="eastAsia"/>
          <w:b/>
        </w:rPr>
        <w:t>大サイズ</w:t>
      </w:r>
      <w:r w:rsidRPr="00CF7765">
        <w:rPr>
          <w:rFonts w:hint="eastAsia"/>
          <w:b/>
        </w:rPr>
        <w:t>ATS</w:t>
      </w:r>
      <w:r w:rsidRPr="00CF7765">
        <w:rPr>
          <w:rFonts w:hint="eastAsia"/>
          <w:b/>
        </w:rPr>
        <w:t>可</w:t>
      </w:r>
      <w:r w:rsidRPr="00CF7765">
        <w:rPr>
          <w:rFonts w:hint="eastAsia"/>
          <w:b/>
        </w:rPr>
        <w:t>"</w:t>
      </w:r>
      <w:r w:rsidRPr="00CF7765">
        <w:rPr>
          <w:rFonts w:hint="eastAsia"/>
        </w:rPr>
        <w:t>の場合で、給紙可能な用紙トレイがみつからなかった場合は、</w:t>
      </w:r>
      <w:r w:rsidRPr="00CF7765">
        <w:rPr>
          <w:rFonts w:hint="eastAsia"/>
        </w:rPr>
        <w:t>IOT</w:t>
      </w:r>
      <w:r w:rsidRPr="00CF7765">
        <w:rPr>
          <w:rFonts w:hint="eastAsia"/>
        </w:rPr>
        <w:t>が停止した後に、用紙の幅と長さが指定された「出力サイズ」のものと同じであるかまたは大きいサイズが切り替え候補が</w:t>
      </w:r>
      <w:r w:rsidRPr="00CF7765">
        <w:rPr>
          <w:rFonts w:hint="eastAsia"/>
        </w:rPr>
        <w:t>1)</w:t>
      </w:r>
      <w:r w:rsidRPr="00CF7765">
        <w:rPr>
          <w:rFonts w:hint="eastAsia"/>
        </w:rPr>
        <w:t>の条件を満たす用紙トレイの中にあるならば、その用紙サイズを用いて、選択をやり直す。なお、用紙サイズの候補が複数ある場合は、面積の小さいほうを優先する。（ただし、定形サイズと定形外サイズ間の切り替わりは実施しない。）</w:t>
      </w:r>
    </w:p>
    <w:p w:rsidR="00FD3712" w:rsidRPr="00CF7765" w:rsidRDefault="00FD3712">
      <w:pPr>
        <w:pStyle w:val="aa"/>
        <w:tabs>
          <w:tab w:val="clear" w:pos="567"/>
          <w:tab w:val="clear" w:pos="851"/>
          <w:tab w:val="clear" w:pos="1418"/>
          <w:tab w:val="clear" w:pos="1701"/>
        </w:tabs>
        <w:ind w:left="1140"/>
      </w:pPr>
    </w:p>
    <w:p w:rsidR="00FD3712" w:rsidRPr="00CF7765" w:rsidRDefault="00FD3712">
      <w:pPr>
        <w:pStyle w:val="aa"/>
        <w:tabs>
          <w:tab w:val="clear" w:pos="567"/>
          <w:tab w:val="clear" w:pos="851"/>
          <w:tab w:val="clear" w:pos="1418"/>
          <w:tab w:val="clear" w:pos="1701"/>
        </w:tabs>
        <w:ind w:left="1140"/>
      </w:pPr>
      <w:r w:rsidRPr="00CF7765">
        <w:rPr>
          <w:rFonts w:hint="eastAsia"/>
        </w:rPr>
        <w:t>用紙種類の設定については、「</w:t>
      </w:r>
      <w:r w:rsidRPr="00CF7765">
        <w:fldChar w:fldCharType="begin"/>
      </w:r>
      <w:r w:rsidRPr="00CF7765">
        <w:instrText xml:space="preserve"> REF _Ref8639530 \r \h  \* MERGEFORMAT </w:instrText>
      </w:r>
      <w:r w:rsidRPr="00CF7765">
        <w:fldChar w:fldCharType="separate"/>
      </w:r>
      <w:r w:rsidR="00091205">
        <w:t>3.2.3</w:t>
      </w:r>
      <w:r w:rsidRPr="00CF7765">
        <w:fldChar w:fldCharType="end"/>
      </w:r>
      <w:r w:rsidRPr="00CF7765">
        <w:rPr>
          <w:rFonts w:hint="eastAsia"/>
        </w:rPr>
        <w:t xml:space="preserve"> </w:t>
      </w:r>
      <w:r w:rsidRPr="00CF7765">
        <w:fldChar w:fldCharType="begin"/>
      </w:r>
      <w:r w:rsidRPr="00CF7765">
        <w:instrText xml:space="preserve"> REF _Ref8639530 \h  \* MERGEFORMAT </w:instrText>
      </w:r>
      <w:r w:rsidRPr="00CF7765">
        <w:fldChar w:fldCharType="separate"/>
      </w:r>
      <w:r w:rsidR="00091205" w:rsidRPr="00CF7765">
        <w:rPr>
          <w:rFonts w:hint="eastAsia"/>
        </w:rPr>
        <w:t>用紙種類の設定</w:t>
      </w:r>
      <w:r w:rsidRPr="00CF7765">
        <w:fldChar w:fldCharType="end"/>
      </w:r>
      <w:r w:rsidRPr="00CF7765">
        <w:rPr>
          <w:rFonts w:hint="eastAsia"/>
        </w:rPr>
        <w:t>」を参照のこと。</w:t>
      </w:r>
      <w:r w:rsidRPr="00CF7765">
        <w:rPr>
          <w:rFonts w:hint="eastAsia"/>
        </w:rPr>
        <w:br/>
      </w:r>
      <w:r w:rsidRPr="00CF7765">
        <w:rPr>
          <w:rFonts w:hint="eastAsia"/>
        </w:rPr>
        <w:t>用紙属性の設定については、「</w:t>
      </w:r>
      <w:r w:rsidRPr="00CF7765">
        <w:fldChar w:fldCharType="begin"/>
      </w:r>
      <w:r w:rsidRPr="00CF7765">
        <w:instrText xml:space="preserve"> REF _Ref29710128 \r \h  \* MERGEFORMAT </w:instrText>
      </w:r>
      <w:r w:rsidRPr="00CF7765">
        <w:fldChar w:fldCharType="separate"/>
      </w:r>
      <w:r w:rsidR="00091205">
        <w:t>3.2.6</w:t>
      </w:r>
      <w:r w:rsidRPr="00CF7765">
        <w:fldChar w:fldCharType="end"/>
      </w:r>
      <w:r w:rsidRPr="00CF7765">
        <w:rPr>
          <w:rFonts w:hint="eastAsia"/>
        </w:rPr>
        <w:t xml:space="preserve"> </w:t>
      </w:r>
      <w:r w:rsidRPr="00CF7765">
        <w:fldChar w:fldCharType="begin"/>
      </w:r>
      <w:r w:rsidRPr="00CF7765">
        <w:instrText xml:space="preserve"> REF _Ref30846528 \h  \* MERGEFORMAT </w:instrText>
      </w:r>
      <w:r w:rsidRPr="00CF7765">
        <w:fldChar w:fldCharType="separate"/>
      </w:r>
      <w:r w:rsidR="00091205" w:rsidRPr="00CF7765">
        <w:rPr>
          <w:rFonts w:hint="eastAsia"/>
        </w:rPr>
        <w:t>用紙属性の設定</w:t>
      </w:r>
      <w:r w:rsidRPr="00CF7765">
        <w:fldChar w:fldCharType="end"/>
      </w:r>
      <w:r w:rsidRPr="00CF7765">
        <w:rPr>
          <w:rFonts w:hint="eastAsia"/>
        </w:rPr>
        <w:t>」を参照のこと。</w:t>
      </w:r>
      <w:r w:rsidRPr="00CF7765">
        <w:rPr>
          <w:rFonts w:hint="eastAsia"/>
        </w:rPr>
        <w:br/>
      </w:r>
      <w:r w:rsidRPr="00CF7765">
        <w:rPr>
          <w:rFonts w:hint="eastAsia"/>
        </w:rPr>
        <w:t>用紙種類の優先順位の設定については、「</w:t>
      </w:r>
      <w:r w:rsidRPr="00CF7765">
        <w:fldChar w:fldCharType="begin"/>
      </w:r>
      <w:r w:rsidRPr="00CF7765">
        <w:instrText xml:space="preserve"> REF _Ref29710134 \r \h  \* MERGEFORMAT </w:instrText>
      </w:r>
      <w:r w:rsidRPr="00CF7765">
        <w:fldChar w:fldCharType="separate"/>
      </w:r>
      <w:r w:rsidR="00091205">
        <w:t>3.2.7</w:t>
      </w:r>
      <w:r w:rsidRPr="00CF7765">
        <w:fldChar w:fldCharType="end"/>
      </w:r>
      <w:r w:rsidRPr="00CF7765">
        <w:rPr>
          <w:rFonts w:hint="eastAsia"/>
        </w:rPr>
        <w:t xml:space="preserve"> </w:t>
      </w:r>
      <w:r w:rsidRPr="00CF7765">
        <w:fldChar w:fldCharType="begin"/>
      </w:r>
      <w:r w:rsidRPr="00CF7765">
        <w:instrText xml:space="preserve"> REF _Ref29710137 \h  \* MERGEFORMAT </w:instrText>
      </w:r>
      <w:r w:rsidRPr="00CF7765">
        <w:fldChar w:fldCharType="separate"/>
      </w:r>
      <w:r w:rsidR="00091205" w:rsidRPr="00CF7765">
        <w:rPr>
          <w:rFonts w:hint="eastAsia"/>
        </w:rPr>
        <w:t>用紙種類の優先順位</w:t>
      </w:r>
      <w:r w:rsidRPr="00CF7765">
        <w:fldChar w:fldCharType="end"/>
      </w:r>
      <w:r w:rsidRPr="00CF7765">
        <w:rPr>
          <w:rFonts w:hint="eastAsia"/>
        </w:rPr>
        <w:t>」を参照のこと。</w:t>
      </w:r>
      <w:r w:rsidRPr="00CF7765">
        <w:rPr>
          <w:rFonts w:hint="eastAsia"/>
        </w:rPr>
        <w:br/>
      </w:r>
      <w:r w:rsidRPr="00CF7765">
        <w:rPr>
          <w:rFonts w:hint="eastAsia"/>
        </w:rPr>
        <w:t>用紙トレイの優先順位の設定については、「</w:t>
      </w:r>
      <w:r w:rsidRPr="00CF7765">
        <w:fldChar w:fldCharType="begin"/>
      </w:r>
      <w:r w:rsidRPr="00CF7765">
        <w:instrText xml:space="preserve"> REF _Ref30846862 \r \h  \* MERGEFORMAT </w:instrText>
      </w:r>
      <w:r w:rsidRPr="00CF7765">
        <w:fldChar w:fldCharType="separate"/>
      </w:r>
      <w:r w:rsidR="00091205">
        <w:t>3.2.9</w:t>
      </w:r>
      <w:r w:rsidRPr="00CF7765">
        <w:fldChar w:fldCharType="end"/>
      </w:r>
      <w:r w:rsidRPr="00CF7765">
        <w:rPr>
          <w:rFonts w:hint="eastAsia"/>
        </w:rPr>
        <w:t xml:space="preserve"> </w:t>
      </w:r>
      <w:r w:rsidRPr="00CF7765">
        <w:fldChar w:fldCharType="begin"/>
      </w:r>
      <w:r w:rsidRPr="00CF7765">
        <w:instrText xml:space="preserve"> REF _Ref30846862 \h  \* MERGEFORMAT </w:instrText>
      </w:r>
      <w:r w:rsidRPr="00CF7765">
        <w:fldChar w:fldCharType="separate"/>
      </w:r>
      <w:r w:rsidR="00091205" w:rsidRPr="00CF7765">
        <w:rPr>
          <w:rFonts w:hint="eastAsia"/>
        </w:rPr>
        <w:t>トレイ優先順位</w:t>
      </w:r>
      <w:r w:rsidRPr="00CF7765">
        <w:fldChar w:fldCharType="end"/>
      </w:r>
      <w:r w:rsidRPr="00CF7765">
        <w:rPr>
          <w:rFonts w:hint="eastAsia"/>
        </w:rPr>
        <w:t>」を参照のこと。</w:t>
      </w:r>
    </w:p>
    <w:p w:rsidR="00FD3712" w:rsidRPr="00CF7765" w:rsidRDefault="00FD3712">
      <w:pPr>
        <w:pStyle w:val="aa"/>
        <w:tabs>
          <w:tab w:val="clear" w:pos="567"/>
          <w:tab w:val="clear" w:pos="851"/>
          <w:tab w:val="clear" w:pos="1418"/>
          <w:tab w:val="clear" w:pos="1701"/>
        </w:tabs>
        <w:ind w:left="1140"/>
      </w:pPr>
    </w:p>
    <w:p w:rsidR="00FD3712" w:rsidRPr="00CF7765" w:rsidRDefault="00FD3712">
      <w:pPr>
        <w:pStyle w:val="aa"/>
        <w:numPr>
          <w:ilvl w:val="0"/>
          <w:numId w:val="14"/>
        </w:numPr>
        <w:tabs>
          <w:tab w:val="clear" w:pos="567"/>
          <w:tab w:val="clear" w:pos="851"/>
          <w:tab w:val="clear" w:pos="1418"/>
          <w:tab w:val="clear" w:pos="1701"/>
          <w:tab w:val="left" w:pos="1380"/>
        </w:tabs>
      </w:pPr>
      <w:r w:rsidRPr="00CF7765">
        <w:rPr>
          <w:rFonts w:hint="eastAsia"/>
        </w:rPr>
        <w:t>上記</w:t>
      </w:r>
      <w:r w:rsidRPr="00CF7765">
        <w:rPr>
          <w:rFonts w:hint="eastAsia"/>
        </w:rPr>
        <w:t>Tray</w:t>
      </w:r>
      <w:r w:rsidRPr="00CF7765">
        <w:rPr>
          <w:rFonts w:hint="eastAsia"/>
        </w:rPr>
        <w:t>選択条件に該当する</w:t>
      </w:r>
      <w:r w:rsidRPr="00CF7765">
        <w:rPr>
          <w:rFonts w:hint="eastAsia"/>
        </w:rPr>
        <w:t>Tray</w:t>
      </w:r>
      <w:r w:rsidRPr="00CF7765">
        <w:rPr>
          <w:rFonts w:hint="eastAsia"/>
        </w:rPr>
        <w:t>が存在しなかった場合には、</w:t>
      </w:r>
      <w:r w:rsidRPr="00CF7765">
        <w:rPr>
          <w:rFonts w:hint="eastAsia"/>
        </w:rPr>
        <w:t>Job</w:t>
      </w:r>
      <w:r w:rsidRPr="00CF7765">
        <w:rPr>
          <w:rFonts w:hint="eastAsia"/>
        </w:rPr>
        <w:t>を一旦中断し、ユーザー介入待ちとなる。</w:t>
      </w:r>
      <w:r w:rsidRPr="00CF7765">
        <w:rPr>
          <w:rFonts w:hint="eastAsia"/>
        </w:rPr>
        <w:t>(No Paper</w:t>
      </w:r>
      <w:r w:rsidRPr="00CF7765">
        <w:rPr>
          <w:rFonts w:hint="eastAsia"/>
        </w:rPr>
        <w:t>エラー、</w:t>
      </w:r>
      <w:r w:rsidRPr="00CF7765">
        <w:rPr>
          <w:rFonts w:hint="eastAsia"/>
        </w:rPr>
        <w:t>No Tray</w:t>
      </w:r>
      <w:r w:rsidRPr="00CF7765">
        <w:rPr>
          <w:rFonts w:hint="eastAsia"/>
        </w:rPr>
        <w:t>エラー、用紙サイズ不一致エラーのいずれかが発生する。</w:t>
      </w:r>
      <w:r w:rsidRPr="00CF7765">
        <w:rPr>
          <w:rFonts w:hint="eastAsia"/>
        </w:rPr>
        <w:t>)</w:t>
      </w:r>
      <w:r w:rsidRPr="00CF7765">
        <w:rPr>
          <w:rFonts w:hint="eastAsia"/>
        </w:rPr>
        <w:br/>
      </w:r>
      <w:r w:rsidRPr="00CF7765">
        <w:rPr>
          <w:rFonts w:hint="eastAsia"/>
        </w:rPr>
        <w:br/>
      </w:r>
      <w:r w:rsidRPr="00CF7765">
        <w:rPr>
          <w:rFonts w:hint="eastAsia"/>
        </w:rPr>
        <w:t>すべての用紙トレイが</w:t>
      </w:r>
      <w:r w:rsidRPr="00CF7765">
        <w:rPr>
          <w:rFonts w:hint="eastAsia"/>
        </w:rPr>
        <w:t>APS/ATS</w:t>
      </w:r>
      <w:r w:rsidRPr="00CF7765">
        <w:rPr>
          <w:rFonts w:hint="eastAsia"/>
        </w:rPr>
        <w:t>禁止または不可という状態になった場合に、</w:t>
      </w:r>
      <w:r w:rsidRPr="00CF7765">
        <w:rPr>
          <w:rFonts w:hint="eastAsia"/>
        </w:rPr>
        <w:t>Tray</w:t>
      </w:r>
      <w:r w:rsidRPr="00CF7765">
        <w:rPr>
          <w:rFonts w:hint="eastAsia"/>
        </w:rPr>
        <w:t>番号に</w:t>
      </w:r>
      <w:r w:rsidRPr="00CF7765">
        <w:rPr>
          <w:rFonts w:hint="eastAsia"/>
          <w:b/>
        </w:rPr>
        <w:t>"</w:t>
      </w:r>
      <w:r w:rsidRPr="00CF7765">
        <w:rPr>
          <w:rFonts w:hint="eastAsia"/>
          <w:b/>
        </w:rPr>
        <w:t>自動</w:t>
      </w:r>
      <w:r w:rsidRPr="00CF7765">
        <w:rPr>
          <w:rFonts w:hint="eastAsia"/>
          <w:b/>
        </w:rPr>
        <w:t>"</w:t>
      </w:r>
      <w:r w:rsidRPr="00CF7765">
        <w:rPr>
          <w:rFonts w:hint="eastAsia"/>
        </w:rPr>
        <w:t>を指定すると、</w:t>
      </w:r>
      <w:r w:rsidRPr="00CF7765">
        <w:rPr>
          <w:rFonts w:hint="eastAsia"/>
          <w:b/>
        </w:rPr>
        <w:t>"Tray</w:t>
      </w:r>
      <w:r w:rsidRPr="00CF7765">
        <w:rPr>
          <w:rFonts w:hint="eastAsia"/>
          <w:b/>
        </w:rPr>
        <w:t>選択エラー</w:t>
      </w:r>
      <w:r w:rsidRPr="00CF7765">
        <w:rPr>
          <w:rFonts w:hint="eastAsia"/>
          <w:b/>
        </w:rPr>
        <w:t>"</w:t>
      </w:r>
      <w:r w:rsidRPr="00CF7765">
        <w:rPr>
          <w:rFonts w:hint="eastAsia"/>
        </w:rPr>
        <w:t>となり</w:t>
      </w:r>
      <w:r w:rsidRPr="00CF7765">
        <w:rPr>
          <w:rFonts w:hint="eastAsia"/>
        </w:rPr>
        <w:t>Print</w:t>
      </w:r>
      <w:r w:rsidRPr="00CF7765">
        <w:rPr>
          <w:rFonts w:hint="eastAsia"/>
        </w:rPr>
        <w:t>動作は開始または継続できない。この場合は、ジョブをアボートする。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numPr>
          <w:ilvl w:val="0"/>
          <w:numId w:val="14"/>
        </w:numPr>
        <w:tabs>
          <w:tab w:val="clear" w:pos="567"/>
          <w:tab w:val="clear" w:pos="851"/>
          <w:tab w:val="clear" w:pos="1418"/>
          <w:tab w:val="clear" w:pos="1701"/>
          <w:tab w:val="left" w:pos="1380"/>
        </w:tabs>
      </w:pPr>
      <w:r w:rsidRPr="00CF7765">
        <w:rPr>
          <w:rFonts w:hint="eastAsia"/>
        </w:rPr>
        <w:t>ATS</w:t>
      </w:r>
      <w:r w:rsidRPr="00CF7765">
        <w:rPr>
          <w:rFonts w:hint="eastAsia"/>
        </w:rPr>
        <w:t>の継続性は、ジョブ単位とする。</w:t>
      </w:r>
      <w:r w:rsidRPr="00CF7765">
        <w:rPr>
          <w:rFonts w:hint="eastAsia"/>
        </w:rPr>
        <w:br/>
      </w:r>
      <w:r w:rsidRPr="00CF7765">
        <w:rPr>
          <w:rFonts w:hint="eastAsia"/>
        </w:rPr>
        <w:t>ＡＴＳの継続性とは、「用紙トレイ」の指定が一致する場合、その指定で最終的に選択した用紙トレイが</w:t>
      </w:r>
      <w:r w:rsidRPr="00CF7765">
        <w:rPr>
          <w:rFonts w:hint="eastAsia"/>
        </w:rPr>
        <w:t>APS/ATS</w:t>
      </w:r>
      <w:r w:rsidRPr="00CF7765">
        <w:rPr>
          <w:rFonts w:hint="eastAsia"/>
        </w:rPr>
        <w:t>の候補である限り、最終的に使用した用紙トレイを選択するというものである。</w:t>
      </w:r>
      <w:r w:rsidRPr="00CF7765">
        <w:br/>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911"/>
        <w:gridCol w:w="720"/>
        <w:gridCol w:w="2160"/>
        <w:gridCol w:w="3687"/>
      </w:tblGrid>
      <w:tr w:rsidR="00FD3712" w:rsidRPr="00CF7765">
        <w:trPr>
          <w:jc w:val="right"/>
        </w:trPr>
        <w:tc>
          <w:tcPr>
            <w:tcW w:w="2911" w:type="dxa"/>
            <w:tcBorders>
              <w:bottom w:val="nil"/>
            </w:tcBorders>
            <w:shd w:val="clear" w:color="auto" w:fill="FFFF00"/>
          </w:tcPr>
          <w:p w:rsidR="00FD3712" w:rsidRPr="00CF7765" w:rsidRDefault="00FD3712">
            <w:pPr>
              <w:pStyle w:val="aa"/>
              <w:ind w:left="0"/>
            </w:pPr>
            <w:r w:rsidRPr="00CF7765">
              <w:rPr>
                <w:rFonts w:hint="eastAsia"/>
              </w:rPr>
              <w:t>項目</w:t>
            </w:r>
          </w:p>
        </w:tc>
        <w:tc>
          <w:tcPr>
            <w:tcW w:w="72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216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368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rsidTr="00A5688D">
        <w:trPr>
          <w:cantSplit/>
          <w:jc w:val="right"/>
        </w:trPr>
        <w:tc>
          <w:tcPr>
            <w:tcW w:w="2911" w:type="dxa"/>
            <w:vMerge w:val="restart"/>
          </w:tcPr>
          <w:p w:rsidR="00FD3712" w:rsidRPr="00CF7765" w:rsidRDefault="00D02E29">
            <w:pPr>
              <w:pStyle w:val="aa"/>
              <w:ind w:left="0"/>
            </w:pPr>
            <w:r w:rsidRPr="00CF7765">
              <w:rPr>
                <w:rFonts w:hint="eastAsia"/>
              </w:rPr>
              <w:t>ATS</w:t>
            </w:r>
            <w:r w:rsidR="00FD3712" w:rsidRPr="00CF7765">
              <w:rPr>
                <w:rFonts w:hint="eastAsia"/>
              </w:rPr>
              <w:t>実施有無</w:t>
            </w:r>
          </w:p>
        </w:tc>
        <w:tc>
          <w:tcPr>
            <w:tcW w:w="720" w:type="dxa"/>
            <w:vMerge w:val="restart"/>
          </w:tcPr>
          <w:p w:rsidR="00FD3712" w:rsidRPr="00CF7765" w:rsidRDefault="00FD3712">
            <w:pPr>
              <w:pStyle w:val="aa"/>
              <w:ind w:left="0"/>
              <w:jc w:val="center"/>
            </w:pPr>
            <w:r w:rsidRPr="00CF7765">
              <w:rPr>
                <w:rFonts w:hint="eastAsia"/>
              </w:rPr>
              <w:t>KO</w:t>
            </w:r>
          </w:p>
        </w:tc>
        <w:tc>
          <w:tcPr>
            <w:tcW w:w="2160" w:type="dxa"/>
            <w:shd w:val="clear" w:color="auto" w:fill="auto"/>
          </w:tcPr>
          <w:p w:rsidR="00FD3712" w:rsidRPr="00CF7765" w:rsidRDefault="00FD3712">
            <w:pPr>
              <w:pStyle w:val="aa"/>
              <w:ind w:left="0"/>
            </w:pPr>
            <w:r w:rsidRPr="00CF7765">
              <w:rPr>
                <w:rFonts w:hint="eastAsia"/>
              </w:rPr>
              <w:t>"</w:t>
            </w:r>
            <w:r w:rsidRPr="00CF7765">
              <w:rPr>
                <w:rFonts w:hint="eastAsia"/>
              </w:rPr>
              <w:t>常に許可（トレイ指定は同一紙質間）</w:t>
            </w:r>
            <w:r w:rsidRPr="00CF7765">
              <w:rPr>
                <w:rFonts w:hint="eastAsia"/>
              </w:rPr>
              <w:t>"</w:t>
            </w:r>
          </w:p>
        </w:tc>
        <w:tc>
          <w:tcPr>
            <w:tcW w:w="3687" w:type="dxa"/>
            <w:shd w:val="clear" w:color="auto" w:fill="auto"/>
          </w:tcPr>
          <w:p w:rsidR="00FD3712" w:rsidRPr="00CF7765" w:rsidRDefault="00FD3712">
            <w:pPr>
              <w:pStyle w:val="aa"/>
              <w:ind w:left="0"/>
              <w:rPr>
                <w:bCs/>
              </w:rPr>
            </w:pPr>
            <w:r w:rsidRPr="00CF7765">
              <w:rPr>
                <w:rFonts w:hint="eastAsia"/>
              </w:rPr>
              <w:t>＊</w:t>
            </w:r>
            <w:r w:rsidRPr="00CF7765">
              <w:rPr>
                <w:rFonts w:hint="eastAsia"/>
                <w:bCs/>
              </w:rPr>
              <w:t>用紙種類の設定がプロフェッショナル仕様の場合</w:t>
            </w:r>
            <w:r w:rsidRPr="00CF7765">
              <w:rPr>
                <w:rFonts w:hint="eastAsia"/>
              </w:rPr>
              <w:t>の</w:t>
            </w:r>
            <w:r w:rsidR="00EF6883">
              <w:rPr>
                <w:rFonts w:hint="eastAsia"/>
              </w:rPr>
              <w:t>PGS2000SGP</w:t>
            </w:r>
            <w:r w:rsidRPr="00CF7765">
              <w:rPr>
                <w:rFonts w:hint="eastAsia"/>
              </w:rPr>
              <w:t>/</w:t>
            </w:r>
            <w:r w:rsidR="00EF6883">
              <w:rPr>
                <w:rFonts w:hint="eastAsia"/>
              </w:rPr>
              <w:t>PGS2002SGP</w:t>
            </w:r>
          </w:p>
          <w:p w:rsidR="00FD3712" w:rsidRPr="00CF7765" w:rsidRDefault="00FD3712">
            <w:pPr>
              <w:pStyle w:val="aa"/>
              <w:ind w:left="0"/>
            </w:pPr>
            <w:r w:rsidRPr="00CF7765">
              <w:rPr>
                <w:rFonts w:hint="eastAsia"/>
              </w:rPr>
              <w:t>"APS</w:t>
            </w:r>
            <w:r w:rsidRPr="00CF7765">
              <w:rPr>
                <w:rFonts w:hint="eastAsia"/>
              </w:rPr>
              <w:t>選択時のみ実施</w:t>
            </w:r>
            <w:r w:rsidRPr="00CF7765">
              <w:rPr>
                <w:rFonts w:hint="eastAsia"/>
              </w:rPr>
              <w:t>"</w:t>
            </w:r>
          </w:p>
          <w:p w:rsidR="00FD3712" w:rsidRPr="00CF7765" w:rsidRDefault="00FD3712">
            <w:pPr>
              <w:pStyle w:val="aa"/>
              <w:ind w:left="0"/>
            </w:pPr>
            <w:r w:rsidRPr="00CF7765">
              <w:rPr>
                <w:rFonts w:hint="eastAsia"/>
              </w:rPr>
              <w:t>"</w:t>
            </w:r>
            <w:r w:rsidRPr="00CF7765">
              <w:rPr>
                <w:rFonts w:hint="eastAsia"/>
              </w:rPr>
              <w:t>常に許可（トレイ指定は同一紙質間）</w:t>
            </w:r>
            <w:r w:rsidRPr="00CF7765">
              <w:rPr>
                <w:rFonts w:hint="eastAsia"/>
              </w:rPr>
              <w:t>"</w:t>
            </w:r>
          </w:p>
        </w:tc>
      </w:tr>
      <w:tr w:rsidR="00FD3712" w:rsidRPr="00CF7765" w:rsidTr="00A5688D">
        <w:trPr>
          <w:cantSplit/>
          <w:jc w:val="right"/>
        </w:trPr>
        <w:tc>
          <w:tcPr>
            <w:tcW w:w="2911" w:type="dxa"/>
            <w:vMerge/>
          </w:tcPr>
          <w:p w:rsidR="00FD3712" w:rsidRPr="00CF7765" w:rsidRDefault="00FD3712">
            <w:pPr>
              <w:pStyle w:val="aa"/>
              <w:ind w:left="0"/>
            </w:pPr>
          </w:p>
        </w:tc>
        <w:tc>
          <w:tcPr>
            <w:tcW w:w="720" w:type="dxa"/>
            <w:vMerge/>
          </w:tcPr>
          <w:p w:rsidR="00FD3712" w:rsidRPr="00CF7765" w:rsidRDefault="00FD3712">
            <w:pPr>
              <w:pStyle w:val="aa"/>
              <w:ind w:left="0"/>
              <w:jc w:val="center"/>
            </w:pPr>
          </w:p>
        </w:tc>
        <w:tc>
          <w:tcPr>
            <w:tcW w:w="2160" w:type="dxa"/>
            <w:shd w:val="clear" w:color="auto" w:fill="auto"/>
          </w:tcPr>
          <w:p w:rsidR="00FD3712" w:rsidRPr="00CF7765" w:rsidRDefault="00FD3712">
            <w:pPr>
              <w:pStyle w:val="aa"/>
              <w:ind w:left="0"/>
            </w:pPr>
            <w:r w:rsidRPr="00CF7765">
              <w:rPr>
                <w:rFonts w:hint="eastAsia"/>
              </w:rPr>
              <w:t>"APS</w:t>
            </w:r>
            <w:r w:rsidRPr="00CF7765">
              <w:rPr>
                <w:rFonts w:hint="eastAsia"/>
              </w:rPr>
              <w:t>選択時のみ実施</w:t>
            </w:r>
            <w:r w:rsidRPr="00CF7765">
              <w:rPr>
                <w:rFonts w:hint="eastAsia"/>
              </w:rPr>
              <w:t>"</w:t>
            </w:r>
          </w:p>
        </w:tc>
        <w:tc>
          <w:tcPr>
            <w:tcW w:w="3687" w:type="dxa"/>
            <w:shd w:val="clear" w:color="auto" w:fill="auto"/>
          </w:tcPr>
          <w:p w:rsidR="00FD3712" w:rsidRPr="00CF7765" w:rsidRDefault="00FD3712">
            <w:pPr>
              <w:pStyle w:val="aa"/>
              <w:ind w:left="0"/>
              <w:rPr>
                <w:bCs/>
              </w:rPr>
            </w:pPr>
            <w:r w:rsidRPr="00CF7765">
              <w:rPr>
                <w:rFonts w:hint="eastAsia"/>
              </w:rPr>
              <w:t>＊</w:t>
            </w:r>
            <w:r w:rsidRPr="00CF7765">
              <w:rPr>
                <w:rFonts w:hint="eastAsia"/>
                <w:bCs/>
              </w:rPr>
              <w:t>用紙種類の設定がプロフェッショナル仕様の場合</w:t>
            </w:r>
            <w:r w:rsidRPr="00CF7765">
              <w:rPr>
                <w:rFonts w:hint="eastAsia"/>
              </w:rPr>
              <w:t>の</w:t>
            </w:r>
            <w:r w:rsidR="0097672F">
              <w:rPr>
                <w:rFonts w:hint="eastAsia"/>
              </w:rPr>
              <w:t>PGS2005SGP</w:t>
            </w:r>
            <w:r w:rsidRPr="00CF7765">
              <w:rPr>
                <w:rFonts w:hint="eastAsia"/>
              </w:rPr>
              <w:t>/AP</w:t>
            </w:r>
          </w:p>
          <w:p w:rsidR="00FD3712" w:rsidRPr="00CF7765" w:rsidRDefault="00FD3712">
            <w:pPr>
              <w:pStyle w:val="aa"/>
              <w:ind w:left="0"/>
            </w:pPr>
            <w:r w:rsidRPr="00CF7765">
              <w:rPr>
                <w:rFonts w:hint="eastAsia"/>
              </w:rPr>
              <w:t>"APS</w:t>
            </w:r>
            <w:r w:rsidRPr="00CF7765">
              <w:rPr>
                <w:rFonts w:hint="eastAsia"/>
              </w:rPr>
              <w:t>選択時のみ実施</w:t>
            </w:r>
            <w:r w:rsidRPr="00CF7765">
              <w:rPr>
                <w:rFonts w:hint="eastAsia"/>
              </w:rPr>
              <w:t>"</w:t>
            </w:r>
          </w:p>
          <w:p w:rsidR="00FD3712" w:rsidRPr="00CF7765" w:rsidRDefault="00FD3712">
            <w:pPr>
              <w:pStyle w:val="aa"/>
              <w:ind w:left="0"/>
            </w:pPr>
            <w:r w:rsidRPr="00CF7765">
              <w:rPr>
                <w:rFonts w:hint="eastAsia"/>
              </w:rPr>
              <w:t>"</w:t>
            </w:r>
            <w:r w:rsidRPr="00CF7765">
              <w:rPr>
                <w:rFonts w:hint="eastAsia"/>
              </w:rPr>
              <w:t>常に許可（トレイ指定は同一紙質間）</w:t>
            </w:r>
            <w:r w:rsidRPr="00CF7765">
              <w:rPr>
                <w:rFonts w:hint="eastAsia"/>
              </w:rPr>
              <w:t>"</w:t>
            </w:r>
          </w:p>
        </w:tc>
      </w:tr>
      <w:tr w:rsidR="00F72732" w:rsidRPr="00CF7765" w:rsidTr="00A5688D">
        <w:trPr>
          <w:cantSplit/>
          <w:jc w:val="right"/>
        </w:trPr>
        <w:tc>
          <w:tcPr>
            <w:tcW w:w="2911" w:type="dxa"/>
            <w:vMerge/>
          </w:tcPr>
          <w:p w:rsidR="00F72732" w:rsidRPr="00CF7765" w:rsidRDefault="00F72732" w:rsidP="00F72732">
            <w:pPr>
              <w:pStyle w:val="aa"/>
              <w:ind w:left="0"/>
            </w:pPr>
          </w:p>
        </w:tc>
        <w:tc>
          <w:tcPr>
            <w:tcW w:w="720" w:type="dxa"/>
            <w:vMerge/>
          </w:tcPr>
          <w:p w:rsidR="00F72732" w:rsidRPr="00CF7765" w:rsidRDefault="00F72732" w:rsidP="00F72732">
            <w:pPr>
              <w:pStyle w:val="aa"/>
              <w:ind w:left="0"/>
              <w:jc w:val="center"/>
            </w:pPr>
          </w:p>
        </w:tc>
        <w:tc>
          <w:tcPr>
            <w:tcW w:w="2160" w:type="dxa"/>
            <w:shd w:val="clear" w:color="auto" w:fill="auto"/>
          </w:tcPr>
          <w:p w:rsidR="00F72732" w:rsidRPr="00CF7765" w:rsidRDefault="00F72732" w:rsidP="00F72732">
            <w:pPr>
              <w:pStyle w:val="aa"/>
              <w:ind w:left="0"/>
            </w:pPr>
            <w:r w:rsidRPr="00CF7765">
              <w:rPr>
                <w:rFonts w:hint="eastAsia"/>
              </w:rPr>
              <w:t>"APS</w:t>
            </w:r>
            <w:r w:rsidRPr="00CF7765">
              <w:rPr>
                <w:rFonts w:hint="eastAsia"/>
              </w:rPr>
              <w:t>選択時のみ実施</w:t>
            </w:r>
            <w:r w:rsidRPr="00CF7765">
              <w:rPr>
                <w:rFonts w:hint="eastAsia"/>
              </w:rPr>
              <w:t>"</w:t>
            </w:r>
          </w:p>
        </w:tc>
        <w:tc>
          <w:tcPr>
            <w:tcW w:w="3687" w:type="dxa"/>
            <w:shd w:val="clear" w:color="auto" w:fill="auto"/>
          </w:tcPr>
          <w:p w:rsidR="00F72732" w:rsidRPr="00CF7765" w:rsidRDefault="00EF6883" w:rsidP="00F72732">
            <w:pPr>
              <w:pStyle w:val="aa"/>
              <w:ind w:left="0"/>
            </w:pPr>
            <w:r>
              <w:rPr>
                <w:rFonts w:hint="eastAsia"/>
              </w:rPr>
              <w:t>PGS2000SGP</w:t>
            </w:r>
            <w:r w:rsidR="00F72732" w:rsidRPr="00CF7765">
              <w:rPr>
                <w:rFonts w:hint="eastAsia"/>
              </w:rPr>
              <w:t>/</w:t>
            </w:r>
            <w:r>
              <w:rPr>
                <w:rFonts w:hint="eastAsia"/>
              </w:rPr>
              <w:t>PGS2002SGP</w:t>
            </w:r>
          </w:p>
          <w:p w:rsidR="00F72732" w:rsidRPr="00CF7765" w:rsidRDefault="00F72732" w:rsidP="00F72732">
            <w:pPr>
              <w:pStyle w:val="aa"/>
              <w:ind w:left="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p w:rsidR="00F72732" w:rsidRPr="00CF7765" w:rsidRDefault="00F72732" w:rsidP="00F72732">
            <w:pPr>
              <w:pStyle w:val="aa"/>
              <w:ind w:left="0"/>
            </w:pPr>
            <w:r w:rsidRPr="00CF7765">
              <w:rPr>
                <w:rFonts w:hint="eastAsia"/>
              </w:rPr>
              <w:t>"APS</w:t>
            </w:r>
            <w:r w:rsidRPr="00CF7765">
              <w:rPr>
                <w:rFonts w:hint="eastAsia"/>
              </w:rPr>
              <w:t>選択時のみ実施</w:t>
            </w:r>
            <w:r w:rsidRPr="00CF7765">
              <w:rPr>
                <w:rFonts w:hint="eastAsia"/>
              </w:rPr>
              <w:t>"</w:t>
            </w:r>
          </w:p>
          <w:p w:rsidR="00F72732" w:rsidRPr="00CF7765" w:rsidRDefault="00F72732" w:rsidP="00F72732">
            <w:pPr>
              <w:pStyle w:val="aa"/>
              <w:ind w:left="0"/>
            </w:pPr>
            <w:r w:rsidRPr="00CF7765">
              <w:rPr>
                <w:rFonts w:hint="eastAsia"/>
              </w:rPr>
              <w:t>"</w:t>
            </w:r>
            <w:r w:rsidRPr="00CF7765">
              <w:rPr>
                <w:rFonts w:hint="eastAsia"/>
              </w:rPr>
              <w:t>常に許可（トレイ指定は同一紙質間）</w:t>
            </w:r>
            <w:r w:rsidRPr="00CF7765">
              <w:rPr>
                <w:rFonts w:hint="eastAsia"/>
              </w:rPr>
              <w:t>"</w:t>
            </w:r>
          </w:p>
        </w:tc>
      </w:tr>
      <w:tr w:rsidR="00F72732" w:rsidRPr="00CF7765" w:rsidTr="00A5688D">
        <w:trPr>
          <w:cantSplit/>
          <w:jc w:val="right"/>
        </w:trPr>
        <w:tc>
          <w:tcPr>
            <w:tcW w:w="2911" w:type="dxa"/>
            <w:vMerge/>
          </w:tcPr>
          <w:p w:rsidR="00F72732" w:rsidRPr="00CF7765" w:rsidRDefault="00F72732" w:rsidP="00F72732">
            <w:pPr>
              <w:pStyle w:val="aa"/>
              <w:ind w:left="0"/>
            </w:pPr>
          </w:p>
        </w:tc>
        <w:tc>
          <w:tcPr>
            <w:tcW w:w="720" w:type="dxa"/>
            <w:vMerge/>
          </w:tcPr>
          <w:p w:rsidR="00F72732" w:rsidRPr="00CF7765" w:rsidRDefault="00F72732" w:rsidP="00F72732">
            <w:pPr>
              <w:pStyle w:val="aa"/>
              <w:ind w:left="0"/>
              <w:jc w:val="center"/>
            </w:pPr>
          </w:p>
        </w:tc>
        <w:tc>
          <w:tcPr>
            <w:tcW w:w="2160" w:type="dxa"/>
            <w:shd w:val="clear" w:color="auto" w:fill="auto"/>
          </w:tcPr>
          <w:p w:rsidR="00F72732" w:rsidRPr="00CF7765" w:rsidRDefault="00F72732" w:rsidP="00F72732">
            <w:pPr>
              <w:pStyle w:val="aa"/>
              <w:ind w:left="0"/>
            </w:pPr>
            <w:r w:rsidRPr="00CF7765">
              <w:rPr>
                <w:rFonts w:hint="eastAsia"/>
              </w:rPr>
              <w:t>"APS</w:t>
            </w:r>
            <w:r w:rsidRPr="00CF7765">
              <w:rPr>
                <w:rFonts w:hint="eastAsia"/>
              </w:rPr>
              <w:t>選択時のみ実施</w:t>
            </w:r>
            <w:r w:rsidRPr="00CF7765">
              <w:rPr>
                <w:rFonts w:hint="eastAsia"/>
              </w:rPr>
              <w:t>"</w:t>
            </w:r>
          </w:p>
        </w:tc>
        <w:tc>
          <w:tcPr>
            <w:tcW w:w="3687" w:type="dxa"/>
            <w:shd w:val="clear" w:color="auto" w:fill="auto"/>
          </w:tcPr>
          <w:p w:rsidR="00F72732" w:rsidRPr="00CF7765" w:rsidRDefault="00F72732" w:rsidP="00F72732">
            <w:pPr>
              <w:pStyle w:val="aa"/>
              <w:ind w:left="0"/>
            </w:pPr>
            <w:r w:rsidRPr="00CF7765">
              <w:rPr>
                <w:rFonts w:hint="eastAsia"/>
              </w:rPr>
              <w:t>Fuhjin-PL</w:t>
            </w:r>
            <w:r w:rsidRPr="00CF7765">
              <w:rPr>
                <w:rFonts w:hint="eastAsia"/>
              </w:rPr>
              <w:t>系、</w:t>
            </w:r>
            <w:r w:rsidR="0097672F" w:rsidRPr="0097672F">
              <w:t>PGS2005SGP</w:t>
            </w:r>
            <w:r w:rsidRPr="00CF7765">
              <w:rPr>
                <w:rFonts w:hint="eastAsia"/>
              </w:rPr>
              <w:t>/AP</w:t>
            </w:r>
          </w:p>
          <w:p w:rsidR="00F72732" w:rsidRPr="00CF7765" w:rsidRDefault="00F72732" w:rsidP="00F72732">
            <w:pPr>
              <w:pStyle w:val="aa"/>
              <w:ind w:left="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p w:rsidR="00F72732" w:rsidRPr="00CF7765" w:rsidRDefault="00F72732" w:rsidP="00F72732">
            <w:pPr>
              <w:pStyle w:val="aa"/>
              <w:ind w:left="0"/>
            </w:pPr>
            <w:r w:rsidRPr="00CF7765">
              <w:rPr>
                <w:rFonts w:hint="eastAsia"/>
              </w:rPr>
              <w:t>"APS</w:t>
            </w:r>
            <w:r w:rsidRPr="00CF7765">
              <w:rPr>
                <w:rFonts w:hint="eastAsia"/>
              </w:rPr>
              <w:t>選択時のみ実施</w:t>
            </w:r>
            <w:r w:rsidRPr="00CF7765">
              <w:rPr>
                <w:rFonts w:hint="eastAsia"/>
              </w:rPr>
              <w:t>"</w:t>
            </w:r>
          </w:p>
          <w:p w:rsidR="00F72732" w:rsidRPr="00CF7765" w:rsidRDefault="00F72732" w:rsidP="00F72732">
            <w:pPr>
              <w:pStyle w:val="aa"/>
              <w:ind w:left="0"/>
            </w:pPr>
            <w:r w:rsidRPr="00CF7765">
              <w:rPr>
                <w:rFonts w:hint="eastAsia"/>
              </w:rPr>
              <w:t>"</w:t>
            </w:r>
            <w:r w:rsidRPr="00CF7765">
              <w:rPr>
                <w:rFonts w:hint="eastAsia"/>
              </w:rPr>
              <w:t>常に許可（トレイ指定は同一紙質間）</w:t>
            </w:r>
            <w:r w:rsidRPr="00CF7765">
              <w:rPr>
                <w:rFonts w:hint="eastAsia"/>
              </w:rPr>
              <w:t>"</w:t>
            </w:r>
          </w:p>
        </w:tc>
      </w:tr>
      <w:tr w:rsidR="00F72732" w:rsidRPr="00CF7765" w:rsidTr="00A5688D">
        <w:trPr>
          <w:cantSplit/>
          <w:jc w:val="right"/>
        </w:trPr>
        <w:tc>
          <w:tcPr>
            <w:tcW w:w="2911" w:type="dxa"/>
            <w:vMerge/>
          </w:tcPr>
          <w:p w:rsidR="00F72732" w:rsidRPr="00CF7765" w:rsidRDefault="00F72732" w:rsidP="00F72732">
            <w:pPr>
              <w:pStyle w:val="aa"/>
              <w:ind w:left="0"/>
            </w:pPr>
          </w:p>
        </w:tc>
        <w:tc>
          <w:tcPr>
            <w:tcW w:w="720" w:type="dxa"/>
            <w:vMerge/>
          </w:tcPr>
          <w:p w:rsidR="00F72732" w:rsidRPr="00CF7765" w:rsidRDefault="00F72732" w:rsidP="00F72732">
            <w:pPr>
              <w:pStyle w:val="aa"/>
              <w:ind w:left="0"/>
              <w:jc w:val="center"/>
            </w:pPr>
          </w:p>
        </w:tc>
        <w:tc>
          <w:tcPr>
            <w:tcW w:w="2160" w:type="dxa"/>
            <w:shd w:val="clear" w:color="auto" w:fill="auto"/>
          </w:tcPr>
          <w:p w:rsidR="00F72732" w:rsidRPr="00CF7765" w:rsidRDefault="00F72732" w:rsidP="00F72732">
            <w:pPr>
              <w:pStyle w:val="aa"/>
              <w:ind w:left="0"/>
            </w:pPr>
            <w:r w:rsidRPr="00CF7765">
              <w:rPr>
                <w:rFonts w:hint="eastAsia"/>
              </w:rPr>
              <w:t>"APS</w:t>
            </w:r>
            <w:r w:rsidRPr="00CF7765">
              <w:rPr>
                <w:rFonts w:hint="eastAsia"/>
              </w:rPr>
              <w:t>選択時のみ実施</w:t>
            </w:r>
            <w:r w:rsidRPr="00CF7765">
              <w:rPr>
                <w:rFonts w:hint="eastAsia"/>
              </w:rPr>
              <w:t>"</w:t>
            </w:r>
          </w:p>
        </w:tc>
        <w:tc>
          <w:tcPr>
            <w:tcW w:w="3687" w:type="dxa"/>
            <w:shd w:val="clear" w:color="auto" w:fill="auto"/>
          </w:tcPr>
          <w:p w:rsidR="00F72732" w:rsidRPr="00CF7765" w:rsidRDefault="00F72732" w:rsidP="00F72732">
            <w:pPr>
              <w:pStyle w:val="aa"/>
              <w:ind w:left="0"/>
            </w:pPr>
            <w:r w:rsidRPr="00CF7765">
              <w:rPr>
                <w:rFonts w:hint="eastAsia"/>
              </w:rPr>
              <w:t>上記以外の場合</w:t>
            </w:r>
          </w:p>
          <w:p w:rsidR="00F72732" w:rsidRPr="00CF7765" w:rsidRDefault="00F72732" w:rsidP="00F72732">
            <w:pPr>
              <w:pStyle w:val="aa"/>
              <w:ind w:left="0"/>
            </w:pPr>
            <w:r w:rsidRPr="00CF7765">
              <w:rPr>
                <w:rFonts w:hint="eastAsia"/>
              </w:rPr>
              <w:t>"</w:t>
            </w:r>
            <w:r w:rsidRPr="00CF7765">
              <w:rPr>
                <w:rFonts w:hint="eastAsia"/>
              </w:rPr>
              <w:t>常に</w:t>
            </w:r>
            <w:r w:rsidRPr="00CF7765">
              <w:rPr>
                <w:rFonts w:hint="eastAsia"/>
              </w:rPr>
              <w:t>ATS</w:t>
            </w:r>
            <w:r w:rsidRPr="00CF7765">
              <w:rPr>
                <w:rFonts w:hint="eastAsia"/>
              </w:rPr>
              <w:t>実施</w:t>
            </w:r>
            <w:r w:rsidRPr="00CF7765">
              <w:rPr>
                <w:rFonts w:hint="eastAsia"/>
              </w:rPr>
              <w:t>"</w:t>
            </w:r>
          </w:p>
          <w:p w:rsidR="00F72732" w:rsidRPr="00CF7765" w:rsidRDefault="00F72732" w:rsidP="00F72732">
            <w:pPr>
              <w:pStyle w:val="aa"/>
              <w:ind w:left="0"/>
            </w:pPr>
            <w:r w:rsidRPr="00CF7765">
              <w:rPr>
                <w:rFonts w:hint="eastAsia"/>
              </w:rPr>
              <w:t>"APS</w:t>
            </w:r>
            <w:r w:rsidRPr="00CF7765">
              <w:rPr>
                <w:rFonts w:hint="eastAsia"/>
              </w:rPr>
              <w:t>選択時のみ実施</w:t>
            </w:r>
            <w:r w:rsidRPr="00CF7765">
              <w:rPr>
                <w:rFonts w:hint="eastAsia"/>
              </w:rPr>
              <w:t>"</w:t>
            </w:r>
          </w:p>
        </w:tc>
      </w:tr>
    </w:tbl>
    <w:p w:rsidR="00FD3712" w:rsidRPr="00CF7765" w:rsidRDefault="00FD3712"/>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911"/>
        <w:gridCol w:w="720"/>
        <w:gridCol w:w="2160"/>
        <w:gridCol w:w="3687"/>
      </w:tblGrid>
      <w:tr w:rsidR="00870A7A" w:rsidRPr="00CF7765" w:rsidTr="00870A7A">
        <w:trPr>
          <w:jc w:val="right"/>
        </w:trPr>
        <w:tc>
          <w:tcPr>
            <w:tcW w:w="2911" w:type="dxa"/>
            <w:tcBorders>
              <w:bottom w:val="nil"/>
            </w:tcBorders>
            <w:shd w:val="clear" w:color="auto" w:fill="FFFF00"/>
          </w:tcPr>
          <w:p w:rsidR="00870A7A" w:rsidRPr="00CF7765" w:rsidRDefault="00870A7A" w:rsidP="00870A7A">
            <w:pPr>
              <w:pStyle w:val="aa"/>
              <w:ind w:left="0"/>
            </w:pPr>
            <w:r w:rsidRPr="00CF7765">
              <w:rPr>
                <w:rFonts w:hint="eastAsia"/>
              </w:rPr>
              <w:t>項目</w:t>
            </w:r>
          </w:p>
        </w:tc>
        <w:tc>
          <w:tcPr>
            <w:tcW w:w="720" w:type="dxa"/>
            <w:tcBorders>
              <w:bottom w:val="nil"/>
            </w:tcBorders>
            <w:shd w:val="clear" w:color="auto" w:fill="FFFF00"/>
          </w:tcPr>
          <w:p w:rsidR="00870A7A" w:rsidRPr="00CF7765" w:rsidRDefault="00870A7A" w:rsidP="00870A7A">
            <w:pPr>
              <w:pStyle w:val="aa"/>
              <w:ind w:left="0"/>
              <w:jc w:val="center"/>
            </w:pPr>
            <w:r w:rsidRPr="00CF7765">
              <w:rPr>
                <w:rFonts w:hint="eastAsia"/>
              </w:rPr>
              <w:t>設定</w:t>
            </w:r>
          </w:p>
        </w:tc>
        <w:tc>
          <w:tcPr>
            <w:tcW w:w="2160" w:type="dxa"/>
            <w:tcBorders>
              <w:bottom w:val="nil"/>
            </w:tcBorders>
            <w:shd w:val="clear" w:color="auto" w:fill="FFFF00"/>
          </w:tcPr>
          <w:p w:rsidR="00870A7A" w:rsidRPr="00CF7765" w:rsidRDefault="00870A7A" w:rsidP="00870A7A">
            <w:pPr>
              <w:pStyle w:val="aa"/>
              <w:ind w:left="0"/>
              <w:jc w:val="center"/>
            </w:pPr>
            <w:r w:rsidRPr="00CF7765">
              <w:rPr>
                <w:rFonts w:hint="eastAsia"/>
              </w:rPr>
              <w:t>デフォルト値</w:t>
            </w:r>
          </w:p>
        </w:tc>
        <w:tc>
          <w:tcPr>
            <w:tcW w:w="3687" w:type="dxa"/>
            <w:tcBorders>
              <w:bottom w:val="nil"/>
            </w:tcBorders>
            <w:shd w:val="clear" w:color="auto" w:fill="FFFF00"/>
          </w:tcPr>
          <w:p w:rsidR="00870A7A" w:rsidRPr="00CF7765" w:rsidRDefault="00870A7A" w:rsidP="00870A7A">
            <w:pPr>
              <w:pStyle w:val="aa"/>
              <w:ind w:left="0"/>
            </w:pPr>
            <w:r w:rsidRPr="00CF7765">
              <w:rPr>
                <w:rFonts w:hint="eastAsia"/>
              </w:rPr>
              <w:t>設定範囲</w:t>
            </w:r>
          </w:p>
        </w:tc>
      </w:tr>
      <w:tr w:rsidR="00870A7A" w:rsidRPr="00CF7765" w:rsidTr="00870A7A">
        <w:trPr>
          <w:cantSplit/>
          <w:jc w:val="right"/>
        </w:trPr>
        <w:tc>
          <w:tcPr>
            <w:tcW w:w="2911" w:type="dxa"/>
          </w:tcPr>
          <w:p w:rsidR="00870A7A" w:rsidRPr="00CF7765" w:rsidRDefault="00C3491E" w:rsidP="00C3491E">
            <w:pPr>
              <w:pStyle w:val="aa"/>
              <w:ind w:left="0"/>
            </w:pPr>
            <w:r w:rsidRPr="00CF7765">
              <w:rPr>
                <w:rFonts w:hint="eastAsia"/>
              </w:rPr>
              <w:t>ATS</w:t>
            </w:r>
            <w:r w:rsidRPr="00CF7765">
              <w:rPr>
                <w:rFonts w:hint="eastAsia"/>
              </w:rPr>
              <w:t>切り替えモード</w:t>
            </w:r>
          </w:p>
        </w:tc>
        <w:tc>
          <w:tcPr>
            <w:tcW w:w="720" w:type="dxa"/>
          </w:tcPr>
          <w:p w:rsidR="00870A7A" w:rsidRPr="00CF7765" w:rsidRDefault="00870A7A" w:rsidP="00870A7A">
            <w:pPr>
              <w:pStyle w:val="aa"/>
              <w:ind w:left="0"/>
              <w:jc w:val="center"/>
            </w:pPr>
            <w:r w:rsidRPr="00CF7765">
              <w:rPr>
                <w:rFonts w:hint="eastAsia"/>
              </w:rPr>
              <w:t>KO</w:t>
            </w:r>
          </w:p>
        </w:tc>
        <w:tc>
          <w:tcPr>
            <w:tcW w:w="2160" w:type="dxa"/>
          </w:tcPr>
          <w:p w:rsidR="00870A7A" w:rsidRPr="00CF7765" w:rsidRDefault="00870A7A" w:rsidP="00870A7A">
            <w:pPr>
              <w:pStyle w:val="aa"/>
              <w:ind w:left="0"/>
            </w:pPr>
            <w:r w:rsidRPr="00CF7765">
              <w:rPr>
                <w:rFonts w:hint="eastAsia"/>
              </w:rPr>
              <w:t>"</w:t>
            </w:r>
            <w:r w:rsidRPr="00CF7765">
              <w:rPr>
                <w:rFonts w:hint="eastAsia"/>
              </w:rPr>
              <w:t>常に第</w:t>
            </w:r>
            <w:r w:rsidRPr="00CF7765">
              <w:rPr>
                <w:rFonts w:hint="eastAsia"/>
              </w:rPr>
              <w:t>1</w:t>
            </w:r>
            <w:r w:rsidRPr="00CF7765">
              <w:rPr>
                <w:rFonts w:hint="eastAsia"/>
              </w:rPr>
              <w:t>優先順位からチェック）</w:t>
            </w:r>
            <w:r w:rsidRPr="00CF7765">
              <w:rPr>
                <w:rFonts w:hint="eastAsia"/>
              </w:rPr>
              <w:t>"</w:t>
            </w:r>
          </w:p>
        </w:tc>
        <w:tc>
          <w:tcPr>
            <w:tcW w:w="3687" w:type="dxa"/>
          </w:tcPr>
          <w:p w:rsidR="00870A7A" w:rsidRPr="00CF7765" w:rsidRDefault="00870A7A" w:rsidP="00870A7A">
            <w:pPr>
              <w:pStyle w:val="aa"/>
              <w:ind w:left="0"/>
            </w:pPr>
            <w:r w:rsidRPr="00CF7765">
              <w:rPr>
                <w:rFonts w:hint="eastAsia"/>
              </w:rPr>
              <w:t>"</w:t>
            </w:r>
            <w:r w:rsidRPr="00CF7765">
              <w:rPr>
                <w:rFonts w:hint="eastAsia"/>
              </w:rPr>
              <w:t>常に第</w:t>
            </w:r>
            <w:r w:rsidRPr="00CF7765">
              <w:rPr>
                <w:rFonts w:hint="eastAsia"/>
              </w:rPr>
              <w:t>1</w:t>
            </w:r>
            <w:r w:rsidRPr="00CF7765">
              <w:rPr>
                <w:rFonts w:hint="eastAsia"/>
              </w:rPr>
              <w:t>優先順位からチェック）</w:t>
            </w:r>
            <w:r w:rsidRPr="00CF7765">
              <w:rPr>
                <w:rFonts w:hint="eastAsia"/>
              </w:rPr>
              <w:t>"</w:t>
            </w:r>
          </w:p>
          <w:p w:rsidR="00870A7A" w:rsidRPr="00CF7765" w:rsidRDefault="00870A7A" w:rsidP="00870A7A">
            <w:pPr>
              <w:pStyle w:val="aa"/>
              <w:ind w:left="0"/>
            </w:pPr>
            <w:r w:rsidRPr="00CF7765">
              <w:rPr>
                <w:rFonts w:hint="eastAsia"/>
              </w:rPr>
              <w:t>"</w:t>
            </w:r>
            <w:r w:rsidRPr="00CF7765">
              <w:rPr>
                <w:rFonts w:hint="eastAsia"/>
              </w:rPr>
              <w:t>一定の順でチェック</w:t>
            </w:r>
            <w:r w:rsidRPr="00CF7765">
              <w:rPr>
                <w:rFonts w:hint="eastAsia"/>
              </w:rPr>
              <w:t>"</w:t>
            </w:r>
          </w:p>
        </w:tc>
      </w:tr>
    </w:tbl>
    <w:p w:rsidR="00870A7A" w:rsidRPr="006D4D7E" w:rsidRDefault="00870A7A" w:rsidP="00870A7A">
      <w:pPr>
        <w:ind w:leftChars="472" w:left="850"/>
      </w:pPr>
      <w:r w:rsidRPr="006D4D7E">
        <w:rPr>
          <w:rFonts w:hint="eastAsia"/>
        </w:rPr>
        <w:t>。</w:t>
      </w:r>
    </w:p>
    <w:p w:rsidR="00870A7A" w:rsidRPr="006D4D7E" w:rsidRDefault="00870A7A" w:rsidP="00870A7A">
      <w:pPr>
        <w:ind w:leftChars="472" w:left="850"/>
      </w:pPr>
      <w:r w:rsidRPr="006D4D7E">
        <w:rPr>
          <w:rFonts w:hint="eastAsia"/>
        </w:rPr>
        <w:t>本システムデータは、</w:t>
      </w:r>
      <w:r w:rsidR="007B5D2E" w:rsidRPr="006D4D7E">
        <w:rPr>
          <w:rFonts w:hint="eastAsia"/>
        </w:rPr>
        <w:t>デフォルト値</w:t>
      </w:r>
      <w:r w:rsidR="00D64C51" w:rsidRPr="006D4D7E">
        <w:rPr>
          <w:rFonts w:hint="eastAsia"/>
        </w:rPr>
        <w:t>から変更できるかどうかは</w:t>
      </w:r>
      <w:r w:rsidR="00D64C51" w:rsidRPr="006D4D7E">
        <w:rPr>
          <w:rFonts w:hint="eastAsia"/>
        </w:rPr>
        <w:t>IOT</w:t>
      </w:r>
      <w:r w:rsidRPr="006D4D7E">
        <w:rPr>
          <w:rFonts w:hint="eastAsia"/>
        </w:rPr>
        <w:t>に依存する。</w:t>
      </w:r>
      <w:r w:rsidR="00D64C51" w:rsidRPr="006D4D7E">
        <w:rPr>
          <w:rFonts w:hint="eastAsia"/>
        </w:rPr>
        <w:t>(</w:t>
      </w:r>
      <w:r w:rsidR="00DD687C" w:rsidRPr="006D4D7E">
        <w:rPr>
          <w:rStyle w:val="afe"/>
        </w:rPr>
        <w:footnoteReference w:id="29"/>
      </w:r>
      <w:r w:rsidR="00D64C51" w:rsidRPr="006D4D7E">
        <w:rPr>
          <w:rFonts w:hint="eastAsia"/>
        </w:rPr>
        <w:t>)</w:t>
      </w:r>
    </w:p>
    <w:p w:rsidR="007B5D2E" w:rsidRPr="00CF7765" w:rsidRDefault="007B5D2E"/>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911"/>
        <w:gridCol w:w="720"/>
        <w:gridCol w:w="2160"/>
        <w:gridCol w:w="3687"/>
      </w:tblGrid>
      <w:tr w:rsidR="00FD3712" w:rsidRPr="00CF7765">
        <w:trPr>
          <w:jc w:val="right"/>
        </w:trPr>
        <w:tc>
          <w:tcPr>
            <w:tcW w:w="2911" w:type="dxa"/>
            <w:tcBorders>
              <w:bottom w:val="nil"/>
            </w:tcBorders>
            <w:shd w:val="clear" w:color="auto" w:fill="FFFF00"/>
          </w:tcPr>
          <w:p w:rsidR="00FD3712" w:rsidRPr="00CF7765" w:rsidRDefault="00FD3712">
            <w:pPr>
              <w:pStyle w:val="aa"/>
              <w:ind w:left="0"/>
            </w:pPr>
            <w:r w:rsidRPr="00CF7765">
              <w:rPr>
                <w:rFonts w:hint="eastAsia"/>
              </w:rPr>
              <w:t>項目</w:t>
            </w:r>
          </w:p>
        </w:tc>
        <w:tc>
          <w:tcPr>
            <w:tcW w:w="72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216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368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8683D" w:rsidRPr="00CF7765">
        <w:trPr>
          <w:cantSplit/>
          <w:jc w:val="right"/>
        </w:trPr>
        <w:tc>
          <w:tcPr>
            <w:tcW w:w="2911" w:type="dxa"/>
            <w:vMerge w:val="restart"/>
          </w:tcPr>
          <w:p w:rsidR="00F8683D" w:rsidRPr="00CF7765" w:rsidRDefault="00F8683D">
            <w:pPr>
              <w:pStyle w:val="aa"/>
              <w:ind w:left="0"/>
            </w:pPr>
            <w:r w:rsidRPr="00CF7765">
              <w:rPr>
                <w:rFonts w:hint="eastAsia"/>
              </w:rPr>
              <w:t>用紙種類ミスマッチ検知時の動作</w:t>
            </w:r>
          </w:p>
        </w:tc>
        <w:tc>
          <w:tcPr>
            <w:tcW w:w="720" w:type="dxa"/>
            <w:vMerge w:val="restart"/>
          </w:tcPr>
          <w:p w:rsidR="00F8683D" w:rsidRPr="00CF7765" w:rsidRDefault="00F8683D">
            <w:pPr>
              <w:pStyle w:val="aa"/>
              <w:ind w:left="0"/>
              <w:jc w:val="center"/>
            </w:pPr>
            <w:r w:rsidRPr="00CF7765">
              <w:rPr>
                <w:rFonts w:hint="eastAsia"/>
              </w:rPr>
              <w:t>KO</w:t>
            </w:r>
          </w:p>
        </w:tc>
        <w:tc>
          <w:tcPr>
            <w:tcW w:w="2160" w:type="dxa"/>
          </w:tcPr>
          <w:p w:rsidR="00F8683D" w:rsidRPr="00CF7765" w:rsidRDefault="00F8683D">
            <w:pPr>
              <w:pStyle w:val="aa"/>
              <w:ind w:left="0"/>
            </w:pPr>
            <w:r w:rsidRPr="00CF7765">
              <w:rPr>
                <w:rFonts w:hint="eastAsia"/>
              </w:rPr>
              <w:t>"</w:t>
            </w:r>
            <w:r w:rsidRPr="00CF7765">
              <w:rPr>
                <w:rFonts w:hint="eastAsia"/>
              </w:rPr>
              <w:t>ユーザー介入あり</w:t>
            </w:r>
            <w:r w:rsidRPr="00CF7765">
              <w:rPr>
                <w:rFonts w:hint="eastAsia"/>
              </w:rPr>
              <w:t>(</w:t>
            </w:r>
            <w:r w:rsidRPr="00CF7765">
              <w:rPr>
                <w:rFonts w:hint="eastAsia"/>
              </w:rPr>
              <w:t>トレイ用紙種類無効</w:t>
            </w:r>
            <w:r w:rsidRPr="00CF7765">
              <w:rPr>
                <w:rFonts w:hint="eastAsia"/>
              </w:rPr>
              <w:t>)" (*1)</w:t>
            </w:r>
          </w:p>
        </w:tc>
        <w:tc>
          <w:tcPr>
            <w:tcW w:w="3687" w:type="dxa"/>
          </w:tcPr>
          <w:p w:rsidR="00F8683D" w:rsidRPr="00CF7765" w:rsidRDefault="00F8683D">
            <w:pPr>
              <w:pStyle w:val="aa"/>
              <w:ind w:left="0"/>
            </w:pPr>
          </w:p>
          <w:p w:rsidR="00F8683D" w:rsidRPr="00CF7765" w:rsidRDefault="00F8683D">
            <w:pPr>
              <w:pStyle w:val="aa"/>
              <w:ind w:left="0"/>
            </w:pPr>
            <w:r w:rsidRPr="00CF7765">
              <w:rPr>
                <w:rFonts w:hint="eastAsia"/>
              </w:rPr>
              <w:t>"</w:t>
            </w:r>
            <w:r w:rsidRPr="00CF7765">
              <w:rPr>
                <w:rFonts w:hint="eastAsia"/>
              </w:rPr>
              <w:t>ユーザー介入あり</w:t>
            </w:r>
            <w:r w:rsidRPr="00CF7765">
              <w:rPr>
                <w:rFonts w:hint="eastAsia"/>
              </w:rPr>
              <w:t>(</w:t>
            </w:r>
            <w:r w:rsidRPr="00CF7765">
              <w:rPr>
                <w:rFonts w:hint="eastAsia"/>
              </w:rPr>
              <w:t>トレイ用紙種類変更</w:t>
            </w:r>
            <w:r w:rsidRPr="00CF7765">
              <w:rPr>
                <w:rFonts w:hint="eastAsia"/>
              </w:rPr>
              <w:t>)"</w:t>
            </w:r>
          </w:p>
          <w:p w:rsidR="00F8683D" w:rsidRPr="00CF7765" w:rsidRDefault="00F8683D">
            <w:pPr>
              <w:pStyle w:val="aa"/>
              <w:ind w:left="0"/>
            </w:pPr>
            <w:r w:rsidRPr="00CF7765">
              <w:rPr>
                <w:rFonts w:hint="eastAsia"/>
              </w:rPr>
              <w:t>"</w:t>
            </w:r>
            <w:r w:rsidRPr="00CF7765">
              <w:rPr>
                <w:rFonts w:hint="eastAsia"/>
              </w:rPr>
              <w:t>ユーザー介入あり</w:t>
            </w:r>
            <w:r w:rsidRPr="00CF7765">
              <w:rPr>
                <w:rFonts w:hint="eastAsia"/>
              </w:rPr>
              <w:t>(</w:t>
            </w:r>
            <w:r w:rsidRPr="00CF7765">
              <w:rPr>
                <w:rFonts w:hint="eastAsia"/>
              </w:rPr>
              <w:t>トレイ用紙種類無効</w:t>
            </w:r>
            <w:r w:rsidRPr="00CF7765">
              <w:rPr>
                <w:rFonts w:hint="eastAsia"/>
              </w:rPr>
              <w:t>)"</w:t>
            </w:r>
          </w:p>
          <w:p w:rsidR="00F8683D" w:rsidRPr="00CF7765" w:rsidRDefault="00F8683D">
            <w:pPr>
              <w:pStyle w:val="aa"/>
              <w:ind w:left="0"/>
            </w:pPr>
            <w:r w:rsidRPr="00CF7765">
              <w:rPr>
                <w:rFonts w:hint="eastAsia"/>
              </w:rPr>
              <w:t>"</w:t>
            </w:r>
            <w:r w:rsidRPr="00CF7765">
              <w:rPr>
                <w:rFonts w:hint="eastAsia"/>
              </w:rPr>
              <w:t>ユーザー介入なし</w:t>
            </w:r>
            <w:r w:rsidRPr="00CF7765">
              <w:rPr>
                <w:rFonts w:hint="eastAsia"/>
              </w:rPr>
              <w:t>"</w:t>
            </w:r>
          </w:p>
        </w:tc>
      </w:tr>
      <w:tr w:rsidR="00F8683D" w:rsidRPr="00CF7765">
        <w:trPr>
          <w:cantSplit/>
          <w:jc w:val="right"/>
        </w:trPr>
        <w:tc>
          <w:tcPr>
            <w:tcW w:w="2911" w:type="dxa"/>
            <w:vMerge/>
          </w:tcPr>
          <w:p w:rsidR="00F8683D" w:rsidRPr="00CF7765" w:rsidRDefault="00F8683D">
            <w:pPr>
              <w:pStyle w:val="aa"/>
              <w:ind w:left="0"/>
            </w:pPr>
          </w:p>
        </w:tc>
        <w:tc>
          <w:tcPr>
            <w:tcW w:w="720" w:type="dxa"/>
            <w:vMerge/>
          </w:tcPr>
          <w:p w:rsidR="00F8683D" w:rsidRPr="00CF7765" w:rsidRDefault="00F8683D">
            <w:pPr>
              <w:pStyle w:val="aa"/>
              <w:ind w:left="0"/>
              <w:jc w:val="center"/>
            </w:pPr>
          </w:p>
        </w:tc>
        <w:tc>
          <w:tcPr>
            <w:tcW w:w="2160" w:type="dxa"/>
          </w:tcPr>
          <w:p w:rsidR="00F8683D" w:rsidRPr="00CF7765" w:rsidRDefault="00F8683D">
            <w:pPr>
              <w:pStyle w:val="aa"/>
              <w:ind w:left="0"/>
            </w:pPr>
            <w:r w:rsidRPr="00CF7765">
              <w:rPr>
                <w:rFonts w:hint="eastAsia"/>
              </w:rPr>
              <w:t>"</w:t>
            </w:r>
            <w:r w:rsidRPr="00CF7765">
              <w:rPr>
                <w:rFonts w:hint="eastAsia"/>
              </w:rPr>
              <w:t>ユーザー介入あり</w:t>
            </w:r>
            <w:r w:rsidRPr="00CF7765">
              <w:rPr>
                <w:rFonts w:hint="eastAsia"/>
              </w:rPr>
              <w:t>(</w:t>
            </w:r>
            <w:r w:rsidRPr="00CF7765">
              <w:rPr>
                <w:rFonts w:hint="eastAsia"/>
              </w:rPr>
              <w:t>トレイ用紙種類変更</w:t>
            </w:r>
            <w:r w:rsidRPr="00CF7765">
              <w:rPr>
                <w:rFonts w:hint="eastAsia"/>
              </w:rPr>
              <w:t>)" (*2)</w:t>
            </w:r>
          </w:p>
        </w:tc>
        <w:tc>
          <w:tcPr>
            <w:tcW w:w="3687" w:type="dxa"/>
          </w:tcPr>
          <w:p w:rsidR="00F8683D" w:rsidRPr="00CF7765" w:rsidRDefault="00F8683D">
            <w:pPr>
              <w:pStyle w:val="aa"/>
              <w:ind w:left="0"/>
            </w:pPr>
            <w:r w:rsidRPr="00CF7765">
              <w:rPr>
                <w:rFonts w:hint="eastAsia"/>
              </w:rPr>
              <w:t>同上</w:t>
            </w:r>
          </w:p>
        </w:tc>
      </w:tr>
    </w:tbl>
    <w:p w:rsidR="00FD3712" w:rsidRPr="00CF7765" w:rsidRDefault="00FD3712">
      <w:pPr>
        <w:pStyle w:val="aa"/>
      </w:pPr>
      <w:r w:rsidRPr="00CF7765">
        <w:rPr>
          <w:rFonts w:hint="eastAsia"/>
        </w:rPr>
        <w:t xml:space="preserve">   (*1) </w:t>
      </w:r>
      <w:r w:rsidRPr="00CF7765">
        <w:rPr>
          <w:rFonts w:hint="eastAsia"/>
        </w:rPr>
        <w:t>：　用紙種類の設定がプロフェッショナル仕様でないとき</w:t>
      </w:r>
    </w:p>
    <w:p w:rsidR="00FD3712" w:rsidRPr="00CF7765" w:rsidRDefault="00FD3712">
      <w:pPr>
        <w:pStyle w:val="aa"/>
      </w:pPr>
      <w:r w:rsidRPr="00CF7765">
        <w:rPr>
          <w:rFonts w:hint="eastAsia"/>
        </w:rPr>
        <w:t xml:space="preserve">   (*2) </w:t>
      </w:r>
      <w:r w:rsidRPr="00CF7765">
        <w:rPr>
          <w:rFonts w:hint="eastAsia"/>
        </w:rPr>
        <w:t>：　用紙種類の設定がプロフェッショナル仕様であるとき</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の用紙属性参照モード」を指定するかどうかは、各</w:t>
      </w:r>
      <w:r w:rsidRPr="00CF7765">
        <w:rPr>
          <w:rFonts w:hint="eastAsia"/>
        </w:rPr>
        <w:t>DT Service</w:t>
      </w:r>
      <w:r w:rsidRPr="00CF7765">
        <w:rPr>
          <w:rFonts w:hint="eastAsia"/>
        </w:rPr>
        <w:t>を参照のこと。</w:t>
      </w:r>
      <w:r w:rsidRPr="00CF7765">
        <w:rPr>
          <w:rFonts w:hint="eastAsia"/>
        </w:rPr>
        <w:br/>
      </w:r>
      <w:r w:rsidRPr="00CF7765">
        <w:rPr>
          <w:rFonts w:hint="eastAsia"/>
        </w:rPr>
        <w:t>なお、それらに特に記述なき場合は、「</w:t>
      </w:r>
      <w:r w:rsidRPr="00CF7765">
        <w:rPr>
          <w:rFonts w:hint="eastAsia"/>
        </w:rPr>
        <w:t>ATS</w:t>
      </w:r>
      <w:r w:rsidRPr="00CF7765">
        <w:rPr>
          <w:rFonts w:hint="eastAsia"/>
        </w:rPr>
        <w:t>の用紙属性参照モード」を指定することはないものと解釈すること。</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動作モード」の</w:t>
      </w:r>
      <w:r w:rsidRPr="00CF7765">
        <w:rPr>
          <w:rFonts w:hint="eastAsia"/>
          <w:b/>
        </w:rPr>
        <w:t>"</w:t>
      </w:r>
      <w:r w:rsidRPr="00CF7765">
        <w:rPr>
          <w:rFonts w:hint="eastAsia"/>
          <w:b/>
        </w:rPr>
        <w:t>用紙種類の優先順位に従って</w:t>
      </w:r>
      <w:r w:rsidRPr="00CF7765">
        <w:rPr>
          <w:rFonts w:hint="eastAsia"/>
          <w:b/>
        </w:rPr>
        <w:t>ATS</w:t>
      </w:r>
      <w:r w:rsidRPr="00CF7765">
        <w:rPr>
          <w:rFonts w:hint="eastAsia"/>
          <w:b/>
        </w:rPr>
        <w:t>する</w:t>
      </w:r>
      <w:r w:rsidRPr="00CF7765">
        <w:rPr>
          <w:rFonts w:hint="eastAsia"/>
          <w:b/>
        </w:rPr>
        <w:t>(</w:t>
      </w:r>
      <w:r w:rsidRPr="00CF7765">
        <w:rPr>
          <w:rFonts w:hint="eastAsia"/>
          <w:b/>
        </w:rPr>
        <w:t>大サイズ</w:t>
      </w:r>
      <w:r w:rsidRPr="00CF7765">
        <w:rPr>
          <w:rFonts w:hint="eastAsia"/>
          <w:b/>
        </w:rPr>
        <w:t>ATS)"</w:t>
      </w:r>
      <w:r w:rsidRPr="00CF7765">
        <w:rPr>
          <w:rFonts w:hint="eastAsia"/>
        </w:rPr>
        <w:t>の指定は、</w:t>
      </w:r>
      <w:r w:rsidRPr="00CF7765">
        <w:rPr>
          <w:rFonts w:hint="eastAsia"/>
        </w:rPr>
        <w:t>Fax Service</w:t>
      </w:r>
      <w:r w:rsidRPr="00CF7765">
        <w:rPr>
          <w:rFonts w:hint="eastAsia"/>
        </w:rPr>
        <w:t>のみで使用される。</w:t>
      </w:r>
      <w:r w:rsidRPr="00CF7765">
        <w:rPr>
          <w:rFonts w:hint="eastAsia"/>
        </w:rPr>
        <w:br/>
      </w:r>
      <w:r w:rsidRPr="00CF7765">
        <w:rPr>
          <w:rFonts w:hint="eastAsia"/>
        </w:rPr>
        <w:t>ただし、用紙サイズの切り替えは、</w:t>
      </w:r>
      <w:r w:rsidRPr="00CF7765">
        <w:rPr>
          <w:rFonts w:hint="eastAsia"/>
        </w:rPr>
        <w:t>IOT</w:t>
      </w:r>
      <w:r w:rsidRPr="00CF7765">
        <w:rPr>
          <w:rFonts w:hint="eastAsia"/>
        </w:rPr>
        <w:t>は一旦停止した時点で、あらたな切り替え先があるかどうかを判断し、存在するならばプリントを再開する。</w:t>
      </w:r>
      <w:r w:rsidRPr="00CF7765">
        <w:rPr>
          <w:rFonts w:hint="eastAsia"/>
        </w:rPr>
        <w:br/>
      </w:r>
      <w:r w:rsidRPr="00CF7765">
        <w:rPr>
          <w:rFonts w:hint="eastAsia"/>
        </w:rPr>
        <w:t>万が一、本指定を行った場合で、ステープル、パンチ、各種折り、中綴じ＆中折りのいずれかでも指定された場合は、</w:t>
      </w:r>
      <w:r w:rsidRPr="00CF7765">
        <w:rPr>
          <w:rFonts w:hint="eastAsia"/>
          <w:b/>
        </w:rPr>
        <w:t>"</w:t>
      </w:r>
      <w:r w:rsidRPr="00CF7765">
        <w:rPr>
          <w:rFonts w:hint="eastAsia"/>
          <w:b/>
        </w:rPr>
        <w:t>用紙種類の優先順位に従って</w:t>
      </w:r>
      <w:r w:rsidRPr="00CF7765">
        <w:rPr>
          <w:rFonts w:hint="eastAsia"/>
          <w:b/>
        </w:rPr>
        <w:t>ATS</w:t>
      </w:r>
      <w:r w:rsidRPr="00CF7765">
        <w:rPr>
          <w:rFonts w:hint="eastAsia"/>
          <w:b/>
        </w:rPr>
        <w:t>する</w:t>
      </w:r>
      <w:r w:rsidRPr="00CF7765">
        <w:rPr>
          <w:rFonts w:hint="eastAsia"/>
          <w:b/>
        </w:rPr>
        <w:t>"</w:t>
      </w:r>
      <w:r w:rsidRPr="00CF7765">
        <w:rPr>
          <w:rFonts w:hint="eastAsia"/>
        </w:rPr>
        <w:t>で動作する。</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用紙種類の指定を無視してよいかどうかの確認するためのユーザー介入を行う際には、その結果、選択されうる用紙種類を表示する。</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指定された用紙サイズを指定された用紙トレイまたは</w:t>
      </w:r>
      <w:r w:rsidRPr="00CF7765">
        <w:rPr>
          <w:rFonts w:hint="eastAsia"/>
        </w:rPr>
        <w:t>APS/ATS</w:t>
      </w:r>
      <w:r w:rsidRPr="00CF7765">
        <w:rPr>
          <w:rFonts w:hint="eastAsia"/>
        </w:rPr>
        <w:t>対象トレイで給紙できない場合、</w:t>
      </w:r>
      <w:r w:rsidRPr="00CF7765">
        <w:rPr>
          <w:rFonts w:hint="eastAsia"/>
        </w:rPr>
        <w:t>IOT Device</w:t>
      </w:r>
      <w:r w:rsidRPr="00CF7765">
        <w:rPr>
          <w:rFonts w:hint="eastAsia"/>
        </w:rPr>
        <w:t>はそのジョブをキャンセルする。</w:t>
      </w:r>
      <w:r w:rsidRPr="00CF7765">
        <w:rPr>
          <w:rFonts w:hint="eastAsia"/>
        </w:rPr>
        <w:t>(</w:t>
      </w:r>
      <w:r w:rsidRPr="00CF7765">
        <w:rPr>
          <w:rFonts w:hint="eastAsia"/>
        </w:rPr>
        <w:t>本規定に該当しないようにするのは、</w:t>
      </w:r>
      <w:r w:rsidRPr="00CF7765">
        <w:rPr>
          <w:rFonts w:hint="eastAsia"/>
        </w:rPr>
        <w:t>IOT Device</w:t>
      </w:r>
      <w:r w:rsidRPr="00CF7765">
        <w:rPr>
          <w:rFonts w:hint="eastAsia"/>
        </w:rPr>
        <w:t>よりも上流である。</w:t>
      </w:r>
      <w:r w:rsidRPr="00CF7765">
        <w:rPr>
          <w:rFonts w:hint="eastAsia"/>
        </w:rPr>
        <w:t>)</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手差し</w:t>
      </w:r>
      <w:r w:rsidRPr="00CF7765">
        <w:rPr>
          <w:rFonts w:hint="eastAsia"/>
        </w:rPr>
        <w:t>APS</w:t>
      </w:r>
      <w:r w:rsidRPr="00CF7765">
        <w:rPr>
          <w:rFonts w:hint="eastAsia"/>
        </w:rPr>
        <w:t>で、トレイ指定が自動で、かつ、用紙種類が指定されていないときは、手差しトレイにセットされている用紙種類が、自動選択可能なときだけ手差しトレイに切り替わることができる。</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手差し</w:t>
      </w:r>
      <w:r w:rsidRPr="00CF7765">
        <w:rPr>
          <w:rFonts w:hint="eastAsia"/>
        </w:rPr>
        <w:t>APS</w:t>
      </w:r>
      <w:r w:rsidRPr="00CF7765">
        <w:rPr>
          <w:rFonts w:hint="eastAsia"/>
        </w:rPr>
        <w:t>で、手差しトレイにセットされている用紙サイズと指定された用紙サイズが異なるときは、定形サイズ同士のときだけ手差しトレイに切り替わることができる。</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b/>
        </w:rPr>
        <w:t>"</w:t>
      </w:r>
      <w:r w:rsidRPr="00CF7765">
        <w:rPr>
          <w:rFonts w:hint="eastAsia"/>
          <w:b/>
        </w:rPr>
        <w:t>大サイズ</w:t>
      </w:r>
      <w:r w:rsidRPr="00CF7765">
        <w:rPr>
          <w:rFonts w:hint="eastAsia"/>
          <w:b/>
        </w:rPr>
        <w:t>ATS</w:t>
      </w:r>
      <w:r w:rsidRPr="00CF7765">
        <w:rPr>
          <w:rFonts w:hint="eastAsia"/>
          <w:b/>
        </w:rPr>
        <w:t>可</w:t>
      </w:r>
      <w:r w:rsidRPr="00CF7765">
        <w:rPr>
          <w:rFonts w:hint="eastAsia"/>
          <w:b/>
        </w:rPr>
        <w:t>"</w:t>
      </w:r>
      <w:r w:rsidRPr="00CF7765">
        <w:rPr>
          <w:rFonts w:hint="eastAsia"/>
        </w:rPr>
        <w:t>の場合のサイズ選択を行うタイミングは、一旦大サイズに切り替わった後、</w:t>
      </w:r>
      <w:r w:rsidRPr="00CF7765">
        <w:rPr>
          <w:rFonts w:hint="eastAsia"/>
        </w:rPr>
        <w:t>IOT</w:t>
      </w:r>
      <w:r w:rsidRPr="00CF7765">
        <w:rPr>
          <w:rFonts w:hint="eastAsia"/>
        </w:rPr>
        <w:t>が停止したと認識したタイミングを基本とする。ただし、本タイミングの規定はプロダクト</w:t>
      </w:r>
      <w:r w:rsidRPr="00CF7765">
        <w:rPr>
          <w:rFonts w:hint="eastAsia"/>
        </w:rPr>
        <w:t>/IOT</w:t>
      </w:r>
      <w:r w:rsidRPr="00CF7765">
        <w:rPr>
          <w:rFonts w:hint="eastAsia"/>
        </w:rPr>
        <w:t>依存とし、かつまた、厳密な定義を行わない。</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w:t>
      </w:r>
      <w:r w:rsidRPr="00CF7765">
        <w:rPr>
          <w:rFonts w:hint="eastAsia"/>
        </w:rPr>
        <w:t>ATS</w:t>
      </w:r>
      <w:r w:rsidRPr="00CF7765">
        <w:rPr>
          <w:rFonts w:hint="eastAsia"/>
        </w:rPr>
        <w:t>の継続性は、ジョブ単位とする」という規定は、</w:t>
      </w:r>
      <w:r w:rsidRPr="00CF7765">
        <w:rPr>
          <w:rFonts w:hint="eastAsia"/>
        </w:rPr>
        <w:t>IOT</w:t>
      </w:r>
      <w:r w:rsidRPr="00CF7765">
        <w:rPr>
          <w:rFonts w:hint="eastAsia"/>
        </w:rPr>
        <w:t>によってはサポートされない。</w:t>
      </w:r>
    </w:p>
    <w:p w:rsidR="00FD3712" w:rsidRPr="00CF7765" w:rsidRDefault="00FD3712">
      <w:pPr>
        <w:pStyle w:val="aa"/>
        <w:numPr>
          <w:ilvl w:val="0"/>
          <w:numId w:val="68"/>
        </w:numPr>
        <w:tabs>
          <w:tab w:val="clear" w:pos="567"/>
          <w:tab w:val="clear" w:pos="851"/>
          <w:tab w:val="clear" w:pos="1418"/>
          <w:tab w:val="clear" w:pos="1701"/>
          <w:tab w:val="left" w:pos="1380"/>
        </w:tabs>
      </w:pPr>
      <w:r w:rsidRPr="00CF7765">
        <w:rPr>
          <w:rFonts w:hint="eastAsia"/>
        </w:rPr>
        <w:t>用紙切れ発生時の用紙補給メッセージで表示する用紙トレイは、最後に給紙した用紙トレイであるが、手差し</w:t>
      </w:r>
      <w:r w:rsidRPr="00CF7765">
        <w:rPr>
          <w:rFonts w:hint="eastAsia"/>
        </w:rPr>
        <w:t>APS</w:t>
      </w:r>
      <w:r w:rsidRPr="00CF7765">
        <w:rPr>
          <w:rFonts w:hint="eastAsia"/>
        </w:rPr>
        <w:t>で手差しに変わったときは最も優先度の高い用紙トレイとする。</w:t>
      </w:r>
      <w:r w:rsidR="007015D8" w:rsidRPr="00CF7765">
        <w:br/>
      </w:r>
      <w:r w:rsidR="0097672F">
        <w:t>PGS1049SGP</w:t>
      </w:r>
      <w:r w:rsidR="007015D8" w:rsidRPr="00CF7765">
        <w:rPr>
          <w:rFonts w:hint="eastAsia"/>
        </w:rPr>
        <w:t>では、用紙切れ発生時の用紙補給メッセージで表示する用紙トレイは、手差しトレイも含めて最後に給紙した用紙トレイとする。</w:t>
      </w:r>
    </w:p>
    <w:p w:rsidR="00FD3712" w:rsidRDefault="00FD3712">
      <w:pPr>
        <w:pStyle w:val="aa"/>
        <w:numPr>
          <w:ilvl w:val="0"/>
          <w:numId w:val="68"/>
        </w:numPr>
        <w:tabs>
          <w:tab w:val="clear" w:pos="567"/>
          <w:tab w:val="clear" w:pos="851"/>
          <w:tab w:val="clear" w:pos="1418"/>
          <w:tab w:val="clear" w:pos="1701"/>
          <w:tab w:val="left" w:pos="1380"/>
        </w:tabs>
      </w:pPr>
      <w:r w:rsidRPr="00CF7765">
        <w:rPr>
          <w:rFonts w:hint="eastAsia"/>
        </w:rPr>
        <w:t>[</w:t>
      </w:r>
      <w:r w:rsidRPr="00CF7765">
        <w:rPr>
          <w:rFonts w:hint="eastAsia"/>
        </w:rPr>
        <w:t>動作</w:t>
      </w:r>
      <w:r w:rsidRPr="00CF7765">
        <w:rPr>
          <w:rFonts w:hint="eastAsia"/>
        </w:rPr>
        <w:t>/</w:t>
      </w:r>
      <w:r w:rsidRPr="00CF7765">
        <w:rPr>
          <w:rFonts w:hint="eastAsia"/>
        </w:rPr>
        <w:t>内容</w:t>
      </w:r>
      <w:r w:rsidRPr="00CF7765">
        <w:rPr>
          <w:rFonts w:hint="eastAsia"/>
        </w:rPr>
        <w:t>]</w:t>
      </w:r>
      <w:r w:rsidRPr="00CF7765">
        <w:rPr>
          <w:rFonts w:hint="eastAsia"/>
        </w:rPr>
        <w:t>の</w:t>
      </w:r>
      <w:r w:rsidRPr="00CF7765">
        <w:rPr>
          <w:rFonts w:hint="eastAsia"/>
        </w:rPr>
        <w:t>4</w:t>
      </w:r>
      <w:r w:rsidRPr="00CF7765">
        <w:rPr>
          <w:rFonts w:hint="eastAsia"/>
        </w:rPr>
        <w:t>の</w:t>
      </w:r>
      <w:r w:rsidRPr="00CF7765">
        <w:rPr>
          <w:rFonts w:hint="eastAsia"/>
        </w:rPr>
        <w:t>1)</w:t>
      </w:r>
      <w:r w:rsidRPr="00CF7765">
        <w:rPr>
          <w:rFonts w:hint="eastAsia"/>
        </w:rPr>
        <w:t>の⑦</w:t>
      </w:r>
      <w:r w:rsidRPr="00CF7765">
        <w:rPr>
          <w:rFonts w:hint="eastAsia"/>
        </w:rPr>
        <w:t>-3</w:t>
      </w:r>
      <w:r w:rsidRPr="00CF7765">
        <w:rPr>
          <w:rFonts w:hint="eastAsia"/>
        </w:rPr>
        <w:t>の注で、小さいサイズの用紙が選択されたの場合に最大</w:t>
      </w:r>
      <w:r w:rsidR="00B065A8" w:rsidRPr="00CF7765">
        <w:rPr>
          <w:rFonts w:hint="eastAsia"/>
        </w:rPr>
        <w:t>3</w:t>
      </w:r>
      <w:r w:rsidRPr="00CF7765">
        <w:rPr>
          <w:rFonts w:hint="eastAsia"/>
        </w:rPr>
        <w:t>mm</w:t>
      </w:r>
      <w:r w:rsidRPr="00CF7765">
        <w:rPr>
          <w:rFonts w:hint="eastAsia"/>
        </w:rPr>
        <w:t>のイメージ欠けが発生する場合がある。また、ジョブで指定された後処理が不可能な定形外サイズが選択される場合がある。この場合、そのジョブはアボートされる。</w:t>
      </w:r>
    </w:p>
    <w:p w:rsidR="00442F5E" w:rsidRPr="00CF7765" w:rsidRDefault="00442F5E" w:rsidP="005D541D">
      <w:pPr>
        <w:pStyle w:val="aa"/>
        <w:numPr>
          <w:ilvl w:val="0"/>
          <w:numId w:val="68"/>
        </w:numPr>
        <w:tabs>
          <w:tab w:val="clear" w:pos="567"/>
          <w:tab w:val="clear" w:pos="851"/>
          <w:tab w:val="clear" w:pos="1418"/>
          <w:tab w:val="clear" w:pos="1701"/>
          <w:tab w:val="left" w:pos="1380"/>
        </w:tabs>
      </w:pPr>
      <w:r>
        <w:rPr>
          <w:rFonts w:hint="eastAsia"/>
        </w:rPr>
        <w:t>ジョブの内容が</w:t>
      </w:r>
      <w:r>
        <w:t>”</w:t>
      </w:r>
      <w:r w:rsidRPr="00442F5E">
        <w:t xml:space="preserve"> </w:t>
      </w:r>
      <w:r w:rsidRPr="00CF7765">
        <w:t>Tray</w:t>
      </w:r>
      <w:r w:rsidRPr="00CF7765">
        <w:rPr>
          <w:rFonts w:hint="eastAsia"/>
        </w:rPr>
        <w:t>指定</w:t>
      </w:r>
      <w:r>
        <w:rPr>
          <w:rFonts w:hint="eastAsia"/>
        </w:rPr>
        <w:t>:</w:t>
      </w:r>
      <w:r>
        <w:rPr>
          <w:rFonts w:hint="eastAsia"/>
        </w:rPr>
        <w:t>自動</w:t>
      </w:r>
      <w:r>
        <w:t>”</w:t>
      </w:r>
      <w:r>
        <w:rPr>
          <w:rFonts w:hint="eastAsia"/>
        </w:rPr>
        <w:t>、</w:t>
      </w:r>
      <w:r>
        <w:t>”</w:t>
      </w:r>
      <w:r>
        <w:rPr>
          <w:rFonts w:hint="eastAsia"/>
        </w:rPr>
        <w:t>紙質指定</w:t>
      </w:r>
      <w:r>
        <w:rPr>
          <w:rFonts w:hint="eastAsia"/>
        </w:rPr>
        <w:t>:</w:t>
      </w:r>
      <w:r>
        <w:rPr>
          <w:rFonts w:hint="eastAsia"/>
        </w:rPr>
        <w:t>なし</w:t>
      </w:r>
      <w:r>
        <w:t>”</w:t>
      </w:r>
      <w:r>
        <w:rPr>
          <w:rFonts w:hint="eastAsia"/>
        </w:rPr>
        <w:t>、</w:t>
      </w:r>
      <w:r>
        <w:t>”</w:t>
      </w:r>
      <w:r>
        <w:rPr>
          <w:rFonts w:hint="eastAsia"/>
        </w:rPr>
        <w:t>サイズ指定</w:t>
      </w:r>
      <w:r>
        <w:rPr>
          <w:rFonts w:hint="eastAsia"/>
        </w:rPr>
        <w:t>:</w:t>
      </w:r>
      <w:r w:rsidR="005D541D" w:rsidRPr="005D541D">
        <w:rPr>
          <w:rFonts w:hint="eastAsia"/>
        </w:rPr>
        <w:t xml:space="preserve"> </w:t>
      </w:r>
      <w:r w:rsidR="005D541D" w:rsidRPr="005D541D">
        <w:rPr>
          <w:rFonts w:hint="eastAsia"/>
        </w:rPr>
        <w:t>郵便はがき</w:t>
      </w:r>
      <w:r w:rsidR="005D541D" w:rsidRPr="005D541D">
        <w:rPr>
          <w:rFonts w:hint="eastAsia"/>
        </w:rPr>
        <w:t>(100x148)</w:t>
      </w:r>
      <w:r>
        <w:t>”</w:t>
      </w:r>
      <w:r w:rsidR="005D541D">
        <w:rPr>
          <w:rFonts w:hint="eastAsia"/>
        </w:rPr>
        <w:t>だった場合、強制的に紙質を</w:t>
      </w:r>
      <w:r w:rsidR="005D541D">
        <w:t>”</w:t>
      </w:r>
      <w:r w:rsidR="005D541D">
        <w:rPr>
          <w:rFonts w:hint="eastAsia"/>
        </w:rPr>
        <w:t>はがき紙質</w:t>
      </w:r>
      <w:r w:rsidR="005D541D">
        <w:t>”</w:t>
      </w:r>
      <w:r w:rsidR="005D541D">
        <w:rPr>
          <w:rFonts w:hint="eastAsia"/>
        </w:rPr>
        <w:t>に変更し</w:t>
      </w:r>
      <w:r w:rsidR="00763BAF">
        <w:rPr>
          <w:rFonts w:hint="eastAsia"/>
        </w:rPr>
        <w:t>、</w:t>
      </w:r>
      <w:r w:rsidR="005D541D">
        <w:rPr>
          <w:rFonts w:hint="eastAsia"/>
        </w:rPr>
        <w:t>紙質</w:t>
      </w:r>
      <w:r w:rsidR="005D541D">
        <w:rPr>
          <w:rFonts w:hint="eastAsia"/>
        </w:rPr>
        <w:t>APS</w:t>
      </w:r>
      <w:r w:rsidR="005D541D">
        <w:rPr>
          <w:rFonts w:hint="eastAsia"/>
        </w:rPr>
        <w:t>で動作させる。</w:t>
      </w:r>
      <w:r w:rsidR="005D541D" w:rsidRPr="005D541D">
        <w:rPr>
          <w:rFonts w:hint="eastAsia"/>
        </w:rPr>
        <w:t>本機能を有効にするかどうかはプロダクトに依存する</w:t>
      </w:r>
      <w:r w:rsidR="005D541D" w:rsidRPr="005D541D">
        <w:rPr>
          <w:rFonts w:hint="eastAsia"/>
        </w:rPr>
        <w:t>(-XIII-1a</w:t>
      </w:r>
      <w:r w:rsidR="005D541D" w:rsidRPr="005D541D">
        <w:rPr>
          <w:rFonts w:hint="eastAsia"/>
        </w:rPr>
        <w:t>以降</w:t>
      </w:r>
      <w:r w:rsidR="005D541D" w:rsidRPr="005D541D">
        <w:rPr>
          <w:rFonts w:hint="eastAsia"/>
        </w:rPr>
        <w:t>)</w:t>
      </w:r>
    </w:p>
    <w:p w:rsidR="00FD3712" w:rsidRPr="00CF7765" w:rsidRDefault="00FD3712">
      <w:pPr>
        <w:pStyle w:val="aa"/>
        <w:tabs>
          <w:tab w:val="clear" w:pos="567"/>
          <w:tab w:val="clear" w:pos="851"/>
          <w:tab w:val="clear" w:pos="1418"/>
          <w:tab w:val="clear" w:pos="1701"/>
          <w:tab w:val="left" w:pos="1380"/>
        </w:tabs>
        <w:ind w:left="840"/>
        <w:rPr>
          <w:color w:val="0000FF"/>
        </w:rPr>
      </w:pPr>
    </w:p>
    <w:p w:rsidR="00FD3712" w:rsidRPr="00CF7765" w:rsidRDefault="00FD3712">
      <w:pPr>
        <w:pStyle w:val="aa"/>
        <w:tabs>
          <w:tab w:val="clear" w:pos="567"/>
          <w:tab w:val="clear" w:pos="851"/>
          <w:tab w:val="clear" w:pos="1418"/>
          <w:tab w:val="clear" w:pos="1701"/>
          <w:tab w:val="left" w:pos="1380"/>
        </w:tabs>
        <w:ind w:left="0"/>
      </w:pPr>
      <w:r w:rsidRPr="00CF7765">
        <w:rPr>
          <w:rFonts w:hint="eastAsia"/>
        </w:rPr>
        <w:t xml:space="preserve"> </w:t>
      </w:r>
    </w:p>
    <w:p w:rsidR="00FD3712" w:rsidRPr="00CF7765" w:rsidRDefault="00B246D2" w:rsidP="008F4103">
      <w:pPr>
        <w:pStyle w:val="3"/>
      </w:pPr>
      <w:r w:rsidRPr="00CF7765">
        <w:br w:type="page"/>
      </w:r>
      <w:bookmarkStart w:id="209" w:name="_Ref353223108"/>
      <w:bookmarkStart w:id="210" w:name="_Ref353223109"/>
      <w:bookmarkStart w:id="211" w:name="_Ref353223110"/>
      <w:bookmarkStart w:id="212" w:name="_Ref353223111"/>
      <w:bookmarkStart w:id="213" w:name="_Toc21605492"/>
      <w:r w:rsidR="006777CB" w:rsidRPr="00CF7765">
        <w:rPr>
          <w:rFonts w:hint="eastAsia"/>
        </w:rPr>
        <w:lastRenderedPageBreak/>
        <w:t>手動トレイ切り替え</w:t>
      </w:r>
      <w:r w:rsidRPr="00CF7765">
        <w:rPr>
          <w:rFonts w:hint="eastAsia"/>
        </w:rPr>
        <w:t>(MTS)</w:t>
      </w:r>
      <w:bookmarkEnd w:id="209"/>
      <w:bookmarkEnd w:id="210"/>
      <w:bookmarkEnd w:id="211"/>
      <w:bookmarkEnd w:id="212"/>
      <w:bookmarkEnd w:id="213"/>
    </w:p>
    <w:p w:rsidR="00074CB4" w:rsidRPr="00CF7765" w:rsidRDefault="00074CB4" w:rsidP="00074CB4">
      <w:pPr>
        <w:pStyle w:val="aa"/>
      </w:pPr>
      <w:r w:rsidRPr="00CF7765">
        <w:rPr>
          <w:rFonts w:hint="eastAsia"/>
        </w:rPr>
        <w:t>＜目的＞</w:t>
      </w:r>
    </w:p>
    <w:p w:rsidR="00074CB4" w:rsidRPr="00CF7765" w:rsidRDefault="00074CB4" w:rsidP="00074CB4">
      <w:pPr>
        <w:pStyle w:val="aa"/>
        <w:tabs>
          <w:tab w:val="clear" w:pos="567"/>
          <w:tab w:val="clear" w:pos="851"/>
          <w:tab w:val="left" w:pos="840"/>
        </w:tabs>
        <w:ind w:left="840"/>
      </w:pPr>
      <w:r w:rsidRPr="00CF7765">
        <w:rPr>
          <w:rFonts w:hint="eastAsia"/>
        </w:rPr>
        <w:t>印刷中に、使用中の用紙トレイの用紙の補給や入れ替え</w:t>
      </w:r>
      <w:r w:rsidRPr="00CF7765">
        <w:rPr>
          <w:rFonts w:hint="eastAsia"/>
        </w:rPr>
        <w:t>(</w:t>
      </w:r>
      <w:r w:rsidRPr="00CF7765">
        <w:rPr>
          <w:rFonts w:hint="eastAsia"/>
        </w:rPr>
        <w:t>設定の変更</w:t>
      </w:r>
      <w:r w:rsidRPr="00CF7765">
        <w:rPr>
          <w:rFonts w:hint="eastAsia"/>
        </w:rPr>
        <w:t>)</w:t>
      </w:r>
      <w:r w:rsidRPr="00CF7765">
        <w:rPr>
          <w:rFonts w:hint="eastAsia"/>
        </w:rPr>
        <w:t>を行うために、使用中の用紙トレイを別の用紙トレイに切り替えさせる。</w:t>
      </w:r>
      <w:r w:rsidRPr="00CF7765">
        <w:rPr>
          <w:rFonts w:hint="eastAsia"/>
        </w:rPr>
        <w:t>(</w:t>
      </w:r>
      <w:r w:rsidRPr="00CF7765">
        <w:rPr>
          <w:rFonts w:hint="eastAsia"/>
        </w:rPr>
        <w:t>参考：</w:t>
      </w:r>
      <w:r w:rsidRPr="00CF7765">
        <w:rPr>
          <w:rFonts w:hint="eastAsia"/>
        </w:rPr>
        <w:t xml:space="preserve"> MTS: Manual Tray Switch</w:t>
      </w:r>
      <w:r w:rsidRPr="00CF7765">
        <w:rPr>
          <w:rFonts w:hint="eastAsia"/>
        </w:rPr>
        <w:t>、</w:t>
      </w:r>
      <w:r w:rsidRPr="00CF7765">
        <w:rPr>
          <w:rFonts w:hint="eastAsia"/>
        </w:rPr>
        <w:t>ATS</w:t>
      </w:r>
      <w:r w:rsidRPr="00CF7765">
        <w:rPr>
          <w:rFonts w:hint="eastAsia"/>
        </w:rPr>
        <w:t>：</w:t>
      </w:r>
      <w:r w:rsidRPr="00CF7765">
        <w:rPr>
          <w:rFonts w:hint="eastAsia"/>
        </w:rPr>
        <w:t>Auto Tray Switch)</w:t>
      </w:r>
    </w:p>
    <w:p w:rsidR="00074CB4" w:rsidRPr="00CF7765" w:rsidRDefault="00074CB4" w:rsidP="00074CB4">
      <w:pPr>
        <w:pStyle w:val="aa"/>
      </w:pPr>
    </w:p>
    <w:p w:rsidR="00074CB4" w:rsidRPr="00CF7765" w:rsidRDefault="00074CB4" w:rsidP="00074CB4">
      <w:pPr>
        <w:pStyle w:val="aa"/>
      </w:pPr>
      <w:r w:rsidRPr="00CF7765">
        <w:rPr>
          <w:rFonts w:hint="eastAsia"/>
        </w:rPr>
        <w:t>＜動作</w:t>
      </w:r>
      <w:r w:rsidRPr="00CF7765">
        <w:rPr>
          <w:rFonts w:hint="eastAsia"/>
        </w:rPr>
        <w:t>/</w:t>
      </w:r>
      <w:r w:rsidRPr="00CF7765">
        <w:rPr>
          <w:rFonts w:hint="eastAsia"/>
        </w:rPr>
        <w:t>内容＞</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システムデータ「</w:t>
      </w:r>
      <w:r w:rsidRPr="00CF7765">
        <w:rPr>
          <w:rFonts w:hint="eastAsia"/>
        </w:rPr>
        <w:t>MTS</w:t>
      </w:r>
      <w:r w:rsidRPr="00CF7765">
        <w:rPr>
          <w:rFonts w:hint="eastAsia"/>
        </w:rPr>
        <w:t>の有効性」が</w:t>
      </w:r>
      <w:r w:rsidRPr="00CF7765">
        <w:rPr>
          <w:rFonts w:hint="eastAsia"/>
        </w:rPr>
        <w:t>"</w:t>
      </w:r>
      <w:r w:rsidRPr="00CF7765">
        <w:rPr>
          <w:rFonts w:hint="eastAsia"/>
        </w:rPr>
        <w:t>有効</w:t>
      </w:r>
      <w:r w:rsidRPr="00CF7765">
        <w:rPr>
          <w:rFonts w:hint="eastAsia"/>
        </w:rPr>
        <w:t>"</w:t>
      </w:r>
      <w:r w:rsidRPr="00CF7765">
        <w:rPr>
          <w:rFonts w:hint="eastAsia"/>
        </w:rPr>
        <w:t>なときに、ユーザーは、</w:t>
      </w:r>
      <w:r w:rsidRPr="00CF7765">
        <w:rPr>
          <w:rFonts w:hint="eastAsia"/>
        </w:rPr>
        <w:t>MTS</w:t>
      </w:r>
      <w:r w:rsidRPr="00CF7765">
        <w:rPr>
          <w:rFonts w:hint="eastAsia"/>
        </w:rPr>
        <w:t>を使用できる。</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w:t>
      </w:r>
      <w:r w:rsidRPr="00CF7765">
        <w:rPr>
          <w:rFonts w:hint="eastAsia"/>
        </w:rPr>
        <w:t>MTS</w:t>
      </w:r>
      <w:r w:rsidRPr="00CF7765">
        <w:rPr>
          <w:rFonts w:hint="eastAsia"/>
        </w:rPr>
        <w:t>指定」可能な用紙トレイに対して、「</w:t>
      </w:r>
      <w:r w:rsidRPr="00CF7765">
        <w:rPr>
          <w:rFonts w:hint="eastAsia"/>
        </w:rPr>
        <w:t>MTS</w:t>
      </w:r>
      <w:r w:rsidRPr="00CF7765">
        <w:rPr>
          <w:rFonts w:hint="eastAsia"/>
        </w:rPr>
        <w:t>切り替わり候補」があるならば、切り替わり候補を決定した上で、「</w:t>
      </w:r>
      <w:r w:rsidRPr="00CF7765">
        <w:rPr>
          <w:rFonts w:hint="eastAsia"/>
        </w:rPr>
        <w:t>MTS</w:t>
      </w:r>
      <w:r w:rsidRPr="00CF7765">
        <w:rPr>
          <w:rFonts w:hint="eastAsia"/>
        </w:rPr>
        <w:t>指定」することができる。</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w:t>
      </w:r>
      <w:r w:rsidRPr="00CF7765">
        <w:rPr>
          <w:rFonts w:hint="eastAsia"/>
        </w:rPr>
        <w:t>MTS</w:t>
      </w:r>
      <w:r w:rsidRPr="00CF7765">
        <w:rPr>
          <w:rFonts w:hint="eastAsia"/>
        </w:rPr>
        <w:t>指定」可能な用紙トレイが複数ある場合、それぞれ、「</w:t>
      </w:r>
      <w:r w:rsidRPr="00CF7765">
        <w:rPr>
          <w:rFonts w:hint="eastAsia"/>
        </w:rPr>
        <w:t>MTS</w:t>
      </w:r>
      <w:r w:rsidRPr="00CF7765">
        <w:rPr>
          <w:rFonts w:hint="eastAsia"/>
        </w:rPr>
        <w:t>指定」することができる。</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w:t>
      </w:r>
      <w:r w:rsidRPr="00CF7765">
        <w:rPr>
          <w:rFonts w:hint="eastAsia"/>
        </w:rPr>
        <w:t>MTS</w:t>
      </w:r>
      <w:r w:rsidRPr="00CF7765">
        <w:rPr>
          <w:rFonts w:hint="eastAsia"/>
        </w:rPr>
        <w:t>指定」された用紙トレイは、実際にその用紙トレイから用紙を給紙しようとスケジュールされようとした時に「</w:t>
      </w:r>
      <w:r w:rsidRPr="00CF7765">
        <w:rPr>
          <w:rFonts w:hint="eastAsia"/>
        </w:rPr>
        <w:t>MTS</w:t>
      </w:r>
      <w:r w:rsidRPr="00CF7765">
        <w:rPr>
          <w:rFonts w:hint="eastAsia"/>
        </w:rPr>
        <w:t>指定」されていることを事由に、切り替わり先として指定されている用紙トレイへの切り替えが発生する。</w:t>
      </w:r>
      <w:r w:rsidRPr="00CF7765">
        <w:br/>
      </w:r>
      <w:r w:rsidRPr="00CF7765">
        <w:rPr>
          <w:rFonts w:hint="eastAsia"/>
        </w:rPr>
        <w:t>この際、切り替わり先に切り替わることができないならば、</w:t>
      </w:r>
      <w:r w:rsidRPr="00CF7765">
        <w:rPr>
          <w:rFonts w:hint="eastAsia"/>
        </w:rPr>
        <w:t>MTS</w:t>
      </w:r>
      <w:r w:rsidRPr="00CF7765">
        <w:rPr>
          <w:rFonts w:hint="eastAsia"/>
        </w:rPr>
        <w:t>による切り替わりは発生しない。</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w:t>
      </w:r>
      <w:r w:rsidRPr="00CF7765">
        <w:rPr>
          <w:rFonts w:hint="eastAsia"/>
        </w:rPr>
        <w:t>MTS</w:t>
      </w:r>
      <w:r w:rsidRPr="00CF7765">
        <w:rPr>
          <w:rFonts w:hint="eastAsia"/>
        </w:rPr>
        <w:t>指定」の継続性は、ジョブ単位とする。すなわち、給紙しているジョブが切り替わると無効になる。</w:t>
      </w:r>
      <w:r w:rsidRPr="00CF7765">
        <w:br/>
      </w:r>
      <w:r w:rsidRPr="00CF7765">
        <w:rPr>
          <w:rFonts w:hint="eastAsia"/>
        </w:rPr>
        <w:t>MTS</w:t>
      </w:r>
      <w:r w:rsidRPr="00CF7765">
        <w:rPr>
          <w:rFonts w:hint="eastAsia"/>
        </w:rPr>
        <w:t>を適応した時点</w:t>
      </w:r>
      <w:r w:rsidRPr="00CF7765">
        <w:rPr>
          <w:rFonts w:hint="eastAsia"/>
        </w:rPr>
        <w:t>(</w:t>
      </w:r>
      <w:r w:rsidRPr="00CF7765">
        <w:rPr>
          <w:rFonts w:hint="eastAsia"/>
        </w:rPr>
        <w:t>上記した適応できなかった場合を含む</w:t>
      </w:r>
      <w:r w:rsidRPr="00CF7765">
        <w:rPr>
          <w:rFonts w:hint="eastAsia"/>
        </w:rPr>
        <w:t>)</w:t>
      </w:r>
      <w:r w:rsidRPr="00CF7765">
        <w:rPr>
          <w:rFonts w:hint="eastAsia"/>
        </w:rPr>
        <w:t>でその「</w:t>
      </w:r>
      <w:r w:rsidRPr="00CF7765">
        <w:rPr>
          <w:rFonts w:hint="eastAsia"/>
        </w:rPr>
        <w:t>MTS</w:t>
      </w:r>
      <w:r w:rsidRPr="00CF7765">
        <w:rPr>
          <w:rFonts w:hint="eastAsia"/>
        </w:rPr>
        <w:t>指定」は無効となる。</w:t>
      </w:r>
      <w:r w:rsidRPr="00CF7765">
        <w:br/>
      </w:r>
      <w:r w:rsidRPr="00CF7765">
        <w:rPr>
          <w:rFonts w:hint="eastAsia"/>
        </w:rPr>
        <w:t>IOT</w:t>
      </w:r>
      <w:r w:rsidRPr="00CF7765">
        <w:rPr>
          <w:rFonts w:hint="eastAsia"/>
        </w:rPr>
        <w:t>が停止した場合は、その「</w:t>
      </w:r>
      <w:r w:rsidRPr="00CF7765">
        <w:rPr>
          <w:rFonts w:hint="eastAsia"/>
        </w:rPr>
        <w:t>MTS</w:t>
      </w:r>
      <w:r w:rsidRPr="00CF7765">
        <w:rPr>
          <w:rFonts w:hint="eastAsia"/>
        </w:rPr>
        <w:t>指定」は無効となる。</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MTS</w:t>
      </w:r>
      <w:r w:rsidRPr="00CF7765">
        <w:rPr>
          <w:rFonts w:hint="eastAsia"/>
        </w:rPr>
        <w:t>での用紙トレイの切り替わりの継続性は、ジョブ単位とする。</w:t>
      </w:r>
      <w:r w:rsidRPr="00CF7765">
        <w:rPr>
          <w:rFonts w:hint="eastAsia"/>
        </w:rPr>
        <w:t>(ATS</w:t>
      </w:r>
      <w:r w:rsidRPr="00CF7765">
        <w:rPr>
          <w:rFonts w:hint="eastAsia"/>
        </w:rPr>
        <w:t>の継続性と同じ</w:t>
      </w:r>
      <w:r w:rsidRPr="00CF7765">
        <w:rPr>
          <w:rFonts w:hint="eastAsia"/>
        </w:rPr>
        <w:t>)</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w:t>
      </w:r>
      <w:r w:rsidRPr="00CF7765">
        <w:rPr>
          <w:rFonts w:hint="eastAsia"/>
        </w:rPr>
        <w:t>MTS</w:t>
      </w:r>
      <w:r w:rsidRPr="00CF7765">
        <w:rPr>
          <w:rFonts w:hint="eastAsia"/>
        </w:rPr>
        <w:t>指定」できる用紙トレイは、現在、給紙しているジョブにおいて、給紙が行われた用紙トレイである。</w:t>
      </w:r>
      <w:r w:rsidRPr="00CF7765">
        <w:br/>
      </w:r>
      <w:r w:rsidRPr="00CF7765">
        <w:rPr>
          <w:rFonts w:hint="eastAsia"/>
        </w:rPr>
        <w:t>この際、</w:t>
      </w:r>
      <w:r w:rsidRPr="00CF7765">
        <w:rPr>
          <w:rFonts w:hint="eastAsia"/>
        </w:rPr>
        <w:t>ATS</w:t>
      </w:r>
      <w:r w:rsidRPr="00CF7765">
        <w:rPr>
          <w:rFonts w:hint="eastAsia"/>
        </w:rPr>
        <w:t>で給紙先が切り替わってしまった用紙トレイ、および、すでに「</w:t>
      </w:r>
      <w:r w:rsidRPr="00CF7765">
        <w:rPr>
          <w:rFonts w:hint="eastAsia"/>
        </w:rPr>
        <w:t>MTS</w:t>
      </w:r>
      <w:r w:rsidRPr="00CF7765">
        <w:rPr>
          <w:rFonts w:hint="eastAsia"/>
        </w:rPr>
        <w:t>指定」している用紙トレイは対象外である。</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w:t>
      </w:r>
      <w:r w:rsidRPr="00CF7765">
        <w:rPr>
          <w:rFonts w:hint="eastAsia"/>
        </w:rPr>
        <w:t>MTS</w:t>
      </w:r>
      <w:r w:rsidRPr="00CF7765">
        <w:rPr>
          <w:rFonts w:hint="eastAsia"/>
        </w:rPr>
        <w:t>切り替わり候補」は、その選択画面を開いた時点で、その用紙トレイの</w:t>
      </w:r>
      <w:r w:rsidRPr="00CF7765">
        <w:rPr>
          <w:rFonts w:hint="eastAsia"/>
        </w:rPr>
        <w:t>ATS</w:t>
      </w:r>
      <w:r w:rsidRPr="00CF7765">
        <w:rPr>
          <w:rFonts w:hint="eastAsia"/>
        </w:rPr>
        <w:t>の候補であり、かつ、切り替わり可能な用紙トレイである。</w:t>
      </w:r>
      <w:r w:rsidRPr="00CF7765">
        <w:br/>
      </w:r>
      <w:r w:rsidRPr="00CF7765">
        <w:rPr>
          <w:rFonts w:hint="eastAsia"/>
        </w:rPr>
        <w:t>切り替え候補が表示されているとき、その候補の一つが給紙不可能な状態になってしまっても、また、他の用紙トレイが給紙可能な状態になったとしても、切り替え候補は変更されない。</w:t>
      </w:r>
    </w:p>
    <w:p w:rsidR="00074CB4" w:rsidRPr="00CF7765" w:rsidRDefault="0064247D" w:rsidP="00074CB4">
      <w:pPr>
        <w:pStyle w:val="aa"/>
        <w:tabs>
          <w:tab w:val="clear" w:pos="567"/>
          <w:tab w:val="clear" w:pos="851"/>
          <w:tab w:val="clear" w:pos="1418"/>
          <w:tab w:val="clear" w:pos="1701"/>
          <w:tab w:val="left" w:pos="1380"/>
        </w:tabs>
        <w:ind w:left="1140"/>
      </w:pPr>
      <w:r w:rsidRPr="00CF7765">
        <w:br/>
      </w:r>
      <w:r w:rsidRPr="00CF7765">
        <w:rPr>
          <w:rFonts w:hint="eastAsia"/>
        </w:rPr>
        <w:t>トレイの用紙の設定が「ストック設定」でなく、「トレイ設定」の場合は、システムデータ「</w:t>
      </w:r>
      <w:r w:rsidRPr="00CF7765">
        <w:rPr>
          <w:rFonts w:hint="eastAsia"/>
          <w:bCs/>
        </w:rPr>
        <w:t>MTS</w:t>
      </w:r>
      <w:r w:rsidRPr="00CF7765">
        <w:rPr>
          <w:rFonts w:hint="eastAsia"/>
          <w:bCs/>
        </w:rPr>
        <w:t>の有効性</w:t>
      </w:r>
      <w:r w:rsidRPr="00CF7765">
        <w:rPr>
          <w:rFonts w:hint="eastAsia"/>
          <w:bCs/>
        </w:rPr>
        <w:t>(</w:t>
      </w:r>
      <w:r w:rsidRPr="00CF7765">
        <w:rPr>
          <w:rFonts w:hint="eastAsia"/>
          <w:bCs/>
        </w:rPr>
        <w:t>トレイ設定時</w:t>
      </w:r>
      <w:r w:rsidRPr="00CF7765">
        <w:rPr>
          <w:rFonts w:hint="eastAsia"/>
          <w:bCs/>
        </w:rPr>
        <w:t>)</w:t>
      </w:r>
      <w:r w:rsidRPr="00CF7765">
        <w:rPr>
          <w:rFonts w:hint="eastAsia"/>
        </w:rPr>
        <w:t>」が</w:t>
      </w:r>
      <w:r w:rsidRPr="00CF7765">
        <w:rPr>
          <w:rFonts w:hint="eastAsia"/>
        </w:rPr>
        <w:t>"</w:t>
      </w:r>
      <w:r w:rsidRPr="00CF7765">
        <w:rPr>
          <w:rFonts w:hint="eastAsia"/>
        </w:rPr>
        <w:t>有効</w:t>
      </w:r>
      <w:r w:rsidRPr="00CF7765">
        <w:rPr>
          <w:rFonts w:hint="eastAsia"/>
        </w:rPr>
        <w:t>"</w:t>
      </w:r>
      <w:r w:rsidRPr="00CF7765">
        <w:rPr>
          <w:rFonts w:hint="eastAsia"/>
        </w:rPr>
        <w:t>と設定されているときには切り替わり可能な用紙トレイが表示されるが、</w:t>
      </w:r>
      <w:r w:rsidRPr="00CF7765">
        <w:rPr>
          <w:rFonts w:hint="eastAsia"/>
        </w:rPr>
        <w:t>"</w:t>
      </w:r>
      <w:r w:rsidRPr="00CF7765">
        <w:rPr>
          <w:rFonts w:hint="eastAsia"/>
        </w:rPr>
        <w:t>無効</w:t>
      </w:r>
      <w:r w:rsidRPr="00CF7765">
        <w:rPr>
          <w:rFonts w:hint="eastAsia"/>
        </w:rPr>
        <w:t>"</w:t>
      </w:r>
      <w:r w:rsidRPr="00CF7765">
        <w:rPr>
          <w:rFonts w:hint="eastAsia"/>
        </w:rPr>
        <w:t>と設定されているときは、切り替わり可能な用紙トレイはない状態となる。</w:t>
      </w:r>
    </w:p>
    <w:p w:rsidR="0064247D" w:rsidRPr="00CF7765" w:rsidRDefault="0064247D" w:rsidP="00074CB4">
      <w:pPr>
        <w:pStyle w:val="aa"/>
        <w:tabs>
          <w:tab w:val="clear" w:pos="567"/>
          <w:tab w:val="clear" w:pos="851"/>
          <w:tab w:val="clear" w:pos="1418"/>
          <w:tab w:val="clear" w:pos="1701"/>
          <w:tab w:val="left" w:pos="1380"/>
        </w:tabs>
        <w:ind w:left="1140"/>
      </w:pPr>
    </w:p>
    <w:p w:rsidR="00074CB4" w:rsidRPr="00CF7765" w:rsidRDefault="00074CB4" w:rsidP="00074CB4">
      <w:pPr>
        <w:pStyle w:val="aa"/>
        <w:tabs>
          <w:tab w:val="clear" w:pos="567"/>
          <w:tab w:val="clear" w:pos="851"/>
          <w:tab w:val="clear" w:pos="1418"/>
          <w:tab w:val="clear" w:pos="1701"/>
          <w:tab w:val="left" w:pos="1380"/>
        </w:tabs>
        <w:ind w:left="1140"/>
      </w:pPr>
      <w:r w:rsidRPr="00CF7765">
        <w:rPr>
          <w:rFonts w:hint="eastAsia"/>
        </w:rPr>
        <w:t>＜補足的事項＞</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上記したように「</w:t>
      </w:r>
      <w:r w:rsidRPr="00CF7765">
        <w:rPr>
          <w:rFonts w:hint="eastAsia"/>
        </w:rPr>
        <w:t>MTS</w:t>
      </w:r>
      <w:r w:rsidRPr="00CF7765">
        <w:rPr>
          <w:rFonts w:hint="eastAsia"/>
        </w:rPr>
        <w:t>指定」が無効になった用紙トレイは、「</w:t>
      </w:r>
      <w:r w:rsidRPr="00CF7765">
        <w:rPr>
          <w:rFonts w:hint="eastAsia"/>
        </w:rPr>
        <w:t>MTS</w:t>
      </w:r>
      <w:r w:rsidRPr="00CF7765">
        <w:rPr>
          <w:rFonts w:hint="eastAsia"/>
        </w:rPr>
        <w:t>指定」可能な用紙トレイに戻れる。</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MTS</w:t>
      </w:r>
      <w:r w:rsidRPr="00CF7765">
        <w:rPr>
          <w:rFonts w:hint="eastAsia"/>
        </w:rPr>
        <w:t>と</w:t>
      </w:r>
      <w:r w:rsidRPr="00CF7765">
        <w:rPr>
          <w:rFonts w:hint="eastAsia"/>
        </w:rPr>
        <w:t>ATS</w:t>
      </w:r>
      <w:r w:rsidRPr="00CF7765">
        <w:rPr>
          <w:rFonts w:hint="eastAsia"/>
        </w:rPr>
        <w:t>では、</w:t>
      </w:r>
      <w:r w:rsidRPr="00CF7765">
        <w:rPr>
          <w:rFonts w:hint="eastAsia"/>
        </w:rPr>
        <w:t>MTS</w:t>
      </w:r>
      <w:r w:rsidRPr="00CF7765">
        <w:rPr>
          <w:rFonts w:hint="eastAsia"/>
        </w:rPr>
        <w:t>の方が優先される。</w:t>
      </w:r>
    </w:p>
    <w:p w:rsidR="00074CB4" w:rsidRPr="00CF7765" w:rsidRDefault="00074CB4" w:rsidP="00A5688D">
      <w:pPr>
        <w:pStyle w:val="aa"/>
        <w:numPr>
          <w:ilvl w:val="0"/>
          <w:numId w:val="159"/>
        </w:numPr>
        <w:tabs>
          <w:tab w:val="clear" w:pos="567"/>
          <w:tab w:val="clear" w:pos="851"/>
          <w:tab w:val="clear" w:pos="1418"/>
          <w:tab w:val="clear" w:pos="1701"/>
          <w:tab w:val="left" w:pos="1380"/>
        </w:tabs>
      </w:pPr>
      <w:r w:rsidRPr="00CF7765">
        <w:rPr>
          <w:rFonts w:hint="eastAsia"/>
        </w:rPr>
        <w:t>「</w:t>
      </w:r>
      <w:r w:rsidRPr="00CF7765">
        <w:rPr>
          <w:rFonts w:hint="eastAsia"/>
        </w:rPr>
        <w:t>MTS</w:t>
      </w:r>
      <w:r w:rsidRPr="00CF7765">
        <w:rPr>
          <w:rFonts w:hint="eastAsia"/>
        </w:rPr>
        <w:t>指定」した用紙トレイが、</w:t>
      </w:r>
      <w:r w:rsidRPr="00CF7765">
        <w:rPr>
          <w:rFonts w:hint="eastAsia"/>
        </w:rPr>
        <w:t>MTS</w:t>
      </w:r>
      <w:r w:rsidRPr="00CF7765">
        <w:rPr>
          <w:rFonts w:hint="eastAsia"/>
        </w:rPr>
        <w:t>を実施しようとする前に、「</w:t>
      </w:r>
      <w:r w:rsidRPr="00CF7765">
        <w:rPr>
          <w:rFonts w:hint="eastAsia"/>
        </w:rPr>
        <w:t>MTS</w:t>
      </w:r>
      <w:r w:rsidRPr="00CF7765">
        <w:rPr>
          <w:rFonts w:hint="eastAsia"/>
        </w:rPr>
        <w:t>切り替わり先」として指定された場合は、その用紙トレイに対する「</w:t>
      </w:r>
      <w:r w:rsidRPr="00CF7765">
        <w:rPr>
          <w:rFonts w:hint="eastAsia"/>
        </w:rPr>
        <w:t>MTS</w:t>
      </w:r>
      <w:r w:rsidRPr="00CF7765">
        <w:rPr>
          <w:rFonts w:hint="eastAsia"/>
        </w:rPr>
        <w:t>指定」は無効になる。</w:t>
      </w:r>
      <w:r w:rsidRPr="00CF7765">
        <w:rPr>
          <w:rFonts w:hint="eastAsia"/>
        </w:rPr>
        <w:t>(</w:t>
      </w:r>
      <w:r w:rsidRPr="00CF7765">
        <w:rPr>
          <w:rFonts w:hint="eastAsia"/>
        </w:rPr>
        <w:t>指示は後優先</w:t>
      </w:r>
      <w:r w:rsidRPr="00CF7765">
        <w:rPr>
          <w:rFonts w:hint="eastAsia"/>
        </w:rPr>
        <w:t>)</w:t>
      </w:r>
    </w:p>
    <w:p w:rsidR="00074CB4" w:rsidRPr="00CF7765" w:rsidRDefault="00074CB4" w:rsidP="00074CB4">
      <w:pPr>
        <w:pStyle w:val="aa"/>
      </w:pPr>
      <w:r w:rsidRPr="00CF7765">
        <w:rPr>
          <w:rFonts w:hint="eastAsia"/>
        </w:rPr>
        <w:tab/>
      </w:r>
    </w:p>
    <w:p w:rsidR="00074CB4" w:rsidRPr="00CF7765" w:rsidRDefault="00074CB4" w:rsidP="00074CB4">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660"/>
        <w:gridCol w:w="1140"/>
        <w:gridCol w:w="2220"/>
        <w:gridCol w:w="1707"/>
      </w:tblGrid>
      <w:tr w:rsidR="00074CB4" w:rsidRPr="00CF7765" w:rsidTr="0056597B">
        <w:trPr>
          <w:tblHeader/>
          <w:jc w:val="right"/>
        </w:trPr>
        <w:tc>
          <w:tcPr>
            <w:tcW w:w="3420" w:type="dxa"/>
            <w:tcBorders>
              <w:bottom w:val="nil"/>
            </w:tcBorders>
            <w:shd w:val="clear" w:color="auto" w:fill="FFFF00"/>
          </w:tcPr>
          <w:p w:rsidR="00074CB4" w:rsidRPr="00CF7765" w:rsidRDefault="00074CB4" w:rsidP="0056597B">
            <w:pPr>
              <w:pStyle w:val="aa"/>
              <w:ind w:left="0"/>
            </w:pPr>
            <w:r w:rsidRPr="00CF7765">
              <w:rPr>
                <w:rFonts w:hint="eastAsia"/>
              </w:rPr>
              <w:t>項目</w:t>
            </w:r>
          </w:p>
        </w:tc>
        <w:tc>
          <w:tcPr>
            <w:tcW w:w="660" w:type="dxa"/>
            <w:tcBorders>
              <w:bottom w:val="nil"/>
            </w:tcBorders>
            <w:shd w:val="clear" w:color="auto" w:fill="FFFF00"/>
          </w:tcPr>
          <w:p w:rsidR="00074CB4" w:rsidRPr="00CF7765" w:rsidRDefault="00074CB4" w:rsidP="0056597B">
            <w:pPr>
              <w:pStyle w:val="aa"/>
              <w:ind w:left="0"/>
              <w:jc w:val="center"/>
            </w:pPr>
            <w:r w:rsidRPr="00CF7765">
              <w:rPr>
                <w:rFonts w:hint="eastAsia"/>
              </w:rPr>
              <w:t>設定</w:t>
            </w:r>
          </w:p>
        </w:tc>
        <w:tc>
          <w:tcPr>
            <w:tcW w:w="1140" w:type="dxa"/>
            <w:tcBorders>
              <w:bottom w:val="nil"/>
            </w:tcBorders>
            <w:shd w:val="clear" w:color="auto" w:fill="FFFF00"/>
          </w:tcPr>
          <w:p w:rsidR="00074CB4" w:rsidRPr="00CF7765" w:rsidRDefault="00074CB4" w:rsidP="0056597B">
            <w:pPr>
              <w:pStyle w:val="aa"/>
              <w:ind w:left="0"/>
              <w:jc w:val="center"/>
            </w:pPr>
            <w:r w:rsidRPr="00CF7765">
              <w:rPr>
                <w:rFonts w:hint="eastAsia"/>
              </w:rPr>
              <w:t>デフォルト値</w:t>
            </w:r>
          </w:p>
        </w:tc>
        <w:tc>
          <w:tcPr>
            <w:tcW w:w="2220" w:type="dxa"/>
            <w:tcBorders>
              <w:bottom w:val="nil"/>
            </w:tcBorders>
            <w:shd w:val="clear" w:color="auto" w:fill="FFFF00"/>
          </w:tcPr>
          <w:p w:rsidR="00074CB4" w:rsidRPr="00CF7765" w:rsidRDefault="00074CB4" w:rsidP="0056597B">
            <w:pPr>
              <w:pStyle w:val="aa"/>
              <w:ind w:left="0"/>
            </w:pPr>
            <w:r w:rsidRPr="00CF7765">
              <w:rPr>
                <w:rFonts w:hint="eastAsia"/>
              </w:rPr>
              <w:t>設定範囲</w:t>
            </w:r>
          </w:p>
        </w:tc>
        <w:tc>
          <w:tcPr>
            <w:tcW w:w="1707" w:type="dxa"/>
            <w:tcBorders>
              <w:bottom w:val="nil"/>
            </w:tcBorders>
            <w:shd w:val="clear" w:color="auto" w:fill="FFFF00"/>
          </w:tcPr>
          <w:p w:rsidR="00074CB4" w:rsidRPr="00CF7765" w:rsidRDefault="00074CB4" w:rsidP="0056597B">
            <w:pPr>
              <w:pStyle w:val="aa"/>
              <w:ind w:left="0"/>
            </w:pPr>
            <w:r w:rsidRPr="00CF7765">
              <w:rPr>
                <w:rFonts w:hint="eastAsia"/>
              </w:rPr>
              <w:t>備考</w:t>
            </w:r>
          </w:p>
        </w:tc>
      </w:tr>
      <w:tr w:rsidR="00074CB4" w:rsidRPr="00CF7765" w:rsidTr="0056597B">
        <w:trPr>
          <w:jc w:val="right"/>
        </w:trPr>
        <w:tc>
          <w:tcPr>
            <w:tcW w:w="3420" w:type="dxa"/>
          </w:tcPr>
          <w:p w:rsidR="00074CB4" w:rsidRPr="00CF7765" w:rsidRDefault="00074CB4" w:rsidP="0056597B">
            <w:pPr>
              <w:pStyle w:val="aa"/>
              <w:ind w:left="0"/>
            </w:pPr>
            <w:r w:rsidRPr="00CF7765">
              <w:rPr>
                <w:rFonts w:hint="eastAsia"/>
                <w:bCs/>
              </w:rPr>
              <w:t>MTS</w:t>
            </w:r>
            <w:r w:rsidRPr="00CF7765">
              <w:rPr>
                <w:rFonts w:hint="eastAsia"/>
                <w:bCs/>
              </w:rPr>
              <w:t>の有効性</w:t>
            </w:r>
          </w:p>
        </w:tc>
        <w:tc>
          <w:tcPr>
            <w:tcW w:w="660" w:type="dxa"/>
          </w:tcPr>
          <w:p w:rsidR="00074CB4" w:rsidRPr="00CF7765" w:rsidRDefault="00074CB4" w:rsidP="0056597B">
            <w:pPr>
              <w:pStyle w:val="aa"/>
              <w:ind w:left="0"/>
              <w:jc w:val="center"/>
            </w:pPr>
            <w:r w:rsidRPr="00CF7765">
              <w:rPr>
                <w:rFonts w:hint="eastAsia"/>
              </w:rPr>
              <w:t>KO</w:t>
            </w:r>
          </w:p>
        </w:tc>
        <w:tc>
          <w:tcPr>
            <w:tcW w:w="1140" w:type="dxa"/>
          </w:tcPr>
          <w:p w:rsidR="00074CB4" w:rsidRPr="00CF7765" w:rsidRDefault="00074CB4" w:rsidP="0056597B">
            <w:pPr>
              <w:pStyle w:val="aa"/>
              <w:ind w:left="0"/>
              <w:jc w:val="center"/>
            </w:pPr>
            <w:r w:rsidRPr="00CF7765">
              <w:rPr>
                <w:rFonts w:hint="eastAsia"/>
              </w:rPr>
              <w:t>"</w:t>
            </w:r>
            <w:r w:rsidRPr="00CF7765">
              <w:rPr>
                <w:rFonts w:hint="eastAsia"/>
              </w:rPr>
              <w:t>無効</w:t>
            </w:r>
            <w:r w:rsidRPr="00CF7765">
              <w:rPr>
                <w:rFonts w:hint="eastAsia"/>
              </w:rPr>
              <w:t>"</w:t>
            </w:r>
          </w:p>
        </w:tc>
        <w:tc>
          <w:tcPr>
            <w:tcW w:w="2220" w:type="dxa"/>
          </w:tcPr>
          <w:p w:rsidR="00074CB4" w:rsidRPr="00CF7765" w:rsidRDefault="00074CB4" w:rsidP="0056597B">
            <w:pPr>
              <w:pStyle w:val="aa"/>
              <w:ind w:left="0"/>
            </w:pPr>
            <w:r w:rsidRPr="00CF7765">
              <w:rPr>
                <w:rFonts w:hint="eastAsia"/>
              </w:rPr>
              <w:t>"</w:t>
            </w:r>
            <w:r w:rsidRPr="00CF7765">
              <w:rPr>
                <w:rFonts w:hint="eastAsia"/>
              </w:rPr>
              <w:t>有効</w:t>
            </w:r>
            <w:r w:rsidRPr="00CF7765">
              <w:rPr>
                <w:rFonts w:hint="eastAsia"/>
              </w:rPr>
              <w:t>"</w:t>
            </w:r>
          </w:p>
          <w:p w:rsidR="00074CB4" w:rsidRPr="00CF7765" w:rsidRDefault="00074CB4" w:rsidP="0056597B">
            <w:pPr>
              <w:pStyle w:val="aa"/>
              <w:ind w:left="0"/>
            </w:pPr>
            <w:r w:rsidRPr="00CF7765">
              <w:rPr>
                <w:rFonts w:hint="eastAsia"/>
              </w:rPr>
              <w:t>"</w:t>
            </w:r>
            <w:r w:rsidRPr="00CF7765">
              <w:rPr>
                <w:rFonts w:hint="eastAsia"/>
              </w:rPr>
              <w:t>無効</w:t>
            </w:r>
            <w:r w:rsidRPr="00CF7765">
              <w:rPr>
                <w:rFonts w:hint="eastAsia"/>
              </w:rPr>
              <w:t>"</w:t>
            </w:r>
          </w:p>
        </w:tc>
        <w:tc>
          <w:tcPr>
            <w:tcW w:w="1707" w:type="dxa"/>
          </w:tcPr>
          <w:p w:rsidR="00074CB4" w:rsidRPr="00CF7765" w:rsidRDefault="00074CB4" w:rsidP="0056597B">
            <w:pPr>
              <w:pStyle w:val="aa"/>
              <w:ind w:left="0"/>
              <w:jc w:val="left"/>
            </w:pPr>
          </w:p>
        </w:tc>
      </w:tr>
      <w:tr w:rsidR="0064247D" w:rsidRPr="00CF7765" w:rsidTr="0056597B">
        <w:trPr>
          <w:jc w:val="right"/>
        </w:trPr>
        <w:tc>
          <w:tcPr>
            <w:tcW w:w="3420" w:type="dxa"/>
          </w:tcPr>
          <w:p w:rsidR="0064247D" w:rsidRPr="00CF7765" w:rsidRDefault="0064247D" w:rsidP="0056597B">
            <w:pPr>
              <w:pStyle w:val="aa"/>
              <w:ind w:left="0"/>
              <w:rPr>
                <w:bCs/>
              </w:rPr>
            </w:pPr>
            <w:r w:rsidRPr="00CF7765">
              <w:rPr>
                <w:rFonts w:hint="eastAsia"/>
                <w:bCs/>
              </w:rPr>
              <w:t>MTS</w:t>
            </w:r>
            <w:r w:rsidRPr="00CF7765">
              <w:rPr>
                <w:rFonts w:hint="eastAsia"/>
                <w:bCs/>
              </w:rPr>
              <w:t>の有効性</w:t>
            </w:r>
            <w:r w:rsidRPr="00CF7765">
              <w:rPr>
                <w:rFonts w:hint="eastAsia"/>
                <w:bCs/>
              </w:rPr>
              <w:t>(</w:t>
            </w:r>
            <w:r w:rsidRPr="00CF7765">
              <w:rPr>
                <w:rFonts w:hint="eastAsia"/>
                <w:bCs/>
              </w:rPr>
              <w:t>トレイ設定時</w:t>
            </w:r>
            <w:r w:rsidRPr="00CF7765">
              <w:rPr>
                <w:rFonts w:hint="eastAsia"/>
                <w:bCs/>
              </w:rPr>
              <w:t>)</w:t>
            </w:r>
          </w:p>
        </w:tc>
        <w:tc>
          <w:tcPr>
            <w:tcW w:w="660" w:type="dxa"/>
          </w:tcPr>
          <w:p w:rsidR="0064247D" w:rsidRPr="00CF7765" w:rsidRDefault="0064247D" w:rsidP="0056597B">
            <w:pPr>
              <w:pStyle w:val="aa"/>
              <w:ind w:left="0"/>
              <w:jc w:val="center"/>
            </w:pPr>
            <w:r w:rsidRPr="00CF7765">
              <w:rPr>
                <w:rFonts w:hint="eastAsia"/>
              </w:rPr>
              <w:t>CE</w:t>
            </w:r>
          </w:p>
        </w:tc>
        <w:tc>
          <w:tcPr>
            <w:tcW w:w="1140" w:type="dxa"/>
          </w:tcPr>
          <w:p w:rsidR="0064247D" w:rsidRPr="00CF7765" w:rsidRDefault="0064247D" w:rsidP="0056597B">
            <w:pPr>
              <w:pStyle w:val="aa"/>
              <w:ind w:left="0"/>
              <w:jc w:val="center"/>
            </w:pPr>
            <w:r w:rsidRPr="00CF7765">
              <w:rPr>
                <w:rFonts w:hint="eastAsia"/>
              </w:rPr>
              <w:t>注</w:t>
            </w:r>
            <w:r w:rsidRPr="00CF7765">
              <w:rPr>
                <w:rFonts w:hint="eastAsia"/>
              </w:rPr>
              <w:t>2</w:t>
            </w:r>
            <w:r w:rsidRPr="00CF7765">
              <w:rPr>
                <w:rFonts w:hint="eastAsia"/>
              </w:rPr>
              <w:t>参照</w:t>
            </w:r>
          </w:p>
        </w:tc>
        <w:tc>
          <w:tcPr>
            <w:tcW w:w="2220" w:type="dxa"/>
          </w:tcPr>
          <w:p w:rsidR="0064247D" w:rsidRPr="00CF7765" w:rsidRDefault="0064247D" w:rsidP="004B2B93">
            <w:pPr>
              <w:pStyle w:val="aa"/>
              <w:ind w:left="0"/>
            </w:pPr>
            <w:r w:rsidRPr="00CF7765">
              <w:rPr>
                <w:rFonts w:hint="eastAsia"/>
              </w:rPr>
              <w:t>"</w:t>
            </w:r>
            <w:r w:rsidRPr="00CF7765">
              <w:rPr>
                <w:rFonts w:hint="eastAsia"/>
              </w:rPr>
              <w:t>有効</w:t>
            </w:r>
            <w:r w:rsidRPr="00CF7765">
              <w:rPr>
                <w:rFonts w:hint="eastAsia"/>
              </w:rPr>
              <w:t>"</w:t>
            </w:r>
          </w:p>
          <w:p w:rsidR="0064247D" w:rsidRPr="00CF7765" w:rsidRDefault="0064247D" w:rsidP="0056597B">
            <w:pPr>
              <w:pStyle w:val="aa"/>
              <w:ind w:left="0"/>
            </w:pPr>
            <w:r w:rsidRPr="00CF7765">
              <w:rPr>
                <w:rFonts w:hint="eastAsia"/>
              </w:rPr>
              <w:t>"</w:t>
            </w:r>
            <w:r w:rsidRPr="00CF7765">
              <w:rPr>
                <w:rFonts w:hint="eastAsia"/>
              </w:rPr>
              <w:t>無効</w:t>
            </w:r>
            <w:r w:rsidRPr="00CF7765">
              <w:rPr>
                <w:rFonts w:hint="eastAsia"/>
              </w:rPr>
              <w:t>"</w:t>
            </w:r>
          </w:p>
        </w:tc>
        <w:tc>
          <w:tcPr>
            <w:tcW w:w="1707" w:type="dxa"/>
          </w:tcPr>
          <w:p w:rsidR="0064247D" w:rsidRPr="00CF7765" w:rsidRDefault="0064247D" w:rsidP="0056597B">
            <w:pPr>
              <w:pStyle w:val="aa"/>
              <w:ind w:left="0"/>
              <w:jc w:val="left"/>
            </w:pPr>
          </w:p>
        </w:tc>
      </w:tr>
    </w:tbl>
    <w:p w:rsidR="0064247D" w:rsidRPr="00CF7765" w:rsidRDefault="0064247D" w:rsidP="0064247D">
      <w:pPr>
        <w:pStyle w:val="aa"/>
        <w:tabs>
          <w:tab w:val="clear" w:pos="567"/>
          <w:tab w:val="clear" w:pos="851"/>
          <w:tab w:val="clear" w:pos="1418"/>
          <w:tab w:val="left" w:pos="1560"/>
        </w:tabs>
        <w:ind w:leftChars="630" w:left="1559" w:hangingChars="236" w:hanging="425"/>
      </w:pPr>
      <w:r w:rsidRPr="00CF7765">
        <w:rPr>
          <w:rFonts w:hint="eastAsia"/>
        </w:rPr>
        <w:t>注</w:t>
      </w:r>
      <w:r w:rsidRPr="00CF7765">
        <w:rPr>
          <w:rFonts w:hint="eastAsia"/>
        </w:rPr>
        <w:t>1</w:t>
      </w:r>
      <w:r w:rsidRPr="00CF7765">
        <w:rPr>
          <w:rFonts w:hint="eastAsia"/>
        </w:rPr>
        <w:t>：</w:t>
      </w:r>
      <w:r w:rsidRPr="00CF7765">
        <w:tab/>
      </w:r>
      <w:r w:rsidRPr="00CF7765">
        <w:rPr>
          <w:rFonts w:hint="eastAsia"/>
        </w:rPr>
        <w:t>上記のシステムデータは、</w:t>
      </w:r>
      <w:r w:rsidRPr="00CF7765">
        <w:rPr>
          <w:rFonts w:hint="eastAsia"/>
        </w:rPr>
        <w:t>MTS</w:t>
      </w:r>
      <w:r w:rsidRPr="00CF7765">
        <w:rPr>
          <w:rFonts w:hint="eastAsia"/>
        </w:rPr>
        <w:t>をサポートするプロダクトでのみ用意する。</w:t>
      </w:r>
    </w:p>
    <w:p w:rsidR="0064247D" w:rsidRPr="00CF7765" w:rsidRDefault="0064247D" w:rsidP="0064247D">
      <w:pPr>
        <w:pStyle w:val="aa"/>
        <w:tabs>
          <w:tab w:val="clear" w:pos="567"/>
          <w:tab w:val="clear" w:pos="851"/>
          <w:tab w:val="clear" w:pos="1418"/>
          <w:tab w:val="left" w:pos="1560"/>
        </w:tabs>
        <w:ind w:leftChars="630" w:left="1559" w:hangingChars="236" w:hanging="425"/>
      </w:pPr>
      <w:r w:rsidRPr="00CF7765">
        <w:rPr>
          <w:rFonts w:hint="eastAsia"/>
        </w:rPr>
        <w:t>注</w:t>
      </w:r>
      <w:r w:rsidRPr="00CF7765">
        <w:rPr>
          <w:rFonts w:hint="eastAsia"/>
        </w:rPr>
        <w:t>2</w:t>
      </w:r>
      <w:r w:rsidRPr="00CF7765">
        <w:rPr>
          <w:rFonts w:hint="eastAsia"/>
        </w:rPr>
        <w:t>：</w:t>
      </w:r>
      <w:r w:rsidRPr="00CF7765">
        <w:tab/>
      </w:r>
      <w:r w:rsidRPr="00CF7765">
        <w:rPr>
          <w:rFonts w:hint="eastAsia"/>
        </w:rPr>
        <w:t>システムデータ「</w:t>
      </w:r>
      <w:r w:rsidRPr="00CF7765">
        <w:rPr>
          <w:rFonts w:hint="eastAsia"/>
          <w:bCs/>
        </w:rPr>
        <w:t>MTS</w:t>
      </w:r>
      <w:r w:rsidRPr="00CF7765">
        <w:rPr>
          <w:rFonts w:hint="eastAsia"/>
          <w:bCs/>
        </w:rPr>
        <w:t>の有効性</w:t>
      </w:r>
      <w:r w:rsidRPr="00CF7765">
        <w:rPr>
          <w:rFonts w:hint="eastAsia"/>
          <w:bCs/>
        </w:rPr>
        <w:t>(</w:t>
      </w:r>
      <w:r w:rsidRPr="00CF7765">
        <w:rPr>
          <w:rFonts w:hint="eastAsia"/>
          <w:bCs/>
        </w:rPr>
        <w:t>トレイ設定時</w:t>
      </w:r>
      <w:r w:rsidRPr="00CF7765">
        <w:rPr>
          <w:rFonts w:hint="eastAsia"/>
          <w:bCs/>
        </w:rPr>
        <w:t>)</w:t>
      </w:r>
      <w:r w:rsidRPr="00CF7765">
        <w:rPr>
          <w:rFonts w:hint="eastAsia"/>
        </w:rPr>
        <w:t>」のデフォルト値は、マーケットが</w:t>
      </w:r>
      <w:r w:rsidR="0097672F">
        <w:rPr>
          <w:rFonts w:hint="eastAsia"/>
        </w:rPr>
        <w:t>PGS2005SGP</w:t>
      </w:r>
      <w:r w:rsidRPr="00CF7765">
        <w:rPr>
          <w:rFonts w:hint="eastAsia"/>
        </w:rPr>
        <w:t>の場合は</w:t>
      </w:r>
      <w:r w:rsidRPr="00CF7765">
        <w:rPr>
          <w:rFonts w:hint="eastAsia"/>
        </w:rPr>
        <w:t>"</w:t>
      </w:r>
      <w:r w:rsidRPr="00CF7765">
        <w:rPr>
          <w:rFonts w:hint="eastAsia"/>
        </w:rPr>
        <w:t>無効</w:t>
      </w:r>
      <w:r w:rsidRPr="00CF7765">
        <w:rPr>
          <w:rFonts w:hint="eastAsia"/>
        </w:rPr>
        <w:t>"</w:t>
      </w:r>
      <w:r w:rsidRPr="00CF7765">
        <w:rPr>
          <w:rFonts w:hint="eastAsia"/>
        </w:rPr>
        <w:t>、</w:t>
      </w:r>
      <w:r w:rsidR="0097672F">
        <w:rPr>
          <w:rFonts w:hint="eastAsia"/>
        </w:rPr>
        <w:t>PGS2005SGP</w:t>
      </w:r>
      <w:r w:rsidRPr="00CF7765">
        <w:rPr>
          <w:rFonts w:hint="eastAsia"/>
        </w:rPr>
        <w:t>以外は</w:t>
      </w:r>
      <w:r w:rsidRPr="00CF7765">
        <w:rPr>
          <w:rFonts w:hint="eastAsia"/>
        </w:rPr>
        <w:t>"</w:t>
      </w:r>
      <w:r w:rsidRPr="00CF7765">
        <w:rPr>
          <w:rFonts w:hint="eastAsia"/>
        </w:rPr>
        <w:t>有効</w:t>
      </w:r>
      <w:r w:rsidRPr="00CF7765">
        <w:rPr>
          <w:rFonts w:hint="eastAsia"/>
        </w:rPr>
        <w:t>"</w:t>
      </w:r>
      <w:r w:rsidRPr="00CF7765">
        <w:rPr>
          <w:rFonts w:hint="eastAsia"/>
        </w:rPr>
        <w:t>とする。初期値は</w:t>
      </w:r>
      <w:r w:rsidRPr="00CF7765">
        <w:rPr>
          <w:rFonts w:hint="eastAsia"/>
        </w:rPr>
        <w:t>PDI</w:t>
      </w:r>
      <w:r w:rsidRPr="00CF7765">
        <w:rPr>
          <w:rFonts w:hint="eastAsia"/>
        </w:rPr>
        <w:t>によって提供され、プロダクト、マーケットで定義するものとする。</w:t>
      </w:r>
    </w:p>
    <w:p w:rsidR="00074CB4" w:rsidRPr="00CF7765" w:rsidRDefault="00074CB4" w:rsidP="00074CB4">
      <w:pPr>
        <w:pStyle w:val="aa"/>
      </w:pPr>
    </w:p>
    <w:p w:rsidR="00074CB4" w:rsidRPr="00CF7765" w:rsidRDefault="00074CB4" w:rsidP="00074CB4">
      <w:pPr>
        <w:pStyle w:val="aa"/>
      </w:pPr>
      <w:r w:rsidRPr="00CF7765">
        <w:rPr>
          <w:rFonts w:hint="eastAsia"/>
        </w:rPr>
        <w:t>＜制限注意事項＞</w:t>
      </w:r>
    </w:p>
    <w:p w:rsidR="00074CB4" w:rsidRPr="00CF7765" w:rsidRDefault="00074CB4" w:rsidP="00074CB4">
      <w:pPr>
        <w:pStyle w:val="aa"/>
        <w:numPr>
          <w:ilvl w:val="0"/>
          <w:numId w:val="150"/>
        </w:numPr>
        <w:tabs>
          <w:tab w:val="clear" w:pos="567"/>
          <w:tab w:val="clear" w:pos="851"/>
          <w:tab w:val="clear" w:pos="1418"/>
          <w:tab w:val="clear" w:pos="1701"/>
          <w:tab w:val="left" w:pos="1380"/>
        </w:tabs>
      </w:pPr>
      <w:r w:rsidRPr="00CF7765">
        <w:rPr>
          <w:rFonts w:hint="eastAsia"/>
        </w:rPr>
        <w:t>本機能は、ストックを用いるプロダクト</w:t>
      </w:r>
      <w:r w:rsidRPr="00CF7765">
        <w:rPr>
          <w:rFonts w:hint="eastAsia"/>
        </w:rPr>
        <w:t>(IOT)</w:t>
      </w:r>
      <w:r w:rsidRPr="00CF7765">
        <w:rPr>
          <w:rFonts w:hint="eastAsia"/>
        </w:rPr>
        <w:t>にてのみ使用できる。</w:t>
      </w:r>
      <w:r w:rsidRPr="00CF7765">
        <w:br/>
      </w:r>
      <w:r w:rsidRPr="00CF7765">
        <w:rPr>
          <w:rFonts w:hint="eastAsia"/>
        </w:rPr>
        <w:t>また、機能の意味合いから、印刷中にトレイ設定を変更可能なプロダクト</w:t>
      </w:r>
      <w:r w:rsidRPr="00CF7765">
        <w:rPr>
          <w:rFonts w:hint="eastAsia"/>
        </w:rPr>
        <w:t>(IOT)</w:t>
      </w:r>
      <w:r w:rsidRPr="00CF7765">
        <w:rPr>
          <w:rFonts w:hint="eastAsia"/>
        </w:rPr>
        <w:t>にてのみ使用できる。</w:t>
      </w:r>
    </w:p>
    <w:p w:rsidR="00074CB4" w:rsidRPr="00CF7765" w:rsidRDefault="00074CB4" w:rsidP="00074CB4">
      <w:pPr>
        <w:pStyle w:val="aa"/>
        <w:numPr>
          <w:ilvl w:val="0"/>
          <w:numId w:val="150"/>
        </w:numPr>
        <w:tabs>
          <w:tab w:val="clear" w:pos="567"/>
          <w:tab w:val="clear" w:pos="851"/>
          <w:tab w:val="clear" w:pos="1418"/>
          <w:tab w:val="clear" w:pos="1701"/>
          <w:tab w:val="left" w:pos="1380"/>
        </w:tabs>
      </w:pPr>
      <w:r w:rsidRPr="00CF7765">
        <w:rPr>
          <w:rFonts w:hint="eastAsia"/>
        </w:rPr>
        <w:t>ストックを用いるプリントにおける</w:t>
      </w:r>
      <w:r w:rsidRPr="00CF7765">
        <w:rPr>
          <w:rFonts w:hint="eastAsia"/>
        </w:rPr>
        <w:t>ATS</w:t>
      </w:r>
      <w:r w:rsidRPr="00CF7765">
        <w:rPr>
          <w:rFonts w:hint="eastAsia"/>
        </w:rPr>
        <w:t>候補の決定方法は、「</w:t>
      </w:r>
      <w:r w:rsidR="00102E09" w:rsidRPr="00CF7765">
        <w:fldChar w:fldCharType="begin"/>
      </w:r>
      <w:r w:rsidR="00102E09" w:rsidRPr="00CF7765">
        <w:instrText xml:space="preserve"> </w:instrText>
      </w:r>
      <w:r w:rsidR="00102E09" w:rsidRPr="00CF7765">
        <w:rPr>
          <w:rFonts w:hint="eastAsia"/>
        </w:rPr>
        <w:instrText>REF _Ref372296497 \r \h</w:instrText>
      </w:r>
      <w:r w:rsidR="00102E09" w:rsidRPr="00CF7765">
        <w:instrText xml:space="preserve"> </w:instrText>
      </w:r>
      <w:r w:rsidR="00FF16DA" w:rsidRPr="00CF7765">
        <w:instrText xml:space="preserve"> \* MERGEFORMAT </w:instrText>
      </w:r>
      <w:r w:rsidR="00102E09" w:rsidRPr="00CF7765">
        <w:fldChar w:fldCharType="separate"/>
      </w:r>
      <w:r w:rsidR="00091205">
        <w:t>3.2.3.2</w:t>
      </w:r>
      <w:r w:rsidR="00102E09" w:rsidRPr="00CF7765">
        <w:fldChar w:fldCharType="end"/>
      </w:r>
      <w:r w:rsidR="00102E09" w:rsidRPr="00CF7765">
        <w:rPr>
          <w:rFonts w:hint="eastAsia"/>
        </w:rPr>
        <w:t xml:space="preserve"> </w:t>
      </w:r>
      <w:r w:rsidR="00102E09" w:rsidRPr="00CF7765">
        <w:fldChar w:fldCharType="begin"/>
      </w:r>
      <w:r w:rsidR="00102E09" w:rsidRPr="00CF7765">
        <w:instrText xml:space="preserve"> REF _Ref372296500 \h </w:instrText>
      </w:r>
      <w:r w:rsidR="00FF16DA" w:rsidRPr="00CF7765">
        <w:instrText xml:space="preserve"> \* MERGEFORMAT </w:instrText>
      </w:r>
      <w:r w:rsidR="00102E09" w:rsidRPr="00CF7765">
        <w:fldChar w:fldCharType="separate"/>
      </w:r>
      <w:r w:rsidR="00091205" w:rsidRPr="00CF7765">
        <w:rPr>
          <w:rFonts w:hint="eastAsia"/>
        </w:rPr>
        <w:t>用紙種類の設定</w:t>
      </w:r>
      <w:r w:rsidR="00091205" w:rsidRPr="00CF7765">
        <w:rPr>
          <w:rFonts w:hint="eastAsia"/>
        </w:rPr>
        <w:t xml:space="preserve"> (</w:t>
      </w:r>
      <w:r w:rsidR="00091205" w:rsidRPr="00CF7765">
        <w:rPr>
          <w:rFonts w:hint="eastAsia"/>
        </w:rPr>
        <w:t>プロフェッショナル仕様</w:t>
      </w:r>
      <w:r w:rsidR="00091205" w:rsidRPr="00CF7765">
        <w:rPr>
          <w:rFonts w:hint="eastAsia"/>
        </w:rPr>
        <w:t>-</w:t>
      </w:r>
      <w:r w:rsidR="00091205" w:rsidRPr="00CF7765">
        <w:rPr>
          <w:rFonts w:hint="eastAsia"/>
        </w:rPr>
        <w:t>ストック</w:t>
      </w:r>
      <w:r w:rsidR="00091205" w:rsidRPr="00CF7765">
        <w:rPr>
          <w:rFonts w:hint="eastAsia"/>
        </w:rPr>
        <w:t>)</w:t>
      </w:r>
      <w:r w:rsidR="00102E09" w:rsidRPr="00CF7765">
        <w:fldChar w:fldCharType="end"/>
      </w:r>
      <w:r w:rsidRPr="00CF7765">
        <w:rPr>
          <w:rFonts w:hint="eastAsia"/>
        </w:rPr>
        <w:t>」を参照のこと。</w:t>
      </w:r>
    </w:p>
    <w:p w:rsidR="00074CB4" w:rsidRPr="00CF7765" w:rsidRDefault="00074CB4" w:rsidP="00074CB4">
      <w:pPr>
        <w:pStyle w:val="aa"/>
        <w:numPr>
          <w:ilvl w:val="0"/>
          <w:numId w:val="150"/>
        </w:numPr>
        <w:tabs>
          <w:tab w:val="clear" w:pos="567"/>
          <w:tab w:val="clear" w:pos="851"/>
          <w:tab w:val="clear" w:pos="1418"/>
          <w:tab w:val="clear" w:pos="1701"/>
          <w:tab w:val="left" w:pos="1380"/>
        </w:tabs>
      </w:pPr>
      <w:r w:rsidRPr="00CF7765">
        <w:rPr>
          <w:rFonts w:hint="eastAsia"/>
        </w:rPr>
        <w:t>ATS</w:t>
      </w:r>
      <w:r w:rsidRPr="00CF7765">
        <w:rPr>
          <w:rFonts w:hint="eastAsia"/>
        </w:rPr>
        <w:t>サポートしないプリント機能の場合は、</w:t>
      </w:r>
      <w:r w:rsidRPr="00CF7765">
        <w:rPr>
          <w:rFonts w:hint="eastAsia"/>
        </w:rPr>
        <w:t>MTS</w:t>
      </w:r>
      <w:r w:rsidRPr="00CF7765">
        <w:rPr>
          <w:rFonts w:hint="eastAsia"/>
        </w:rPr>
        <w:t>は</w:t>
      </w:r>
      <w:r w:rsidRPr="00CF7765">
        <w:rPr>
          <w:rFonts w:hint="eastAsia"/>
        </w:rPr>
        <w:t>"</w:t>
      </w:r>
      <w:r w:rsidRPr="00CF7765">
        <w:rPr>
          <w:rFonts w:hint="eastAsia"/>
        </w:rPr>
        <w:t>無効</w:t>
      </w:r>
      <w:r w:rsidRPr="00CF7765">
        <w:rPr>
          <w:rFonts w:hint="eastAsia"/>
        </w:rPr>
        <w:t>"</w:t>
      </w:r>
      <w:r w:rsidRPr="00CF7765">
        <w:rPr>
          <w:rFonts w:hint="eastAsia"/>
        </w:rPr>
        <w:t>である。</w:t>
      </w:r>
      <w:r w:rsidRPr="00CF7765">
        <w:br/>
      </w:r>
      <w:r w:rsidRPr="00CF7765">
        <w:rPr>
          <w:rFonts w:hint="eastAsia"/>
        </w:rPr>
        <w:t>例えば、</w:t>
      </w:r>
      <w:r w:rsidRPr="00CF7765">
        <w:rPr>
          <w:rFonts w:hint="eastAsia"/>
        </w:rPr>
        <w:t>Phin</w:t>
      </w:r>
      <w:r w:rsidRPr="00CF7765">
        <w:rPr>
          <w:rFonts w:hint="eastAsia"/>
        </w:rPr>
        <w:t>ではレポートプリント、調整系プリント、ダイアグ系プリントなどは</w:t>
      </w:r>
      <w:r w:rsidRPr="00CF7765">
        <w:rPr>
          <w:rFonts w:hint="eastAsia"/>
        </w:rPr>
        <w:t>MTS</w:t>
      </w:r>
      <w:r w:rsidRPr="00CF7765">
        <w:rPr>
          <w:rFonts w:hint="eastAsia"/>
        </w:rPr>
        <w:t>機能は</w:t>
      </w:r>
      <w:r w:rsidRPr="00CF7765">
        <w:rPr>
          <w:rFonts w:hint="eastAsia"/>
        </w:rPr>
        <w:t>"</w:t>
      </w:r>
      <w:r w:rsidRPr="00CF7765">
        <w:rPr>
          <w:rFonts w:hint="eastAsia"/>
        </w:rPr>
        <w:t>無効</w:t>
      </w:r>
      <w:r w:rsidRPr="00CF7765">
        <w:rPr>
          <w:rFonts w:hint="eastAsia"/>
        </w:rPr>
        <w:t>"</w:t>
      </w:r>
      <w:r w:rsidRPr="00CF7765">
        <w:rPr>
          <w:rFonts w:hint="eastAsia"/>
        </w:rPr>
        <w:t>である。</w:t>
      </w:r>
    </w:p>
    <w:p w:rsidR="00074CB4" w:rsidRPr="00CF7765" w:rsidRDefault="00074CB4" w:rsidP="00074CB4">
      <w:pPr>
        <w:pStyle w:val="aa"/>
        <w:numPr>
          <w:ilvl w:val="0"/>
          <w:numId w:val="150"/>
        </w:numPr>
        <w:tabs>
          <w:tab w:val="clear" w:pos="567"/>
          <w:tab w:val="clear" w:pos="851"/>
          <w:tab w:val="clear" w:pos="1418"/>
          <w:tab w:val="clear" w:pos="1701"/>
          <w:tab w:val="left" w:pos="1380"/>
        </w:tabs>
      </w:pPr>
      <w:r w:rsidRPr="00CF7765">
        <w:rPr>
          <w:rFonts w:hint="eastAsia"/>
        </w:rPr>
        <w:t>ジョブが連続的にプリントされている場合に、「</w:t>
      </w:r>
      <w:r w:rsidRPr="00CF7765">
        <w:rPr>
          <w:rFonts w:hint="eastAsia"/>
        </w:rPr>
        <w:t>MTS</w:t>
      </w:r>
      <w:r w:rsidRPr="00CF7765">
        <w:rPr>
          <w:rFonts w:hint="eastAsia"/>
        </w:rPr>
        <w:t>指定」する画面を開いている間に、次のジョブに切り替わってしまい、その用紙トレイが「</w:t>
      </w:r>
      <w:r w:rsidRPr="00CF7765">
        <w:rPr>
          <w:rFonts w:hint="eastAsia"/>
        </w:rPr>
        <w:t>MTS</w:t>
      </w:r>
      <w:r w:rsidRPr="00CF7765">
        <w:rPr>
          <w:rFonts w:hint="eastAsia"/>
        </w:rPr>
        <w:t>指定」可能な用紙トレイでなくなる場合があるが、その状態での「</w:t>
      </w:r>
      <w:r w:rsidRPr="00CF7765">
        <w:rPr>
          <w:rFonts w:hint="eastAsia"/>
        </w:rPr>
        <w:t>MTS</w:t>
      </w:r>
      <w:r w:rsidRPr="00CF7765">
        <w:rPr>
          <w:rFonts w:hint="eastAsia"/>
        </w:rPr>
        <w:t>指定」は、無効としない。</w:t>
      </w:r>
      <w:r w:rsidRPr="00CF7765">
        <w:br/>
      </w:r>
      <w:r w:rsidRPr="00CF7765">
        <w:rPr>
          <w:rFonts w:hint="eastAsia"/>
        </w:rPr>
        <w:t>また、「</w:t>
      </w:r>
      <w:r w:rsidRPr="00CF7765">
        <w:rPr>
          <w:rFonts w:hint="eastAsia"/>
        </w:rPr>
        <w:t>MTS</w:t>
      </w:r>
      <w:r w:rsidRPr="00CF7765">
        <w:rPr>
          <w:rFonts w:hint="eastAsia"/>
        </w:rPr>
        <w:t>指定」した時点で次のジョブに切り替わってしまっていた場合も、その「</w:t>
      </w:r>
      <w:r w:rsidRPr="00CF7765">
        <w:rPr>
          <w:rFonts w:hint="eastAsia"/>
        </w:rPr>
        <w:t>MTS</w:t>
      </w:r>
      <w:r w:rsidRPr="00CF7765">
        <w:rPr>
          <w:rFonts w:hint="eastAsia"/>
        </w:rPr>
        <w:t>指定」は無効としない。</w:t>
      </w:r>
    </w:p>
    <w:p w:rsidR="00074CB4" w:rsidRPr="00CF7765" w:rsidRDefault="00074CB4" w:rsidP="00074CB4">
      <w:pPr>
        <w:pStyle w:val="aa"/>
      </w:pPr>
    </w:p>
    <w:p w:rsidR="00FD3712" w:rsidRPr="00CF7765" w:rsidRDefault="00FD3712">
      <w:pPr>
        <w:pStyle w:val="3"/>
        <w:pageBreakBefore/>
      </w:pPr>
      <w:bookmarkStart w:id="214" w:name="_Ref148446027"/>
      <w:bookmarkStart w:id="215" w:name="_Ref148446029"/>
      <w:bookmarkStart w:id="216" w:name="_Toc21605493"/>
      <w:r w:rsidRPr="00CF7765">
        <w:rPr>
          <w:rFonts w:hint="eastAsia"/>
        </w:rPr>
        <w:lastRenderedPageBreak/>
        <w:t>Interposer</w:t>
      </w:r>
      <w:bookmarkEnd w:id="214"/>
      <w:bookmarkEnd w:id="215"/>
      <w:bookmarkEnd w:id="216"/>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印刷結果に、用紙を挿入する。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43"/>
        </w:numPr>
        <w:tabs>
          <w:tab w:val="clear" w:pos="567"/>
          <w:tab w:val="clear" w:pos="851"/>
          <w:tab w:val="clear" w:pos="1418"/>
          <w:tab w:val="clear" w:pos="1701"/>
          <w:tab w:val="left" w:pos="1380"/>
        </w:tabs>
      </w:pPr>
      <w:r w:rsidRPr="00CF7765">
        <w:rPr>
          <w:rFonts w:hint="eastAsia"/>
        </w:rPr>
        <w:t>Interposer</w:t>
      </w:r>
      <w:r w:rsidRPr="00CF7765">
        <w:rPr>
          <w:rFonts w:hint="eastAsia"/>
        </w:rPr>
        <w:t>は、</w:t>
      </w:r>
      <w:r w:rsidRPr="00CF7765">
        <w:rPr>
          <w:rFonts w:hint="eastAsia"/>
          <w:color w:val="C0C0C0"/>
        </w:rPr>
        <w:t>IF Module</w:t>
      </w:r>
      <w:r w:rsidRPr="00CF7765">
        <w:rPr>
          <w:rFonts w:hint="eastAsia"/>
          <w:color w:val="C0C0C0"/>
        </w:rPr>
        <w:t>、</w:t>
      </w:r>
      <w:r w:rsidRPr="00CF7765">
        <w:rPr>
          <w:rFonts w:hint="eastAsia"/>
        </w:rPr>
        <w:t>くるみ製本機、</w:t>
      </w:r>
      <w:r w:rsidRPr="00CF7765">
        <w:rPr>
          <w:rFonts w:hint="eastAsia"/>
        </w:rPr>
        <w:t>D-Finisher</w:t>
      </w:r>
      <w:r w:rsidRPr="00CF7765">
        <w:rPr>
          <w:rFonts w:hint="eastAsia"/>
        </w:rPr>
        <w:t>に接続されている装置であるため印字することはできない。</w:t>
      </w:r>
    </w:p>
    <w:p w:rsidR="00FD3712" w:rsidRPr="00CF7765" w:rsidRDefault="002557BE">
      <w:pPr>
        <w:pStyle w:val="aa"/>
        <w:numPr>
          <w:ilvl w:val="0"/>
          <w:numId w:val="43"/>
        </w:numPr>
        <w:tabs>
          <w:tab w:val="clear" w:pos="567"/>
          <w:tab w:val="clear" w:pos="851"/>
          <w:tab w:val="clear" w:pos="1418"/>
          <w:tab w:val="clear" w:pos="1701"/>
          <w:tab w:val="left" w:pos="1380"/>
        </w:tabs>
      </w:pPr>
      <w:r>
        <w:t>D2G-Finisher</w:t>
      </w:r>
      <w:r>
        <w:rPr>
          <w:rFonts w:hint="eastAsia"/>
        </w:rPr>
        <w:t>の</w:t>
      </w:r>
      <w:r>
        <w:t>Interposer(</w:t>
      </w:r>
      <w:r>
        <w:rPr>
          <w:rFonts w:hint="eastAsia"/>
        </w:rPr>
        <w:t>合紙トレイ</w:t>
      </w:r>
      <w:r>
        <w:t>)</w:t>
      </w:r>
      <w:r>
        <w:rPr>
          <w:rFonts w:hint="eastAsia"/>
        </w:rPr>
        <w:t>の場合、用紙サイズは、自動検知される。</w:t>
      </w:r>
      <w:r>
        <w:br/>
      </w:r>
      <w:r>
        <w:rPr>
          <w:rFonts w:hint="eastAsia"/>
        </w:rPr>
        <w:t>用紙種類の設定を行い、用紙種類を指定できる</w:t>
      </w:r>
      <w:r>
        <w:br/>
      </w:r>
      <w:r>
        <w:rPr>
          <w:rFonts w:hint="eastAsia"/>
        </w:rPr>
        <w:t>ただし、定型外サイズが給紙可能な場合は、給紙したい定型外サイズを</w:t>
      </w:r>
      <w:r>
        <w:t>UI</w:t>
      </w:r>
      <w:r>
        <w:rPr>
          <w:rFonts w:hint="eastAsia"/>
        </w:rPr>
        <w:t>を用いて設定することで有効となる。</w:t>
      </w:r>
    </w:p>
    <w:p w:rsidR="00FD3712" w:rsidRPr="00CF7765" w:rsidRDefault="00FD3712">
      <w:pPr>
        <w:pStyle w:val="aa"/>
        <w:numPr>
          <w:ilvl w:val="0"/>
          <w:numId w:val="43"/>
        </w:numPr>
        <w:tabs>
          <w:tab w:val="clear" w:pos="567"/>
          <w:tab w:val="clear" w:pos="851"/>
          <w:tab w:val="clear" w:pos="1418"/>
          <w:tab w:val="clear" w:pos="1701"/>
          <w:tab w:val="left" w:pos="1380"/>
        </w:tabs>
      </w:pPr>
      <w:r w:rsidRPr="00CF7765">
        <w:rPr>
          <w:rFonts w:hint="eastAsia"/>
        </w:rPr>
        <w:t>くるみ製本機のカバーフィーダの場合、用紙サイズは一切自動検知されないため、定型サイズを含めて</w:t>
      </w:r>
      <w:r w:rsidRPr="00CF7765">
        <w:rPr>
          <w:rFonts w:hint="eastAsia"/>
        </w:rPr>
        <w:t>UI</w:t>
      </w:r>
      <w:r w:rsidRPr="00CF7765">
        <w:rPr>
          <w:rFonts w:hint="eastAsia"/>
        </w:rPr>
        <w:t>を用いて設定することで有効となる。用紙種類の設定・指定は、行わない。</w:t>
      </w:r>
    </w:p>
    <w:p w:rsidR="00FD3712" w:rsidRPr="00CF7765" w:rsidRDefault="00FD3712">
      <w:pPr>
        <w:pStyle w:val="aa"/>
        <w:numPr>
          <w:ilvl w:val="0"/>
          <w:numId w:val="43"/>
        </w:numPr>
        <w:tabs>
          <w:tab w:val="clear" w:pos="567"/>
          <w:tab w:val="clear" w:pos="851"/>
          <w:tab w:val="clear" w:pos="1418"/>
          <w:tab w:val="clear" w:pos="1701"/>
          <w:tab w:val="left" w:pos="1380"/>
        </w:tabs>
      </w:pPr>
      <w:r w:rsidRPr="00CF7765">
        <w:rPr>
          <w:rFonts w:hint="eastAsia"/>
        </w:rPr>
        <w:t>表紙、裏表紙、挿入紙、くるみ製本のくるみ表紙などの目的で使用する。</w:t>
      </w:r>
      <w:r w:rsidRPr="00CF7765">
        <w:br/>
      </w:r>
      <w:r w:rsidRPr="00CF7765">
        <w:rPr>
          <w:rFonts w:hint="eastAsia"/>
        </w:rPr>
        <w:t>(</w:t>
      </w:r>
      <w:r w:rsidRPr="00CF7765">
        <w:rPr>
          <w:rFonts w:hint="eastAsia"/>
        </w:rPr>
        <w:t>これらの機能については各</w:t>
      </w:r>
      <w:r w:rsidRPr="00CF7765">
        <w:rPr>
          <w:rFonts w:hint="eastAsia"/>
        </w:rPr>
        <w:t>DT Service</w:t>
      </w:r>
      <w:r w:rsidRPr="00CF7765">
        <w:rPr>
          <w:rFonts w:hint="eastAsia"/>
        </w:rPr>
        <w:t>を参照のこと</w:t>
      </w:r>
      <w:r w:rsidRPr="00CF7765">
        <w:rPr>
          <w:rFonts w:hint="eastAsia"/>
        </w:rPr>
        <w:t>)</w:t>
      </w:r>
    </w:p>
    <w:p w:rsidR="00FD3712" w:rsidRPr="00CF7765" w:rsidRDefault="00FD3712">
      <w:pPr>
        <w:pStyle w:val="aa"/>
        <w:numPr>
          <w:ilvl w:val="0"/>
          <w:numId w:val="43"/>
        </w:numPr>
        <w:tabs>
          <w:tab w:val="clear" w:pos="567"/>
          <w:tab w:val="clear" w:pos="851"/>
          <w:tab w:val="clear" w:pos="1418"/>
          <w:tab w:val="clear" w:pos="1701"/>
          <w:tab w:val="left" w:pos="1380"/>
        </w:tabs>
        <w:rPr>
          <w:color w:val="C0C0C0"/>
        </w:rPr>
      </w:pPr>
      <w:r w:rsidRPr="00CF7765">
        <w:rPr>
          <w:rFonts w:hint="eastAsia"/>
          <w:color w:val="C0C0C0"/>
        </w:rPr>
        <w:t>IF Module</w:t>
      </w:r>
      <w:r w:rsidRPr="00CF7765">
        <w:rPr>
          <w:rFonts w:hint="eastAsia"/>
          <w:color w:val="C0C0C0"/>
        </w:rPr>
        <w:t>の</w:t>
      </w:r>
      <w:r w:rsidRPr="00CF7765">
        <w:rPr>
          <w:rFonts w:hint="eastAsia"/>
          <w:color w:val="C0C0C0"/>
        </w:rPr>
        <w:t>Interposer</w:t>
      </w:r>
      <w:r w:rsidRPr="00CF7765">
        <w:rPr>
          <w:rFonts w:hint="eastAsia"/>
          <w:color w:val="C0C0C0"/>
        </w:rPr>
        <w:t>から給紙した用紙は、それ以降に接続されたすべての排出装置のすべての排出先に排出することができる。</w:t>
      </w:r>
    </w:p>
    <w:p w:rsidR="00FD3712" w:rsidRPr="00CF7765" w:rsidRDefault="00FD3712">
      <w:pPr>
        <w:pStyle w:val="aa"/>
        <w:numPr>
          <w:ilvl w:val="0"/>
          <w:numId w:val="43"/>
        </w:numPr>
        <w:tabs>
          <w:tab w:val="clear" w:pos="567"/>
          <w:tab w:val="clear" w:pos="851"/>
          <w:tab w:val="clear" w:pos="1418"/>
          <w:tab w:val="clear" w:pos="1701"/>
          <w:tab w:val="left" w:pos="1380"/>
        </w:tabs>
      </w:pPr>
      <w:r w:rsidRPr="00CF7765">
        <w:rPr>
          <w:rFonts w:hint="eastAsia"/>
        </w:rPr>
        <w:t>くるみ製本機のカバーフィーダから給紙した用紙は、</w:t>
      </w:r>
      <w:r w:rsidRPr="00CF7765">
        <w:rPr>
          <w:rFonts w:hint="eastAsia"/>
        </w:rPr>
        <w:t>Perfect Binder Tray</w:t>
      </w:r>
      <w:r w:rsidRPr="00CF7765">
        <w:rPr>
          <w:rFonts w:hint="eastAsia"/>
        </w:rPr>
        <w:t>にのみ排出することができる。かつ、くるみ製本時のくるみ表紙としてのみ指定することができる。</w:t>
      </w:r>
    </w:p>
    <w:p w:rsidR="00FD3712" w:rsidRPr="00CF7765" w:rsidRDefault="00FD3712">
      <w:pPr>
        <w:pStyle w:val="aa"/>
        <w:numPr>
          <w:ilvl w:val="0"/>
          <w:numId w:val="43"/>
        </w:numPr>
        <w:tabs>
          <w:tab w:val="clear" w:pos="567"/>
          <w:tab w:val="clear" w:pos="851"/>
          <w:tab w:val="clear" w:pos="1418"/>
          <w:tab w:val="clear" w:pos="1701"/>
          <w:tab w:val="left" w:pos="1380"/>
        </w:tabs>
      </w:pPr>
      <w:r w:rsidRPr="00CF7765">
        <w:rPr>
          <w:rFonts w:hint="eastAsia"/>
        </w:rPr>
        <w:t xml:space="preserve">D-Finisher </w:t>
      </w:r>
      <w:r w:rsidRPr="00CF7765">
        <w:rPr>
          <w:rFonts w:hint="eastAsia"/>
        </w:rPr>
        <w:t>の</w:t>
      </w: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から給紙した用紙は、排出トレイ</w:t>
      </w:r>
      <w:r w:rsidRPr="00CF7765">
        <w:rPr>
          <w:rFonts w:hint="eastAsia"/>
        </w:rPr>
        <w:t>(Finisher</w:t>
      </w:r>
      <w:r w:rsidRPr="00CF7765">
        <w:rPr>
          <w:rFonts w:hint="eastAsia"/>
        </w:rPr>
        <w:t>の</w:t>
      </w:r>
      <w:r w:rsidRPr="00CF7765">
        <w:rPr>
          <w:rFonts w:hint="eastAsia"/>
        </w:rPr>
        <w:t>Top Tray)</w:t>
      </w:r>
      <w:r w:rsidRPr="00CF7765">
        <w:rPr>
          <w:rFonts w:hint="eastAsia"/>
        </w:rPr>
        <w:t>、</w:t>
      </w:r>
      <w:r w:rsidRPr="00CF7765">
        <w:rPr>
          <w:rFonts w:hint="eastAsia"/>
        </w:rPr>
        <w:t>Finisher Tray</w:t>
      </w:r>
      <w:r w:rsidRPr="00CF7765">
        <w:rPr>
          <w:rFonts w:hint="eastAsia"/>
        </w:rPr>
        <w:t>、</w:t>
      </w:r>
      <w:r w:rsidRPr="00CF7765">
        <w:rPr>
          <w:rFonts w:hint="eastAsia"/>
        </w:rPr>
        <w:t>Booklet Tray</w:t>
      </w:r>
      <w:r w:rsidRPr="00CF7765">
        <w:rPr>
          <w:rFonts w:hint="eastAsia"/>
        </w:rPr>
        <w:t>、</w:t>
      </w:r>
      <w:r w:rsidRPr="00CF7765">
        <w:rPr>
          <w:rFonts w:hint="eastAsia"/>
        </w:rPr>
        <w:t>Folder Tray</w:t>
      </w:r>
      <w:r w:rsidRPr="00CF7765">
        <w:rPr>
          <w:rFonts w:hint="eastAsia"/>
        </w:rPr>
        <w:t>、</w:t>
      </w:r>
      <w:r w:rsidR="005874A0">
        <w:rPr>
          <w:rFonts w:hint="eastAsia"/>
        </w:rPr>
        <w:t>PGS2035SGP</w:t>
      </w:r>
      <w:r w:rsidRPr="00CF7765">
        <w:rPr>
          <w:rFonts w:hint="eastAsia"/>
        </w:rPr>
        <w:t>のいずれにも排出することができる。</w:t>
      </w:r>
    </w:p>
    <w:p w:rsidR="00FD3712" w:rsidRPr="00CF7765" w:rsidRDefault="00FD3712">
      <w:pPr>
        <w:pStyle w:val="aa"/>
        <w:numPr>
          <w:ilvl w:val="0"/>
          <w:numId w:val="43"/>
        </w:numPr>
        <w:tabs>
          <w:tab w:val="clear" w:pos="567"/>
          <w:tab w:val="clear" w:pos="851"/>
          <w:tab w:val="clear" w:pos="1418"/>
          <w:tab w:val="clear" w:pos="1701"/>
          <w:tab w:val="left" w:pos="1380"/>
        </w:tabs>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から給紙された用紙は、反転パス</w:t>
      </w:r>
      <w:r w:rsidRPr="00CF7765">
        <w:rPr>
          <w:rFonts w:hint="eastAsia"/>
        </w:rPr>
        <w:t>(Inverter)</w:t>
      </w:r>
      <w:r w:rsidRPr="00CF7765">
        <w:rPr>
          <w:rFonts w:hint="eastAsia"/>
        </w:rPr>
        <w:t>を通過しないため、</w:t>
      </w:r>
      <w:r w:rsidRPr="00CF7765">
        <w:rPr>
          <w:rFonts w:hint="eastAsia"/>
        </w:rPr>
        <w:t>Facedown</w:t>
      </w:r>
      <w:r w:rsidRPr="00CF7765">
        <w:rPr>
          <w:rFonts w:hint="eastAsia"/>
        </w:rPr>
        <w:t>排出させるためには、用紙を表面</w:t>
      </w:r>
      <w:r w:rsidRPr="00CF7765">
        <w:rPr>
          <w:rFonts w:hint="eastAsia"/>
        </w:rPr>
        <w:t>(</w:t>
      </w:r>
      <w:r w:rsidRPr="00CF7765">
        <w:rPr>
          <w:rFonts w:hint="eastAsia"/>
        </w:rPr>
        <w:t>おもてめん</w:t>
      </w:r>
      <w:r w:rsidRPr="00CF7765">
        <w:rPr>
          <w:rFonts w:hint="eastAsia"/>
        </w:rPr>
        <w:t>)</w:t>
      </w:r>
      <w:r w:rsidRPr="00CF7765">
        <w:rPr>
          <w:rFonts w:hint="eastAsia"/>
        </w:rPr>
        <w:t>を上にしてセットしなければならない。また、タブ紙は、タブ部分を先頭にしてセットしなければならない。</w:t>
      </w:r>
    </w:p>
    <w:p w:rsidR="00FD3712" w:rsidRPr="00CF7765" w:rsidRDefault="00FD3712">
      <w:pPr>
        <w:pStyle w:val="aa"/>
        <w:numPr>
          <w:ilvl w:val="0"/>
          <w:numId w:val="43"/>
        </w:numPr>
        <w:tabs>
          <w:tab w:val="clear" w:pos="567"/>
          <w:tab w:val="clear" w:pos="851"/>
          <w:tab w:val="clear" w:pos="1418"/>
          <w:tab w:val="clear" w:pos="1701"/>
          <w:tab w:val="left" w:pos="1380"/>
        </w:tabs>
      </w:pPr>
      <w:r w:rsidRPr="00CF7765">
        <w:rPr>
          <w:rFonts w:hint="eastAsia"/>
        </w:rPr>
        <w:t>くるみ製本機のカバーフィーダから給紙された用紙は、</w:t>
      </w:r>
      <w:r w:rsidRPr="00CF7765">
        <w:rPr>
          <w:rFonts w:hint="eastAsia"/>
        </w:rPr>
        <w:t>Facedown</w:t>
      </w:r>
      <w:r w:rsidRPr="00CF7765">
        <w:rPr>
          <w:rFonts w:hint="eastAsia"/>
        </w:rPr>
        <w:t>排出させるためには、用紙を表面</w:t>
      </w:r>
      <w:r w:rsidRPr="00CF7765">
        <w:rPr>
          <w:rFonts w:hint="eastAsia"/>
        </w:rPr>
        <w:t>(</w:t>
      </w:r>
      <w:r w:rsidRPr="00CF7765">
        <w:rPr>
          <w:rFonts w:hint="eastAsia"/>
        </w:rPr>
        <w:t>おもてめん</w:t>
      </w:r>
      <w:r w:rsidRPr="00CF7765">
        <w:rPr>
          <w:rFonts w:hint="eastAsia"/>
        </w:rPr>
        <w:t>)</w:t>
      </w:r>
      <w:r w:rsidRPr="00CF7765">
        <w:rPr>
          <w:rFonts w:hint="eastAsia"/>
        </w:rPr>
        <w:t>を上にしてセットしなければならない。</w:t>
      </w:r>
    </w:p>
    <w:p w:rsidR="00FD3712" w:rsidRPr="00CF7765" w:rsidRDefault="00FD3712">
      <w:pPr>
        <w:pStyle w:val="aa"/>
      </w:pPr>
      <w:r w:rsidRPr="00CF7765">
        <w:rPr>
          <w:rFonts w:hint="eastAsia"/>
        </w:rPr>
        <w:tab/>
      </w: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9"/>
        <w:gridCol w:w="709"/>
        <w:gridCol w:w="1275"/>
        <w:gridCol w:w="1985"/>
        <w:gridCol w:w="1498"/>
      </w:tblGrid>
      <w:tr w:rsidR="00FD3712" w:rsidRPr="00CF7765" w:rsidTr="001008C4">
        <w:trPr>
          <w:tblHeader/>
          <w:jc w:val="right"/>
        </w:trPr>
        <w:tc>
          <w:tcPr>
            <w:tcW w:w="3969" w:type="dxa"/>
            <w:tcBorders>
              <w:bottom w:val="nil"/>
            </w:tcBorders>
            <w:shd w:val="clear" w:color="auto" w:fill="FFFF00"/>
          </w:tcPr>
          <w:p w:rsidR="00FD3712" w:rsidRPr="00CF7765" w:rsidRDefault="00FD3712">
            <w:pPr>
              <w:pStyle w:val="aa"/>
              <w:ind w:left="0"/>
            </w:pPr>
            <w:r w:rsidRPr="00CF7765">
              <w:rPr>
                <w:rFonts w:hint="eastAsia"/>
              </w:rPr>
              <w:t>項目</w:t>
            </w:r>
          </w:p>
        </w:tc>
        <w:tc>
          <w:tcPr>
            <w:tcW w:w="709"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75"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1985" w:type="dxa"/>
            <w:tcBorders>
              <w:bottom w:val="nil"/>
            </w:tcBorders>
            <w:shd w:val="clear" w:color="auto" w:fill="FFFF00"/>
          </w:tcPr>
          <w:p w:rsidR="00FD3712" w:rsidRPr="00CF7765" w:rsidRDefault="00FD3712">
            <w:pPr>
              <w:pStyle w:val="aa"/>
              <w:ind w:left="0"/>
            </w:pPr>
            <w:r w:rsidRPr="00CF7765">
              <w:rPr>
                <w:rFonts w:hint="eastAsia"/>
              </w:rPr>
              <w:t>設定範囲</w:t>
            </w:r>
          </w:p>
        </w:tc>
        <w:tc>
          <w:tcPr>
            <w:tcW w:w="1498" w:type="dxa"/>
            <w:tcBorders>
              <w:bottom w:val="nil"/>
            </w:tcBorders>
            <w:shd w:val="clear" w:color="auto" w:fill="FFFF00"/>
          </w:tcPr>
          <w:p w:rsidR="00FD3712" w:rsidRPr="00CF7765" w:rsidRDefault="00FD3712">
            <w:pPr>
              <w:pStyle w:val="aa"/>
              <w:ind w:left="0"/>
            </w:pPr>
            <w:r w:rsidRPr="00CF7765">
              <w:rPr>
                <w:rFonts w:hint="eastAsia"/>
              </w:rPr>
              <w:t>備考</w:t>
            </w:r>
          </w:p>
        </w:tc>
      </w:tr>
      <w:tr w:rsidR="0093692E" w:rsidRPr="00FF16DA" w:rsidTr="0093692E">
        <w:trPr>
          <w:tblHeader/>
          <w:jc w:val="right"/>
        </w:trPr>
        <w:tc>
          <w:tcPr>
            <w:tcW w:w="3969"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pPr>
            <w:r w:rsidRPr="00FF16DA">
              <w:rPr>
                <w:rFonts w:hint="eastAsia"/>
              </w:rPr>
              <w:t>用紙トレイの用紙種類</w:t>
            </w:r>
            <w:r w:rsidRPr="00FF16DA">
              <w:tab/>
            </w:r>
            <w:r w:rsidRPr="00FF16DA">
              <w:rPr>
                <w:rFonts w:hint="eastAsia"/>
              </w:rPr>
              <w:t>（</w:t>
            </w:r>
            <w:r>
              <w:rPr>
                <w:rFonts w:hint="eastAsia"/>
              </w:rPr>
              <w:t>合紙トレイ</w:t>
            </w:r>
            <w:r w:rsidRPr="00FF16DA">
              <w:rPr>
                <w:rFonts w:hint="eastAsia"/>
              </w:rPr>
              <w:t>）</w:t>
            </w:r>
          </w:p>
        </w:tc>
        <w:tc>
          <w:tcPr>
            <w:tcW w:w="709"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643A34">
            <w:pPr>
              <w:pStyle w:val="aa"/>
              <w:ind w:left="0"/>
              <w:jc w:val="center"/>
            </w:pPr>
            <w:r w:rsidRPr="00FF16DA">
              <w:rPr>
                <w:rFonts w:hint="eastAsia"/>
              </w:rPr>
              <w:t>KO</w:t>
            </w:r>
          </w:p>
        </w:tc>
        <w:tc>
          <w:tcPr>
            <w:tcW w:w="1275"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jc w:val="center"/>
            </w:pPr>
            <w:r w:rsidRPr="00FF16DA">
              <w:rPr>
                <w:rFonts w:hint="eastAsia"/>
              </w:rPr>
              <w:t>「</w:t>
            </w:r>
            <w:r>
              <w:t>3.1.2</w:t>
            </w:r>
            <w:r w:rsidRPr="00FF16DA">
              <w:fldChar w:fldCharType="begin"/>
            </w:r>
            <w:r w:rsidRPr="00FF16DA">
              <w:instrText xml:space="preserve"> REF _Ref8639908 \h  \* MERGEFORMAT </w:instrText>
            </w:r>
            <w:r w:rsidRPr="00FF16DA">
              <w:fldChar w:fldCharType="separate"/>
            </w:r>
            <w:r w:rsidR="00091205" w:rsidRPr="00CF7765">
              <w:rPr>
                <w:rFonts w:hint="eastAsia"/>
              </w:rPr>
              <w:t>用紙種類</w:t>
            </w:r>
            <w:r w:rsidRPr="00FF16DA">
              <w:fldChar w:fldCharType="end"/>
            </w:r>
            <w:r w:rsidRPr="00FF16DA">
              <w:rPr>
                <w:rFonts w:hint="eastAsia"/>
              </w:rPr>
              <w:t>」参照</w:t>
            </w:r>
          </w:p>
        </w:tc>
        <w:tc>
          <w:tcPr>
            <w:tcW w:w="1985"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pPr>
            <w:r w:rsidRPr="00FF16DA">
              <w:rPr>
                <w:rFonts w:hint="eastAsia"/>
              </w:rPr>
              <w:t>「</w:t>
            </w:r>
            <w:r>
              <w:rPr>
                <w:rFonts w:hint="eastAsia"/>
              </w:rPr>
              <w:t>3.1.2</w:t>
            </w:r>
            <w:r w:rsidRPr="00FF16DA">
              <w:rPr>
                <w:rFonts w:hint="eastAsia"/>
              </w:rPr>
              <w:t xml:space="preserve"> </w:t>
            </w:r>
            <w:r w:rsidRPr="00FF16DA">
              <w:fldChar w:fldCharType="begin"/>
            </w:r>
            <w:r w:rsidRPr="00FF16DA">
              <w:instrText xml:space="preserve"> REF _Ref8639908 \h  \* MERGEFORMAT </w:instrText>
            </w:r>
            <w:r w:rsidRPr="00FF16DA">
              <w:fldChar w:fldCharType="separate"/>
            </w:r>
            <w:r w:rsidR="00091205" w:rsidRPr="00CF7765">
              <w:rPr>
                <w:rFonts w:hint="eastAsia"/>
              </w:rPr>
              <w:t>用紙種類</w:t>
            </w:r>
            <w:r w:rsidRPr="00FF16DA">
              <w:fldChar w:fldCharType="end"/>
            </w:r>
            <w:r w:rsidRPr="00FF16DA">
              <w:rPr>
                <w:rFonts w:hint="eastAsia"/>
              </w:rPr>
              <w:t>」参照</w:t>
            </w:r>
          </w:p>
        </w:tc>
        <w:tc>
          <w:tcPr>
            <w:tcW w:w="1498"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pPr>
          </w:p>
        </w:tc>
      </w:tr>
      <w:tr w:rsidR="0093692E" w:rsidRPr="00FF16DA" w:rsidTr="0093692E">
        <w:trPr>
          <w:tblHeader/>
          <w:jc w:val="right"/>
        </w:trPr>
        <w:tc>
          <w:tcPr>
            <w:tcW w:w="3969"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pPr>
            <w:r w:rsidRPr="00FF16DA">
              <w:rPr>
                <w:rFonts w:hint="eastAsia"/>
              </w:rPr>
              <w:t>用紙トレイの坪量</w:t>
            </w:r>
            <w:r w:rsidRPr="00FF16DA">
              <w:tab/>
            </w:r>
            <w:r w:rsidRPr="00FF16DA">
              <w:rPr>
                <w:rFonts w:hint="eastAsia"/>
              </w:rPr>
              <w:t>（</w:t>
            </w:r>
            <w:r>
              <w:rPr>
                <w:rFonts w:hint="eastAsia"/>
              </w:rPr>
              <w:t>合紙トレイ</w:t>
            </w:r>
            <w:r w:rsidRPr="00FF16DA">
              <w:rPr>
                <w:rFonts w:hint="eastAsia"/>
              </w:rPr>
              <w:t>）</w:t>
            </w:r>
          </w:p>
        </w:tc>
        <w:tc>
          <w:tcPr>
            <w:tcW w:w="709"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643A34">
            <w:pPr>
              <w:pStyle w:val="aa"/>
              <w:ind w:left="0"/>
              <w:jc w:val="center"/>
            </w:pPr>
            <w:r w:rsidRPr="00FF16DA">
              <w:rPr>
                <w:rFonts w:hint="eastAsia"/>
              </w:rPr>
              <w:t>KO</w:t>
            </w:r>
          </w:p>
        </w:tc>
        <w:tc>
          <w:tcPr>
            <w:tcW w:w="1275"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jc w:val="center"/>
            </w:pPr>
            <w:r w:rsidRPr="00FF16DA">
              <w:rPr>
                <w:rFonts w:hint="eastAsia"/>
              </w:rPr>
              <w:t>同上</w:t>
            </w:r>
          </w:p>
        </w:tc>
        <w:tc>
          <w:tcPr>
            <w:tcW w:w="1985"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pPr>
            <w:r w:rsidRPr="00FF16DA">
              <w:rPr>
                <w:rFonts w:hint="eastAsia"/>
              </w:rPr>
              <w:t>同上</w:t>
            </w:r>
          </w:p>
        </w:tc>
        <w:tc>
          <w:tcPr>
            <w:tcW w:w="1498" w:type="dxa"/>
            <w:tcBorders>
              <w:top w:val="single" w:sz="4" w:space="0" w:color="auto"/>
              <w:left w:val="single" w:sz="4" w:space="0" w:color="auto"/>
              <w:bottom w:val="nil"/>
              <w:right w:val="single" w:sz="4" w:space="0" w:color="auto"/>
            </w:tcBorders>
            <w:shd w:val="clear" w:color="auto" w:fill="FFFF00"/>
          </w:tcPr>
          <w:p w:rsidR="0093692E" w:rsidRPr="00FF16DA" w:rsidRDefault="0093692E" w:rsidP="0093692E">
            <w:pPr>
              <w:pStyle w:val="aa"/>
              <w:ind w:left="0"/>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用紙トレイの用紙の主走査幅</w:t>
            </w:r>
            <w:r w:rsidRPr="00CF7765">
              <w:tab/>
            </w:r>
            <w:r w:rsidRPr="00CF7765">
              <w:rPr>
                <w:rFonts w:hint="eastAsia"/>
              </w:rPr>
              <w:t>（</w:t>
            </w:r>
            <w:r w:rsidR="001008C4" w:rsidRPr="00CF7765">
              <w:rPr>
                <w:rFonts w:hint="eastAsia"/>
              </w:rPr>
              <w:t>合紙トレイ</w:t>
            </w:r>
            <w:r w:rsidRPr="00CF7765">
              <w:rPr>
                <w:rFonts w:hint="eastAsia"/>
              </w:rPr>
              <w:t>）</w:t>
            </w:r>
          </w:p>
        </w:tc>
        <w:tc>
          <w:tcPr>
            <w:tcW w:w="709" w:type="dxa"/>
          </w:tcPr>
          <w:p w:rsidR="00FD3712" w:rsidRPr="00CF7765" w:rsidRDefault="00FD3712">
            <w:pPr>
              <w:pStyle w:val="aa"/>
              <w:ind w:left="0"/>
              <w:jc w:val="center"/>
            </w:pPr>
            <w:r w:rsidRPr="00CF7765">
              <w:rPr>
                <w:rFonts w:hint="eastAsia"/>
              </w:rPr>
              <w:t>KO</w:t>
            </w:r>
          </w:p>
        </w:tc>
        <w:tc>
          <w:tcPr>
            <w:tcW w:w="1275" w:type="dxa"/>
          </w:tcPr>
          <w:p w:rsidR="00FD3712" w:rsidRPr="00CF7765" w:rsidRDefault="00FD3712">
            <w:pPr>
              <w:pStyle w:val="aa"/>
              <w:ind w:left="0"/>
              <w:jc w:val="left"/>
            </w:pPr>
            <w:r w:rsidRPr="00CF7765">
              <w:rPr>
                <w:rFonts w:hint="eastAsia"/>
              </w:rPr>
              <w:t>0</w:t>
            </w:r>
          </w:p>
        </w:tc>
        <w:tc>
          <w:tcPr>
            <w:tcW w:w="1985" w:type="dxa"/>
          </w:tcPr>
          <w:p w:rsidR="00FD3712" w:rsidRPr="00CF7765" w:rsidRDefault="00FD3712">
            <w:pPr>
              <w:pStyle w:val="aa"/>
              <w:ind w:left="0"/>
              <w:jc w:val="left"/>
            </w:pPr>
            <w:r w:rsidRPr="00CF7765">
              <w:rPr>
                <w:rFonts w:hint="eastAsia"/>
              </w:rPr>
              <w:t>各性能仕様書を参照</w:t>
            </w:r>
          </w:p>
        </w:tc>
        <w:tc>
          <w:tcPr>
            <w:tcW w:w="1498" w:type="dxa"/>
          </w:tcPr>
          <w:p w:rsidR="00FD3712" w:rsidRPr="00CF7765" w:rsidRDefault="00FD3712">
            <w:pPr>
              <w:pStyle w:val="aa"/>
              <w:ind w:left="0"/>
              <w:jc w:val="left"/>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用紙トレイの用紙の副走査幅</w:t>
            </w:r>
            <w:r w:rsidRPr="00CF7765">
              <w:tab/>
            </w:r>
            <w:r w:rsidRPr="00CF7765">
              <w:rPr>
                <w:rFonts w:hint="eastAsia"/>
              </w:rPr>
              <w:t>（</w:t>
            </w:r>
            <w:r w:rsidR="001008C4" w:rsidRPr="00CF7765">
              <w:rPr>
                <w:rFonts w:hint="eastAsia"/>
              </w:rPr>
              <w:t>合紙トレイ</w:t>
            </w:r>
            <w:r w:rsidRPr="00CF7765">
              <w:rPr>
                <w:rFonts w:hint="eastAsia"/>
              </w:rPr>
              <w:t>）</w:t>
            </w:r>
          </w:p>
        </w:tc>
        <w:tc>
          <w:tcPr>
            <w:tcW w:w="709" w:type="dxa"/>
          </w:tcPr>
          <w:p w:rsidR="00FD3712" w:rsidRPr="00CF7765" w:rsidRDefault="00FD3712">
            <w:pPr>
              <w:pStyle w:val="aa"/>
              <w:ind w:left="0"/>
              <w:jc w:val="center"/>
            </w:pPr>
            <w:r w:rsidRPr="00CF7765">
              <w:rPr>
                <w:rFonts w:hint="eastAsia"/>
              </w:rPr>
              <w:t>KO</w:t>
            </w:r>
          </w:p>
        </w:tc>
        <w:tc>
          <w:tcPr>
            <w:tcW w:w="1275" w:type="dxa"/>
          </w:tcPr>
          <w:p w:rsidR="00FD3712" w:rsidRPr="00CF7765" w:rsidRDefault="00FD3712">
            <w:pPr>
              <w:pStyle w:val="aa"/>
              <w:ind w:left="0"/>
              <w:jc w:val="left"/>
            </w:pPr>
            <w:r w:rsidRPr="00CF7765">
              <w:rPr>
                <w:rFonts w:hint="eastAsia"/>
              </w:rPr>
              <w:t>同上</w:t>
            </w:r>
          </w:p>
        </w:tc>
        <w:tc>
          <w:tcPr>
            <w:tcW w:w="1985" w:type="dxa"/>
          </w:tcPr>
          <w:p w:rsidR="00FD3712" w:rsidRPr="00CF7765" w:rsidRDefault="00FD3712">
            <w:pPr>
              <w:pStyle w:val="aa"/>
              <w:ind w:left="0"/>
              <w:jc w:val="left"/>
            </w:pPr>
            <w:r w:rsidRPr="00CF7765">
              <w:rPr>
                <w:rFonts w:hint="eastAsia"/>
              </w:rPr>
              <w:t>同上</w:t>
            </w:r>
          </w:p>
        </w:tc>
        <w:tc>
          <w:tcPr>
            <w:tcW w:w="1498" w:type="dxa"/>
          </w:tcPr>
          <w:p w:rsidR="00FD3712" w:rsidRPr="00CF7765" w:rsidRDefault="00FD3712">
            <w:pPr>
              <w:pStyle w:val="aa"/>
              <w:ind w:left="0"/>
              <w:jc w:val="left"/>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用紙トレイの用紙の主走査幅</w:t>
            </w:r>
            <w:r w:rsidRPr="00CF7765">
              <w:tab/>
            </w:r>
            <w:r w:rsidRPr="00CF7765">
              <w:rPr>
                <w:rFonts w:hint="eastAsia"/>
              </w:rPr>
              <w:t>（</w:t>
            </w:r>
            <w:r w:rsidR="001008C4" w:rsidRPr="00CF7765">
              <w:rPr>
                <w:rFonts w:hint="eastAsia"/>
              </w:rPr>
              <w:t>カバーフィーダ</w:t>
            </w:r>
            <w:r w:rsidRPr="00CF7765">
              <w:rPr>
                <w:rFonts w:hint="eastAsia"/>
              </w:rPr>
              <w:t>）</w:t>
            </w:r>
          </w:p>
        </w:tc>
        <w:tc>
          <w:tcPr>
            <w:tcW w:w="709" w:type="dxa"/>
          </w:tcPr>
          <w:p w:rsidR="00FD3712" w:rsidRPr="00CF7765" w:rsidRDefault="00FD3712">
            <w:pPr>
              <w:pStyle w:val="aa"/>
              <w:ind w:left="0"/>
              <w:jc w:val="center"/>
            </w:pPr>
            <w:r w:rsidRPr="00CF7765">
              <w:rPr>
                <w:rFonts w:hint="eastAsia"/>
              </w:rPr>
              <w:t>KO</w:t>
            </w:r>
          </w:p>
        </w:tc>
        <w:tc>
          <w:tcPr>
            <w:tcW w:w="1275" w:type="dxa"/>
          </w:tcPr>
          <w:p w:rsidR="00FD3712" w:rsidRPr="00CF7765" w:rsidRDefault="00FD3712">
            <w:pPr>
              <w:pStyle w:val="aa"/>
              <w:ind w:left="0"/>
              <w:jc w:val="left"/>
            </w:pPr>
            <w:r w:rsidRPr="00CF7765">
              <w:rPr>
                <w:rFonts w:hint="eastAsia"/>
              </w:rPr>
              <w:t>同上</w:t>
            </w:r>
          </w:p>
        </w:tc>
        <w:tc>
          <w:tcPr>
            <w:tcW w:w="1985" w:type="dxa"/>
          </w:tcPr>
          <w:p w:rsidR="00FD3712" w:rsidRPr="00CF7765" w:rsidRDefault="00FD3712">
            <w:pPr>
              <w:pStyle w:val="aa"/>
              <w:ind w:left="0"/>
              <w:jc w:val="left"/>
            </w:pPr>
            <w:r w:rsidRPr="00CF7765">
              <w:rPr>
                <w:rFonts w:hint="eastAsia"/>
              </w:rPr>
              <w:t>同上</w:t>
            </w:r>
          </w:p>
        </w:tc>
        <w:tc>
          <w:tcPr>
            <w:tcW w:w="1498" w:type="dxa"/>
          </w:tcPr>
          <w:p w:rsidR="00FD3712" w:rsidRPr="00CF7765" w:rsidRDefault="00FD3712">
            <w:pPr>
              <w:pStyle w:val="aa"/>
              <w:ind w:left="0"/>
              <w:jc w:val="left"/>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用紙トレイの用紙の副走査幅</w:t>
            </w:r>
            <w:r w:rsidRPr="00CF7765">
              <w:tab/>
            </w:r>
            <w:r w:rsidRPr="00CF7765">
              <w:rPr>
                <w:rFonts w:hint="eastAsia"/>
              </w:rPr>
              <w:t>（</w:t>
            </w:r>
            <w:r w:rsidR="001008C4" w:rsidRPr="00CF7765">
              <w:rPr>
                <w:rFonts w:hint="eastAsia"/>
              </w:rPr>
              <w:t>カバーフィーダ</w:t>
            </w:r>
            <w:r w:rsidRPr="00CF7765">
              <w:rPr>
                <w:rFonts w:hint="eastAsia"/>
              </w:rPr>
              <w:t>）</w:t>
            </w:r>
          </w:p>
        </w:tc>
        <w:tc>
          <w:tcPr>
            <w:tcW w:w="709" w:type="dxa"/>
          </w:tcPr>
          <w:p w:rsidR="00FD3712" w:rsidRPr="00CF7765" w:rsidRDefault="00FD3712">
            <w:pPr>
              <w:pStyle w:val="aa"/>
              <w:ind w:left="0"/>
              <w:jc w:val="center"/>
            </w:pPr>
            <w:r w:rsidRPr="00CF7765">
              <w:rPr>
                <w:rFonts w:hint="eastAsia"/>
              </w:rPr>
              <w:t>KO</w:t>
            </w:r>
          </w:p>
        </w:tc>
        <w:tc>
          <w:tcPr>
            <w:tcW w:w="1275" w:type="dxa"/>
          </w:tcPr>
          <w:p w:rsidR="00FD3712" w:rsidRPr="00CF7765" w:rsidRDefault="00FD3712">
            <w:pPr>
              <w:pStyle w:val="aa"/>
              <w:ind w:left="0"/>
              <w:jc w:val="left"/>
            </w:pPr>
            <w:r w:rsidRPr="00CF7765">
              <w:rPr>
                <w:rFonts w:hint="eastAsia"/>
              </w:rPr>
              <w:t>同上</w:t>
            </w:r>
          </w:p>
        </w:tc>
        <w:tc>
          <w:tcPr>
            <w:tcW w:w="1985" w:type="dxa"/>
          </w:tcPr>
          <w:p w:rsidR="00FD3712" w:rsidRPr="00CF7765" w:rsidRDefault="00FD3712">
            <w:pPr>
              <w:pStyle w:val="aa"/>
              <w:ind w:left="0"/>
              <w:jc w:val="left"/>
            </w:pPr>
            <w:r w:rsidRPr="00CF7765">
              <w:rPr>
                <w:rFonts w:hint="eastAsia"/>
              </w:rPr>
              <w:t>同上</w:t>
            </w:r>
          </w:p>
        </w:tc>
        <w:tc>
          <w:tcPr>
            <w:tcW w:w="1498" w:type="dxa"/>
          </w:tcPr>
          <w:p w:rsidR="00FD3712" w:rsidRPr="00CF7765" w:rsidRDefault="00FD3712">
            <w:pPr>
              <w:pStyle w:val="aa"/>
              <w:ind w:left="0"/>
              <w:jc w:val="left"/>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用紙トレイの定形外設定の単位</w:t>
            </w:r>
            <w:r w:rsidRPr="00CF7765">
              <w:tab/>
            </w:r>
            <w:r w:rsidRPr="00CF7765">
              <w:rPr>
                <w:rFonts w:hint="eastAsia"/>
              </w:rPr>
              <w:t>（</w:t>
            </w:r>
            <w:r w:rsidR="001008C4" w:rsidRPr="00CF7765">
              <w:rPr>
                <w:rFonts w:hint="eastAsia"/>
              </w:rPr>
              <w:t>合紙トレイ</w:t>
            </w:r>
            <w:r w:rsidRPr="00CF7765">
              <w:rPr>
                <w:rFonts w:hint="eastAsia"/>
              </w:rPr>
              <w:t>）</w:t>
            </w:r>
          </w:p>
        </w:tc>
        <w:tc>
          <w:tcPr>
            <w:tcW w:w="709" w:type="dxa"/>
          </w:tcPr>
          <w:p w:rsidR="00FD3712" w:rsidRPr="00CF7765" w:rsidRDefault="00FD3712">
            <w:pPr>
              <w:pStyle w:val="aa"/>
              <w:ind w:left="0"/>
              <w:jc w:val="center"/>
            </w:pPr>
            <w:r w:rsidRPr="00CF7765">
              <w:rPr>
                <w:rFonts w:hint="eastAsia"/>
              </w:rPr>
              <w:t>KO</w:t>
            </w:r>
          </w:p>
        </w:tc>
        <w:tc>
          <w:tcPr>
            <w:tcW w:w="1275" w:type="dxa"/>
          </w:tcPr>
          <w:p w:rsidR="00FD3712" w:rsidRPr="00CF7765" w:rsidRDefault="00FD3712">
            <w:pPr>
              <w:pStyle w:val="aa"/>
              <w:ind w:left="0"/>
              <w:jc w:val="left"/>
            </w:pPr>
            <w:r w:rsidRPr="00CF7765">
              <w:rPr>
                <w:rFonts w:hint="eastAsia"/>
              </w:rPr>
              <w:t>"</w:t>
            </w:r>
            <w:r w:rsidRPr="00CF7765">
              <w:rPr>
                <w:rFonts w:hint="eastAsia"/>
              </w:rPr>
              <w:t>定形設定</w:t>
            </w:r>
            <w:r w:rsidRPr="00CF7765">
              <w:rPr>
                <w:rFonts w:hint="eastAsia"/>
              </w:rPr>
              <w:t>"</w:t>
            </w:r>
          </w:p>
        </w:tc>
        <w:tc>
          <w:tcPr>
            <w:tcW w:w="1985" w:type="dxa"/>
          </w:tcPr>
          <w:p w:rsidR="00FD3712" w:rsidRPr="00CF7765" w:rsidRDefault="00FD3712">
            <w:pPr>
              <w:pStyle w:val="aa"/>
              <w:ind w:left="0"/>
              <w:jc w:val="left"/>
            </w:pPr>
            <w:r w:rsidRPr="00CF7765">
              <w:rPr>
                <w:rFonts w:hint="eastAsia"/>
              </w:rPr>
              <w:t>"</w:t>
            </w:r>
            <w:r w:rsidRPr="00CF7765">
              <w:rPr>
                <w:rFonts w:hint="eastAsia"/>
              </w:rPr>
              <w:t>定形設定</w:t>
            </w:r>
            <w:r w:rsidRPr="00CF7765">
              <w:rPr>
                <w:rFonts w:hint="eastAsia"/>
              </w:rPr>
              <w:t>"</w:t>
            </w:r>
          </w:p>
          <w:p w:rsidR="00FD3712" w:rsidRPr="00CF7765" w:rsidRDefault="00FD3712">
            <w:pPr>
              <w:pStyle w:val="aa"/>
              <w:ind w:left="0"/>
              <w:jc w:val="left"/>
            </w:pPr>
            <w:r w:rsidRPr="00CF7765">
              <w:rPr>
                <w:rFonts w:hint="eastAsia"/>
              </w:rPr>
              <w:t>"0.1mm</w:t>
            </w:r>
            <w:r w:rsidRPr="00CF7765">
              <w:rPr>
                <w:rFonts w:hint="eastAsia"/>
              </w:rPr>
              <w:t>単位</w:t>
            </w:r>
            <w:r w:rsidRPr="00CF7765">
              <w:rPr>
                <w:rFonts w:hint="eastAsia"/>
              </w:rPr>
              <w:t>"</w:t>
            </w:r>
          </w:p>
        </w:tc>
        <w:tc>
          <w:tcPr>
            <w:tcW w:w="1498" w:type="dxa"/>
          </w:tcPr>
          <w:p w:rsidR="00FD3712" w:rsidRPr="00CF7765" w:rsidRDefault="00FD3712">
            <w:pPr>
              <w:pStyle w:val="aa"/>
              <w:ind w:left="0"/>
              <w:jc w:val="left"/>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用紙トレイの定形外設定の単位</w:t>
            </w:r>
            <w:r w:rsidRPr="00CF7765">
              <w:tab/>
            </w:r>
            <w:r w:rsidRPr="00CF7765">
              <w:rPr>
                <w:rFonts w:hint="eastAsia"/>
              </w:rPr>
              <w:t>（</w:t>
            </w:r>
            <w:r w:rsidR="001008C4" w:rsidRPr="00CF7765">
              <w:rPr>
                <w:rFonts w:hint="eastAsia"/>
              </w:rPr>
              <w:t>カバーフィーダ</w:t>
            </w:r>
            <w:r w:rsidRPr="00CF7765">
              <w:rPr>
                <w:rFonts w:hint="eastAsia"/>
              </w:rPr>
              <w:t>）</w:t>
            </w:r>
          </w:p>
        </w:tc>
        <w:tc>
          <w:tcPr>
            <w:tcW w:w="709" w:type="dxa"/>
          </w:tcPr>
          <w:p w:rsidR="00FD3712" w:rsidRPr="00CF7765" w:rsidRDefault="00FD3712">
            <w:pPr>
              <w:pStyle w:val="aa"/>
              <w:ind w:left="0"/>
              <w:jc w:val="center"/>
            </w:pPr>
            <w:r w:rsidRPr="00CF7765">
              <w:rPr>
                <w:rFonts w:hint="eastAsia"/>
              </w:rPr>
              <w:t>KO</w:t>
            </w:r>
          </w:p>
        </w:tc>
        <w:tc>
          <w:tcPr>
            <w:tcW w:w="1275" w:type="dxa"/>
          </w:tcPr>
          <w:p w:rsidR="00FD3712" w:rsidRPr="00CF7765" w:rsidRDefault="00FD3712">
            <w:pPr>
              <w:pStyle w:val="aa"/>
              <w:ind w:left="0"/>
              <w:jc w:val="left"/>
            </w:pPr>
            <w:r w:rsidRPr="00CF7765">
              <w:rPr>
                <w:rFonts w:hint="eastAsia"/>
              </w:rPr>
              <w:t>同上</w:t>
            </w:r>
          </w:p>
        </w:tc>
        <w:tc>
          <w:tcPr>
            <w:tcW w:w="1985" w:type="dxa"/>
          </w:tcPr>
          <w:p w:rsidR="00FD3712" w:rsidRPr="00CF7765" w:rsidRDefault="00FD3712">
            <w:pPr>
              <w:pStyle w:val="aa"/>
              <w:ind w:left="0"/>
              <w:jc w:val="left"/>
            </w:pPr>
            <w:r w:rsidRPr="00CF7765">
              <w:rPr>
                <w:rFonts w:hint="eastAsia"/>
              </w:rPr>
              <w:t>同上</w:t>
            </w:r>
          </w:p>
        </w:tc>
        <w:tc>
          <w:tcPr>
            <w:tcW w:w="1498" w:type="dxa"/>
          </w:tcPr>
          <w:p w:rsidR="00FD3712" w:rsidRPr="00CF7765" w:rsidRDefault="00FD3712">
            <w:pPr>
              <w:pStyle w:val="aa"/>
              <w:ind w:left="0"/>
              <w:jc w:val="left"/>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用紙トレイの定形サイズ</w:t>
            </w:r>
            <w:r w:rsidRPr="00CF7765">
              <w:tab/>
            </w:r>
            <w:r w:rsidRPr="00CF7765">
              <w:rPr>
                <w:rFonts w:hint="eastAsia"/>
              </w:rPr>
              <w:t>（</w:t>
            </w:r>
            <w:r w:rsidR="001008C4" w:rsidRPr="00CF7765">
              <w:rPr>
                <w:rFonts w:hint="eastAsia"/>
              </w:rPr>
              <w:t>カバーフィーダ</w:t>
            </w:r>
            <w:r w:rsidRPr="00CF7765">
              <w:rPr>
                <w:rFonts w:hint="eastAsia"/>
              </w:rPr>
              <w:t>）</w:t>
            </w:r>
          </w:p>
        </w:tc>
        <w:tc>
          <w:tcPr>
            <w:tcW w:w="709" w:type="dxa"/>
          </w:tcPr>
          <w:p w:rsidR="00FD3712" w:rsidRPr="00CF7765" w:rsidRDefault="00FD3712">
            <w:pPr>
              <w:pStyle w:val="aa"/>
              <w:ind w:left="0"/>
              <w:jc w:val="center"/>
            </w:pPr>
            <w:r w:rsidRPr="00CF7765">
              <w:rPr>
                <w:rFonts w:hint="eastAsia"/>
              </w:rPr>
              <w:t>KO</w:t>
            </w:r>
          </w:p>
        </w:tc>
        <w:tc>
          <w:tcPr>
            <w:tcW w:w="1275" w:type="dxa"/>
          </w:tcPr>
          <w:p w:rsidR="00FD3712" w:rsidRPr="00CF7765" w:rsidRDefault="00FD3712">
            <w:pPr>
              <w:pStyle w:val="aa"/>
              <w:ind w:left="0"/>
              <w:jc w:val="left"/>
            </w:pPr>
            <w:r w:rsidRPr="00CF7765">
              <w:rPr>
                <w:rFonts w:hint="eastAsia"/>
              </w:rPr>
              <w:t>A3</w:t>
            </w:r>
          </w:p>
          <w:p w:rsidR="00FD3712" w:rsidRPr="00CF7765" w:rsidRDefault="00FD3712">
            <w:pPr>
              <w:pStyle w:val="aa"/>
              <w:ind w:left="0"/>
              <w:jc w:val="left"/>
            </w:pPr>
            <w:r w:rsidRPr="00CF7765">
              <w:rPr>
                <w:rFonts w:hint="eastAsia"/>
              </w:rPr>
              <w:t>LEDGER</w:t>
            </w:r>
          </w:p>
          <w:p w:rsidR="00FD3712" w:rsidRPr="00CF7765" w:rsidRDefault="00FD3712">
            <w:pPr>
              <w:pStyle w:val="aa"/>
              <w:ind w:left="0"/>
              <w:jc w:val="right"/>
            </w:pPr>
            <w:r w:rsidRPr="00CF7765">
              <w:rPr>
                <w:rFonts w:hint="eastAsia"/>
              </w:rPr>
              <w:t>*1</w:t>
            </w:r>
          </w:p>
        </w:tc>
        <w:tc>
          <w:tcPr>
            <w:tcW w:w="1985" w:type="dxa"/>
          </w:tcPr>
          <w:p w:rsidR="00FD3712" w:rsidRPr="00CF7765" w:rsidRDefault="00FD3712">
            <w:pPr>
              <w:pStyle w:val="aa"/>
              <w:ind w:left="0"/>
              <w:jc w:val="left"/>
            </w:pPr>
            <w:r w:rsidRPr="00CF7765">
              <w:rPr>
                <w:rFonts w:hint="eastAsia"/>
              </w:rPr>
              <w:t>"NULL"</w:t>
            </w:r>
          </w:p>
          <w:p w:rsidR="00FD3712" w:rsidRPr="00CF7765" w:rsidRDefault="00FD3712">
            <w:pPr>
              <w:pStyle w:val="aa"/>
              <w:ind w:left="0"/>
              <w:jc w:val="left"/>
            </w:pPr>
            <w:r w:rsidRPr="00CF7765">
              <w:rPr>
                <w:rFonts w:hint="eastAsia"/>
              </w:rPr>
              <w:t>設定可能な用紙サイズ</w:t>
            </w:r>
          </w:p>
        </w:tc>
        <w:tc>
          <w:tcPr>
            <w:tcW w:w="1498" w:type="dxa"/>
          </w:tcPr>
          <w:p w:rsidR="00FD3712" w:rsidRPr="00CF7765" w:rsidRDefault="00FD3712">
            <w:pPr>
              <w:pStyle w:val="aa"/>
              <w:ind w:left="0"/>
              <w:jc w:val="left"/>
            </w:pPr>
          </w:p>
        </w:tc>
      </w:tr>
      <w:tr w:rsidR="00FD3712" w:rsidRPr="00CF7765" w:rsidTr="001008C4">
        <w:trPr>
          <w:jc w:val="right"/>
        </w:trPr>
        <w:tc>
          <w:tcPr>
            <w:tcW w:w="3969" w:type="dxa"/>
          </w:tcPr>
          <w:p w:rsidR="00FD3712" w:rsidRPr="00CF7765" w:rsidRDefault="00FD3712" w:rsidP="001008C4">
            <w:pPr>
              <w:pStyle w:val="aa"/>
              <w:tabs>
                <w:tab w:val="clear" w:pos="567"/>
                <w:tab w:val="clear" w:pos="851"/>
                <w:tab w:val="clear" w:pos="1418"/>
                <w:tab w:val="clear" w:pos="1701"/>
                <w:tab w:val="left" w:pos="2447"/>
              </w:tabs>
              <w:ind w:left="0"/>
            </w:pPr>
            <w:r w:rsidRPr="00CF7765">
              <w:rPr>
                <w:rFonts w:hint="eastAsia"/>
              </w:rPr>
              <w:t>用紙トレイの定形サイズの方向</w:t>
            </w:r>
            <w:r w:rsidRPr="00CF7765">
              <w:tab/>
            </w:r>
            <w:r w:rsidRPr="00CF7765">
              <w:rPr>
                <w:rFonts w:hint="eastAsia"/>
              </w:rPr>
              <w:t>（</w:t>
            </w:r>
            <w:r w:rsidR="001008C4" w:rsidRPr="00CF7765">
              <w:rPr>
                <w:rFonts w:hint="eastAsia"/>
              </w:rPr>
              <w:t>カバーフィーダ</w:t>
            </w:r>
            <w:r w:rsidRPr="00CF7765">
              <w:rPr>
                <w:rFonts w:hint="eastAsia"/>
              </w:rPr>
              <w:t>）</w:t>
            </w:r>
          </w:p>
        </w:tc>
        <w:tc>
          <w:tcPr>
            <w:tcW w:w="709" w:type="dxa"/>
          </w:tcPr>
          <w:p w:rsidR="00FD3712" w:rsidRPr="00CF7765" w:rsidRDefault="00FD3712">
            <w:pPr>
              <w:pStyle w:val="aa"/>
              <w:ind w:left="0"/>
              <w:jc w:val="center"/>
            </w:pPr>
            <w:r w:rsidRPr="00CF7765">
              <w:rPr>
                <w:rFonts w:hint="eastAsia"/>
              </w:rPr>
              <w:t>同上</w:t>
            </w:r>
          </w:p>
        </w:tc>
        <w:tc>
          <w:tcPr>
            <w:tcW w:w="1275" w:type="dxa"/>
          </w:tcPr>
          <w:p w:rsidR="00FD3712" w:rsidRPr="00CF7765" w:rsidRDefault="00FD3712">
            <w:pPr>
              <w:pStyle w:val="aa"/>
              <w:ind w:left="0"/>
              <w:jc w:val="left"/>
            </w:pPr>
            <w:r w:rsidRPr="00CF7765">
              <w:rPr>
                <w:rFonts w:hint="eastAsia"/>
              </w:rPr>
              <w:t>*1</w:t>
            </w:r>
          </w:p>
        </w:tc>
        <w:tc>
          <w:tcPr>
            <w:tcW w:w="1985" w:type="dxa"/>
          </w:tcPr>
          <w:p w:rsidR="00FD3712" w:rsidRPr="00CF7765" w:rsidRDefault="00FD3712">
            <w:pPr>
              <w:pStyle w:val="aa"/>
              <w:ind w:left="0"/>
              <w:jc w:val="left"/>
            </w:pPr>
            <w:r w:rsidRPr="00CF7765">
              <w:rPr>
                <w:rFonts w:hint="eastAsia"/>
              </w:rPr>
              <w:t>"NULL"</w:t>
            </w:r>
          </w:p>
          <w:p w:rsidR="00FD3712" w:rsidRPr="00CF7765" w:rsidRDefault="00FD3712">
            <w:pPr>
              <w:pStyle w:val="aa"/>
              <w:ind w:left="0"/>
              <w:jc w:val="left"/>
            </w:pPr>
            <w:r w:rsidRPr="00CF7765">
              <w:rPr>
                <w:rFonts w:hint="eastAsia"/>
              </w:rPr>
              <w:t>"SEF"</w:t>
            </w:r>
          </w:p>
          <w:p w:rsidR="00FD3712" w:rsidRPr="00CF7765" w:rsidRDefault="00FD3712">
            <w:pPr>
              <w:pStyle w:val="aa"/>
              <w:ind w:left="0"/>
              <w:jc w:val="left"/>
            </w:pPr>
            <w:r w:rsidRPr="00CF7765">
              <w:rPr>
                <w:rFonts w:hint="eastAsia"/>
              </w:rPr>
              <w:t>"LEF"</w:t>
            </w:r>
          </w:p>
        </w:tc>
        <w:tc>
          <w:tcPr>
            <w:tcW w:w="1498" w:type="dxa"/>
          </w:tcPr>
          <w:p w:rsidR="00FD3712" w:rsidRPr="00CF7765" w:rsidRDefault="00FD3712">
            <w:pPr>
              <w:pStyle w:val="aa"/>
              <w:ind w:left="0"/>
              <w:jc w:val="left"/>
            </w:pPr>
            <w:r w:rsidRPr="00CF7765">
              <w:rPr>
                <w:rFonts w:hint="eastAsia"/>
              </w:rPr>
              <w:t>実質的に</w:t>
            </w:r>
            <w:r w:rsidRPr="00CF7765">
              <w:rPr>
                <w:rFonts w:hint="eastAsia"/>
              </w:rPr>
              <w:t>LEF</w:t>
            </w:r>
            <w:r w:rsidRPr="00CF7765">
              <w:rPr>
                <w:rFonts w:hint="eastAsia"/>
              </w:rPr>
              <w:t>はとらならい。</w:t>
            </w:r>
          </w:p>
        </w:tc>
      </w:tr>
    </w:tbl>
    <w:p w:rsidR="00FD3712" w:rsidRPr="00CF7765" w:rsidRDefault="00FD3712">
      <w:pPr>
        <w:pStyle w:val="aa"/>
        <w:tabs>
          <w:tab w:val="clear" w:pos="567"/>
          <w:tab w:val="clear" w:pos="851"/>
          <w:tab w:val="clear" w:pos="1418"/>
          <w:tab w:val="clear" w:pos="1701"/>
          <w:tab w:val="left" w:pos="1680"/>
        </w:tabs>
        <w:ind w:leftChars="732" w:left="1678" w:hangingChars="200" w:hanging="360"/>
      </w:pPr>
      <w:r w:rsidRPr="00CF7765">
        <w:rPr>
          <w:rFonts w:hint="eastAsia"/>
        </w:rPr>
        <w:t>*1</w:t>
      </w:r>
      <w:r w:rsidRPr="00CF7765">
        <w:rPr>
          <w:rFonts w:hint="eastAsia"/>
        </w:rPr>
        <w:tab/>
      </w:r>
      <w:r w:rsidRPr="00CF7765">
        <w:rPr>
          <w:rFonts w:hint="eastAsia"/>
        </w:rPr>
        <w:t>マーケットが</w:t>
      </w:r>
      <w:r w:rsidR="0097672F">
        <w:rPr>
          <w:rFonts w:hint="eastAsia"/>
        </w:rPr>
        <w:t>PGS2005SGP</w:t>
      </w:r>
      <w:r w:rsidRPr="00CF7765">
        <w:rPr>
          <w:rFonts w:hint="eastAsia"/>
        </w:rPr>
        <w:t>/AP</w:t>
      </w:r>
      <w:r w:rsidRPr="00CF7765">
        <w:rPr>
          <w:rFonts w:hint="eastAsia"/>
        </w:rPr>
        <w:t>の場合は、</w:t>
      </w:r>
      <w:r w:rsidRPr="00CF7765">
        <w:rPr>
          <w:rFonts w:hint="eastAsia"/>
        </w:rPr>
        <w:t>A3 SEF</w:t>
      </w:r>
      <w:r w:rsidRPr="00CF7765">
        <w:rPr>
          <w:rFonts w:hint="eastAsia"/>
        </w:rPr>
        <w:t>、</w:t>
      </w:r>
      <w:r w:rsidR="00EF6883">
        <w:rPr>
          <w:rFonts w:hint="eastAsia"/>
        </w:rPr>
        <w:t>PGS2000SGP</w:t>
      </w:r>
      <w:r w:rsidRPr="00CF7765">
        <w:rPr>
          <w:rFonts w:hint="eastAsia"/>
        </w:rPr>
        <w:t>/</w:t>
      </w:r>
      <w:r w:rsidR="00EF6883">
        <w:rPr>
          <w:rFonts w:hint="eastAsia"/>
        </w:rPr>
        <w:t>PGS2002SGP</w:t>
      </w:r>
      <w:r w:rsidRPr="00CF7765">
        <w:rPr>
          <w:rFonts w:hint="eastAsia"/>
        </w:rPr>
        <w:t>の場合は、</w:t>
      </w:r>
      <w:r w:rsidRPr="00CF7765">
        <w:rPr>
          <w:rFonts w:hint="eastAsia"/>
        </w:rPr>
        <w:t>Ledger SEF</w:t>
      </w:r>
      <w:r w:rsidRPr="00CF7765">
        <w:rPr>
          <w:rFonts w:hint="eastAsia"/>
        </w:rPr>
        <w:t>になる。</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69"/>
        </w:numPr>
        <w:tabs>
          <w:tab w:val="clear" w:pos="567"/>
          <w:tab w:val="clear" w:pos="851"/>
          <w:tab w:val="clear" w:pos="1418"/>
          <w:tab w:val="clear" w:pos="1701"/>
          <w:tab w:val="left" w:pos="1380"/>
        </w:tabs>
        <w:rPr>
          <w:color w:val="C0C0C0"/>
        </w:rPr>
      </w:pPr>
    </w:p>
    <w:p w:rsidR="00EA5B51" w:rsidRPr="00CF7765" w:rsidRDefault="00EA5B51" w:rsidP="00EA5B51">
      <w:pPr>
        <w:pStyle w:val="3"/>
      </w:pPr>
      <w:r w:rsidRPr="00CF7765">
        <w:br w:type="page"/>
      </w:r>
      <w:bookmarkStart w:id="217" w:name="_Ref423017336"/>
      <w:bookmarkStart w:id="218" w:name="_Toc21605494"/>
      <w:r w:rsidRPr="00CF7765">
        <w:rPr>
          <w:rFonts w:hint="eastAsia"/>
        </w:rPr>
        <w:lastRenderedPageBreak/>
        <w:t>手差しトレイ印刷確認</w:t>
      </w:r>
      <w:bookmarkEnd w:id="217"/>
      <w:bookmarkEnd w:id="218"/>
    </w:p>
    <w:p w:rsidR="00EA5B51" w:rsidRPr="00CF7765" w:rsidRDefault="00EA5B51" w:rsidP="00EA5B51">
      <w:pPr>
        <w:pStyle w:val="aa"/>
      </w:pPr>
      <w:r w:rsidRPr="00CF7765">
        <w:rPr>
          <w:rFonts w:hint="eastAsia"/>
        </w:rPr>
        <w:t>＜目的＞</w:t>
      </w:r>
    </w:p>
    <w:p w:rsidR="00EA5B51" w:rsidRPr="00CF7765" w:rsidRDefault="00EA5B51" w:rsidP="00EA5B51">
      <w:pPr>
        <w:pStyle w:val="aa"/>
        <w:tabs>
          <w:tab w:val="clear" w:pos="567"/>
          <w:tab w:val="clear" w:pos="851"/>
          <w:tab w:val="left" w:pos="840"/>
        </w:tabs>
        <w:ind w:left="840"/>
      </w:pPr>
      <w:r w:rsidRPr="00CF7765">
        <w:rPr>
          <w:rFonts w:hint="eastAsia"/>
        </w:rPr>
        <w:t>手差しトレイから給紙する前に、設置されている用紙が正しいかどうかユーザーに確認を促す。</w:t>
      </w:r>
    </w:p>
    <w:p w:rsidR="00EA5B51" w:rsidRPr="00CF7765" w:rsidRDefault="00EA5B51" w:rsidP="00EA5B51">
      <w:pPr>
        <w:pStyle w:val="aa"/>
      </w:pPr>
    </w:p>
    <w:p w:rsidR="00EA5B51" w:rsidRPr="00CF7765" w:rsidRDefault="00EA5B51" w:rsidP="00EA5B51">
      <w:pPr>
        <w:pStyle w:val="aa"/>
      </w:pPr>
      <w:r w:rsidRPr="00CF7765">
        <w:rPr>
          <w:rFonts w:hint="eastAsia"/>
        </w:rPr>
        <w:t>＜動作</w:t>
      </w:r>
      <w:r w:rsidRPr="00CF7765">
        <w:rPr>
          <w:rFonts w:hint="eastAsia"/>
        </w:rPr>
        <w:t>/</w:t>
      </w:r>
      <w:r w:rsidRPr="00CF7765">
        <w:rPr>
          <w:rFonts w:hint="eastAsia"/>
        </w:rPr>
        <w:t>内容＞</w:t>
      </w:r>
    </w:p>
    <w:p w:rsidR="00EA5B51" w:rsidRPr="00CF7765" w:rsidRDefault="00EA5B51" w:rsidP="00EA5B51">
      <w:pPr>
        <w:pStyle w:val="aa"/>
        <w:numPr>
          <w:ilvl w:val="0"/>
          <w:numId w:val="160"/>
        </w:numPr>
        <w:tabs>
          <w:tab w:val="clear" w:pos="567"/>
          <w:tab w:val="clear" w:pos="851"/>
          <w:tab w:val="clear" w:pos="1418"/>
          <w:tab w:val="clear" w:pos="1701"/>
          <w:tab w:val="left" w:pos="1380"/>
        </w:tabs>
      </w:pPr>
      <w:r w:rsidRPr="00CF7765">
        <w:rPr>
          <w:rFonts w:hint="eastAsia"/>
        </w:rPr>
        <w:t>ジョブからの指示で「手差しトレイ確認機能」の指定がある場合は、その指示に従って確認画面を表示する。</w:t>
      </w:r>
    </w:p>
    <w:p w:rsidR="00EA5B51" w:rsidRPr="00CF7765" w:rsidRDefault="00EA5B51" w:rsidP="00EA5B51">
      <w:pPr>
        <w:pStyle w:val="aa"/>
        <w:numPr>
          <w:ilvl w:val="0"/>
          <w:numId w:val="160"/>
        </w:numPr>
        <w:tabs>
          <w:tab w:val="clear" w:pos="567"/>
          <w:tab w:val="clear" w:pos="851"/>
          <w:tab w:val="clear" w:pos="1418"/>
          <w:tab w:val="clear" w:pos="1701"/>
          <w:tab w:val="left" w:pos="1380"/>
        </w:tabs>
      </w:pPr>
      <w:r w:rsidRPr="00CF7765">
        <w:rPr>
          <w:rFonts w:hint="eastAsia"/>
        </w:rPr>
        <w:t>ジョブからの指示で「手差しトレイ確認機能」の指定がない場合は、以下の条件が成り立つ場合に確認画面を表示する。</w:t>
      </w:r>
    </w:p>
    <w:p w:rsidR="00EA5B51" w:rsidRPr="00CF7765" w:rsidRDefault="00EA5B51" w:rsidP="00EA5B51">
      <w:pPr>
        <w:pStyle w:val="aa"/>
        <w:tabs>
          <w:tab w:val="clear" w:pos="567"/>
          <w:tab w:val="clear" w:pos="851"/>
          <w:tab w:val="clear" w:pos="1418"/>
          <w:tab w:val="clear" w:pos="1701"/>
          <w:tab w:val="left" w:pos="1380"/>
        </w:tabs>
        <w:ind w:left="1140"/>
      </w:pPr>
      <w:r w:rsidRPr="00CF7765">
        <w:rPr>
          <w:rFonts w:hint="eastAsia"/>
        </w:rPr>
        <w:t>・システムデータ「手差しトレイ印刷確認」が</w:t>
      </w:r>
      <w:r w:rsidRPr="00CF7765">
        <w:rPr>
          <w:b/>
        </w:rPr>
        <w:t>”</w:t>
      </w:r>
      <w:r w:rsidRPr="00CF7765">
        <w:rPr>
          <w:rFonts w:hint="eastAsia"/>
          <w:b/>
        </w:rPr>
        <w:t>する</w:t>
      </w:r>
      <w:r w:rsidRPr="00CF7765">
        <w:rPr>
          <w:b/>
        </w:rPr>
        <w:t>”</w:t>
      </w:r>
      <w:r w:rsidRPr="00CF7765">
        <w:rPr>
          <w:rFonts w:hint="eastAsia"/>
        </w:rPr>
        <w:t>に設定されている。</w:t>
      </w:r>
      <w:r w:rsidRPr="00CF7765">
        <w:br/>
      </w:r>
      <w:r w:rsidRPr="00CF7765">
        <w:rPr>
          <w:rFonts w:hint="eastAsia"/>
        </w:rPr>
        <w:t>・プリントジョブである。</w:t>
      </w:r>
      <w:r w:rsidRPr="00CF7765">
        <w:br/>
      </w:r>
      <w:r w:rsidRPr="00CF7765">
        <w:rPr>
          <w:rFonts w:hint="eastAsia"/>
        </w:rPr>
        <w:t>・用紙トレイに手差しトレイが指定されている。</w:t>
      </w:r>
      <w:r w:rsidRPr="00CF7765">
        <w:br/>
      </w:r>
    </w:p>
    <w:p w:rsidR="00EA5B51" w:rsidRPr="00CF7765" w:rsidRDefault="00EA5B51" w:rsidP="00EA5B51">
      <w:pPr>
        <w:pStyle w:val="aa"/>
        <w:numPr>
          <w:ilvl w:val="0"/>
          <w:numId w:val="160"/>
        </w:numPr>
        <w:tabs>
          <w:tab w:val="clear" w:pos="567"/>
          <w:tab w:val="clear" w:pos="851"/>
          <w:tab w:val="clear" w:pos="1418"/>
          <w:tab w:val="clear" w:pos="1701"/>
          <w:tab w:val="left" w:pos="1380"/>
        </w:tabs>
      </w:pPr>
      <w:r w:rsidRPr="00CF7765">
        <w:rPr>
          <w:rFonts w:hint="eastAsia"/>
        </w:rPr>
        <w:t>確認画面を表示するタイミングは、ジョブで手差しトレイが指定されている最初の用紙の印刷前のみである。</w:t>
      </w:r>
    </w:p>
    <w:p w:rsidR="00EA5B51" w:rsidRPr="00CF7765" w:rsidRDefault="00EA5B51" w:rsidP="00EA5B51">
      <w:pPr>
        <w:pStyle w:val="aa"/>
      </w:pPr>
      <w:r w:rsidRPr="00CF7765">
        <w:rPr>
          <w:rFonts w:hint="eastAsia"/>
        </w:rPr>
        <w:tab/>
      </w:r>
    </w:p>
    <w:p w:rsidR="00EA5B51" w:rsidRPr="00CF7765" w:rsidRDefault="00EA5B51" w:rsidP="00EA5B51">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660"/>
        <w:gridCol w:w="1140"/>
        <w:gridCol w:w="2220"/>
        <w:gridCol w:w="1707"/>
      </w:tblGrid>
      <w:tr w:rsidR="00EA5B51" w:rsidRPr="00CF7765" w:rsidTr="000C700A">
        <w:trPr>
          <w:tblHeader/>
          <w:jc w:val="right"/>
        </w:trPr>
        <w:tc>
          <w:tcPr>
            <w:tcW w:w="3420" w:type="dxa"/>
            <w:tcBorders>
              <w:bottom w:val="nil"/>
            </w:tcBorders>
            <w:shd w:val="clear" w:color="auto" w:fill="FFFF00"/>
          </w:tcPr>
          <w:p w:rsidR="00EA5B51" w:rsidRPr="00CF7765" w:rsidRDefault="00EA5B51" w:rsidP="000C700A">
            <w:pPr>
              <w:pStyle w:val="aa"/>
              <w:ind w:left="0"/>
            </w:pPr>
            <w:r w:rsidRPr="00CF7765">
              <w:rPr>
                <w:rFonts w:hint="eastAsia"/>
              </w:rPr>
              <w:t>項目</w:t>
            </w:r>
          </w:p>
        </w:tc>
        <w:tc>
          <w:tcPr>
            <w:tcW w:w="660" w:type="dxa"/>
            <w:tcBorders>
              <w:bottom w:val="nil"/>
            </w:tcBorders>
            <w:shd w:val="clear" w:color="auto" w:fill="FFFF00"/>
          </w:tcPr>
          <w:p w:rsidR="00EA5B51" w:rsidRPr="00CF7765" w:rsidRDefault="00EA5B51" w:rsidP="000C700A">
            <w:pPr>
              <w:pStyle w:val="aa"/>
              <w:ind w:left="0"/>
              <w:jc w:val="center"/>
            </w:pPr>
            <w:r w:rsidRPr="00CF7765">
              <w:rPr>
                <w:rFonts w:hint="eastAsia"/>
              </w:rPr>
              <w:t>設定</w:t>
            </w:r>
          </w:p>
        </w:tc>
        <w:tc>
          <w:tcPr>
            <w:tcW w:w="1140" w:type="dxa"/>
            <w:tcBorders>
              <w:bottom w:val="nil"/>
            </w:tcBorders>
            <w:shd w:val="clear" w:color="auto" w:fill="FFFF00"/>
          </w:tcPr>
          <w:p w:rsidR="00EA5B51" w:rsidRPr="00CF7765" w:rsidRDefault="00EA5B51" w:rsidP="000C700A">
            <w:pPr>
              <w:pStyle w:val="aa"/>
              <w:ind w:left="0"/>
              <w:jc w:val="center"/>
            </w:pPr>
            <w:r w:rsidRPr="00CF7765">
              <w:rPr>
                <w:rFonts w:hint="eastAsia"/>
              </w:rPr>
              <w:t>デフォルト値</w:t>
            </w:r>
          </w:p>
        </w:tc>
        <w:tc>
          <w:tcPr>
            <w:tcW w:w="2220" w:type="dxa"/>
            <w:tcBorders>
              <w:bottom w:val="nil"/>
            </w:tcBorders>
            <w:shd w:val="clear" w:color="auto" w:fill="FFFF00"/>
          </w:tcPr>
          <w:p w:rsidR="00EA5B51" w:rsidRPr="00CF7765" w:rsidRDefault="00EA5B51" w:rsidP="000C700A">
            <w:pPr>
              <w:pStyle w:val="aa"/>
              <w:ind w:left="0"/>
            </w:pPr>
            <w:r w:rsidRPr="00CF7765">
              <w:rPr>
                <w:rFonts w:hint="eastAsia"/>
              </w:rPr>
              <w:t>設定範囲</w:t>
            </w:r>
          </w:p>
        </w:tc>
        <w:tc>
          <w:tcPr>
            <w:tcW w:w="1707" w:type="dxa"/>
            <w:tcBorders>
              <w:bottom w:val="nil"/>
            </w:tcBorders>
            <w:shd w:val="clear" w:color="auto" w:fill="FFFF00"/>
          </w:tcPr>
          <w:p w:rsidR="00EA5B51" w:rsidRPr="00CF7765" w:rsidRDefault="00EA5B51" w:rsidP="000C700A">
            <w:pPr>
              <w:pStyle w:val="aa"/>
              <w:ind w:left="0"/>
            </w:pPr>
            <w:r w:rsidRPr="00CF7765">
              <w:rPr>
                <w:rFonts w:hint="eastAsia"/>
              </w:rPr>
              <w:t>備考</w:t>
            </w:r>
          </w:p>
        </w:tc>
      </w:tr>
      <w:tr w:rsidR="00EA5B51" w:rsidRPr="00CF7765" w:rsidTr="000C700A">
        <w:trPr>
          <w:jc w:val="right"/>
        </w:trPr>
        <w:tc>
          <w:tcPr>
            <w:tcW w:w="3420" w:type="dxa"/>
          </w:tcPr>
          <w:p w:rsidR="00EA5B51" w:rsidRPr="00CF7765" w:rsidRDefault="00EA5B51" w:rsidP="000C700A">
            <w:pPr>
              <w:pStyle w:val="aa"/>
              <w:ind w:left="0"/>
            </w:pPr>
            <w:r w:rsidRPr="00CF7765">
              <w:rPr>
                <w:rFonts w:hint="eastAsia"/>
              </w:rPr>
              <w:t>手差しトレイ印刷確認</w:t>
            </w:r>
          </w:p>
        </w:tc>
        <w:tc>
          <w:tcPr>
            <w:tcW w:w="660" w:type="dxa"/>
          </w:tcPr>
          <w:p w:rsidR="00EA5B51" w:rsidRPr="00CF7765" w:rsidRDefault="00EA5B51" w:rsidP="000C700A">
            <w:pPr>
              <w:pStyle w:val="aa"/>
              <w:ind w:left="0"/>
              <w:jc w:val="center"/>
            </w:pPr>
            <w:r w:rsidRPr="00CF7765">
              <w:rPr>
                <w:rFonts w:hint="eastAsia"/>
              </w:rPr>
              <w:t>KO</w:t>
            </w:r>
          </w:p>
        </w:tc>
        <w:tc>
          <w:tcPr>
            <w:tcW w:w="1140" w:type="dxa"/>
          </w:tcPr>
          <w:p w:rsidR="00EA5B51" w:rsidRPr="00CF7765" w:rsidRDefault="00EA5B51" w:rsidP="000C700A">
            <w:pPr>
              <w:pStyle w:val="aa"/>
              <w:ind w:left="0"/>
              <w:jc w:val="center"/>
            </w:pPr>
            <w:r w:rsidRPr="00CF7765">
              <w:rPr>
                <w:rFonts w:hint="eastAsia"/>
              </w:rPr>
              <w:t>しない</w:t>
            </w:r>
          </w:p>
        </w:tc>
        <w:tc>
          <w:tcPr>
            <w:tcW w:w="2220" w:type="dxa"/>
          </w:tcPr>
          <w:p w:rsidR="00EA5B51" w:rsidRPr="00CF7765" w:rsidRDefault="00EA5B51" w:rsidP="000C700A">
            <w:pPr>
              <w:pStyle w:val="aa"/>
              <w:ind w:left="0"/>
              <w:jc w:val="left"/>
            </w:pPr>
            <w:r w:rsidRPr="00CF7765">
              <w:t>"</w:t>
            </w:r>
            <w:r w:rsidRPr="00CF7765">
              <w:rPr>
                <w:rFonts w:hint="eastAsia"/>
              </w:rPr>
              <w:t>する</w:t>
            </w:r>
            <w:r w:rsidRPr="00CF7765">
              <w:t>"</w:t>
            </w:r>
          </w:p>
          <w:p w:rsidR="00EA5B51" w:rsidRPr="00CF7765" w:rsidRDefault="00EA5B51" w:rsidP="000C700A">
            <w:pPr>
              <w:pStyle w:val="aa"/>
              <w:ind w:left="0"/>
            </w:pPr>
            <w:r w:rsidRPr="00CF7765">
              <w:t>"</w:t>
            </w:r>
            <w:r w:rsidRPr="00CF7765">
              <w:rPr>
                <w:rFonts w:hint="eastAsia"/>
              </w:rPr>
              <w:t>しない</w:t>
            </w:r>
            <w:r w:rsidRPr="00CF7765">
              <w:t>"</w:t>
            </w:r>
          </w:p>
        </w:tc>
        <w:tc>
          <w:tcPr>
            <w:tcW w:w="1707" w:type="dxa"/>
          </w:tcPr>
          <w:p w:rsidR="00EA5B51" w:rsidRPr="00CF7765" w:rsidRDefault="00EA5B51" w:rsidP="000C700A">
            <w:pPr>
              <w:pStyle w:val="aa"/>
              <w:ind w:left="0"/>
              <w:jc w:val="left"/>
            </w:pPr>
          </w:p>
        </w:tc>
      </w:tr>
    </w:tbl>
    <w:p w:rsidR="00EA5B51" w:rsidRPr="00CF7765" w:rsidRDefault="00EA5B51" w:rsidP="00EA5B51">
      <w:pPr>
        <w:pStyle w:val="aa"/>
      </w:pPr>
    </w:p>
    <w:p w:rsidR="00EA5B51" w:rsidRPr="00CF7765" w:rsidRDefault="00EA5B51" w:rsidP="00EA5B51">
      <w:pPr>
        <w:pStyle w:val="aa"/>
      </w:pPr>
      <w:r w:rsidRPr="00CF7765">
        <w:rPr>
          <w:rFonts w:hint="eastAsia"/>
        </w:rPr>
        <w:t>＜制限注意事項＞</w:t>
      </w:r>
    </w:p>
    <w:p w:rsidR="00FD3712" w:rsidRDefault="00FD3712">
      <w:pPr>
        <w:pStyle w:val="aa"/>
      </w:pPr>
    </w:p>
    <w:p w:rsidR="0093692E" w:rsidRDefault="0093692E">
      <w:pPr>
        <w:pStyle w:val="aa"/>
      </w:pPr>
    </w:p>
    <w:p w:rsidR="0093692E" w:rsidRPr="0093692E" w:rsidRDefault="0093692E" w:rsidP="0093692E">
      <w:pPr>
        <w:pageBreakBefore/>
        <w:numPr>
          <w:ilvl w:val="2"/>
          <w:numId w:val="1"/>
        </w:numPr>
        <w:pBdr>
          <w:bottom w:val="single" w:sz="12" w:space="1" w:color="auto"/>
        </w:pBdr>
        <w:tabs>
          <w:tab w:val="left" w:pos="567"/>
          <w:tab w:val="left" w:pos="851"/>
        </w:tabs>
        <w:spacing w:after="120" w:line="320" w:lineRule="exact"/>
        <w:outlineLvl w:val="2"/>
        <w:rPr>
          <w:b/>
          <w:sz w:val="28"/>
          <w:szCs w:val="20"/>
        </w:rPr>
      </w:pPr>
      <w:bookmarkStart w:id="219" w:name="_Ref411599622"/>
      <w:bookmarkStart w:id="220" w:name="_Toc424910651"/>
      <w:r w:rsidRPr="0093692E">
        <w:rPr>
          <w:rFonts w:hint="eastAsia"/>
          <w:b/>
          <w:sz w:val="28"/>
          <w:szCs w:val="20"/>
        </w:rPr>
        <w:lastRenderedPageBreak/>
        <w:t>自動トレイ選択</w:t>
      </w:r>
      <w:r w:rsidRPr="0093692E">
        <w:rPr>
          <w:rFonts w:hint="eastAsia"/>
          <w:b/>
          <w:sz w:val="28"/>
          <w:szCs w:val="20"/>
        </w:rPr>
        <w:t>(</w:t>
      </w:r>
      <w:r w:rsidRPr="0093692E">
        <w:rPr>
          <w:rFonts w:hint="eastAsia"/>
          <w:b/>
          <w:sz w:val="28"/>
          <w:szCs w:val="20"/>
        </w:rPr>
        <w:t>グループトレイ</w:t>
      </w:r>
      <w:r w:rsidRPr="0093692E">
        <w:rPr>
          <w:rFonts w:hint="eastAsia"/>
          <w:b/>
          <w:sz w:val="28"/>
          <w:szCs w:val="20"/>
        </w:rPr>
        <w:t>)</w:t>
      </w:r>
      <w:bookmarkEnd w:id="219"/>
      <w:bookmarkEnd w:id="220"/>
    </w:p>
    <w:p w:rsidR="0093692E" w:rsidRPr="0093692E" w:rsidRDefault="0093692E" w:rsidP="0093692E">
      <w:pPr>
        <w:tabs>
          <w:tab w:val="left" w:pos="567"/>
          <w:tab w:val="left" w:pos="851"/>
          <w:tab w:val="left" w:pos="1418"/>
          <w:tab w:val="left" w:pos="1701"/>
        </w:tabs>
        <w:adjustRightInd w:val="0"/>
        <w:spacing w:line="240" w:lineRule="atLeast"/>
        <w:ind w:left="567"/>
        <w:textAlignment w:val="baseline"/>
        <w:rPr>
          <w:kern w:val="0"/>
          <w:szCs w:val="20"/>
        </w:rPr>
      </w:pPr>
      <w:r w:rsidRPr="0093692E">
        <w:rPr>
          <w:rFonts w:hint="eastAsia"/>
          <w:kern w:val="0"/>
          <w:szCs w:val="20"/>
        </w:rPr>
        <w:t>＜目的＞</w:t>
      </w:r>
    </w:p>
    <w:p w:rsidR="0093692E" w:rsidRPr="0093692E" w:rsidRDefault="0093692E" w:rsidP="0093692E">
      <w:pPr>
        <w:tabs>
          <w:tab w:val="left" w:pos="840"/>
          <w:tab w:val="left" w:pos="1418"/>
          <w:tab w:val="left" w:pos="1701"/>
        </w:tabs>
        <w:adjustRightInd w:val="0"/>
        <w:spacing w:line="240" w:lineRule="atLeast"/>
        <w:ind w:left="840"/>
        <w:textAlignment w:val="baseline"/>
        <w:rPr>
          <w:kern w:val="0"/>
          <w:szCs w:val="20"/>
        </w:rPr>
      </w:pPr>
      <w:r w:rsidRPr="0093692E">
        <w:rPr>
          <w:rFonts w:hint="eastAsia"/>
          <w:kern w:val="0"/>
          <w:szCs w:val="20"/>
        </w:rPr>
        <w:t>複数の給紙トレイを疑似的に一つのトレイ化し、大容量給紙を提供する。</w:t>
      </w:r>
    </w:p>
    <w:p w:rsidR="0093692E" w:rsidRPr="0093692E" w:rsidRDefault="0093692E" w:rsidP="0093692E">
      <w:pPr>
        <w:tabs>
          <w:tab w:val="left" w:pos="840"/>
          <w:tab w:val="left" w:pos="1418"/>
          <w:tab w:val="left" w:pos="1701"/>
        </w:tabs>
        <w:adjustRightInd w:val="0"/>
        <w:spacing w:line="240" w:lineRule="atLeast"/>
        <w:ind w:left="840"/>
        <w:textAlignment w:val="baseline"/>
        <w:rPr>
          <w:kern w:val="0"/>
          <w:szCs w:val="20"/>
        </w:rPr>
      </w:pPr>
      <w:r w:rsidRPr="0093692E">
        <w:rPr>
          <w:rFonts w:hint="eastAsia"/>
          <w:kern w:val="0"/>
          <w:szCs w:val="20"/>
        </w:rPr>
        <w:t>印刷中にフィード中ではない同グループの給紙トレイに用紙給紙を可能とすることで、用紙切れによる印刷停止を防ぐ。</w:t>
      </w:r>
    </w:p>
    <w:p w:rsidR="0093692E" w:rsidRPr="0093692E" w:rsidRDefault="0093692E" w:rsidP="0093692E">
      <w:pPr>
        <w:tabs>
          <w:tab w:val="left" w:pos="567"/>
          <w:tab w:val="left" w:pos="851"/>
          <w:tab w:val="left" w:pos="1418"/>
          <w:tab w:val="left" w:pos="1701"/>
        </w:tabs>
        <w:adjustRightInd w:val="0"/>
        <w:spacing w:line="240" w:lineRule="atLeast"/>
        <w:ind w:left="567"/>
        <w:textAlignment w:val="baseline"/>
        <w:rPr>
          <w:kern w:val="0"/>
          <w:szCs w:val="20"/>
        </w:rPr>
      </w:pPr>
    </w:p>
    <w:p w:rsidR="0093692E" w:rsidRPr="0093692E" w:rsidRDefault="0093692E" w:rsidP="0093692E">
      <w:pPr>
        <w:tabs>
          <w:tab w:val="left" w:pos="567"/>
          <w:tab w:val="left" w:pos="851"/>
          <w:tab w:val="left" w:pos="1418"/>
          <w:tab w:val="left" w:pos="1701"/>
        </w:tabs>
        <w:adjustRightInd w:val="0"/>
        <w:spacing w:line="240" w:lineRule="atLeast"/>
        <w:ind w:left="567"/>
        <w:textAlignment w:val="baseline"/>
        <w:rPr>
          <w:kern w:val="0"/>
          <w:szCs w:val="20"/>
        </w:rPr>
      </w:pPr>
      <w:r w:rsidRPr="0093692E">
        <w:rPr>
          <w:rFonts w:hint="eastAsia"/>
          <w:kern w:val="0"/>
          <w:szCs w:val="20"/>
        </w:rPr>
        <w:t>＜動作</w:t>
      </w:r>
      <w:r w:rsidRPr="0093692E">
        <w:rPr>
          <w:rFonts w:hint="eastAsia"/>
          <w:kern w:val="0"/>
          <w:szCs w:val="20"/>
        </w:rPr>
        <w:t>/</w:t>
      </w:r>
      <w:r w:rsidRPr="0093692E">
        <w:rPr>
          <w:rFonts w:hint="eastAsia"/>
          <w:kern w:val="0"/>
          <w:szCs w:val="20"/>
        </w:rPr>
        <w:t>内容＞</w:t>
      </w:r>
    </w:p>
    <w:p w:rsidR="0093692E" w:rsidRPr="0093692E" w:rsidRDefault="0093692E" w:rsidP="0093692E">
      <w:pPr>
        <w:numPr>
          <w:ilvl w:val="0"/>
          <w:numId w:val="165"/>
        </w:numPr>
        <w:tabs>
          <w:tab w:val="left" w:pos="840"/>
          <w:tab w:val="left" w:pos="1418"/>
          <w:tab w:val="left" w:pos="1701"/>
        </w:tabs>
        <w:adjustRightInd w:val="0"/>
        <w:spacing w:line="240" w:lineRule="atLeast"/>
        <w:ind w:left="1418" w:hanging="567"/>
        <w:textAlignment w:val="baseline"/>
        <w:rPr>
          <w:kern w:val="0"/>
          <w:szCs w:val="20"/>
        </w:rPr>
      </w:pPr>
      <w:r w:rsidRPr="0093692E">
        <w:rPr>
          <w:rFonts w:hint="eastAsia"/>
          <w:kern w:val="0"/>
          <w:szCs w:val="20"/>
        </w:rPr>
        <w:t>ジョブ開始時に、ジョブの“先頭ページ”が指定するグループが、前ジョブの“最終ページ”の指定と同じであった場合には、前ジョブの“最終ページ”と同じトレイから給紙する。</w:t>
      </w:r>
    </w:p>
    <w:p w:rsidR="0093692E" w:rsidRPr="0093692E" w:rsidRDefault="0093692E" w:rsidP="0093692E">
      <w:pPr>
        <w:numPr>
          <w:ilvl w:val="0"/>
          <w:numId w:val="165"/>
        </w:numPr>
        <w:tabs>
          <w:tab w:val="left" w:pos="840"/>
          <w:tab w:val="left" w:pos="1418"/>
          <w:tab w:val="left" w:pos="1701"/>
        </w:tabs>
        <w:adjustRightInd w:val="0"/>
        <w:spacing w:line="240" w:lineRule="atLeast"/>
        <w:ind w:left="1418" w:hanging="567"/>
        <w:textAlignment w:val="baseline"/>
        <w:rPr>
          <w:kern w:val="0"/>
          <w:szCs w:val="20"/>
        </w:rPr>
      </w:pPr>
      <w:r w:rsidRPr="0093692E">
        <w:rPr>
          <w:rFonts w:hint="eastAsia"/>
          <w:kern w:val="0"/>
          <w:szCs w:val="20"/>
        </w:rPr>
        <w:t>グループに登録可能なトレイには手差しトレイも含める事ができる。</w:t>
      </w:r>
    </w:p>
    <w:p w:rsidR="0093692E" w:rsidRPr="0093692E" w:rsidRDefault="0093692E" w:rsidP="0093692E">
      <w:pPr>
        <w:tabs>
          <w:tab w:val="left" w:pos="840"/>
          <w:tab w:val="left" w:pos="1418"/>
          <w:tab w:val="left" w:pos="1701"/>
        </w:tabs>
        <w:adjustRightInd w:val="0"/>
        <w:spacing w:line="240" w:lineRule="atLeast"/>
        <w:ind w:left="1418"/>
        <w:textAlignment w:val="baseline"/>
        <w:rPr>
          <w:kern w:val="0"/>
          <w:szCs w:val="20"/>
        </w:rPr>
      </w:pPr>
    </w:p>
    <w:p w:rsidR="0093692E" w:rsidRPr="0093692E" w:rsidRDefault="0093692E" w:rsidP="0093692E">
      <w:pPr>
        <w:numPr>
          <w:ilvl w:val="0"/>
          <w:numId w:val="165"/>
        </w:numPr>
        <w:tabs>
          <w:tab w:val="left" w:pos="840"/>
          <w:tab w:val="left" w:pos="1418"/>
          <w:tab w:val="left" w:pos="1701"/>
        </w:tabs>
        <w:adjustRightInd w:val="0"/>
        <w:spacing w:line="240" w:lineRule="atLeast"/>
        <w:ind w:left="1418" w:hanging="567"/>
        <w:textAlignment w:val="baseline"/>
        <w:rPr>
          <w:kern w:val="0"/>
          <w:szCs w:val="20"/>
        </w:rPr>
      </w:pPr>
      <w:r w:rsidRPr="0093692E">
        <w:rPr>
          <w:rFonts w:hint="eastAsia"/>
          <w:kern w:val="0"/>
          <w:szCs w:val="20"/>
        </w:rPr>
        <w:t>上記以外の動作仕様はクラスタ機能と同じ。「</w:t>
      </w:r>
      <w:r w:rsidRPr="0093692E">
        <w:rPr>
          <w:kern w:val="0"/>
          <w:szCs w:val="20"/>
        </w:rPr>
        <w:fldChar w:fldCharType="begin"/>
      </w:r>
      <w:r w:rsidRPr="0093692E">
        <w:rPr>
          <w:kern w:val="0"/>
          <w:szCs w:val="20"/>
        </w:rPr>
        <w:instrText xml:space="preserve"> </w:instrText>
      </w:r>
      <w:r w:rsidRPr="0093692E">
        <w:rPr>
          <w:rFonts w:hint="eastAsia"/>
          <w:kern w:val="0"/>
          <w:szCs w:val="20"/>
        </w:rPr>
        <w:instrText>REF _Ref161717222 \r \h</w:instrText>
      </w:r>
      <w:r w:rsidRPr="0093692E">
        <w:rPr>
          <w:kern w:val="0"/>
          <w:szCs w:val="20"/>
        </w:rPr>
        <w:instrText xml:space="preserve"> </w:instrText>
      </w:r>
      <w:r w:rsidRPr="0093692E">
        <w:rPr>
          <w:kern w:val="0"/>
          <w:szCs w:val="20"/>
        </w:rPr>
      </w:r>
      <w:r w:rsidRPr="0093692E">
        <w:rPr>
          <w:kern w:val="0"/>
          <w:szCs w:val="20"/>
        </w:rPr>
        <w:fldChar w:fldCharType="separate"/>
      </w:r>
      <w:r w:rsidR="00091205">
        <w:rPr>
          <w:kern w:val="0"/>
          <w:szCs w:val="20"/>
        </w:rPr>
        <w:t>3.2.13</w:t>
      </w:r>
      <w:r w:rsidRPr="0093692E">
        <w:rPr>
          <w:kern w:val="0"/>
          <w:szCs w:val="20"/>
        </w:rPr>
        <w:fldChar w:fldCharType="end"/>
      </w:r>
      <w:r w:rsidRPr="0093692E">
        <w:rPr>
          <w:rFonts w:hint="eastAsia"/>
          <w:kern w:val="0"/>
          <w:szCs w:val="20"/>
        </w:rPr>
        <w:t xml:space="preserve">　</w:t>
      </w:r>
      <w:r w:rsidRPr="0093692E">
        <w:rPr>
          <w:kern w:val="0"/>
          <w:szCs w:val="20"/>
        </w:rPr>
        <w:fldChar w:fldCharType="begin"/>
      </w:r>
      <w:r w:rsidRPr="0093692E">
        <w:rPr>
          <w:kern w:val="0"/>
          <w:szCs w:val="20"/>
        </w:rPr>
        <w:instrText xml:space="preserve"> REF _Ref161717222 \h </w:instrText>
      </w:r>
      <w:r w:rsidRPr="0093692E">
        <w:rPr>
          <w:kern w:val="0"/>
          <w:szCs w:val="20"/>
        </w:rPr>
      </w:r>
      <w:r w:rsidRPr="0093692E">
        <w:rPr>
          <w:kern w:val="0"/>
          <w:szCs w:val="20"/>
        </w:rPr>
        <w:fldChar w:fldCharType="separate"/>
      </w:r>
      <w:r w:rsidR="00091205" w:rsidRPr="00CF7765">
        <w:rPr>
          <w:rFonts w:hint="eastAsia"/>
        </w:rPr>
        <w:t>自動トレイ選択</w:t>
      </w:r>
      <w:r w:rsidR="00091205" w:rsidRPr="00CF7765">
        <w:rPr>
          <w:rFonts w:hint="eastAsia"/>
        </w:rPr>
        <w:t>(</w:t>
      </w:r>
      <w:r w:rsidR="00091205" w:rsidRPr="00CF7765">
        <w:rPr>
          <w:rFonts w:hint="eastAsia"/>
        </w:rPr>
        <w:t>クラスタ</w:t>
      </w:r>
      <w:r w:rsidR="00091205" w:rsidRPr="00CF7765">
        <w:rPr>
          <w:rFonts w:hint="eastAsia"/>
        </w:rPr>
        <w:t>)</w:t>
      </w:r>
      <w:r w:rsidRPr="0093692E">
        <w:rPr>
          <w:kern w:val="0"/>
          <w:szCs w:val="20"/>
        </w:rPr>
        <w:fldChar w:fldCharType="end"/>
      </w:r>
      <w:r w:rsidRPr="0093692E">
        <w:rPr>
          <w:rFonts w:hint="eastAsia"/>
          <w:kern w:val="0"/>
          <w:szCs w:val="20"/>
        </w:rPr>
        <w:t>」を参照のこと。</w:t>
      </w:r>
    </w:p>
    <w:p w:rsidR="0093692E" w:rsidRPr="0093692E" w:rsidRDefault="0093692E" w:rsidP="0093692E">
      <w:pPr>
        <w:tabs>
          <w:tab w:val="left" w:pos="1380"/>
        </w:tabs>
        <w:adjustRightInd w:val="0"/>
        <w:spacing w:line="240" w:lineRule="atLeast"/>
        <w:ind w:left="1418"/>
        <w:textAlignment w:val="baseline"/>
        <w:rPr>
          <w:kern w:val="0"/>
          <w:szCs w:val="20"/>
        </w:rPr>
      </w:pPr>
    </w:p>
    <w:p w:rsidR="0093692E" w:rsidRPr="0093692E" w:rsidRDefault="0093692E" w:rsidP="0093692E">
      <w:pPr>
        <w:tabs>
          <w:tab w:val="left" w:pos="567"/>
          <w:tab w:val="left" w:pos="851"/>
          <w:tab w:val="left" w:pos="1418"/>
          <w:tab w:val="left" w:pos="1701"/>
        </w:tabs>
        <w:adjustRightInd w:val="0"/>
        <w:spacing w:line="240" w:lineRule="atLeast"/>
        <w:ind w:left="567"/>
        <w:textAlignment w:val="baseline"/>
        <w:rPr>
          <w:kern w:val="0"/>
          <w:szCs w:val="20"/>
        </w:rPr>
      </w:pPr>
      <w:r w:rsidRPr="0093692E">
        <w:rPr>
          <w:rFonts w:hint="eastAsia"/>
          <w:kern w:val="0"/>
          <w:szCs w:val="20"/>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93692E" w:rsidRPr="0093692E" w:rsidTr="00643A34">
        <w:trPr>
          <w:jc w:val="right"/>
        </w:trPr>
        <w:tc>
          <w:tcPr>
            <w:tcW w:w="2295" w:type="dxa"/>
            <w:tcBorders>
              <w:bottom w:val="nil"/>
            </w:tcBorders>
            <w:shd w:val="clear" w:color="auto" w:fill="FFFF00"/>
          </w:tcPr>
          <w:p w:rsidR="0093692E" w:rsidRPr="0093692E" w:rsidRDefault="0093692E" w:rsidP="0093692E">
            <w:pPr>
              <w:tabs>
                <w:tab w:val="left" w:pos="567"/>
                <w:tab w:val="left" w:pos="851"/>
                <w:tab w:val="left" w:pos="1418"/>
                <w:tab w:val="left" w:pos="1701"/>
              </w:tabs>
              <w:adjustRightInd w:val="0"/>
              <w:spacing w:line="240" w:lineRule="atLeast"/>
              <w:textAlignment w:val="baseline"/>
              <w:rPr>
                <w:kern w:val="0"/>
                <w:szCs w:val="20"/>
              </w:rPr>
            </w:pPr>
            <w:r w:rsidRPr="0093692E">
              <w:rPr>
                <w:rFonts w:hint="eastAsia"/>
                <w:kern w:val="0"/>
                <w:szCs w:val="20"/>
              </w:rPr>
              <w:t>項目</w:t>
            </w:r>
          </w:p>
        </w:tc>
        <w:tc>
          <w:tcPr>
            <w:tcW w:w="1200" w:type="dxa"/>
            <w:tcBorders>
              <w:bottom w:val="nil"/>
            </w:tcBorders>
            <w:shd w:val="clear" w:color="auto" w:fill="FFFF00"/>
          </w:tcPr>
          <w:p w:rsidR="0093692E" w:rsidRPr="0093692E" w:rsidRDefault="0093692E" w:rsidP="0093692E">
            <w:pPr>
              <w:tabs>
                <w:tab w:val="left" w:pos="567"/>
                <w:tab w:val="left" w:pos="851"/>
                <w:tab w:val="left" w:pos="1418"/>
                <w:tab w:val="left" w:pos="1701"/>
              </w:tabs>
              <w:adjustRightInd w:val="0"/>
              <w:spacing w:line="240" w:lineRule="atLeast"/>
              <w:jc w:val="center"/>
              <w:textAlignment w:val="baseline"/>
              <w:rPr>
                <w:kern w:val="0"/>
                <w:szCs w:val="20"/>
              </w:rPr>
            </w:pPr>
            <w:r w:rsidRPr="0093692E">
              <w:rPr>
                <w:rFonts w:hint="eastAsia"/>
                <w:kern w:val="0"/>
                <w:szCs w:val="20"/>
              </w:rPr>
              <w:t>設定</w:t>
            </w:r>
          </w:p>
        </w:tc>
        <w:tc>
          <w:tcPr>
            <w:tcW w:w="1320" w:type="dxa"/>
            <w:tcBorders>
              <w:bottom w:val="nil"/>
            </w:tcBorders>
            <w:shd w:val="clear" w:color="auto" w:fill="FFFF00"/>
          </w:tcPr>
          <w:p w:rsidR="0093692E" w:rsidRPr="0093692E" w:rsidRDefault="0093692E" w:rsidP="0093692E">
            <w:pPr>
              <w:tabs>
                <w:tab w:val="left" w:pos="567"/>
                <w:tab w:val="left" w:pos="851"/>
                <w:tab w:val="left" w:pos="1418"/>
                <w:tab w:val="left" w:pos="1701"/>
              </w:tabs>
              <w:adjustRightInd w:val="0"/>
              <w:spacing w:line="240" w:lineRule="atLeast"/>
              <w:jc w:val="center"/>
              <w:textAlignment w:val="baseline"/>
              <w:rPr>
                <w:kern w:val="0"/>
                <w:szCs w:val="20"/>
              </w:rPr>
            </w:pPr>
            <w:r w:rsidRPr="0093692E">
              <w:rPr>
                <w:rFonts w:hint="eastAsia"/>
                <w:kern w:val="0"/>
                <w:szCs w:val="20"/>
              </w:rPr>
              <w:t>デフォルト値</w:t>
            </w:r>
          </w:p>
        </w:tc>
        <w:tc>
          <w:tcPr>
            <w:tcW w:w="2548" w:type="dxa"/>
            <w:tcBorders>
              <w:bottom w:val="nil"/>
            </w:tcBorders>
            <w:shd w:val="clear" w:color="auto" w:fill="FFFF00"/>
          </w:tcPr>
          <w:p w:rsidR="0093692E" w:rsidRPr="0093692E" w:rsidRDefault="0093692E" w:rsidP="0093692E">
            <w:pPr>
              <w:tabs>
                <w:tab w:val="left" w:pos="567"/>
                <w:tab w:val="left" w:pos="851"/>
                <w:tab w:val="left" w:pos="1418"/>
                <w:tab w:val="left" w:pos="1701"/>
              </w:tabs>
              <w:adjustRightInd w:val="0"/>
              <w:spacing w:line="240" w:lineRule="atLeast"/>
              <w:textAlignment w:val="baseline"/>
              <w:rPr>
                <w:kern w:val="0"/>
                <w:szCs w:val="20"/>
              </w:rPr>
            </w:pPr>
            <w:r w:rsidRPr="0093692E">
              <w:rPr>
                <w:rFonts w:hint="eastAsia"/>
                <w:kern w:val="0"/>
                <w:szCs w:val="20"/>
              </w:rPr>
              <w:t>設定範囲</w:t>
            </w:r>
          </w:p>
        </w:tc>
      </w:tr>
      <w:tr w:rsidR="0093692E" w:rsidRPr="0093692E" w:rsidTr="00643A34">
        <w:trPr>
          <w:jc w:val="right"/>
        </w:trPr>
        <w:tc>
          <w:tcPr>
            <w:tcW w:w="2295" w:type="dxa"/>
          </w:tcPr>
          <w:p w:rsidR="0093692E" w:rsidRPr="0093692E" w:rsidRDefault="0093692E" w:rsidP="0093692E">
            <w:pPr>
              <w:tabs>
                <w:tab w:val="left" w:pos="567"/>
                <w:tab w:val="left" w:pos="851"/>
                <w:tab w:val="left" w:pos="1418"/>
                <w:tab w:val="left" w:pos="1701"/>
              </w:tabs>
              <w:adjustRightInd w:val="0"/>
              <w:spacing w:line="240" w:lineRule="atLeast"/>
              <w:textAlignment w:val="baseline"/>
              <w:rPr>
                <w:kern w:val="0"/>
                <w:szCs w:val="20"/>
              </w:rPr>
            </w:pPr>
            <w:r w:rsidRPr="0093692E">
              <w:rPr>
                <w:rFonts w:hint="eastAsia"/>
                <w:kern w:val="0"/>
                <w:szCs w:val="20"/>
              </w:rPr>
              <w:t>―</w:t>
            </w:r>
          </w:p>
        </w:tc>
        <w:tc>
          <w:tcPr>
            <w:tcW w:w="1200" w:type="dxa"/>
          </w:tcPr>
          <w:p w:rsidR="0093692E" w:rsidRPr="0093692E" w:rsidRDefault="0093692E" w:rsidP="0093692E">
            <w:pPr>
              <w:tabs>
                <w:tab w:val="left" w:pos="567"/>
                <w:tab w:val="left" w:pos="851"/>
                <w:tab w:val="left" w:pos="1418"/>
                <w:tab w:val="left" w:pos="1701"/>
              </w:tabs>
              <w:adjustRightInd w:val="0"/>
              <w:spacing w:line="240" w:lineRule="atLeast"/>
              <w:jc w:val="center"/>
              <w:textAlignment w:val="baseline"/>
              <w:rPr>
                <w:kern w:val="0"/>
                <w:szCs w:val="20"/>
              </w:rPr>
            </w:pPr>
            <w:r w:rsidRPr="0093692E">
              <w:rPr>
                <w:rFonts w:hint="eastAsia"/>
                <w:kern w:val="0"/>
                <w:szCs w:val="20"/>
              </w:rPr>
              <w:t>―</w:t>
            </w:r>
          </w:p>
        </w:tc>
        <w:tc>
          <w:tcPr>
            <w:tcW w:w="1320" w:type="dxa"/>
          </w:tcPr>
          <w:p w:rsidR="0093692E" w:rsidRPr="0093692E" w:rsidRDefault="0093692E" w:rsidP="0093692E">
            <w:pPr>
              <w:tabs>
                <w:tab w:val="left" w:pos="567"/>
                <w:tab w:val="left" w:pos="851"/>
                <w:tab w:val="left" w:pos="1418"/>
                <w:tab w:val="left" w:pos="1701"/>
              </w:tabs>
              <w:adjustRightInd w:val="0"/>
              <w:spacing w:line="240" w:lineRule="atLeast"/>
              <w:jc w:val="center"/>
              <w:textAlignment w:val="baseline"/>
              <w:rPr>
                <w:kern w:val="0"/>
                <w:szCs w:val="20"/>
              </w:rPr>
            </w:pPr>
            <w:r w:rsidRPr="0093692E">
              <w:rPr>
                <w:rFonts w:hint="eastAsia"/>
                <w:kern w:val="0"/>
                <w:szCs w:val="20"/>
              </w:rPr>
              <w:t>―</w:t>
            </w:r>
          </w:p>
        </w:tc>
        <w:tc>
          <w:tcPr>
            <w:tcW w:w="2548" w:type="dxa"/>
          </w:tcPr>
          <w:p w:rsidR="0093692E" w:rsidRPr="0093692E" w:rsidRDefault="0093692E" w:rsidP="0093692E">
            <w:pPr>
              <w:tabs>
                <w:tab w:val="left" w:pos="567"/>
                <w:tab w:val="left" w:pos="851"/>
                <w:tab w:val="left" w:pos="1418"/>
                <w:tab w:val="left" w:pos="1701"/>
              </w:tabs>
              <w:adjustRightInd w:val="0"/>
              <w:spacing w:line="240" w:lineRule="atLeast"/>
              <w:textAlignment w:val="baseline"/>
              <w:rPr>
                <w:kern w:val="0"/>
                <w:szCs w:val="20"/>
              </w:rPr>
            </w:pPr>
            <w:r w:rsidRPr="0093692E">
              <w:rPr>
                <w:rFonts w:hint="eastAsia"/>
                <w:kern w:val="0"/>
                <w:szCs w:val="20"/>
              </w:rPr>
              <w:t>―</w:t>
            </w:r>
          </w:p>
        </w:tc>
      </w:tr>
    </w:tbl>
    <w:p w:rsidR="0093692E" w:rsidRPr="0093692E" w:rsidRDefault="0093692E" w:rsidP="0093692E">
      <w:pPr>
        <w:tabs>
          <w:tab w:val="left" w:pos="567"/>
          <w:tab w:val="left" w:pos="851"/>
          <w:tab w:val="left" w:pos="1418"/>
          <w:tab w:val="left" w:pos="1701"/>
        </w:tabs>
        <w:adjustRightInd w:val="0"/>
        <w:spacing w:line="240" w:lineRule="atLeast"/>
        <w:ind w:left="567"/>
        <w:textAlignment w:val="baseline"/>
        <w:rPr>
          <w:kern w:val="0"/>
          <w:szCs w:val="20"/>
        </w:rPr>
      </w:pPr>
    </w:p>
    <w:p w:rsidR="0093692E" w:rsidRPr="0093692E" w:rsidRDefault="0093692E" w:rsidP="0093692E">
      <w:pPr>
        <w:tabs>
          <w:tab w:val="left" w:pos="567"/>
          <w:tab w:val="left" w:pos="851"/>
          <w:tab w:val="left" w:pos="1418"/>
          <w:tab w:val="left" w:pos="1701"/>
        </w:tabs>
        <w:adjustRightInd w:val="0"/>
        <w:spacing w:line="240" w:lineRule="atLeast"/>
        <w:ind w:left="567"/>
        <w:textAlignment w:val="baseline"/>
        <w:rPr>
          <w:kern w:val="0"/>
          <w:szCs w:val="20"/>
        </w:rPr>
      </w:pPr>
      <w:r w:rsidRPr="0093692E">
        <w:rPr>
          <w:rFonts w:hint="eastAsia"/>
          <w:kern w:val="0"/>
          <w:szCs w:val="20"/>
        </w:rPr>
        <w:t>＜制限注意事項＞</w:t>
      </w:r>
    </w:p>
    <w:p w:rsidR="0093692E" w:rsidRPr="0093692E" w:rsidRDefault="0093692E" w:rsidP="0093692E">
      <w:pPr>
        <w:numPr>
          <w:ilvl w:val="1"/>
          <w:numId w:val="93"/>
        </w:numPr>
        <w:tabs>
          <w:tab w:val="left" w:pos="1380"/>
        </w:tabs>
        <w:adjustRightInd w:val="0"/>
        <w:spacing w:line="240" w:lineRule="atLeast"/>
        <w:textAlignment w:val="baseline"/>
        <w:rPr>
          <w:kern w:val="0"/>
          <w:szCs w:val="20"/>
        </w:rPr>
      </w:pPr>
      <w:r w:rsidRPr="0093692E">
        <w:rPr>
          <w:rFonts w:hint="eastAsia"/>
          <w:bCs/>
          <w:kern w:val="0"/>
          <w:szCs w:val="20"/>
        </w:rPr>
        <w:t>NPDL</w:t>
      </w:r>
      <w:r w:rsidRPr="0093692E">
        <w:rPr>
          <w:rFonts w:hint="eastAsia"/>
          <w:bCs/>
          <w:kern w:val="0"/>
          <w:szCs w:val="20"/>
        </w:rPr>
        <w:t>デコンポーザ搭載機のみサポートする。</w:t>
      </w:r>
    </w:p>
    <w:p w:rsidR="0093692E" w:rsidRPr="0093692E" w:rsidRDefault="0093692E" w:rsidP="0093692E">
      <w:pPr>
        <w:numPr>
          <w:ilvl w:val="1"/>
          <w:numId w:val="93"/>
        </w:numPr>
        <w:tabs>
          <w:tab w:val="left" w:pos="1380"/>
        </w:tabs>
        <w:adjustRightInd w:val="0"/>
        <w:spacing w:line="240" w:lineRule="atLeast"/>
        <w:textAlignment w:val="baseline"/>
        <w:rPr>
          <w:kern w:val="0"/>
          <w:szCs w:val="20"/>
        </w:rPr>
      </w:pPr>
      <w:r w:rsidRPr="0093692E">
        <w:rPr>
          <w:rFonts w:hint="eastAsia"/>
          <w:kern w:val="0"/>
          <w:szCs w:val="20"/>
        </w:rPr>
        <w:t>登録可能なトレイグループ数は</w:t>
      </w:r>
      <w:r w:rsidRPr="0093692E">
        <w:rPr>
          <w:rFonts w:hint="eastAsia"/>
          <w:kern w:val="0"/>
          <w:szCs w:val="20"/>
        </w:rPr>
        <w:t>2</w:t>
      </w:r>
      <w:r w:rsidRPr="0093692E">
        <w:rPr>
          <w:rFonts w:hint="eastAsia"/>
          <w:kern w:val="0"/>
          <w:szCs w:val="20"/>
        </w:rPr>
        <w:t>つ</w:t>
      </w:r>
    </w:p>
    <w:p w:rsidR="0093692E" w:rsidRPr="0093692E" w:rsidRDefault="0093692E" w:rsidP="0093692E">
      <w:pPr>
        <w:numPr>
          <w:ilvl w:val="1"/>
          <w:numId w:val="93"/>
        </w:numPr>
        <w:tabs>
          <w:tab w:val="left" w:pos="1380"/>
        </w:tabs>
        <w:adjustRightInd w:val="0"/>
        <w:spacing w:line="240" w:lineRule="atLeast"/>
        <w:textAlignment w:val="baseline"/>
        <w:rPr>
          <w:kern w:val="0"/>
          <w:szCs w:val="20"/>
        </w:rPr>
      </w:pPr>
      <w:r w:rsidRPr="0093692E">
        <w:rPr>
          <w:rFonts w:hint="eastAsia"/>
          <w:kern w:val="0"/>
          <w:szCs w:val="20"/>
        </w:rPr>
        <w:t>グループ指定ジョブ間にグループを指定しないジョブが実行された場合は</w:t>
      </w:r>
      <w:r w:rsidRPr="0093692E">
        <w:rPr>
          <w:rFonts w:hint="eastAsia"/>
          <w:bCs/>
          <w:kern w:val="0"/>
          <w:szCs w:val="20"/>
        </w:rPr>
        <w:t>ジョブ間のトレイ継続はしない。</w:t>
      </w:r>
    </w:p>
    <w:p w:rsidR="0093692E" w:rsidRPr="0093692E" w:rsidRDefault="0093692E" w:rsidP="0093692E">
      <w:pPr>
        <w:tabs>
          <w:tab w:val="left" w:pos="1380"/>
        </w:tabs>
        <w:adjustRightInd w:val="0"/>
        <w:spacing w:line="240" w:lineRule="atLeast"/>
        <w:ind w:left="780"/>
        <w:textAlignment w:val="baseline"/>
        <w:rPr>
          <w:bCs/>
          <w:kern w:val="0"/>
          <w:szCs w:val="20"/>
        </w:rPr>
      </w:pPr>
      <w:r w:rsidRPr="0093692E">
        <w:rPr>
          <w:rFonts w:hint="eastAsia"/>
          <w:bCs/>
          <w:kern w:val="0"/>
          <w:szCs w:val="20"/>
        </w:rPr>
        <w:t xml:space="preserve">　　　例）下記の場合、ジョブ</w:t>
      </w:r>
      <w:r w:rsidRPr="0093692E">
        <w:rPr>
          <w:rFonts w:hint="eastAsia"/>
          <w:bCs/>
          <w:kern w:val="0"/>
          <w:szCs w:val="20"/>
        </w:rPr>
        <w:t>3</w:t>
      </w:r>
      <w:r w:rsidRPr="0093692E">
        <w:rPr>
          <w:rFonts w:hint="eastAsia"/>
          <w:bCs/>
          <w:kern w:val="0"/>
          <w:szCs w:val="20"/>
        </w:rPr>
        <w:t>はジョブ</w:t>
      </w:r>
      <w:r w:rsidRPr="0093692E">
        <w:rPr>
          <w:rFonts w:hint="eastAsia"/>
          <w:bCs/>
          <w:kern w:val="0"/>
          <w:szCs w:val="20"/>
        </w:rPr>
        <w:t>1</w:t>
      </w:r>
      <w:r w:rsidRPr="0093692E">
        <w:rPr>
          <w:rFonts w:hint="eastAsia"/>
          <w:bCs/>
          <w:kern w:val="0"/>
          <w:szCs w:val="20"/>
        </w:rPr>
        <w:t>のトレイを継承しない。</w:t>
      </w:r>
    </w:p>
    <w:p w:rsidR="0093692E" w:rsidRPr="0093692E" w:rsidRDefault="0093692E" w:rsidP="0093692E">
      <w:pPr>
        <w:tabs>
          <w:tab w:val="left" w:pos="1380"/>
        </w:tabs>
        <w:adjustRightInd w:val="0"/>
        <w:spacing w:line="240" w:lineRule="atLeast"/>
        <w:ind w:left="780"/>
        <w:textAlignment w:val="baseline"/>
        <w:rPr>
          <w:bCs/>
          <w:kern w:val="0"/>
          <w:szCs w:val="20"/>
        </w:rPr>
      </w:pPr>
      <w:r w:rsidRPr="0093692E">
        <w:rPr>
          <w:rFonts w:hint="eastAsia"/>
          <w:bCs/>
          <w:kern w:val="0"/>
          <w:szCs w:val="20"/>
        </w:rPr>
        <w:tab/>
      </w:r>
      <w:r w:rsidRPr="0093692E">
        <w:rPr>
          <w:rFonts w:hint="eastAsia"/>
          <w:bCs/>
          <w:kern w:val="0"/>
          <w:szCs w:val="20"/>
        </w:rPr>
        <w:t>ジョブ</w:t>
      </w:r>
      <w:r w:rsidRPr="0093692E">
        <w:rPr>
          <w:rFonts w:hint="eastAsia"/>
          <w:bCs/>
          <w:kern w:val="0"/>
          <w:szCs w:val="20"/>
        </w:rPr>
        <w:t>1(</w:t>
      </w:r>
      <w:r w:rsidRPr="0093692E">
        <w:rPr>
          <w:rFonts w:hint="eastAsia"/>
          <w:bCs/>
          <w:kern w:val="0"/>
          <w:szCs w:val="20"/>
        </w:rPr>
        <w:t>グループ</w:t>
      </w:r>
      <w:r w:rsidRPr="0093692E">
        <w:rPr>
          <w:rFonts w:hint="eastAsia"/>
          <w:bCs/>
          <w:kern w:val="0"/>
          <w:szCs w:val="20"/>
        </w:rPr>
        <w:t xml:space="preserve">A) </w:t>
      </w:r>
      <w:r w:rsidRPr="0093692E">
        <w:rPr>
          <w:rFonts w:hint="eastAsia"/>
          <w:bCs/>
          <w:kern w:val="0"/>
          <w:szCs w:val="20"/>
        </w:rPr>
        <w:t>→ジョブ</w:t>
      </w:r>
      <w:r w:rsidRPr="0093692E">
        <w:rPr>
          <w:rFonts w:hint="eastAsia"/>
          <w:bCs/>
          <w:kern w:val="0"/>
          <w:szCs w:val="20"/>
        </w:rPr>
        <w:t>2(</w:t>
      </w:r>
      <w:r w:rsidRPr="0093692E">
        <w:rPr>
          <w:rFonts w:hint="eastAsia"/>
          <w:bCs/>
          <w:kern w:val="0"/>
          <w:szCs w:val="20"/>
        </w:rPr>
        <w:t>グループなし</w:t>
      </w:r>
      <w:r w:rsidRPr="0093692E">
        <w:rPr>
          <w:rFonts w:hint="eastAsia"/>
          <w:bCs/>
          <w:kern w:val="0"/>
          <w:szCs w:val="20"/>
        </w:rPr>
        <w:t>)</w:t>
      </w:r>
      <w:r w:rsidRPr="0093692E">
        <w:rPr>
          <w:rFonts w:hint="eastAsia"/>
          <w:bCs/>
          <w:kern w:val="0"/>
          <w:szCs w:val="20"/>
        </w:rPr>
        <w:t>→ジョブ</w:t>
      </w:r>
      <w:r w:rsidRPr="0093692E">
        <w:rPr>
          <w:rFonts w:hint="eastAsia"/>
          <w:bCs/>
          <w:kern w:val="0"/>
          <w:szCs w:val="20"/>
        </w:rPr>
        <w:t>3(</w:t>
      </w:r>
      <w:r w:rsidRPr="0093692E">
        <w:rPr>
          <w:rFonts w:hint="eastAsia"/>
          <w:bCs/>
          <w:kern w:val="0"/>
          <w:szCs w:val="20"/>
        </w:rPr>
        <w:t>グループ</w:t>
      </w:r>
      <w:r w:rsidRPr="0093692E">
        <w:rPr>
          <w:rFonts w:hint="eastAsia"/>
          <w:bCs/>
          <w:kern w:val="0"/>
          <w:szCs w:val="20"/>
        </w:rPr>
        <w:t>A)</w:t>
      </w:r>
    </w:p>
    <w:p w:rsidR="0093692E" w:rsidRPr="0093692E" w:rsidRDefault="0093692E" w:rsidP="0093692E">
      <w:pPr>
        <w:numPr>
          <w:ilvl w:val="1"/>
          <w:numId w:val="93"/>
        </w:numPr>
        <w:tabs>
          <w:tab w:val="left" w:pos="1380"/>
        </w:tabs>
        <w:adjustRightInd w:val="0"/>
        <w:spacing w:line="240" w:lineRule="atLeast"/>
        <w:textAlignment w:val="baseline"/>
        <w:rPr>
          <w:kern w:val="0"/>
          <w:szCs w:val="20"/>
        </w:rPr>
      </w:pPr>
      <w:r w:rsidRPr="0093692E">
        <w:rPr>
          <w:rFonts w:hint="eastAsia"/>
          <w:bCs/>
          <w:kern w:val="0"/>
          <w:szCs w:val="20"/>
        </w:rPr>
        <w:t>節電</w:t>
      </w:r>
      <w:r w:rsidRPr="0093692E">
        <w:rPr>
          <w:rFonts w:hint="eastAsia"/>
          <w:bCs/>
          <w:kern w:val="0"/>
          <w:szCs w:val="20"/>
        </w:rPr>
        <w:t>(Sleep/Low)</w:t>
      </w:r>
      <w:r w:rsidRPr="0093692E">
        <w:rPr>
          <w:rFonts w:hint="eastAsia"/>
          <w:bCs/>
          <w:kern w:val="0"/>
          <w:szCs w:val="20"/>
        </w:rPr>
        <w:t>時でも、ジョブ間のトレイ継続をする。</w:t>
      </w:r>
    </w:p>
    <w:p w:rsidR="0093692E" w:rsidRPr="0093692E" w:rsidRDefault="0093692E" w:rsidP="0093692E">
      <w:pPr>
        <w:numPr>
          <w:ilvl w:val="1"/>
          <w:numId w:val="93"/>
        </w:numPr>
        <w:tabs>
          <w:tab w:val="left" w:pos="1380"/>
        </w:tabs>
        <w:adjustRightInd w:val="0"/>
        <w:spacing w:line="240" w:lineRule="atLeast"/>
        <w:textAlignment w:val="baseline"/>
        <w:rPr>
          <w:kern w:val="0"/>
          <w:szCs w:val="20"/>
        </w:rPr>
      </w:pPr>
      <w:r w:rsidRPr="0093692E">
        <w:rPr>
          <w:rFonts w:hint="eastAsia"/>
          <w:bCs/>
          <w:kern w:val="0"/>
          <w:szCs w:val="20"/>
        </w:rPr>
        <w:t>グループトレイ設定が変更された場合には、ジョブ間のトレイ継続はしない。</w:t>
      </w:r>
    </w:p>
    <w:p w:rsidR="0093692E" w:rsidRPr="0093692E" w:rsidRDefault="0093692E" w:rsidP="0093692E">
      <w:pPr>
        <w:numPr>
          <w:ilvl w:val="1"/>
          <w:numId w:val="93"/>
        </w:numPr>
        <w:tabs>
          <w:tab w:val="left" w:pos="1380"/>
        </w:tabs>
        <w:adjustRightInd w:val="0"/>
        <w:spacing w:line="240" w:lineRule="atLeast"/>
        <w:textAlignment w:val="baseline"/>
        <w:rPr>
          <w:kern w:val="0"/>
          <w:szCs w:val="20"/>
        </w:rPr>
      </w:pPr>
      <w:r w:rsidRPr="0093692E">
        <w:rPr>
          <w:rFonts w:hint="eastAsia"/>
          <w:bCs/>
          <w:kern w:val="0"/>
          <w:szCs w:val="20"/>
        </w:rPr>
        <w:t>手差し</w:t>
      </w:r>
      <w:r w:rsidRPr="0093692E">
        <w:rPr>
          <w:rFonts w:hint="eastAsia"/>
          <w:bCs/>
          <w:kern w:val="0"/>
          <w:szCs w:val="20"/>
        </w:rPr>
        <w:t>APS</w:t>
      </w:r>
      <w:r w:rsidRPr="0093692E">
        <w:rPr>
          <w:rFonts w:hint="eastAsia"/>
          <w:bCs/>
          <w:kern w:val="0"/>
          <w:szCs w:val="20"/>
        </w:rPr>
        <w:t>無効な場合には、手差しトレイをグループトレイに設定しても手差しトレイは給紙トレイ候補にならない。</w:t>
      </w:r>
    </w:p>
    <w:p w:rsidR="0093692E" w:rsidRPr="0093692E" w:rsidRDefault="0093692E" w:rsidP="0093692E">
      <w:pPr>
        <w:numPr>
          <w:ilvl w:val="1"/>
          <w:numId w:val="93"/>
        </w:numPr>
        <w:tabs>
          <w:tab w:val="left" w:pos="1380"/>
        </w:tabs>
        <w:adjustRightInd w:val="0"/>
        <w:spacing w:line="240" w:lineRule="atLeast"/>
        <w:textAlignment w:val="baseline"/>
        <w:rPr>
          <w:kern w:val="0"/>
          <w:szCs w:val="20"/>
        </w:rPr>
      </w:pPr>
      <w:r w:rsidRPr="0093692E">
        <w:rPr>
          <w:rFonts w:hint="eastAsia"/>
          <w:kern w:val="0"/>
          <w:szCs w:val="20"/>
        </w:rPr>
        <w:t>グループトレイに手差しトレイを含めるかどうかは、各サービスの仕様による。</w:t>
      </w:r>
    </w:p>
    <w:p w:rsidR="0093692E" w:rsidRPr="0093692E" w:rsidRDefault="0093692E">
      <w:pPr>
        <w:pStyle w:val="aa"/>
      </w:pPr>
    </w:p>
    <w:p w:rsidR="00FD3712" w:rsidRPr="00CF7765" w:rsidRDefault="00FD3712">
      <w:pPr>
        <w:pStyle w:val="2"/>
        <w:pageBreakBefore/>
      </w:pPr>
      <w:bookmarkStart w:id="221" w:name="_Toc21605495"/>
      <w:r w:rsidRPr="00CF7765">
        <w:rPr>
          <w:rFonts w:hint="eastAsia"/>
        </w:rPr>
        <w:lastRenderedPageBreak/>
        <w:t>用紙搬送関連機能</w:t>
      </w:r>
      <w:bookmarkEnd w:id="221"/>
    </w:p>
    <w:p w:rsidR="00FD3712" w:rsidRPr="00CF7765" w:rsidRDefault="00FD3712">
      <w:pPr>
        <w:pStyle w:val="aa"/>
      </w:pPr>
    </w:p>
    <w:p w:rsidR="00FD3712" w:rsidRPr="00CF7765" w:rsidRDefault="00FD3712">
      <w:pPr>
        <w:pStyle w:val="3"/>
      </w:pPr>
      <w:bookmarkStart w:id="222" w:name="_Ref29637326"/>
      <w:bookmarkStart w:id="223" w:name="_Ref29637329"/>
      <w:bookmarkStart w:id="224" w:name="_Toc21605496"/>
      <w:r w:rsidRPr="00CF7765">
        <w:rPr>
          <w:rFonts w:hint="eastAsia"/>
        </w:rPr>
        <w:t>部数指定</w:t>
      </w:r>
      <w:bookmarkEnd w:id="222"/>
      <w:bookmarkEnd w:id="223"/>
      <w:bookmarkEnd w:id="224"/>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原稿</w:t>
      </w:r>
      <w:r w:rsidRPr="00CF7765">
        <w:rPr>
          <w:rFonts w:hint="eastAsia"/>
        </w:rPr>
        <w:t>1</w:t>
      </w:r>
      <w:r w:rsidRPr="00CF7765">
        <w:rPr>
          <w:rFonts w:hint="eastAsia"/>
        </w:rPr>
        <w:t>ページまたは</w:t>
      </w:r>
      <w:r w:rsidRPr="00CF7765">
        <w:rPr>
          <w:rFonts w:hint="eastAsia"/>
        </w:rPr>
        <w:t>1</w:t>
      </w:r>
      <w:r w:rsidRPr="00CF7765">
        <w:rPr>
          <w:rFonts w:hint="eastAsia"/>
        </w:rPr>
        <w:t>セットに対する印刷部数を指定する。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15"/>
        </w:numPr>
        <w:tabs>
          <w:tab w:val="clear" w:pos="567"/>
          <w:tab w:val="clear" w:pos="851"/>
          <w:tab w:val="clear" w:pos="1418"/>
          <w:tab w:val="clear" w:pos="1701"/>
          <w:tab w:val="left" w:pos="1380"/>
        </w:tabs>
      </w:pPr>
      <w:r w:rsidRPr="00CF7765">
        <w:rPr>
          <w:rFonts w:hint="eastAsia"/>
        </w:rPr>
        <w:t>各種</w:t>
      </w:r>
      <w:r w:rsidRPr="00CF7765">
        <w:rPr>
          <w:rFonts w:hint="eastAsia"/>
        </w:rPr>
        <w:t>DT Service Application</w:t>
      </w:r>
      <w:r w:rsidRPr="00CF7765">
        <w:rPr>
          <w:rFonts w:hint="eastAsia"/>
        </w:rPr>
        <w:t>は</w:t>
      </w:r>
      <w:r w:rsidRPr="00CF7765">
        <w:rPr>
          <w:rFonts w:hint="eastAsia"/>
        </w:rPr>
        <w:t>[</w:t>
      </w:r>
      <w:r w:rsidRPr="00CF7765">
        <w:rPr>
          <w:rFonts w:hint="eastAsia"/>
        </w:rPr>
        <w:t>部数</w:t>
      </w:r>
      <w:r w:rsidRPr="00CF7765">
        <w:rPr>
          <w:rFonts w:hint="eastAsia"/>
        </w:rPr>
        <w:t>]</w:t>
      </w:r>
      <w:r w:rsidRPr="00CF7765">
        <w:rPr>
          <w:rFonts w:hint="eastAsia"/>
        </w:rPr>
        <w:t>に出力すべき部数を設定する。</w:t>
      </w:r>
    </w:p>
    <w:p w:rsidR="00FD3712" w:rsidRPr="00CF7765" w:rsidRDefault="00FD3712">
      <w:pPr>
        <w:pStyle w:val="aa"/>
        <w:numPr>
          <w:ilvl w:val="0"/>
          <w:numId w:val="15"/>
        </w:numPr>
        <w:tabs>
          <w:tab w:val="clear" w:pos="567"/>
          <w:tab w:val="clear" w:pos="851"/>
          <w:tab w:val="clear" w:pos="1418"/>
          <w:tab w:val="clear" w:pos="1701"/>
          <w:tab w:val="left" w:pos="1380"/>
        </w:tabs>
      </w:pPr>
      <w:r w:rsidRPr="00CF7765">
        <w:rPr>
          <w:rFonts w:hint="eastAsia"/>
        </w:rPr>
        <w:t>IOT Device</w:t>
      </w:r>
      <w:r w:rsidRPr="00CF7765">
        <w:rPr>
          <w:rFonts w:hint="eastAsia"/>
        </w:rPr>
        <w:t>は出力順を決定し、出力する。</w:t>
      </w:r>
      <w:r w:rsidRPr="00CF7765">
        <w:rPr>
          <w:rFonts w:hint="eastAsia"/>
        </w:rPr>
        <w:t>(</w:t>
      </w:r>
      <w:r w:rsidRPr="00CF7765">
        <w:rPr>
          <w:rFonts w:hint="eastAsia"/>
        </w:rPr>
        <w:t>「</w:t>
      </w:r>
      <w:r w:rsidRPr="00CF7765">
        <w:fldChar w:fldCharType="begin"/>
      </w:r>
      <w:r w:rsidRPr="00CF7765">
        <w:instrText xml:space="preserve"> REF _Ref9849533 \r \h </w:instrText>
      </w:r>
      <w:r w:rsidR="00FF16DA" w:rsidRPr="00CF7765">
        <w:instrText xml:space="preserve"> \* MERGEFORMAT </w:instrText>
      </w:r>
      <w:r w:rsidRPr="00CF7765">
        <w:fldChar w:fldCharType="separate"/>
      </w:r>
      <w:r w:rsidR="00091205">
        <w:t>3.4.2</w:t>
      </w:r>
      <w:r w:rsidRPr="00CF7765">
        <w:fldChar w:fldCharType="end"/>
      </w:r>
      <w:r w:rsidRPr="00CF7765">
        <w:rPr>
          <w:rFonts w:hint="eastAsia"/>
        </w:rPr>
        <w:t xml:space="preserve"> </w:t>
      </w:r>
      <w:r w:rsidRPr="00CF7765">
        <w:fldChar w:fldCharType="begin"/>
      </w:r>
      <w:r w:rsidRPr="00CF7765">
        <w:instrText xml:space="preserve"> REF _Ref25055902 \h </w:instrText>
      </w:r>
      <w:r w:rsidR="00FF16DA" w:rsidRPr="00CF7765">
        <w:instrText xml:space="preserve"> \* MERGEFORMAT </w:instrText>
      </w:r>
      <w:r w:rsidRPr="00CF7765">
        <w:fldChar w:fldCharType="separate"/>
      </w:r>
      <w:r w:rsidR="00091205" w:rsidRPr="00CF7765">
        <w:rPr>
          <w:rFonts w:hint="eastAsia"/>
        </w:rPr>
        <w:t>排出面指定</w:t>
      </w:r>
      <w:r w:rsidRPr="00CF7765">
        <w:fldChar w:fldCharType="end"/>
      </w:r>
      <w:r w:rsidRPr="00CF7765">
        <w:rPr>
          <w:rFonts w:hint="eastAsia"/>
        </w:rPr>
        <w:t>」を参照のこと。</w:t>
      </w:r>
      <w:r w:rsidRPr="00CF7765">
        <w:rPr>
          <w:rFonts w:hint="eastAsia"/>
        </w:rPr>
        <w:t>)</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16"/>
        </w:numPr>
        <w:tabs>
          <w:tab w:val="clear" w:pos="567"/>
          <w:tab w:val="clear" w:pos="851"/>
          <w:tab w:val="clear" w:pos="1418"/>
          <w:tab w:val="clear" w:pos="1701"/>
          <w:tab w:val="left" w:pos="1380"/>
        </w:tabs>
      </w:pPr>
      <w:r w:rsidRPr="00CF7765">
        <w:rPr>
          <w:rFonts w:hint="eastAsia"/>
        </w:rPr>
        <w:t>設定部数が</w:t>
      </w:r>
      <w:r w:rsidRPr="00CF7765">
        <w:rPr>
          <w:rFonts w:hint="eastAsia"/>
        </w:rPr>
        <w:t>1</w:t>
      </w:r>
      <w:r w:rsidRPr="00CF7765">
        <w:rPr>
          <w:rFonts w:hint="eastAsia"/>
        </w:rPr>
        <w:t>未満の場合は</w:t>
      </w:r>
      <w:r w:rsidRPr="00CF7765">
        <w:rPr>
          <w:rFonts w:hint="eastAsia"/>
        </w:rPr>
        <w:t>1</w:t>
      </w:r>
      <w:r w:rsidRPr="00CF7765">
        <w:rPr>
          <w:rFonts w:hint="eastAsia"/>
        </w:rPr>
        <w:t>部として出力を行う。</w:t>
      </w:r>
    </w:p>
    <w:p w:rsidR="00FD3712" w:rsidRPr="00CF7765" w:rsidRDefault="00FD3712">
      <w:pPr>
        <w:pStyle w:val="aa"/>
        <w:numPr>
          <w:ilvl w:val="0"/>
          <w:numId w:val="16"/>
        </w:numPr>
        <w:tabs>
          <w:tab w:val="clear" w:pos="567"/>
          <w:tab w:val="clear" w:pos="851"/>
          <w:tab w:val="clear" w:pos="1418"/>
          <w:tab w:val="clear" w:pos="1701"/>
          <w:tab w:val="left" w:pos="1380"/>
        </w:tabs>
      </w:pPr>
      <w:r w:rsidRPr="00CF7765">
        <w:rPr>
          <w:rFonts w:hint="eastAsia"/>
        </w:rPr>
        <w:t>IOT Device</w:t>
      </w:r>
      <w:r w:rsidRPr="00CF7765">
        <w:rPr>
          <w:rFonts w:hint="eastAsia"/>
        </w:rPr>
        <w:t>としては、出力可能な部数については、各</w:t>
      </w:r>
      <w:r w:rsidRPr="00CF7765">
        <w:rPr>
          <w:rFonts w:hint="eastAsia"/>
        </w:rPr>
        <w:t>Service</w:t>
      </w:r>
      <w:r w:rsidRPr="00CF7765">
        <w:rPr>
          <w:rFonts w:hint="eastAsia"/>
        </w:rPr>
        <w:t>編参照のこと。</w:t>
      </w: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225" w:name="_Ref9847277"/>
      <w:bookmarkStart w:id="226" w:name="_Ref9847279"/>
      <w:bookmarkStart w:id="227" w:name="_Ref30325561"/>
      <w:bookmarkStart w:id="228" w:name="_Ref30325563"/>
      <w:bookmarkStart w:id="229" w:name="_Toc21605497"/>
      <w:r w:rsidRPr="00CF7765">
        <w:rPr>
          <w:rFonts w:hint="eastAsia"/>
        </w:rPr>
        <w:lastRenderedPageBreak/>
        <w:t>Collate/Uncollate</w:t>
      </w:r>
      <w:r w:rsidRPr="00CF7765">
        <w:rPr>
          <w:rFonts w:hint="eastAsia"/>
        </w:rPr>
        <w:t>指定</w:t>
      </w:r>
      <w:bookmarkEnd w:id="225"/>
      <w:bookmarkEnd w:id="226"/>
      <w:bookmarkEnd w:id="227"/>
      <w:bookmarkEnd w:id="228"/>
      <w:bookmarkEnd w:id="229"/>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原稿</w:t>
      </w:r>
      <w:r w:rsidRPr="00CF7765">
        <w:rPr>
          <w:rFonts w:hint="eastAsia"/>
        </w:rPr>
        <w:t>1</w:t>
      </w:r>
      <w:r w:rsidRPr="00CF7765">
        <w:rPr>
          <w:rFonts w:hint="eastAsia"/>
        </w:rPr>
        <w:t>ページまたは</w:t>
      </w:r>
      <w:r w:rsidRPr="00CF7765">
        <w:rPr>
          <w:rFonts w:hint="eastAsia"/>
        </w:rPr>
        <w:t>1</w:t>
      </w:r>
      <w:r w:rsidRPr="00CF7765">
        <w:rPr>
          <w:rFonts w:hint="eastAsia"/>
        </w:rPr>
        <w:t>セットを複数部印刷する際の</w:t>
      </w:r>
      <w:r w:rsidRPr="00CF7765">
        <w:rPr>
          <w:rFonts w:hint="eastAsia"/>
        </w:rPr>
        <w:t>IOT</w:t>
      </w:r>
      <w:r w:rsidRPr="00CF7765">
        <w:rPr>
          <w:rFonts w:hint="eastAsia"/>
        </w:rPr>
        <w:t>からの出力順序（丁合ありなし）を指定する。</w:t>
      </w:r>
    </w:p>
    <w:p w:rsidR="00FD3712" w:rsidRPr="00CF7765" w:rsidRDefault="00FD3712">
      <w:pPr>
        <w:pStyle w:val="aa"/>
      </w:pPr>
    </w:p>
    <w:p w:rsidR="00FD3712" w:rsidRPr="00CF7765" w:rsidRDefault="00FD3712">
      <w:pPr>
        <w:pStyle w:val="aa"/>
        <w:tabs>
          <w:tab w:val="clear" w:pos="567"/>
          <w:tab w:val="clear" w:pos="851"/>
          <w:tab w:val="clear" w:pos="1418"/>
          <w:tab w:val="left" w:pos="1320"/>
        </w:tabs>
        <w:ind w:leftChars="433" w:left="1319" w:hangingChars="300" w:hanging="540"/>
      </w:pPr>
      <w:r w:rsidRPr="00CF7765">
        <w:rPr>
          <w:rFonts w:hint="eastAsia"/>
        </w:rPr>
        <w:t>注意：</w:t>
      </w:r>
      <w:r w:rsidRPr="00CF7765">
        <w:tab/>
      </w:r>
      <w:r w:rsidRPr="00CF7765">
        <w:rPr>
          <w:rFonts w:hint="eastAsia"/>
        </w:rPr>
        <w:t>IOT</w:t>
      </w:r>
      <w:r w:rsidRPr="00CF7765">
        <w:rPr>
          <w:rFonts w:hint="eastAsia"/>
        </w:rPr>
        <w:t>によって、片面印刷の排出において、排出先によって、基本的な排出面として裏面排出と表面排出のいずれかである場合と、反転部を有し、基本的には、同じ排出先にて、裏面排出も表面排出も可能なものとがある。各</w:t>
      </w:r>
      <w:r w:rsidRPr="00CF7765">
        <w:rPr>
          <w:rFonts w:hint="eastAsia"/>
        </w:rPr>
        <w:t>IOT</w:t>
      </w:r>
      <w:r w:rsidRPr="00CF7765">
        <w:rPr>
          <w:rFonts w:hint="eastAsia"/>
        </w:rPr>
        <w:t>がいずれであるかは、各プロダクト編を参照のこと。</w:t>
      </w:r>
    </w:p>
    <w:p w:rsidR="00FD3712" w:rsidRPr="00CF7765" w:rsidRDefault="00FD3712">
      <w:pPr>
        <w:pStyle w:val="aa"/>
        <w:tabs>
          <w:tab w:val="clear" w:pos="567"/>
          <w:tab w:val="clear" w:pos="851"/>
          <w:tab w:val="clear" w:pos="1418"/>
          <w:tab w:val="left" w:pos="1320"/>
        </w:tabs>
        <w:ind w:leftChars="433" w:left="1319" w:hangingChars="300" w:hanging="540"/>
      </w:pPr>
    </w:p>
    <w:p w:rsidR="00FD3712" w:rsidRPr="00CF7765" w:rsidRDefault="00FD3712">
      <w:pPr>
        <w:pStyle w:val="aa"/>
        <w:tabs>
          <w:tab w:val="clear" w:pos="567"/>
          <w:tab w:val="clear" w:pos="851"/>
          <w:tab w:val="clear" w:pos="1418"/>
          <w:tab w:val="left" w:pos="1320"/>
        </w:tabs>
        <w:ind w:leftChars="433" w:left="779"/>
      </w:pPr>
      <w:r w:rsidRPr="00CF7765">
        <w:rPr>
          <w:rFonts w:hint="eastAsia"/>
        </w:rPr>
        <w:t>以下において、基本的な片面印刷の排出面として裏面排出である排出トレイを、</w:t>
      </w:r>
      <w:r w:rsidRPr="00CF7765">
        <w:rPr>
          <w:rFonts w:hint="eastAsia"/>
        </w:rPr>
        <w:t>Facedown Tray</w:t>
      </w:r>
      <w:r w:rsidRPr="00CF7765">
        <w:rPr>
          <w:rFonts w:hint="eastAsia"/>
        </w:rPr>
        <w:t>、表面排出である排出トレイを</w:t>
      </w:r>
      <w:r w:rsidRPr="00CF7765">
        <w:rPr>
          <w:rFonts w:hint="eastAsia"/>
        </w:rPr>
        <w:t>Faceup Tray</w:t>
      </w:r>
      <w:r w:rsidRPr="00CF7765">
        <w:rPr>
          <w:rFonts w:hint="eastAsia"/>
        </w:rPr>
        <w:t>として記述する。</w:t>
      </w:r>
      <w:r w:rsidRPr="00CF7765">
        <w:br/>
      </w:r>
      <w:r w:rsidRPr="00CF7765">
        <w:br/>
      </w:r>
      <w:r w:rsidRPr="00CF7765">
        <w:rPr>
          <w:rFonts w:hint="eastAsia"/>
        </w:rPr>
        <w:t>同じ排出先にて、裏面排出も表面排出も可能な場合については、「</w:t>
      </w:r>
      <w:r w:rsidRPr="00CF7765">
        <w:fldChar w:fldCharType="begin"/>
      </w:r>
      <w:r w:rsidRPr="00CF7765">
        <w:instrText xml:space="preserve"> REF _Ref9849533 \r \h </w:instrText>
      </w:r>
      <w:r w:rsidR="00FF16DA" w:rsidRPr="00CF7765">
        <w:instrText xml:space="preserve"> \* MERGEFORMAT </w:instrText>
      </w:r>
      <w:r w:rsidRPr="00CF7765">
        <w:fldChar w:fldCharType="separate"/>
      </w:r>
      <w:r w:rsidR="00091205">
        <w:t>3.4.2</w:t>
      </w:r>
      <w:r w:rsidRPr="00CF7765">
        <w:fldChar w:fldCharType="end"/>
      </w:r>
      <w:r w:rsidRPr="00CF7765">
        <w:rPr>
          <w:rFonts w:hint="eastAsia"/>
        </w:rPr>
        <w:t xml:space="preserve"> </w:t>
      </w:r>
      <w:r w:rsidRPr="00CF7765">
        <w:fldChar w:fldCharType="begin"/>
      </w:r>
      <w:r w:rsidRPr="00CF7765">
        <w:instrText xml:space="preserve"> REF _Ref25055902 \h </w:instrText>
      </w:r>
      <w:r w:rsidR="00FF16DA" w:rsidRPr="00CF7765">
        <w:instrText xml:space="preserve"> \* MERGEFORMAT </w:instrText>
      </w:r>
      <w:r w:rsidRPr="00CF7765">
        <w:fldChar w:fldCharType="separate"/>
      </w:r>
      <w:r w:rsidR="00091205" w:rsidRPr="00CF7765">
        <w:rPr>
          <w:rFonts w:hint="eastAsia"/>
        </w:rPr>
        <w:t>排出面指定</w:t>
      </w:r>
      <w:r w:rsidRPr="00CF7765">
        <w:fldChar w:fldCharType="end"/>
      </w:r>
      <w:r w:rsidRPr="00CF7765">
        <w:rPr>
          <w:rFonts w:hint="eastAsia"/>
        </w:rPr>
        <w:t>」を参照のこと。</w:t>
      </w:r>
    </w:p>
    <w:p w:rsidR="00B92D27" w:rsidRPr="00CF7765" w:rsidRDefault="00B92D27">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A04587" w:rsidP="00885A91">
      <w:pPr>
        <w:pStyle w:val="aa"/>
        <w:numPr>
          <w:ilvl w:val="0"/>
          <w:numId w:val="94"/>
        </w:numPr>
        <w:tabs>
          <w:tab w:val="clear" w:pos="567"/>
          <w:tab w:val="clear" w:pos="851"/>
          <w:tab w:val="clear" w:pos="1418"/>
          <w:tab w:val="clear" w:pos="1701"/>
          <w:tab w:val="left" w:pos="1380"/>
        </w:tabs>
      </w:pPr>
      <w:r w:rsidRPr="00CF7765">
        <w:rPr>
          <w:rFonts w:hint="eastAsia"/>
        </w:rPr>
        <w:t>UnCollate</w:t>
      </w:r>
      <w:r w:rsidR="00FD3712" w:rsidRPr="00CF7765">
        <w:rPr>
          <w:rFonts w:hint="eastAsia"/>
        </w:rPr>
        <w:t>の指定</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各種</w:t>
      </w:r>
      <w:r w:rsidRPr="00CF7765">
        <w:rPr>
          <w:rFonts w:hint="eastAsia"/>
        </w:rPr>
        <w:t>DT Service Application</w:t>
      </w:r>
      <w:r w:rsidRPr="00CF7765">
        <w:rPr>
          <w:rFonts w:hint="eastAsia"/>
        </w:rPr>
        <w:t>は</w:t>
      </w:r>
      <w:r w:rsidRPr="00CF7765">
        <w:rPr>
          <w:rFonts w:hint="eastAsia"/>
        </w:rPr>
        <w:t>[Collate/Uncollte]</w:t>
      </w:r>
      <w:r w:rsidRPr="00CF7765">
        <w:rPr>
          <w:rFonts w:hint="eastAsia"/>
        </w:rPr>
        <w:t>を設定する。</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Print Service</w:t>
      </w:r>
      <w:r w:rsidRPr="00CF7765">
        <w:rPr>
          <w:rFonts w:hint="eastAsia"/>
        </w:rPr>
        <w:t>は、原稿ページ順として</w:t>
      </w:r>
      <w:r w:rsidRPr="00CF7765">
        <w:rPr>
          <w:rFonts w:hint="eastAsia"/>
        </w:rPr>
        <w:t>"1</w:t>
      </w:r>
      <w:r w:rsidRPr="00CF7765">
        <w:rPr>
          <w:rFonts w:hint="eastAsia"/>
        </w:rPr>
        <w:t>→</w:t>
      </w:r>
      <w:r w:rsidRPr="00CF7765">
        <w:rPr>
          <w:rFonts w:hint="eastAsia"/>
        </w:rPr>
        <w:t>N"</w:t>
      </w:r>
      <w:r w:rsidRPr="00CF7765">
        <w:rPr>
          <w:rFonts w:hint="eastAsia"/>
        </w:rPr>
        <w:t>、</w:t>
      </w:r>
      <w:r w:rsidRPr="00CF7765">
        <w:rPr>
          <w:rFonts w:hint="eastAsia"/>
        </w:rPr>
        <w:t>"N</w:t>
      </w:r>
      <w:r w:rsidRPr="00CF7765">
        <w:rPr>
          <w:rFonts w:hint="eastAsia"/>
        </w:rPr>
        <w:t>→</w:t>
      </w:r>
      <w:r w:rsidRPr="00CF7765">
        <w:rPr>
          <w:rFonts w:hint="eastAsia"/>
        </w:rPr>
        <w:t>1"</w:t>
      </w:r>
      <w:r w:rsidRPr="00CF7765">
        <w:rPr>
          <w:rFonts w:hint="eastAsia"/>
        </w:rPr>
        <w:t>を設定可能である。ただし、</w:t>
      </w:r>
      <w:r w:rsidRPr="00CF7765">
        <w:rPr>
          <w:rFonts w:hint="eastAsia"/>
        </w:rPr>
        <w:t>HDD</w:t>
      </w:r>
      <w:r w:rsidRPr="00CF7765">
        <w:rPr>
          <w:rFonts w:hint="eastAsia"/>
        </w:rPr>
        <w:t>や</w:t>
      </w:r>
      <w:r w:rsidRPr="00CF7765">
        <w:rPr>
          <w:rFonts w:hint="eastAsia"/>
        </w:rPr>
        <w:t>RAM Disk</w:t>
      </w:r>
      <w:r w:rsidRPr="00CF7765">
        <w:rPr>
          <w:rFonts w:hint="eastAsia"/>
        </w:rPr>
        <w:t>などが標準のプロダクトの場合、および同じ排出先にて裏面排出も表面排出も可能なプロダクト</w:t>
      </w:r>
      <w:r w:rsidRPr="00CF7765">
        <w:rPr>
          <w:rFonts w:hint="eastAsia"/>
        </w:rPr>
        <w:t>(IOT)</w:t>
      </w:r>
      <w:r w:rsidRPr="00CF7765">
        <w:rPr>
          <w:rFonts w:hint="eastAsia"/>
        </w:rPr>
        <w:t>の場合については、一律</w:t>
      </w:r>
      <w:r w:rsidRPr="00CF7765">
        <w:rPr>
          <w:rFonts w:hint="eastAsia"/>
        </w:rPr>
        <w:t>"1</w:t>
      </w:r>
      <w:r w:rsidRPr="00CF7765">
        <w:rPr>
          <w:rFonts w:hint="eastAsia"/>
        </w:rPr>
        <w:t>→</w:t>
      </w:r>
      <w:r w:rsidRPr="00CF7765">
        <w:rPr>
          <w:rFonts w:hint="eastAsia"/>
        </w:rPr>
        <w:t>N"</w:t>
      </w:r>
      <w:r w:rsidRPr="00CF7765">
        <w:rPr>
          <w:rFonts w:hint="eastAsia"/>
        </w:rPr>
        <w:t>を用いること。</w:t>
      </w:r>
      <w:r w:rsidRPr="00CF7765">
        <w:br/>
      </w:r>
      <w:r w:rsidRPr="00CF7765">
        <w:rPr>
          <w:rFonts w:hint="eastAsia"/>
        </w:rPr>
        <w:t>それ以外の</w:t>
      </w:r>
      <w:r w:rsidRPr="00CF7765">
        <w:rPr>
          <w:rFonts w:hint="eastAsia"/>
        </w:rPr>
        <w:t>DT Service</w:t>
      </w:r>
      <w:r w:rsidRPr="00CF7765">
        <w:rPr>
          <w:rFonts w:hint="eastAsia"/>
        </w:rPr>
        <w:t>は指定がなされない。指定しないの場合、原稿順は</w:t>
      </w:r>
      <w:r w:rsidRPr="00CF7765">
        <w:rPr>
          <w:rFonts w:hint="eastAsia"/>
        </w:rPr>
        <w:t>"1</w:t>
      </w:r>
      <w:r w:rsidRPr="00CF7765">
        <w:rPr>
          <w:rFonts w:hint="eastAsia"/>
        </w:rPr>
        <w:t>→</w:t>
      </w:r>
      <w:r w:rsidRPr="00CF7765">
        <w:rPr>
          <w:rFonts w:hint="eastAsia"/>
        </w:rPr>
        <w:t>N"</w:t>
      </w:r>
      <w:r w:rsidRPr="00CF7765">
        <w:rPr>
          <w:rFonts w:hint="eastAsia"/>
        </w:rPr>
        <w:t>であるものとして処理する。</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IOT Device</w:t>
      </w:r>
      <w:r w:rsidRPr="00CF7765">
        <w:rPr>
          <w:rFonts w:hint="eastAsia"/>
        </w:rPr>
        <w:t>は</w:t>
      </w:r>
      <w:r w:rsidRPr="00CF7765">
        <w:rPr>
          <w:rFonts w:hint="eastAsia"/>
        </w:rPr>
        <w:t>[Collate/Uncollte]</w:t>
      </w:r>
      <w:r w:rsidRPr="00CF7765">
        <w:rPr>
          <w:rFonts w:hint="eastAsia"/>
        </w:rPr>
        <w:t>と</w:t>
      </w:r>
      <w:r w:rsidRPr="00CF7765">
        <w:rPr>
          <w:rFonts w:hint="eastAsia"/>
        </w:rPr>
        <w:t>[</w:t>
      </w:r>
      <w:r w:rsidRPr="00CF7765">
        <w:rPr>
          <w:rFonts w:hint="eastAsia"/>
        </w:rPr>
        <w:t>部数</w:t>
      </w:r>
      <w:r w:rsidRPr="00CF7765">
        <w:rPr>
          <w:rFonts w:hint="eastAsia"/>
        </w:rPr>
        <w:t>]</w:t>
      </w:r>
      <w:r w:rsidRPr="00CF7765">
        <w:rPr>
          <w:rFonts w:hint="eastAsia"/>
        </w:rPr>
        <w:t>と</w:t>
      </w:r>
      <w:r w:rsidRPr="00CF7765">
        <w:rPr>
          <w:rFonts w:hint="eastAsia"/>
        </w:rPr>
        <w:t>[</w:t>
      </w:r>
      <w:r w:rsidRPr="00CF7765">
        <w:rPr>
          <w:rFonts w:hint="eastAsia"/>
        </w:rPr>
        <w:t>排出面指定</w:t>
      </w:r>
      <w:r w:rsidRPr="00CF7765">
        <w:rPr>
          <w:rFonts w:hint="eastAsia"/>
        </w:rPr>
        <w:t>]</w:t>
      </w:r>
      <w:r w:rsidRPr="00CF7765">
        <w:rPr>
          <w:rFonts w:hint="eastAsia"/>
        </w:rPr>
        <w:t>などを元に出力順を決定し、出力する。</w:t>
      </w:r>
    </w:p>
    <w:p w:rsidR="00FD3712" w:rsidRPr="00CF7765" w:rsidRDefault="00FD3712">
      <w:pPr>
        <w:pStyle w:val="aa"/>
      </w:pPr>
    </w:p>
    <w:p w:rsidR="00FD3712" w:rsidRPr="00CF7765" w:rsidRDefault="00FD3712" w:rsidP="00885A91">
      <w:pPr>
        <w:pStyle w:val="aa"/>
        <w:numPr>
          <w:ilvl w:val="0"/>
          <w:numId w:val="94"/>
        </w:numPr>
        <w:tabs>
          <w:tab w:val="clear" w:pos="567"/>
          <w:tab w:val="clear" w:pos="851"/>
          <w:tab w:val="clear" w:pos="1418"/>
          <w:tab w:val="clear" w:pos="1701"/>
          <w:tab w:val="left" w:pos="1380"/>
        </w:tabs>
        <w:ind w:hanging="301"/>
      </w:pPr>
      <w:r w:rsidRPr="00CF7765">
        <w:rPr>
          <w:rFonts w:hint="eastAsia"/>
        </w:rPr>
        <w:t>Collate</w:t>
      </w:r>
      <w:r w:rsidRPr="00CF7765">
        <w:rPr>
          <w:rFonts w:hint="eastAsia"/>
        </w:rPr>
        <w:t>が指定されている場合</w:t>
      </w:r>
      <w:r w:rsidRPr="00CF7765">
        <w:rPr>
          <w:rFonts w:hint="eastAsia"/>
        </w:rPr>
        <w:t>(HDD</w:t>
      </w:r>
      <w:r w:rsidRPr="00CF7765">
        <w:rPr>
          <w:rFonts w:hint="eastAsia"/>
        </w:rPr>
        <w:t>や</w:t>
      </w:r>
      <w:r w:rsidRPr="00CF7765">
        <w:rPr>
          <w:rFonts w:hint="eastAsia"/>
        </w:rPr>
        <w:t>RAM Disk</w:t>
      </w:r>
      <w:r w:rsidRPr="00CF7765">
        <w:rPr>
          <w:rFonts w:hint="eastAsia"/>
        </w:rPr>
        <w:t>などが装着されている場合</w:t>
      </w:r>
      <w:r w:rsidRPr="00CF7765">
        <w:rPr>
          <w:rFonts w:hint="eastAsia"/>
        </w:rPr>
        <w:t>)</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原稿セットを単位として指定部数分セットを出力する。</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Faceup Tray</w:t>
      </w:r>
      <w:r w:rsidRPr="00CF7765">
        <w:rPr>
          <w:rFonts w:hint="eastAsia"/>
        </w:rPr>
        <w:t>出力の場合は</w:t>
      </w:r>
      <w:r w:rsidRPr="00CF7765">
        <w:rPr>
          <w:rFonts w:hint="eastAsia"/>
        </w:rPr>
        <w:t>N</w:t>
      </w:r>
      <w:r w:rsidRPr="00CF7765">
        <w:rPr>
          <w:rFonts w:hint="eastAsia"/>
        </w:rPr>
        <w:t>→１の順で排出されるように</w:t>
      </w:r>
      <w:r w:rsidRPr="00CF7765">
        <w:rPr>
          <w:rFonts w:hint="eastAsia"/>
        </w:rPr>
        <w:t>Print</w:t>
      </w:r>
      <w:r w:rsidRPr="00CF7765">
        <w:rPr>
          <w:rFonts w:hint="eastAsia"/>
        </w:rPr>
        <w:t>を行う。それ以外の場合は、</w:t>
      </w:r>
      <w:r w:rsidRPr="00CF7765">
        <w:rPr>
          <w:rFonts w:hint="eastAsia"/>
        </w:rPr>
        <w:t>1</w:t>
      </w:r>
      <w:r w:rsidRPr="00CF7765">
        <w:rPr>
          <w:rFonts w:hint="eastAsia"/>
        </w:rPr>
        <w:t>→</w:t>
      </w:r>
      <w:r w:rsidRPr="00CF7765">
        <w:rPr>
          <w:rFonts w:hint="eastAsia"/>
        </w:rPr>
        <w:t>N</w:t>
      </w:r>
      <w:r w:rsidRPr="00CF7765">
        <w:rPr>
          <w:rFonts w:hint="eastAsia"/>
        </w:rPr>
        <w:t>の順で排出されるように</w:t>
      </w:r>
      <w:r w:rsidRPr="00CF7765">
        <w:rPr>
          <w:rFonts w:hint="eastAsia"/>
        </w:rPr>
        <w:t>Print</w:t>
      </w:r>
      <w:r w:rsidRPr="00CF7765">
        <w:rPr>
          <w:rFonts w:hint="eastAsia"/>
        </w:rPr>
        <w:t>を行う。</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両面の場合は、表面のページが</w:t>
      </w:r>
      <w:r w:rsidRPr="00CF7765">
        <w:rPr>
          <w:rFonts w:hint="eastAsia"/>
        </w:rPr>
        <w:t>Faceup Tray</w:t>
      </w:r>
      <w:r w:rsidRPr="00CF7765">
        <w:rPr>
          <w:rFonts w:hint="eastAsia"/>
        </w:rPr>
        <w:t>の場合は上向きに、それ以外の場合は下向きになるように出力する。</w:t>
      </w:r>
    </w:p>
    <w:p w:rsidR="00FD3712" w:rsidRPr="00CF7765" w:rsidRDefault="00FD3712">
      <w:pPr>
        <w:pStyle w:val="aa"/>
        <w:tabs>
          <w:tab w:val="clear" w:pos="567"/>
          <w:tab w:val="clear" w:pos="851"/>
          <w:tab w:val="clear" w:pos="1418"/>
          <w:tab w:val="clear" w:pos="1701"/>
          <w:tab w:val="left" w:pos="1440"/>
        </w:tabs>
        <w:ind w:left="114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1134"/>
        <w:gridCol w:w="1134"/>
        <w:gridCol w:w="1134"/>
        <w:gridCol w:w="1134"/>
        <w:gridCol w:w="1134"/>
        <w:gridCol w:w="1134"/>
        <w:gridCol w:w="1134"/>
      </w:tblGrid>
      <w:tr w:rsidR="00FD3712" w:rsidRPr="00CF7765">
        <w:trPr>
          <w:cantSplit/>
          <w:jc w:val="right"/>
        </w:trPr>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Collate</w:t>
            </w:r>
            <w:r w:rsidRPr="00CF7765">
              <w:rPr>
                <w:rFonts w:hint="eastAsia"/>
              </w:rPr>
              <w:br/>
              <w:t>UnCollate</w:t>
            </w:r>
            <w:r w:rsidRPr="00CF7765">
              <w:rPr>
                <w:rFonts w:hint="eastAsia"/>
              </w:rPr>
              <w:br/>
            </w:r>
            <w:r w:rsidRPr="00CF7765">
              <w:rPr>
                <w:rFonts w:hint="eastAsia"/>
              </w:rPr>
              <w:t>指定</w:t>
            </w:r>
          </w:p>
        </w:tc>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left" w:pos="1380"/>
              </w:tabs>
              <w:ind w:left="0"/>
              <w:jc w:val="center"/>
            </w:pPr>
            <w:r w:rsidRPr="00CF7765">
              <w:rPr>
                <w:rFonts w:hint="eastAsia"/>
              </w:rPr>
              <w:t>原稿順指定</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r>
      <w:tr w:rsidR="00FD3712" w:rsidRPr="00CF7765">
        <w:trPr>
          <w:cantSplit/>
          <w:jc w:val="right"/>
        </w:trPr>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tcBorders>
              <w:lef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r>
      <w:tr w:rsidR="00FD3712" w:rsidRPr="00CF7765">
        <w:trPr>
          <w:cantSplit/>
          <w:trHeight w:val="3182"/>
          <w:jc w:val="right"/>
        </w:trPr>
        <w:tc>
          <w:tcPr>
            <w:tcW w:w="1134" w:type="dxa"/>
            <w:vMerge w:val="restart"/>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Collate</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1</w:t>
            </w:r>
            <w:r w:rsidRPr="00CF7765">
              <w:rPr>
                <w:rFonts w:hint="eastAsia"/>
              </w:rPr>
              <w:t>→</w:t>
            </w:r>
            <w:r w:rsidRPr="00CF7765">
              <w:rPr>
                <w:rFonts w:hint="eastAsia"/>
              </w:rPr>
              <w:t>N</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jc w:val="right"/>
            </w:pP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79"/>
              <w:jc w:val="right"/>
            </w:pPr>
            <w:r w:rsidRPr="00CF7765">
              <w:rPr>
                <w:rFonts w:hint="eastAsia"/>
                <w:shd w:val="pct15" w:color="auto" w:fill="FFFFFF"/>
              </w:rPr>
              <w:t xml:space="preserve">　</w:t>
            </w:r>
            <w:r w:rsidRPr="00CF7765">
              <w:rPr>
                <w:rFonts w:hint="eastAsia"/>
                <w:shd w:val="pct15" w:color="auto" w:fill="FFFFFF"/>
              </w:rPr>
              <w:t xml:space="preserve"> 3</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pPr>
            <w:r w:rsidRPr="00CF7765">
              <w:rPr>
                <w:rFonts w:hint="eastAsia"/>
                <w:shd w:val="pct15" w:color="auto" w:fill="FFFFFF"/>
              </w:rPr>
              <w:t xml:space="preserve"> 2</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rPr>
                <w:shd w:val="pct15" w:color="auto" w:fill="FFFFFF"/>
              </w:rPr>
            </w:pPr>
            <w:r w:rsidRPr="00CF7765">
              <w:rPr>
                <w:rFonts w:hint="eastAsia"/>
                <w:shd w:val="pct15" w:color="auto" w:fill="FFFFFF"/>
              </w:rPr>
              <w:t xml:space="preserve"> 1</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spacing w:before="120"/>
              <w:ind w:left="0"/>
              <w:jc w:val="right"/>
            </w:pPr>
          </w:p>
          <w:p w:rsidR="00FD3712" w:rsidRPr="00CF7765" w:rsidRDefault="00793E1A">
            <w:pPr>
              <w:pStyle w:val="aa"/>
              <w:tabs>
                <w:tab w:val="clear" w:pos="567"/>
                <w:tab w:val="clear" w:pos="851"/>
                <w:tab w:val="clear" w:pos="1418"/>
                <w:tab w:val="clear" w:pos="1701"/>
                <w:tab w:val="left" w:pos="1260"/>
              </w:tabs>
              <w:wordWrap w:val="0"/>
              <w:spacing w:line="220" w:lineRule="atLeast"/>
              <w:ind w:left="0" w:right="79"/>
              <w:jc w:val="right"/>
            </w:pPr>
            <w:r>
              <w:rPr>
                <w:noProof/>
              </w:rPr>
              <w:pict>
                <v:line id="_x0000_s1388" style="position:absolute;left:0;text-align:left;z-index:251494912" from="55.5pt,-29pt" to="97.5pt,-29pt" strokeweight="1.5pt"/>
              </w:pict>
            </w:r>
            <w:r>
              <w:rPr>
                <w:noProof/>
              </w:rPr>
              <w:pict>
                <v:line id="_x0000_s1387" style="position:absolute;left:0;text-align:left;z-index:251493888" from="55.5pt,-53pt" to="97.5pt,-53pt" strokeweight="1.5pt"/>
              </w:pict>
            </w:r>
            <w:r>
              <w:rPr>
                <w:noProof/>
              </w:rPr>
              <w:pict>
                <v:line id="_x0000_s1386" style="position:absolute;left:0;text-align:left;z-index:251492864" from="55.5pt,-77pt" to="97.5pt,-77pt" strokeweight="1.5pt"/>
              </w:pict>
            </w:r>
            <w:r>
              <w:rPr>
                <w:noProof/>
              </w:rPr>
              <w:pict>
                <v:line id="_x0000_s1385" style="position:absolute;left:0;text-align:left;z-index:251491840" from="1.5pt,-29pt" to="43.5pt,-29pt" strokeweight="1.5pt"/>
              </w:pict>
            </w:r>
            <w:r>
              <w:rPr>
                <w:noProof/>
              </w:rPr>
              <w:pict>
                <v:line id="_x0000_s1384" style="position:absolute;left:0;text-align:left;z-index:251490816" from="1.5pt,-53pt" to="43.5pt,-53pt" strokeweight="1.5pt"/>
              </w:pict>
            </w:r>
            <w:r>
              <w:rPr>
                <w:noProof/>
              </w:rPr>
              <w:pict>
                <v:line id="_x0000_s1383" style="position:absolute;left:0;text-align:left;z-index:251489792" from="1.5pt,-77pt" to="43.5pt,-77pt" strokeweight="1.5pt"/>
              </w:pict>
            </w:r>
            <w:r>
              <w:rPr>
                <w:noProof/>
              </w:rPr>
              <w:pict>
                <v:line id="_x0000_s1400" style="position:absolute;left:0;text-align:left;z-index:251507200" from="55.5pt,49pt" to="97.5pt,49pt" strokeweight="1.5pt"/>
              </w:pict>
            </w:r>
            <w:r>
              <w:rPr>
                <w:noProof/>
              </w:rPr>
              <w:pict>
                <v:line id="_x0000_s1399" style="position:absolute;left:0;text-align:left;z-index:251506176" from="55.5pt,25pt" to="97.5pt,25pt" strokeweight="1.5pt"/>
              </w:pict>
            </w:r>
            <w:r>
              <w:rPr>
                <w:noProof/>
              </w:rPr>
              <w:pict>
                <v:line id="_x0000_s1398" style="position:absolute;left:0;text-align:left;z-index:251505152" from="55.5pt,1pt" to="97.5pt,1pt" strokeweight="1.5pt"/>
              </w:pict>
            </w:r>
            <w:r>
              <w:rPr>
                <w:noProof/>
              </w:rPr>
              <w:pict>
                <v:line id="_x0000_s1397" style="position:absolute;left:0;text-align:left;z-index:251504128" from="1.5pt,49pt" to="43.5pt,49pt" strokeweight="1.5pt"/>
              </w:pict>
            </w:r>
            <w:r>
              <w:rPr>
                <w:noProof/>
              </w:rPr>
              <w:pict>
                <v:line id="_x0000_s1396" style="position:absolute;left:0;text-align:left;z-index:251503104" from="1.5pt,25pt" to="43.5pt,25pt" strokeweight="1.5pt"/>
              </w:pict>
            </w:r>
            <w:r>
              <w:rPr>
                <w:noProof/>
              </w:rPr>
              <w:pict>
                <v:line id="_x0000_s1395" style="position:absolute;left:0;text-align:left;z-index:251502080" from="1.5pt,1pt" to="43.5pt,1pt" strokeweight="1.5pt"/>
              </w:pict>
            </w:r>
            <w:r w:rsidR="00FD3712" w:rsidRPr="00CF7765">
              <w:rPr>
                <w:rFonts w:hint="eastAsia"/>
                <w:shd w:val="pct15" w:color="auto" w:fill="FFFFFF"/>
              </w:rPr>
              <w:t xml:space="preserve"> 3</w:t>
            </w:r>
            <w:r w:rsidR="00FD3712"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pPr>
            <w:r w:rsidRPr="00CF7765">
              <w:rPr>
                <w:rFonts w:hint="eastAsia"/>
                <w:shd w:val="pct15" w:color="auto" w:fill="FFFFFF"/>
              </w:rPr>
              <w:t xml:space="preserve"> 2</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spacing w:after="120"/>
              <w:ind w:left="0" w:right="79"/>
              <w:jc w:val="right"/>
            </w:pPr>
            <w:r w:rsidRPr="00CF7765">
              <w:rPr>
                <w:rFonts w:hint="eastAsia"/>
                <w:shd w:val="pct15" w:color="auto" w:fill="FFFFFF"/>
              </w:rPr>
              <w:t xml:space="preserve"> 1</w:t>
            </w:r>
            <w:r w:rsidRPr="00CF7765">
              <w:rPr>
                <w:rFonts w:hint="eastAsia"/>
                <w:shd w:val="pct15" w:color="auto" w:fill="FFFFFF"/>
              </w:rPr>
              <w:t xml:space="preserve">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pPr>
            <w:r w:rsidRPr="00CF7765">
              <w:rPr>
                <w:rFonts w:hint="eastAsia"/>
                <w:shd w:val="pct15" w:color="auto" w:fill="FFFFFF"/>
              </w:rPr>
              <w:t xml:space="preserve">　</w:t>
            </w:r>
            <w:r w:rsidRPr="00CF7765">
              <w:rPr>
                <w:rFonts w:hint="eastAsia"/>
                <w:shd w:val="pct15" w:color="auto" w:fill="FFFFFF"/>
              </w:rPr>
              <w:t xml:space="preserve">1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Chars="13" w:left="23"/>
            </w:pPr>
            <w:r w:rsidRPr="00CF7765">
              <w:rPr>
                <w:rFonts w:hint="eastAsia"/>
                <w:shd w:val="pct15" w:color="auto" w:fill="FFFFFF"/>
              </w:rPr>
              <w:t xml:space="preserve">　</w:t>
            </w:r>
            <w:r w:rsidRPr="00CF7765">
              <w:rPr>
                <w:rFonts w:hint="eastAsia"/>
                <w:shd w:val="pct15" w:color="auto" w:fill="FFFFFF"/>
              </w:rPr>
              <w:t xml:space="preserve">2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w:t>
            </w:r>
            <w:r w:rsidRPr="00CF7765">
              <w:rPr>
                <w:rFonts w:hint="eastAsia"/>
                <w:shd w:val="pct15" w:color="auto" w:fill="FFFFFF"/>
              </w:rPr>
              <w:t xml:space="preserve">3 </w:t>
            </w:r>
          </w:p>
          <w:p w:rsidR="00FD3712" w:rsidRPr="00CF7765" w:rsidRDefault="00FD3712">
            <w:pPr>
              <w:pStyle w:val="aa"/>
              <w:tabs>
                <w:tab w:val="clear" w:pos="567"/>
                <w:tab w:val="clear" w:pos="851"/>
                <w:tab w:val="clear" w:pos="1418"/>
                <w:tab w:val="clear" w:pos="1701"/>
                <w:tab w:val="left" w:pos="1380"/>
              </w:tabs>
              <w:ind w:left="0"/>
            </w:pPr>
          </w:p>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w:t>
            </w:r>
            <w:r w:rsidRPr="00CF7765">
              <w:rPr>
                <w:rFonts w:hint="eastAsia"/>
                <w:shd w:val="pct15" w:color="auto" w:fill="FFFFFF"/>
              </w:rPr>
              <w:t xml:space="preserve">1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w:t>
            </w:r>
            <w:r w:rsidRPr="00CF7765">
              <w:rPr>
                <w:rFonts w:hint="eastAsia"/>
                <w:shd w:val="pct15" w:color="auto" w:fill="FFFFFF"/>
              </w:rPr>
              <w:t xml:space="preserve">2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w:t>
            </w:r>
            <w:r w:rsidRPr="00CF7765">
              <w:rPr>
                <w:rFonts w:hint="eastAsia"/>
                <w:shd w:val="pct15" w:color="auto" w:fill="FFFFFF"/>
              </w:rPr>
              <w:t xml:space="preserve">3 </w:t>
            </w:r>
          </w:p>
          <w:p w:rsidR="00FD3712" w:rsidRPr="00CF7765" w:rsidRDefault="00FD3712">
            <w:pPr>
              <w:pStyle w:val="aa"/>
              <w:tabs>
                <w:tab w:val="clear" w:pos="567"/>
                <w:tab w:val="clear" w:pos="851"/>
                <w:tab w:val="clear" w:pos="1418"/>
                <w:tab w:val="clear" w:pos="1701"/>
                <w:tab w:val="left" w:pos="1380"/>
              </w:tabs>
              <w:ind w:left="0"/>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w:t>
            </w:r>
            <w:r w:rsidRPr="00CF7765">
              <w:rPr>
                <w:rFonts w:hint="eastAsia"/>
                <w:shd w:val="pct15" w:color="auto" w:fill="FFFFFF"/>
              </w:rPr>
              <w:t xml:space="preserve">1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421" style="position:absolute;left:0;text-align:left;z-index:251528704" from="-57.6pt,48pt" to="-15.6pt,48pt" strokeweight="1.5pt"/>
              </w:pict>
            </w:r>
            <w:r>
              <w:rPr>
                <w:noProof/>
              </w:rPr>
              <w:pict>
                <v:line id="_x0000_s1420" style="position:absolute;left:0;text-align:left;z-index:251527680" from="-57.6pt,24pt" to="-15.6pt,24pt" strokeweight="1.5pt"/>
              </w:pict>
            </w:r>
            <w:r>
              <w:rPr>
                <w:noProof/>
              </w:rPr>
              <w:pict>
                <v:line id="_x0000_s1419" style="position:absolute;left:0;text-align:left;z-index:251526656" from="-57.6pt,0" to="-15.6pt,0" strokeweight="1.5pt"/>
              </w:pict>
            </w:r>
            <w:r>
              <w:rPr>
                <w:noProof/>
              </w:rPr>
              <w:pict>
                <v:line id="_x0000_s1430" style="position:absolute;left:0;text-align:left;z-index:251537920" from="-.6pt,126pt" to="44.4pt,126pt" strokeweight="1.5pt"/>
              </w:pict>
            </w:r>
            <w:r>
              <w:rPr>
                <w:noProof/>
              </w:rPr>
              <w:pict>
                <v:line id="_x0000_s1429" style="position:absolute;left:0;text-align:left;z-index:251536896" from="-.6pt,102pt" to="44.4pt,102pt" strokeweight="1.5pt"/>
              </w:pict>
            </w:r>
            <w:r>
              <w:rPr>
                <w:noProof/>
              </w:rPr>
              <w:pict>
                <v:line id="_x0000_s1428" style="position:absolute;left:0;text-align:left;z-index:251535872" from="-.6pt,78pt" to="44.4pt,78pt" strokeweight="1.5pt"/>
              </w:pict>
            </w:r>
            <w:r>
              <w:rPr>
                <w:noProof/>
              </w:rPr>
              <w:pict>
                <v:line id="_x0000_s1427" style="position:absolute;left:0;text-align:left;z-index:251534848" from="-57.6pt,126pt" to="-15.6pt,126pt" strokeweight="1.5pt"/>
              </w:pict>
            </w:r>
            <w:r>
              <w:rPr>
                <w:noProof/>
              </w:rPr>
              <w:pict>
                <v:line id="_x0000_s1426" style="position:absolute;left:0;text-align:left;z-index:251533824" from="-57.6pt,102pt" to="-15.6pt,102pt" strokeweight="1.5pt"/>
              </w:pict>
            </w:r>
            <w:r>
              <w:rPr>
                <w:noProof/>
              </w:rPr>
              <w:pict>
                <v:line id="_x0000_s1425" style="position:absolute;left:0;text-align:left;z-index:251532800" from="-57.6pt,78pt" to="-15.6pt,78pt" strokeweight="1.5pt"/>
              </w:pict>
            </w:r>
            <w:r>
              <w:rPr>
                <w:noProof/>
              </w:rPr>
              <w:pict>
                <v:line id="_x0000_s1424" style="position:absolute;left:0;text-align:left;z-index:251531776" from="-.6pt,48pt" to="44.4pt,48pt" strokeweight="1.5pt"/>
              </w:pict>
            </w:r>
            <w:r>
              <w:rPr>
                <w:noProof/>
              </w:rPr>
              <w:pict>
                <v:line id="_x0000_s1422" style="position:absolute;left:0;text-align:left;z-index:251529728" from="-.6pt,0" to="44.4pt,0" strokeweight="1.5pt"/>
              </w:pict>
            </w:r>
            <w:r>
              <w:rPr>
                <w:noProof/>
              </w:rPr>
              <w:pict>
                <v:line id="_x0000_s1423" style="position:absolute;left:0;text-align:left;z-index:251530752" from="-.6pt,24pt" to="44.4pt,24pt" strokeweight="1.5pt"/>
              </w:pic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w:t>
            </w:r>
            <w:r w:rsidRPr="00CF7765">
              <w:rPr>
                <w:rFonts w:hint="eastAsia"/>
                <w:shd w:val="pct15" w:color="auto" w:fill="FFFFFF"/>
              </w:rPr>
              <w:t xml:space="preserve">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116"/>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rPr>
                <w:shd w:val="pct15" w:color="auto" w:fill="FFFFFF"/>
              </w:rPr>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116"/>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1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391" style="position:absolute;left:0;text-align:left;z-index:251497984" from="-57.6pt,48pt" to="-15.6pt,48pt" strokeweight="1.5pt"/>
              </w:pict>
            </w:r>
            <w:r>
              <w:rPr>
                <w:noProof/>
              </w:rPr>
              <w:pict>
                <v:line id="_x0000_s1390" style="position:absolute;left:0;text-align:left;z-index:251496960" from="-57.6pt,24pt" to="-15.6pt,24pt" strokeweight="1.5pt"/>
              </w:pict>
            </w:r>
            <w:r>
              <w:rPr>
                <w:noProof/>
              </w:rPr>
              <w:pict>
                <v:line id="_x0000_s1389" style="position:absolute;left:0;text-align:left;z-index:251495936" from="-57.6pt,0" to="-15.6pt,0" strokeweight="1.5pt"/>
              </w:pict>
            </w:r>
            <w:r>
              <w:rPr>
                <w:noProof/>
              </w:rPr>
              <w:pict>
                <v:line id="_x0000_s1406" style="position:absolute;left:0;text-align:left;z-index:251513344" from="-.6pt,126pt" to="44.4pt,126pt" strokeweight="1.5pt"/>
              </w:pict>
            </w:r>
            <w:r>
              <w:rPr>
                <w:noProof/>
              </w:rPr>
              <w:pict>
                <v:line id="_x0000_s1405" style="position:absolute;left:0;text-align:left;z-index:251512320" from="-.6pt,102pt" to="44.4pt,102pt" strokeweight="1.5pt"/>
              </w:pict>
            </w:r>
            <w:r>
              <w:rPr>
                <w:noProof/>
              </w:rPr>
              <w:pict>
                <v:line id="_x0000_s1404" style="position:absolute;left:0;text-align:left;z-index:251511296" from="-.6pt,78pt" to="44.4pt,78pt" strokeweight="1.5pt"/>
              </w:pict>
            </w:r>
            <w:r>
              <w:rPr>
                <w:noProof/>
              </w:rPr>
              <w:pict>
                <v:line id="_x0000_s1403" style="position:absolute;left:0;text-align:left;z-index:251510272" from="-57.6pt,126pt" to="-15.6pt,126pt" strokeweight="1.5pt"/>
              </w:pict>
            </w:r>
            <w:r>
              <w:rPr>
                <w:noProof/>
              </w:rPr>
              <w:pict>
                <v:line id="_x0000_s1402" style="position:absolute;left:0;text-align:left;z-index:251509248" from="-57.6pt,102pt" to="-15.6pt,102pt" strokeweight="1.5pt"/>
              </w:pict>
            </w:r>
            <w:r>
              <w:rPr>
                <w:noProof/>
              </w:rPr>
              <w:pict>
                <v:line id="_x0000_s1401" style="position:absolute;left:0;text-align:left;z-index:251508224" from="-57.6pt,78pt" to="-15.6pt,78pt" strokeweight="1.5pt"/>
              </w:pict>
            </w:r>
            <w:r>
              <w:rPr>
                <w:noProof/>
              </w:rPr>
              <w:pict>
                <v:line id="_x0000_s1394" style="position:absolute;left:0;text-align:left;z-index:251501056" from="-.6pt,48pt" to="44.4pt,48pt" strokeweight="1.5pt"/>
              </w:pict>
            </w:r>
            <w:r>
              <w:rPr>
                <w:noProof/>
              </w:rPr>
              <w:pict>
                <v:line id="_x0000_s1392" style="position:absolute;left:0;text-align:left;z-index:251499008" from="-.6pt,0" to="44.4pt,0" strokeweight="1.5pt"/>
              </w:pict>
            </w:r>
            <w:r>
              <w:rPr>
                <w:noProof/>
              </w:rPr>
              <w:pict>
                <v:line id="_x0000_s1393" style="position:absolute;left:0;text-align:left;z-index:251500032" from="-.6pt,24pt" to="44.4pt,24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spacing w:line="220" w:lineRule="atLeast"/>
              <w:ind w:left="0" w:right="57"/>
              <w:jc w:val="right"/>
              <w:rPr>
                <w:shd w:val="pct15" w:color="auto" w:fill="FFFFFF"/>
              </w:rPr>
            </w:pPr>
            <w:r w:rsidRPr="00CF7765">
              <w:rPr>
                <w:rFonts w:hint="eastAsia"/>
                <w:shd w:val="pct15" w:color="auto" w:fill="FFFFFF"/>
              </w:rPr>
              <w:t xml:space="preserve"> 6</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w:t>
            </w:r>
            <w:r w:rsidRPr="00CF7765">
              <w:rPr>
                <w:rFonts w:hint="eastAsia"/>
                <w:shd w:val="pct15" w:color="auto" w:fill="FFFFFF"/>
              </w:rPr>
              <w:t xml:space="preserve">1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409" style="position:absolute;left:0;text-align:left;z-index:251516416" from="-57.6pt,48pt" to="-15.6pt,48pt" strokeweight="1.5pt"/>
              </w:pict>
            </w:r>
            <w:r>
              <w:rPr>
                <w:noProof/>
              </w:rPr>
              <w:pict>
                <v:line id="_x0000_s1408" style="position:absolute;left:0;text-align:left;z-index:251515392" from="-57.6pt,24pt" to="-15.6pt,24pt" strokeweight="1.5pt"/>
              </w:pict>
            </w:r>
            <w:r>
              <w:rPr>
                <w:noProof/>
              </w:rPr>
              <w:pict>
                <v:line id="_x0000_s1407" style="position:absolute;left:0;text-align:left;z-index:251514368" from="-57.6pt,0" to="-15.6pt,0" strokeweight="1.5pt"/>
              </w:pict>
            </w:r>
            <w:r>
              <w:rPr>
                <w:noProof/>
              </w:rPr>
              <w:pict>
                <v:line id="_x0000_s1418" style="position:absolute;left:0;text-align:left;z-index:251525632" from="-.6pt,126pt" to="44.4pt,126pt" strokeweight="1.5pt"/>
              </w:pict>
            </w:r>
            <w:r>
              <w:rPr>
                <w:noProof/>
              </w:rPr>
              <w:pict>
                <v:line id="_x0000_s1417" style="position:absolute;left:0;text-align:left;z-index:251524608" from="-.6pt,102pt" to="44.4pt,102pt" strokeweight="1.5pt"/>
              </w:pict>
            </w:r>
            <w:r>
              <w:rPr>
                <w:noProof/>
              </w:rPr>
              <w:pict>
                <v:line id="_x0000_s1416" style="position:absolute;left:0;text-align:left;z-index:251523584" from="-.6pt,78pt" to="44.4pt,78pt" strokeweight="1.5pt"/>
              </w:pict>
            </w:r>
            <w:r>
              <w:rPr>
                <w:noProof/>
              </w:rPr>
              <w:pict>
                <v:line id="_x0000_s1415" style="position:absolute;left:0;text-align:left;z-index:251522560" from="-57.6pt,126pt" to="-15.6pt,126pt" strokeweight="1.5pt"/>
              </w:pict>
            </w:r>
            <w:r>
              <w:rPr>
                <w:noProof/>
              </w:rPr>
              <w:pict>
                <v:line id="_x0000_s1414" style="position:absolute;left:0;text-align:left;z-index:251521536" from="-57.6pt,102pt" to="-15.6pt,102pt" strokeweight="1.5pt"/>
              </w:pict>
            </w:r>
            <w:r>
              <w:rPr>
                <w:noProof/>
              </w:rPr>
              <w:pict>
                <v:line id="_x0000_s1413" style="position:absolute;left:0;text-align:left;z-index:251520512" from="-57.6pt,78pt" to="-15.6pt,78pt" strokeweight="1.5pt"/>
              </w:pict>
            </w:r>
            <w:r>
              <w:rPr>
                <w:noProof/>
              </w:rPr>
              <w:pict>
                <v:line id="_x0000_s1412" style="position:absolute;left:0;text-align:left;z-index:251519488" from="-.6pt,48pt" to="44.4pt,48pt" strokeweight="1.5pt"/>
              </w:pict>
            </w:r>
            <w:r>
              <w:rPr>
                <w:noProof/>
              </w:rPr>
              <w:pict>
                <v:line id="_x0000_s1410" style="position:absolute;left:0;text-align:left;z-index:251517440" from="-.6pt,0" to="44.4pt,0" strokeweight="1.5pt"/>
              </w:pict>
            </w:r>
            <w:r>
              <w:rPr>
                <w:noProof/>
              </w:rPr>
              <w:pict>
                <v:line id="_x0000_s1411" style="position:absolute;left:0;text-align:left;z-index:251518464" from="-.6pt,24pt" to="44.4pt,24pt" strokeweight="1.5pt"/>
              </w:pict>
            </w:r>
            <w:r w:rsidR="00FD3712" w:rsidRPr="00CF7765">
              <w:rPr>
                <w:rFonts w:hint="eastAsia"/>
                <w:shd w:val="pct15" w:color="auto" w:fill="FFFFFF"/>
              </w:rPr>
              <w:t xml:space="preserve"> 2</w:t>
            </w:r>
            <w:r w:rsidR="00FD3712"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r w:rsidRPr="00CF7765">
              <w:rPr>
                <w:rFonts w:hint="eastAsia"/>
                <w:shd w:val="pct15" w:color="auto" w:fill="FFFFFF"/>
              </w:rPr>
              <w:t xml:space="preserve"> 6</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w:t>
            </w:r>
            <w:r w:rsidRPr="00CF7765">
              <w:rPr>
                <w:rFonts w:hint="eastAsia"/>
                <w:shd w:val="pct15" w:color="auto" w:fill="FFFFFF"/>
              </w:rPr>
              <w:t xml:space="preserve">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r w:rsidRPr="00CF7765">
              <w:rPr>
                <w:rFonts w:hint="eastAsia"/>
                <w:shd w:val="pct15" w:color="auto" w:fill="FFFFFF"/>
              </w:rPr>
              <w:t xml:space="preserve"> 2</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w:t>
            </w:r>
            <w:r w:rsidRPr="00CF7765">
              <w:rPr>
                <w:rFonts w:hint="eastAsia"/>
                <w:shd w:val="pct15" w:color="auto" w:fill="FFFFFF"/>
              </w:rPr>
              <w:t xml:space="preserve">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w:t>
            </w:r>
            <w:r w:rsidRPr="00CF7765">
              <w:rPr>
                <w:rFonts w:hint="eastAsia"/>
                <w:shd w:val="pct15" w:color="auto" w:fill="FFFFFF"/>
              </w:rPr>
              <w:t xml:space="preserve">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6</w:t>
            </w:r>
            <w:r w:rsidRPr="00CF7765">
              <w:rPr>
                <w:rFonts w:hint="eastAsia"/>
                <w:shd w:val="pct15" w:color="auto" w:fill="FFFFFF"/>
              </w:rPr>
              <w:t xml:space="preserve">　</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shd w:val="pct15" w:color="auto" w:fill="FFFFFF"/>
              </w:rPr>
            </w:pPr>
            <w:r w:rsidRPr="00CF7765">
              <w:rPr>
                <w:rFonts w:hint="eastAsia"/>
              </w:rPr>
              <w:t>N</w:t>
            </w:r>
            <w:r w:rsidRPr="00CF7765">
              <w:rPr>
                <w:rFonts w:hint="eastAsia"/>
              </w:rPr>
              <w:t>→</w:t>
            </w:r>
            <w:r w:rsidRPr="00CF7765">
              <w:rPr>
                <w:rFonts w:hint="eastAsia"/>
              </w:rPr>
              <w:t>1</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指定しない</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r>
    </w:tbl>
    <w:p w:rsidR="00FD3712" w:rsidRPr="00CF7765" w:rsidRDefault="00FD3712">
      <w:pPr>
        <w:pStyle w:val="aa"/>
      </w:pPr>
    </w:p>
    <w:p w:rsidR="00FD3712" w:rsidRPr="00CF7765" w:rsidRDefault="00FD3712" w:rsidP="00885A91">
      <w:pPr>
        <w:pStyle w:val="aa"/>
        <w:pageBreakBefore/>
        <w:numPr>
          <w:ilvl w:val="0"/>
          <w:numId w:val="94"/>
        </w:numPr>
        <w:tabs>
          <w:tab w:val="clear" w:pos="567"/>
          <w:tab w:val="clear" w:pos="851"/>
          <w:tab w:val="clear" w:pos="1418"/>
          <w:tab w:val="clear" w:pos="1701"/>
          <w:tab w:val="left" w:pos="1380"/>
        </w:tabs>
        <w:ind w:hanging="301"/>
      </w:pPr>
      <w:r w:rsidRPr="00CF7765">
        <w:rPr>
          <w:rFonts w:hint="eastAsia"/>
        </w:rPr>
        <w:lastRenderedPageBreak/>
        <w:t>Collate</w:t>
      </w:r>
      <w:r w:rsidRPr="00CF7765">
        <w:rPr>
          <w:rFonts w:hint="eastAsia"/>
        </w:rPr>
        <w:t>が指定されている場合</w:t>
      </w:r>
      <w:r w:rsidRPr="00CF7765">
        <w:rPr>
          <w:rFonts w:hint="eastAsia"/>
        </w:rPr>
        <w:t>(HDD</w:t>
      </w:r>
      <w:r w:rsidRPr="00CF7765">
        <w:rPr>
          <w:rFonts w:hint="eastAsia"/>
        </w:rPr>
        <w:t>や</w:t>
      </w:r>
      <w:r w:rsidRPr="00CF7765">
        <w:rPr>
          <w:rFonts w:hint="eastAsia"/>
        </w:rPr>
        <w:t>RAM Disk</w:t>
      </w:r>
      <w:r w:rsidRPr="00CF7765">
        <w:rPr>
          <w:rFonts w:hint="eastAsia"/>
        </w:rPr>
        <w:t>などが装着されていない場合</w:t>
      </w:r>
      <w:r w:rsidRPr="00CF7765">
        <w:rPr>
          <w:rFonts w:hint="eastAsia"/>
        </w:rPr>
        <w:t>)</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Collate</w:t>
      </w:r>
      <w:r w:rsidRPr="00CF7765">
        <w:rPr>
          <w:rFonts w:hint="eastAsia"/>
        </w:rPr>
        <w:t>動作には</w:t>
      </w:r>
      <w:r w:rsidRPr="00CF7765">
        <w:rPr>
          <w:rFonts w:hint="eastAsia"/>
        </w:rPr>
        <w:t>HDD</w:t>
      </w:r>
      <w:r w:rsidRPr="00CF7765">
        <w:rPr>
          <w:rFonts w:hint="eastAsia"/>
        </w:rPr>
        <w:t>や</w:t>
      </w:r>
      <w:r w:rsidRPr="00CF7765">
        <w:rPr>
          <w:rFonts w:hint="eastAsia"/>
        </w:rPr>
        <w:t>RAM Disk</w:t>
      </w:r>
      <w:r w:rsidRPr="00CF7765">
        <w:rPr>
          <w:rFonts w:hint="eastAsia"/>
        </w:rPr>
        <w:t>などが必要である。</w:t>
      </w:r>
      <w:r w:rsidRPr="00CF7765">
        <w:rPr>
          <w:rFonts w:hint="eastAsia"/>
        </w:rPr>
        <w:t>HDD</w:t>
      </w:r>
      <w:r w:rsidRPr="00CF7765">
        <w:rPr>
          <w:rFonts w:hint="eastAsia"/>
        </w:rPr>
        <w:t>や</w:t>
      </w:r>
      <w:r w:rsidRPr="00CF7765">
        <w:rPr>
          <w:rFonts w:hint="eastAsia"/>
        </w:rPr>
        <w:t>RAM Disk</w:t>
      </w:r>
      <w:r w:rsidRPr="00CF7765">
        <w:rPr>
          <w:rFonts w:hint="eastAsia"/>
        </w:rPr>
        <w:t>などが装着されていない場合や故障している場合で</w:t>
      </w:r>
      <w:r w:rsidRPr="00CF7765">
        <w:rPr>
          <w:rFonts w:hint="eastAsia"/>
        </w:rPr>
        <w:t>Collate</w:t>
      </w:r>
      <w:r w:rsidRPr="00CF7765">
        <w:rPr>
          <w:rFonts w:hint="eastAsia"/>
        </w:rPr>
        <w:t>を指定した場合には部数を無視し、</w:t>
      </w:r>
      <w:r w:rsidRPr="00CF7765">
        <w:rPr>
          <w:rFonts w:hint="eastAsia"/>
        </w:rPr>
        <w:t>1</w:t>
      </w:r>
      <w:r w:rsidRPr="00CF7765">
        <w:rPr>
          <w:rFonts w:hint="eastAsia"/>
        </w:rPr>
        <w:t>部の</w:t>
      </w:r>
      <w:r w:rsidRPr="00CF7765">
        <w:rPr>
          <w:rFonts w:hint="eastAsia"/>
        </w:rPr>
        <w:t>Uncollate</w:t>
      </w:r>
      <w:r w:rsidRPr="00CF7765">
        <w:rPr>
          <w:rFonts w:hint="eastAsia"/>
        </w:rPr>
        <w:t>として出力を行う。</w:t>
      </w:r>
      <w:r w:rsidRPr="00CF7765">
        <w:rPr>
          <w:rFonts w:hint="eastAsia"/>
        </w:rPr>
        <w:t>IOT Device</w:t>
      </w:r>
      <w:r w:rsidRPr="00CF7765">
        <w:rPr>
          <w:rFonts w:hint="eastAsia"/>
        </w:rPr>
        <w:t>としては、「</w:t>
      </w:r>
      <w:r w:rsidRPr="00CF7765">
        <w:rPr>
          <w:rFonts w:hint="eastAsia"/>
        </w:rPr>
        <w:t>Uncollate</w:t>
      </w:r>
      <w:r w:rsidRPr="00CF7765">
        <w:rPr>
          <w:rFonts w:hint="eastAsia"/>
        </w:rPr>
        <w:t>が指定されている場合</w:t>
      </w:r>
      <w:r w:rsidRPr="00CF7765">
        <w:rPr>
          <w:rFonts w:hint="eastAsia"/>
        </w:rPr>
        <w:t>(HDD RAM Disk</w:t>
      </w:r>
      <w:r w:rsidRPr="00CF7765">
        <w:rPr>
          <w:rFonts w:hint="eastAsia"/>
        </w:rPr>
        <w:t>など装着されていない場合</w:t>
      </w:r>
      <w:r w:rsidRPr="00CF7765">
        <w:rPr>
          <w:rFonts w:hint="eastAsia"/>
        </w:rPr>
        <w:t>)</w:t>
      </w:r>
      <w:r w:rsidRPr="00CF7765">
        <w:rPr>
          <w:rFonts w:hint="eastAsia"/>
        </w:rPr>
        <w:t>」のケースを参照すること。</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Print Service</w:t>
      </w:r>
      <w:r w:rsidRPr="00CF7765">
        <w:rPr>
          <w:rFonts w:hint="eastAsia"/>
        </w:rPr>
        <w:t>では、クライアント側で</w:t>
      </w:r>
      <w:r w:rsidR="00A04587" w:rsidRPr="00CF7765">
        <w:rPr>
          <w:rFonts w:hint="eastAsia"/>
        </w:rPr>
        <w:t>Collate</w:t>
      </w:r>
      <w:r w:rsidRPr="00CF7765">
        <w:rPr>
          <w:rFonts w:hint="eastAsia"/>
        </w:rPr>
        <w:t>処理を実施する場合がある。この場合、結果として以下のように排出される。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1134"/>
        <w:gridCol w:w="1134"/>
        <w:gridCol w:w="1134"/>
        <w:gridCol w:w="1134"/>
        <w:gridCol w:w="1134"/>
        <w:gridCol w:w="1134"/>
        <w:gridCol w:w="1134"/>
      </w:tblGrid>
      <w:tr w:rsidR="00FD3712" w:rsidRPr="00CF7765">
        <w:trPr>
          <w:cantSplit/>
          <w:jc w:val="right"/>
        </w:trPr>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Collate</w:t>
            </w:r>
            <w:r w:rsidRPr="00CF7765">
              <w:rPr>
                <w:rFonts w:hint="eastAsia"/>
              </w:rPr>
              <w:br/>
              <w:t>UnCollate</w:t>
            </w:r>
            <w:r w:rsidRPr="00CF7765">
              <w:rPr>
                <w:rFonts w:hint="eastAsia"/>
              </w:rPr>
              <w:br/>
            </w:r>
            <w:r w:rsidRPr="00CF7765">
              <w:rPr>
                <w:rFonts w:hint="eastAsia"/>
              </w:rPr>
              <w:t>指定</w:t>
            </w:r>
          </w:p>
        </w:tc>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left" w:pos="1380"/>
              </w:tabs>
              <w:ind w:left="0"/>
              <w:jc w:val="center"/>
            </w:pPr>
            <w:r w:rsidRPr="00CF7765">
              <w:rPr>
                <w:rFonts w:hint="eastAsia"/>
              </w:rPr>
              <w:t>原稿順指定</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r>
      <w:tr w:rsidR="00FD3712" w:rsidRPr="00CF7765">
        <w:trPr>
          <w:cantSplit/>
          <w:jc w:val="right"/>
        </w:trPr>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tcBorders>
              <w:lef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r>
      <w:tr w:rsidR="00FD3712" w:rsidRPr="00CF7765">
        <w:trPr>
          <w:cantSplit/>
          <w:trHeight w:val="3182"/>
          <w:jc w:val="right"/>
        </w:trPr>
        <w:tc>
          <w:tcPr>
            <w:tcW w:w="1134" w:type="dxa"/>
            <w:vMerge w:val="restart"/>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Collate</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1</w:t>
            </w:r>
            <w:r w:rsidRPr="00CF7765">
              <w:rPr>
                <w:rFonts w:hint="eastAsia"/>
              </w:rPr>
              <w:t>→</w:t>
            </w:r>
            <w:r w:rsidRPr="00CF7765">
              <w:rPr>
                <w:rFonts w:hint="eastAsia"/>
              </w:rPr>
              <w:t>N</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rightChars="36" w:right="65"/>
              <w:jc w:val="right"/>
            </w:pP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79"/>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ind w:left="0" w:rightChars="36" w:right="65"/>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0" w:rightChars="36" w:right="65"/>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rPr>
                <w:shd w:val="pct15" w:color="auto" w:fill="FFFFFF"/>
              </w:rPr>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before="120"/>
              <w:ind w:left="0" w:rightChars="36" w:right="65"/>
              <w:jc w:val="right"/>
            </w:pPr>
          </w:p>
          <w:p w:rsidR="00FD3712" w:rsidRPr="00CF7765" w:rsidRDefault="00793E1A">
            <w:pPr>
              <w:pStyle w:val="aa"/>
              <w:tabs>
                <w:tab w:val="clear" w:pos="567"/>
                <w:tab w:val="clear" w:pos="851"/>
                <w:tab w:val="clear" w:pos="1418"/>
                <w:tab w:val="clear" w:pos="1701"/>
                <w:tab w:val="left" w:pos="1260"/>
              </w:tabs>
              <w:wordWrap w:val="0"/>
              <w:spacing w:line="220" w:lineRule="atLeast"/>
              <w:ind w:left="0" w:right="79"/>
              <w:jc w:val="right"/>
            </w:pPr>
            <w:r>
              <w:rPr>
                <w:noProof/>
              </w:rPr>
              <w:pict>
                <v:line id="_x0000_s1436" style="position:absolute;left:0;text-align:left;z-index:251544064" from="55.5pt,-29pt" to="97.5pt,-29pt" strokeweight="1.5pt"/>
              </w:pict>
            </w:r>
            <w:r>
              <w:rPr>
                <w:noProof/>
              </w:rPr>
              <w:pict>
                <v:line id="_x0000_s1435" style="position:absolute;left:0;text-align:left;z-index:251543040" from="55.5pt,-53pt" to="97.5pt,-53pt" strokeweight="1.5pt"/>
              </w:pict>
            </w:r>
            <w:r>
              <w:rPr>
                <w:noProof/>
              </w:rPr>
              <w:pict>
                <v:line id="_x0000_s1434" style="position:absolute;left:0;text-align:left;z-index:251542016" from="55.5pt,-77pt" to="97.5pt,-77pt" strokeweight="1.5pt"/>
              </w:pict>
            </w:r>
            <w:r>
              <w:rPr>
                <w:noProof/>
              </w:rPr>
              <w:pict>
                <v:line id="_x0000_s1433" style="position:absolute;left:0;text-align:left;z-index:251540992" from="1.5pt,-29pt" to="43.5pt,-29pt" strokeweight="1.5pt"/>
              </w:pict>
            </w:r>
            <w:r>
              <w:rPr>
                <w:noProof/>
              </w:rPr>
              <w:pict>
                <v:line id="_x0000_s1432" style="position:absolute;left:0;text-align:left;z-index:251539968" from="1.5pt,-53pt" to="43.5pt,-53pt" strokeweight="1.5pt"/>
              </w:pict>
            </w:r>
            <w:r>
              <w:rPr>
                <w:noProof/>
              </w:rPr>
              <w:pict>
                <v:line id="_x0000_s1431" style="position:absolute;left:0;text-align:left;z-index:251538944" from="1.5pt,-77pt" to="43.5pt,-77pt" strokeweight="1.5pt"/>
              </w:pict>
            </w:r>
            <w:r>
              <w:rPr>
                <w:noProof/>
              </w:rPr>
              <w:pict>
                <v:line id="_x0000_s1448" style="position:absolute;left:0;text-align:left;z-index:251556352" from="55.5pt,49pt" to="97.5pt,49pt" strokeweight="1.5pt"/>
              </w:pict>
            </w:r>
            <w:r>
              <w:rPr>
                <w:noProof/>
              </w:rPr>
              <w:pict>
                <v:line id="_x0000_s1447" style="position:absolute;left:0;text-align:left;z-index:251555328" from="55.5pt,25pt" to="97.5pt,25pt" strokeweight="1.5pt"/>
              </w:pict>
            </w:r>
            <w:r>
              <w:rPr>
                <w:noProof/>
              </w:rPr>
              <w:pict>
                <v:line id="_x0000_s1446" style="position:absolute;left:0;text-align:left;z-index:251554304" from="55.5pt,1pt" to="97.5pt,1pt" strokeweight="1.5pt"/>
              </w:pict>
            </w:r>
            <w:r>
              <w:rPr>
                <w:noProof/>
              </w:rPr>
              <w:pict>
                <v:line id="_x0000_s1445" style="position:absolute;left:0;text-align:left;z-index:251553280" from="1.5pt,49pt" to="43.5pt,49pt" strokeweight="1.5pt"/>
              </w:pict>
            </w:r>
            <w:r>
              <w:rPr>
                <w:noProof/>
              </w:rPr>
              <w:pict>
                <v:line id="_x0000_s1444" style="position:absolute;left:0;text-align:left;z-index:251552256" from="1.5pt,25pt" to="43.5pt,25pt" strokeweight="1.5pt"/>
              </w:pict>
            </w:r>
            <w:r>
              <w:rPr>
                <w:noProof/>
              </w:rPr>
              <w:pict>
                <v:line id="_x0000_s1443" style="position:absolute;left:0;text-align:left;z-index:251551232" from="1.5pt,1pt" to="43.5pt,1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ind w:left="0" w:rightChars="36" w:right="65"/>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0" w:rightChars="36" w:right="65"/>
              <w:jc w:val="right"/>
            </w:pPr>
          </w:p>
          <w:p w:rsidR="00FD3712" w:rsidRPr="00CF7765" w:rsidRDefault="00FD3712">
            <w:pPr>
              <w:pStyle w:val="aa"/>
              <w:tabs>
                <w:tab w:val="clear" w:pos="567"/>
                <w:tab w:val="clear" w:pos="851"/>
                <w:tab w:val="clear" w:pos="1418"/>
                <w:tab w:val="clear" w:pos="1701"/>
                <w:tab w:val="left" w:pos="1260"/>
              </w:tabs>
              <w:wordWrap w:val="0"/>
              <w:spacing w:after="120"/>
              <w:ind w:left="0" w:right="79"/>
              <w:jc w:val="right"/>
            </w:pPr>
            <w:r w:rsidRPr="00CF7765">
              <w:rPr>
                <w:rFonts w:hint="eastAsia"/>
                <w:shd w:val="pct15" w:color="auto" w:fill="FFFFFF"/>
              </w:rPr>
              <w:t xml:space="preserve"> 1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ind w:left="0"/>
            </w:pPr>
          </w:p>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after="120"/>
              <w:ind w:left="0"/>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505" style="position:absolute;left:0;text-align:left;z-index:251614720" from="-57.6pt,48pt" to="-15.6pt,48pt" strokeweight="1.5pt"/>
              </w:pict>
            </w:r>
            <w:r>
              <w:rPr>
                <w:noProof/>
              </w:rPr>
              <w:pict>
                <v:line id="_x0000_s1504" style="position:absolute;left:0;text-align:left;z-index:251613696" from="-57.6pt,24pt" to="-15.6pt,24pt" strokeweight="1.5pt"/>
              </w:pict>
            </w:r>
            <w:r>
              <w:rPr>
                <w:noProof/>
              </w:rPr>
              <w:pict>
                <v:line id="_x0000_s1503" style="position:absolute;left:0;text-align:left;z-index:251612672" from="-57.6pt,0" to="-15.6pt,0" strokeweight="1.5pt"/>
              </w:pict>
            </w:r>
            <w:r>
              <w:rPr>
                <w:noProof/>
              </w:rPr>
              <w:pict>
                <v:line id="_x0000_s1514" style="position:absolute;left:0;text-align:left;z-index:251623936" from="-.6pt,126pt" to="44.4pt,126pt" strokeweight="1.5pt"/>
              </w:pict>
            </w:r>
            <w:r>
              <w:rPr>
                <w:noProof/>
              </w:rPr>
              <w:pict>
                <v:line id="_x0000_s1513" style="position:absolute;left:0;text-align:left;z-index:251622912" from="-.6pt,102pt" to="44.4pt,102pt" strokeweight="1.5pt"/>
              </w:pict>
            </w:r>
            <w:r>
              <w:rPr>
                <w:noProof/>
              </w:rPr>
              <w:pict>
                <v:line id="_x0000_s1512" style="position:absolute;left:0;text-align:left;z-index:251621888" from="-.6pt,78pt" to="44.4pt,78pt" strokeweight="1.5pt"/>
              </w:pict>
            </w:r>
            <w:r>
              <w:rPr>
                <w:noProof/>
              </w:rPr>
              <w:pict>
                <v:line id="_x0000_s1511" style="position:absolute;left:0;text-align:left;z-index:251620864" from="-57.6pt,126pt" to="-15.6pt,126pt" strokeweight="1.5pt"/>
              </w:pict>
            </w:r>
            <w:r>
              <w:rPr>
                <w:noProof/>
              </w:rPr>
              <w:pict>
                <v:line id="_x0000_s1510" style="position:absolute;left:0;text-align:left;z-index:251619840" from="-57.6pt,102pt" to="-15.6pt,102pt" strokeweight="1.5pt"/>
              </w:pict>
            </w:r>
            <w:r>
              <w:rPr>
                <w:noProof/>
              </w:rPr>
              <w:pict>
                <v:line id="_x0000_s1509" style="position:absolute;left:0;text-align:left;z-index:251618816" from="-57.6pt,78pt" to="-15.6pt,78pt" strokeweight="1.5pt"/>
              </w:pict>
            </w:r>
            <w:r>
              <w:rPr>
                <w:noProof/>
              </w:rPr>
              <w:pict>
                <v:line id="_x0000_s1508" style="position:absolute;left:0;text-align:left;z-index:251617792" from="-.6pt,48pt" to="44.4pt,48pt" strokeweight="1.5pt"/>
              </w:pict>
            </w:r>
            <w:r>
              <w:rPr>
                <w:noProof/>
              </w:rPr>
              <w:pict>
                <v:line id="_x0000_s1506" style="position:absolute;left:0;text-align:left;z-index:251615744" from="-.6pt,0" to="44.4pt,0" strokeweight="1.5pt"/>
              </w:pict>
            </w:r>
            <w:r>
              <w:rPr>
                <w:noProof/>
              </w:rPr>
              <w:pict>
                <v:line id="_x0000_s1507" style="position:absolute;left:0;text-align:left;z-index:251616768" from="-.6pt,24pt" to="44.4pt,24pt" strokeweight="1.5pt"/>
              </w:pic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116"/>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rPr>
                <w:shd w:val="pct15" w:color="auto" w:fill="FFFFFF"/>
              </w:rPr>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116"/>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1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6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439" style="position:absolute;left:0;text-align:left;z-index:251547136" from="-57.6pt,48pt" to="-15.6pt,48pt" strokeweight="1.5pt"/>
              </w:pict>
            </w:r>
            <w:r>
              <w:rPr>
                <w:noProof/>
              </w:rPr>
              <w:pict>
                <v:line id="_x0000_s1438" style="position:absolute;left:0;text-align:left;z-index:251546112" from="-57.6pt,24pt" to="-15.6pt,24pt" strokeweight="1.5pt"/>
              </w:pict>
            </w:r>
            <w:r>
              <w:rPr>
                <w:noProof/>
              </w:rPr>
              <w:pict>
                <v:line id="_x0000_s1437" style="position:absolute;left:0;text-align:left;z-index:251545088" from="-57.6pt,0" to="-15.6pt,0" strokeweight="1.5pt"/>
              </w:pict>
            </w:r>
            <w:r>
              <w:rPr>
                <w:noProof/>
              </w:rPr>
              <w:pict>
                <v:line id="_x0000_s1454" style="position:absolute;left:0;text-align:left;z-index:251562496" from="-.6pt,126pt" to="44.4pt,126pt" strokeweight="1.5pt"/>
              </w:pict>
            </w:r>
            <w:r>
              <w:rPr>
                <w:noProof/>
              </w:rPr>
              <w:pict>
                <v:line id="_x0000_s1453" style="position:absolute;left:0;text-align:left;z-index:251561472" from="-.6pt,102pt" to="44.4pt,102pt" strokeweight="1.5pt"/>
              </w:pict>
            </w:r>
            <w:r>
              <w:rPr>
                <w:noProof/>
              </w:rPr>
              <w:pict>
                <v:line id="_x0000_s1452" style="position:absolute;left:0;text-align:left;z-index:251560448" from="-.6pt,78pt" to="44.4pt,78pt" strokeweight="1.5pt"/>
              </w:pict>
            </w:r>
            <w:r>
              <w:rPr>
                <w:noProof/>
              </w:rPr>
              <w:pict>
                <v:line id="_x0000_s1451" style="position:absolute;left:0;text-align:left;z-index:251559424" from="-57.6pt,126pt" to="-15.6pt,126pt" strokeweight="1.5pt"/>
              </w:pict>
            </w:r>
            <w:r>
              <w:rPr>
                <w:noProof/>
              </w:rPr>
              <w:pict>
                <v:line id="_x0000_s1450" style="position:absolute;left:0;text-align:left;z-index:251558400" from="-57.6pt,102pt" to="-15.6pt,102pt" strokeweight="1.5pt"/>
              </w:pict>
            </w:r>
            <w:r>
              <w:rPr>
                <w:noProof/>
              </w:rPr>
              <w:pict>
                <v:line id="_x0000_s1449" style="position:absolute;left:0;text-align:left;z-index:251557376" from="-57.6pt,78pt" to="-15.6pt,78pt" strokeweight="1.5pt"/>
              </w:pict>
            </w:r>
            <w:r>
              <w:rPr>
                <w:noProof/>
              </w:rPr>
              <w:pict>
                <v:line id="_x0000_s1442" style="position:absolute;left:0;text-align:left;z-index:251550208" from="-.6pt,48pt" to="44.4pt,48pt" strokeweight="1.5pt"/>
              </w:pict>
            </w:r>
            <w:r>
              <w:rPr>
                <w:noProof/>
              </w:rPr>
              <w:pict>
                <v:line id="_x0000_s1440" style="position:absolute;left:0;text-align:left;z-index:251548160" from="-.6pt,0" to="44.4pt,0" strokeweight="1.5pt"/>
              </w:pict>
            </w:r>
            <w:r>
              <w:rPr>
                <w:noProof/>
              </w:rPr>
              <w:pict>
                <v:line id="_x0000_s1441" style="position:absolute;left:0;text-align:left;z-index:251549184" from="-.6pt,24pt" to="44.4pt,24pt" strokeweight="1.5pt"/>
              </w:pict>
            </w:r>
            <w:r w:rsidR="00FD3712"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1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481" style="position:absolute;left:0;text-align:left;z-index:251590144" from="-57.6pt,48pt" to="-15.6pt,48pt" strokeweight="1.5pt"/>
              </w:pict>
            </w:r>
            <w:r>
              <w:rPr>
                <w:noProof/>
              </w:rPr>
              <w:pict>
                <v:line id="_x0000_s1480" style="position:absolute;left:0;text-align:left;z-index:251589120" from="-57.6pt,24pt" to="-15.6pt,24pt" strokeweight="1.5pt"/>
              </w:pict>
            </w:r>
            <w:r>
              <w:rPr>
                <w:noProof/>
              </w:rPr>
              <w:pict>
                <v:line id="_x0000_s1479" style="position:absolute;left:0;text-align:left;z-index:251588096" from="-57.6pt,0" to="-15.6pt,0" strokeweight="1.5pt"/>
              </w:pict>
            </w:r>
            <w:r>
              <w:rPr>
                <w:noProof/>
              </w:rPr>
              <w:pict>
                <v:line id="_x0000_s1490" style="position:absolute;left:0;text-align:left;z-index:251599360" from="-.6pt,126pt" to="44.4pt,126pt" strokeweight="1.5pt"/>
              </w:pict>
            </w:r>
            <w:r>
              <w:rPr>
                <w:noProof/>
              </w:rPr>
              <w:pict>
                <v:line id="_x0000_s1489" style="position:absolute;left:0;text-align:left;z-index:251598336" from="-.6pt,102pt" to="44.4pt,102pt" strokeweight="1.5pt"/>
              </w:pict>
            </w:r>
            <w:r>
              <w:rPr>
                <w:noProof/>
              </w:rPr>
              <w:pict>
                <v:line id="_x0000_s1488" style="position:absolute;left:0;text-align:left;z-index:251597312" from="-.6pt,78pt" to="44.4pt,78pt" strokeweight="1.5pt"/>
              </w:pict>
            </w:r>
            <w:r>
              <w:rPr>
                <w:noProof/>
              </w:rPr>
              <w:pict>
                <v:line id="_x0000_s1487" style="position:absolute;left:0;text-align:left;z-index:251596288" from="-57.6pt,126pt" to="-15.6pt,126pt" strokeweight="1.5pt"/>
              </w:pict>
            </w:r>
            <w:r>
              <w:rPr>
                <w:noProof/>
              </w:rPr>
              <w:pict>
                <v:line id="_x0000_s1486" style="position:absolute;left:0;text-align:left;z-index:251595264" from="-57.6pt,102pt" to="-15.6pt,102pt" strokeweight="1.5pt"/>
              </w:pict>
            </w:r>
            <w:r>
              <w:rPr>
                <w:noProof/>
              </w:rPr>
              <w:pict>
                <v:line id="_x0000_s1485" style="position:absolute;left:0;text-align:left;z-index:251594240" from="-57.6pt,78pt" to="-15.6pt,78pt" strokeweight="1.5pt"/>
              </w:pict>
            </w:r>
            <w:r>
              <w:rPr>
                <w:noProof/>
              </w:rPr>
              <w:pict>
                <v:line id="_x0000_s1484" style="position:absolute;left:0;text-align:left;z-index:251593216" from="-.6pt,48pt" to="44.4pt,48pt" strokeweight="1.5pt"/>
              </w:pict>
            </w:r>
            <w:r>
              <w:rPr>
                <w:noProof/>
              </w:rPr>
              <w:pict>
                <v:line id="_x0000_s1482" style="position:absolute;left:0;text-align:left;z-index:251591168" from="-.6pt,0" to="44.4pt,0" strokeweight="1.5pt"/>
              </w:pict>
            </w:r>
            <w:r>
              <w:rPr>
                <w:noProof/>
              </w:rPr>
              <w:pict>
                <v:line id="_x0000_s1483" style="position:absolute;left:0;text-align:left;z-index:251592192" from="-.6pt,24pt" to="44.4pt,24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2 </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shd w:val="pct15" w:color="auto" w:fill="FFFFFF"/>
              </w:rPr>
            </w:pPr>
            <w:r w:rsidRPr="00CF7765">
              <w:rPr>
                <w:rFonts w:hint="eastAsia"/>
              </w:rPr>
              <w:t>N</w:t>
            </w:r>
            <w:r w:rsidRPr="00CF7765">
              <w:rPr>
                <w:rFonts w:hint="eastAsia"/>
              </w:rPr>
              <w:t>→</w:t>
            </w:r>
            <w:r w:rsidRPr="00CF7765">
              <w:rPr>
                <w:rFonts w:hint="eastAsia"/>
              </w:rPr>
              <w:t>1</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jc w:val="right"/>
            </w:pP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79"/>
              <w:jc w:val="right"/>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rPr>
                <w:shd w:val="pct15" w:color="auto" w:fill="FFFFFF"/>
              </w:rPr>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before="120"/>
              <w:ind w:left="0"/>
              <w:jc w:val="right"/>
            </w:pPr>
          </w:p>
          <w:p w:rsidR="00FD3712" w:rsidRPr="00CF7765" w:rsidRDefault="00793E1A">
            <w:pPr>
              <w:pStyle w:val="aa"/>
              <w:tabs>
                <w:tab w:val="clear" w:pos="567"/>
                <w:tab w:val="clear" w:pos="851"/>
                <w:tab w:val="clear" w:pos="1418"/>
                <w:tab w:val="clear" w:pos="1701"/>
                <w:tab w:val="left" w:pos="1260"/>
              </w:tabs>
              <w:wordWrap w:val="0"/>
              <w:spacing w:line="220" w:lineRule="atLeast"/>
              <w:ind w:left="0" w:right="79"/>
              <w:jc w:val="right"/>
            </w:pPr>
            <w:r>
              <w:rPr>
                <w:noProof/>
              </w:rPr>
              <w:pict>
                <v:line id="_x0000_s1460" style="position:absolute;left:0;text-align:left;z-index:251568640" from="55.5pt,-29pt" to="97.5pt,-29pt" strokeweight="1.5pt"/>
              </w:pict>
            </w:r>
            <w:r>
              <w:rPr>
                <w:noProof/>
              </w:rPr>
              <w:pict>
                <v:line id="_x0000_s1459" style="position:absolute;left:0;text-align:left;z-index:251567616" from="55.5pt,-53pt" to="97.5pt,-53pt" strokeweight="1.5pt"/>
              </w:pict>
            </w:r>
            <w:r>
              <w:rPr>
                <w:noProof/>
              </w:rPr>
              <w:pict>
                <v:line id="_x0000_s1458" style="position:absolute;left:0;text-align:left;z-index:251566592" from="55.5pt,-77pt" to="97.5pt,-77pt" strokeweight="1.5pt"/>
              </w:pict>
            </w:r>
            <w:r>
              <w:rPr>
                <w:noProof/>
              </w:rPr>
              <w:pict>
                <v:line id="_x0000_s1457" style="position:absolute;left:0;text-align:left;z-index:251565568" from="1.5pt,-29pt" to="43.5pt,-29pt" strokeweight="1.5pt"/>
              </w:pict>
            </w:r>
            <w:r>
              <w:rPr>
                <w:noProof/>
              </w:rPr>
              <w:pict>
                <v:line id="_x0000_s1456" style="position:absolute;left:0;text-align:left;z-index:251564544" from="1.5pt,-53pt" to="43.5pt,-53pt" strokeweight="1.5pt"/>
              </w:pict>
            </w:r>
            <w:r>
              <w:rPr>
                <w:noProof/>
              </w:rPr>
              <w:pict>
                <v:line id="_x0000_s1455" style="position:absolute;left:0;text-align:left;z-index:251563520" from="1.5pt,-77pt" to="43.5pt,-77pt" strokeweight="1.5pt"/>
              </w:pict>
            </w:r>
            <w:r>
              <w:rPr>
                <w:noProof/>
              </w:rPr>
              <w:pict>
                <v:line id="_x0000_s1472" style="position:absolute;left:0;text-align:left;z-index:251580928" from="55.5pt,49pt" to="97.5pt,49pt" strokeweight="1.5pt"/>
              </w:pict>
            </w:r>
            <w:r>
              <w:rPr>
                <w:noProof/>
              </w:rPr>
              <w:pict>
                <v:line id="_x0000_s1471" style="position:absolute;left:0;text-align:left;z-index:251579904" from="55.5pt,25pt" to="97.5pt,25pt" strokeweight="1.5pt"/>
              </w:pict>
            </w:r>
            <w:r>
              <w:rPr>
                <w:noProof/>
              </w:rPr>
              <w:pict>
                <v:line id="_x0000_s1470" style="position:absolute;left:0;text-align:left;z-index:251578880" from="55.5pt,1pt" to="97.5pt,1pt" strokeweight="1.5pt"/>
              </w:pict>
            </w:r>
            <w:r>
              <w:rPr>
                <w:noProof/>
              </w:rPr>
              <w:pict>
                <v:line id="_x0000_s1469" style="position:absolute;left:0;text-align:left;z-index:251577856" from="1.5pt,49pt" to="43.5pt,49pt" strokeweight="1.5pt"/>
              </w:pict>
            </w:r>
            <w:r>
              <w:rPr>
                <w:noProof/>
              </w:rPr>
              <w:pict>
                <v:line id="_x0000_s1468" style="position:absolute;left:0;text-align:left;z-index:251576832" from="1.5pt,25pt" to="43.5pt,25pt" strokeweight="1.5pt"/>
              </w:pict>
            </w:r>
            <w:r>
              <w:rPr>
                <w:noProof/>
              </w:rPr>
              <w:pict>
                <v:line id="_x0000_s1467" style="position:absolute;left:0;text-align:left;z-index:251575808" from="1.5pt,1pt" to="43.5pt,1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ind w:left="0" w:right="79"/>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260"/>
              </w:tabs>
              <w:wordWrap w:val="0"/>
              <w:spacing w:after="120"/>
              <w:ind w:left="0" w:right="79"/>
              <w:jc w:val="right"/>
            </w:pPr>
            <w:r w:rsidRPr="00CF7765">
              <w:rPr>
                <w:rFonts w:hint="eastAsia"/>
                <w:shd w:val="pct15" w:color="auto" w:fill="FFFFFF"/>
              </w:rPr>
              <w:t xml:space="preserve"> 3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ind w:left="0"/>
            </w:pPr>
          </w:p>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ind w:left="23"/>
            </w:pPr>
          </w:p>
          <w:p w:rsidR="00FD3712" w:rsidRPr="00CF7765" w:rsidRDefault="00FD3712">
            <w:pPr>
              <w:pStyle w:val="aa"/>
              <w:tabs>
                <w:tab w:val="clear" w:pos="567"/>
                <w:tab w:val="clear" w:pos="851"/>
                <w:tab w:val="clear" w:pos="1418"/>
                <w:tab w:val="clear" w:pos="1701"/>
                <w:tab w:val="left" w:pos="1380"/>
              </w:tabs>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after="120"/>
              <w:ind w:left="0"/>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517" style="position:absolute;left:0;text-align:left;z-index:251627008" from="-57.6pt,48pt" to="-15.6pt,48pt" strokeweight="1.5pt"/>
              </w:pict>
            </w:r>
            <w:r>
              <w:rPr>
                <w:noProof/>
              </w:rPr>
              <w:pict>
                <v:line id="_x0000_s1516" style="position:absolute;left:0;text-align:left;z-index:251625984" from="-57.6pt,24pt" to="-15.6pt,24pt" strokeweight="1.5pt"/>
              </w:pict>
            </w:r>
            <w:r>
              <w:rPr>
                <w:noProof/>
              </w:rPr>
              <w:pict>
                <v:line id="_x0000_s1515" style="position:absolute;left:0;text-align:left;z-index:251624960" from="-57.6pt,0" to="-15.6pt,0" strokeweight="1.5pt"/>
              </w:pict>
            </w:r>
            <w:r>
              <w:rPr>
                <w:noProof/>
              </w:rPr>
              <w:pict>
                <v:line id="_x0000_s1526" style="position:absolute;left:0;text-align:left;z-index:251636224" from="-.6pt,126pt" to="44.4pt,126pt" strokeweight="1.5pt"/>
              </w:pict>
            </w:r>
            <w:r>
              <w:rPr>
                <w:noProof/>
              </w:rPr>
              <w:pict>
                <v:line id="_x0000_s1525" style="position:absolute;left:0;text-align:left;z-index:251635200" from="-.6pt,102pt" to="44.4pt,102pt" strokeweight="1.5pt"/>
              </w:pict>
            </w:r>
            <w:r>
              <w:rPr>
                <w:noProof/>
              </w:rPr>
              <w:pict>
                <v:line id="_x0000_s1524" style="position:absolute;left:0;text-align:left;z-index:251634176" from="-.6pt,78pt" to="44.4pt,78pt" strokeweight="1.5pt"/>
              </w:pict>
            </w:r>
            <w:r>
              <w:rPr>
                <w:noProof/>
              </w:rPr>
              <w:pict>
                <v:line id="_x0000_s1523" style="position:absolute;left:0;text-align:left;z-index:251633152" from="-57.6pt,126pt" to="-15.6pt,126pt" strokeweight="1.5pt"/>
              </w:pict>
            </w:r>
            <w:r>
              <w:rPr>
                <w:noProof/>
              </w:rPr>
              <w:pict>
                <v:line id="_x0000_s1522" style="position:absolute;left:0;text-align:left;z-index:251632128" from="-57.6pt,102pt" to="-15.6pt,102pt" strokeweight="1.5pt"/>
              </w:pict>
            </w:r>
            <w:r>
              <w:rPr>
                <w:noProof/>
              </w:rPr>
              <w:pict>
                <v:line id="_x0000_s1521" style="position:absolute;left:0;text-align:left;z-index:251631104" from="-57.6pt,78pt" to="-15.6pt,78pt" strokeweight="1.5pt"/>
              </w:pict>
            </w:r>
            <w:r>
              <w:rPr>
                <w:noProof/>
              </w:rPr>
              <w:pict>
                <v:line id="_x0000_s1520" style="position:absolute;left:0;text-align:left;z-index:251630080" from="-.6pt,48pt" to="44.4pt,48pt" strokeweight="1.5pt"/>
              </w:pict>
            </w:r>
            <w:r>
              <w:rPr>
                <w:noProof/>
              </w:rPr>
              <w:pict>
                <v:line id="_x0000_s1518" style="position:absolute;left:0;text-align:left;z-index:251628032" from="-.6pt,0" to="44.4pt,0" strokeweight="1.5pt"/>
              </w:pict>
            </w:r>
            <w:r>
              <w:rPr>
                <w:noProof/>
              </w:rPr>
              <w:pict>
                <v:line id="_x0000_s1519" style="position:absolute;left:0;text-align:left;z-index:251629056" from="-.6pt,24pt" to="44.4pt,24pt" strokeweight="1.5pt"/>
              </w:pic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116"/>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rPr>
                <w:shd w:val="pct15" w:color="auto" w:fill="FFFFFF"/>
              </w:rPr>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116"/>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116"/>
              <w:jc w:val="right"/>
            </w:pPr>
            <w:r w:rsidRPr="00CF7765">
              <w:rPr>
                <w:rFonts w:hint="eastAsia"/>
                <w:shd w:val="pct15" w:color="auto" w:fill="FFFFFF"/>
              </w:rPr>
              <w:t xml:space="preserve"> 6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463" style="position:absolute;left:0;text-align:left;z-index:251571712" from="-57.6pt,48pt" to="-15.6pt,48pt" strokeweight="1.5pt"/>
              </w:pict>
            </w:r>
            <w:r>
              <w:rPr>
                <w:noProof/>
              </w:rPr>
              <w:pict>
                <v:line id="_x0000_s1462" style="position:absolute;left:0;text-align:left;z-index:251570688" from="-57.6pt,24pt" to="-15.6pt,24pt" strokeweight="1.5pt"/>
              </w:pict>
            </w:r>
            <w:r>
              <w:rPr>
                <w:noProof/>
              </w:rPr>
              <w:pict>
                <v:line id="_x0000_s1461" style="position:absolute;left:0;text-align:left;z-index:251569664" from="-57.6pt,0" to="-15.6pt,0" strokeweight="1.5pt"/>
              </w:pict>
            </w:r>
            <w:r>
              <w:rPr>
                <w:noProof/>
              </w:rPr>
              <w:pict>
                <v:line id="_x0000_s1478" style="position:absolute;left:0;text-align:left;z-index:251587072" from="-.6pt,126pt" to="44.4pt,126pt" strokeweight="1.5pt"/>
              </w:pict>
            </w:r>
            <w:r>
              <w:rPr>
                <w:noProof/>
              </w:rPr>
              <w:pict>
                <v:line id="_x0000_s1477" style="position:absolute;left:0;text-align:left;z-index:251586048" from="-.6pt,102pt" to="44.4pt,102pt" strokeweight="1.5pt"/>
              </w:pict>
            </w:r>
            <w:r>
              <w:rPr>
                <w:noProof/>
              </w:rPr>
              <w:pict>
                <v:line id="_x0000_s1476" style="position:absolute;left:0;text-align:left;z-index:251585024" from="-.6pt,78pt" to="44.4pt,78pt" strokeweight="1.5pt"/>
              </w:pict>
            </w:r>
            <w:r>
              <w:rPr>
                <w:noProof/>
              </w:rPr>
              <w:pict>
                <v:line id="_x0000_s1475" style="position:absolute;left:0;text-align:left;z-index:251584000" from="-57.6pt,126pt" to="-15.6pt,126pt" strokeweight="1.5pt"/>
              </w:pict>
            </w:r>
            <w:r>
              <w:rPr>
                <w:noProof/>
              </w:rPr>
              <w:pict>
                <v:line id="_x0000_s1474" style="position:absolute;left:0;text-align:left;z-index:251582976" from="-57.6pt,102pt" to="-15.6pt,102pt" strokeweight="1.5pt"/>
              </w:pict>
            </w:r>
            <w:r>
              <w:rPr>
                <w:noProof/>
              </w:rPr>
              <w:pict>
                <v:line id="_x0000_s1473" style="position:absolute;left:0;text-align:left;z-index:251581952" from="-57.6pt,78pt" to="-15.6pt,78pt" strokeweight="1.5pt"/>
              </w:pict>
            </w:r>
            <w:r>
              <w:rPr>
                <w:noProof/>
              </w:rPr>
              <w:pict>
                <v:line id="_x0000_s1466" style="position:absolute;left:0;text-align:left;z-index:251574784" from="-.6pt,48pt" to="44.4pt,48pt" strokeweight="1.5pt"/>
              </w:pict>
            </w:r>
            <w:r>
              <w:rPr>
                <w:noProof/>
              </w:rPr>
              <w:pict>
                <v:line id="_x0000_s1464" style="position:absolute;left:0;text-align:left;z-index:251572736" from="-.6pt,0" to="44.4pt,0" strokeweight="1.5pt"/>
              </w:pict>
            </w:r>
            <w:r>
              <w:rPr>
                <w:noProof/>
              </w:rPr>
              <w:pict>
                <v:line id="_x0000_s1465" style="position:absolute;left:0;text-align:left;z-index:251573760" from="-.6pt,24pt" to="44.4pt,24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6 </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380"/>
              </w:tabs>
              <w:wordWrap w:val="0"/>
              <w:spacing w:line="220" w:lineRule="atLeast"/>
              <w:ind w:left="0" w:right="57"/>
              <w:jc w:val="right"/>
            </w:pPr>
            <w:r>
              <w:rPr>
                <w:noProof/>
              </w:rPr>
              <w:pict>
                <v:line id="_x0000_s1493" style="position:absolute;left:0;text-align:left;z-index:251602432" from="-57.6pt,48pt" to="-15.6pt,48pt" strokeweight="1.5pt"/>
              </w:pict>
            </w:r>
            <w:r>
              <w:rPr>
                <w:noProof/>
              </w:rPr>
              <w:pict>
                <v:line id="_x0000_s1492" style="position:absolute;left:0;text-align:left;z-index:251601408" from="-57.6pt,24pt" to="-15.6pt,24pt" strokeweight="1.5pt"/>
              </w:pict>
            </w:r>
            <w:r>
              <w:rPr>
                <w:noProof/>
              </w:rPr>
              <w:pict>
                <v:line id="_x0000_s1491" style="position:absolute;left:0;text-align:left;z-index:251600384" from="-57.6pt,0" to="-15.6pt,0" strokeweight="1.5pt"/>
              </w:pict>
            </w:r>
            <w:r>
              <w:rPr>
                <w:noProof/>
              </w:rPr>
              <w:pict>
                <v:line id="_x0000_s1502" style="position:absolute;left:0;text-align:left;z-index:251611648" from="-.6pt,126pt" to="44.4pt,126pt" strokeweight="1.5pt"/>
              </w:pict>
            </w:r>
            <w:r>
              <w:rPr>
                <w:noProof/>
              </w:rPr>
              <w:pict>
                <v:line id="_x0000_s1501" style="position:absolute;left:0;text-align:left;z-index:251610624" from="-.6pt,102pt" to="44.4pt,102pt" strokeweight="1.5pt"/>
              </w:pict>
            </w:r>
            <w:r>
              <w:rPr>
                <w:noProof/>
              </w:rPr>
              <w:pict>
                <v:line id="_x0000_s1500" style="position:absolute;left:0;text-align:left;z-index:251609600" from="-.6pt,78pt" to="44.4pt,78pt" strokeweight="1.5pt"/>
              </w:pict>
            </w:r>
            <w:r>
              <w:rPr>
                <w:noProof/>
              </w:rPr>
              <w:pict>
                <v:line id="_x0000_s1499" style="position:absolute;left:0;text-align:left;z-index:251608576" from="-57.6pt,126pt" to="-15.6pt,126pt" strokeweight="1.5pt"/>
              </w:pict>
            </w:r>
            <w:r>
              <w:rPr>
                <w:noProof/>
              </w:rPr>
              <w:pict>
                <v:line id="_x0000_s1498" style="position:absolute;left:0;text-align:left;z-index:251607552" from="-57.6pt,102pt" to="-15.6pt,102pt" strokeweight="1.5pt"/>
              </w:pict>
            </w:r>
            <w:r>
              <w:rPr>
                <w:noProof/>
              </w:rPr>
              <w:pict>
                <v:line id="_x0000_s1497" style="position:absolute;left:0;text-align:left;z-index:251606528" from="-57.6pt,78pt" to="-15.6pt,78pt" strokeweight="1.5pt"/>
              </w:pict>
            </w:r>
            <w:r>
              <w:rPr>
                <w:noProof/>
              </w:rPr>
              <w:pict>
                <v:line id="_x0000_s1496" style="position:absolute;left:0;text-align:left;z-index:251605504" from="-.6pt,48pt" to="44.4pt,48pt" strokeweight="1.5pt"/>
              </w:pict>
            </w:r>
            <w:r>
              <w:rPr>
                <w:noProof/>
              </w:rPr>
              <w:pict>
                <v:line id="_x0000_s1494" style="position:absolute;left:0;text-align:left;z-index:251603456" from="-.6pt,0" to="44.4pt,0" strokeweight="1.5pt"/>
              </w:pict>
            </w:r>
            <w:r>
              <w:rPr>
                <w:noProof/>
              </w:rPr>
              <w:pict>
                <v:line id="_x0000_s1495" style="position:absolute;left:0;text-align:left;z-index:251604480" from="-.6pt,24pt" to="44.4pt,24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rPr>
                <w:shd w:val="pct15" w:color="auto" w:fill="FFFFFF"/>
              </w:rPr>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before="140"/>
              <w:ind w:left="23"/>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20" w:lineRule="atLeast"/>
              <w:ind w:left="0" w:right="57"/>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atLeast"/>
              <w:ind w:left="23"/>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260"/>
              </w:tabs>
              <w:wordWrap w:val="0"/>
              <w:spacing w:line="220" w:lineRule="atLeast"/>
              <w:ind w:left="0" w:right="57"/>
              <w:jc w:val="right"/>
            </w:pPr>
            <w:r w:rsidRPr="00CF7765">
              <w:rPr>
                <w:rFonts w:hint="eastAsia"/>
                <w:shd w:val="pct15" w:color="auto" w:fill="FFFFFF"/>
              </w:rPr>
              <w:t xml:space="preserve"> 6 </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指定しない</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1</w:t>
            </w:r>
            <w:r w:rsidRPr="00CF7765">
              <w:rPr>
                <w:rFonts w:hint="eastAsia"/>
              </w:rPr>
              <w:t>→</w:t>
            </w:r>
            <w:r w:rsidRPr="00CF7765">
              <w:rPr>
                <w:rFonts w:hint="eastAsia"/>
              </w:rPr>
              <w:t>N</w:t>
            </w:r>
            <w:r w:rsidRPr="00CF7765">
              <w:rPr>
                <w:rFonts w:hint="eastAsia"/>
              </w:rPr>
              <w:t>と同じ</w:t>
            </w:r>
          </w:p>
        </w:tc>
      </w:tr>
    </w:tbl>
    <w:p w:rsidR="00FD3712" w:rsidRPr="00CF7765" w:rsidRDefault="00FD3712">
      <w:pPr>
        <w:pStyle w:val="aa"/>
      </w:pPr>
    </w:p>
    <w:p w:rsidR="00FD3712" w:rsidRPr="00CF7765" w:rsidRDefault="00FD3712" w:rsidP="00885A91">
      <w:pPr>
        <w:pStyle w:val="aa"/>
        <w:pageBreakBefore/>
        <w:numPr>
          <w:ilvl w:val="0"/>
          <w:numId w:val="94"/>
        </w:numPr>
        <w:tabs>
          <w:tab w:val="clear" w:pos="567"/>
          <w:tab w:val="clear" w:pos="851"/>
          <w:tab w:val="clear" w:pos="1418"/>
          <w:tab w:val="clear" w:pos="1701"/>
          <w:tab w:val="left" w:pos="1380"/>
        </w:tabs>
        <w:ind w:hanging="301"/>
      </w:pPr>
      <w:r w:rsidRPr="00CF7765">
        <w:rPr>
          <w:rFonts w:hint="eastAsia"/>
        </w:rPr>
        <w:lastRenderedPageBreak/>
        <w:t>Uncollate</w:t>
      </w:r>
      <w:r w:rsidRPr="00CF7765">
        <w:rPr>
          <w:rFonts w:hint="eastAsia"/>
        </w:rPr>
        <w:t>が指定されている場合</w:t>
      </w:r>
      <w:r w:rsidRPr="00CF7765">
        <w:rPr>
          <w:rFonts w:hint="eastAsia"/>
        </w:rPr>
        <w:t>(HDD</w:t>
      </w:r>
      <w:r w:rsidRPr="00CF7765">
        <w:rPr>
          <w:rFonts w:hint="eastAsia"/>
        </w:rPr>
        <w:t>や</w:t>
      </w:r>
      <w:r w:rsidRPr="00CF7765">
        <w:rPr>
          <w:rFonts w:hint="eastAsia"/>
        </w:rPr>
        <w:t>RAM Disk</w:t>
      </w:r>
      <w:r w:rsidRPr="00CF7765">
        <w:rPr>
          <w:rFonts w:hint="eastAsia"/>
        </w:rPr>
        <w:t>などが装着されている場合</w:t>
      </w:r>
      <w:r w:rsidRPr="00CF7765">
        <w:rPr>
          <w:rFonts w:hint="eastAsia"/>
        </w:rPr>
        <w:t>)</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原稿</w:t>
      </w:r>
      <w:r w:rsidRPr="00CF7765">
        <w:rPr>
          <w:rFonts w:hint="eastAsia"/>
        </w:rPr>
        <w:t>1</w:t>
      </w:r>
      <w:r w:rsidRPr="00CF7765">
        <w:rPr>
          <w:rFonts w:hint="eastAsia"/>
        </w:rPr>
        <w:t>ページを単位として、それぞれのページに対して設定部数分出力を行う。</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原稿ページ順を指定されたときで、かつ、</w:t>
      </w:r>
      <w:r w:rsidRPr="00CF7765">
        <w:rPr>
          <w:rFonts w:hint="eastAsia"/>
        </w:rPr>
        <w:t>Faceup Tray</w:t>
      </w:r>
      <w:r w:rsidRPr="00CF7765">
        <w:rPr>
          <w:rFonts w:hint="eastAsia"/>
        </w:rPr>
        <w:t>出力の場合は</w:t>
      </w:r>
      <w:r w:rsidRPr="00CF7765">
        <w:rPr>
          <w:rFonts w:hint="eastAsia"/>
        </w:rPr>
        <w:t>N</w:t>
      </w:r>
      <w:r w:rsidRPr="00CF7765">
        <w:rPr>
          <w:rFonts w:hint="eastAsia"/>
        </w:rPr>
        <w:t>→１の順で排出されるように</w:t>
      </w:r>
      <w:r w:rsidRPr="00CF7765">
        <w:rPr>
          <w:rFonts w:hint="eastAsia"/>
        </w:rPr>
        <w:t>Print</w:t>
      </w:r>
      <w:r w:rsidRPr="00CF7765">
        <w:rPr>
          <w:rFonts w:hint="eastAsia"/>
        </w:rPr>
        <w:t>を行う。それ以外の場合は、</w:t>
      </w:r>
      <w:r w:rsidRPr="00CF7765">
        <w:rPr>
          <w:rFonts w:hint="eastAsia"/>
        </w:rPr>
        <w:t>1</w:t>
      </w:r>
      <w:r w:rsidRPr="00CF7765">
        <w:rPr>
          <w:rFonts w:hint="eastAsia"/>
        </w:rPr>
        <w:t>→</w:t>
      </w:r>
      <w:r w:rsidRPr="00CF7765">
        <w:rPr>
          <w:rFonts w:hint="eastAsia"/>
        </w:rPr>
        <w:t>N</w:t>
      </w:r>
      <w:r w:rsidRPr="00CF7765">
        <w:rPr>
          <w:rFonts w:hint="eastAsia"/>
        </w:rPr>
        <w:t>の順で排出されるように</w:t>
      </w:r>
      <w:r w:rsidRPr="00CF7765">
        <w:rPr>
          <w:rFonts w:hint="eastAsia"/>
        </w:rPr>
        <w:t>Print</w:t>
      </w:r>
      <w:r w:rsidRPr="00CF7765">
        <w:rPr>
          <w:rFonts w:hint="eastAsia"/>
        </w:rPr>
        <w:t>を行う。</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原稿ページ順を指定されたときで、かつ、両面の場合は、表面のページが</w:t>
      </w:r>
      <w:r w:rsidRPr="00CF7765">
        <w:rPr>
          <w:rFonts w:hint="eastAsia"/>
        </w:rPr>
        <w:t>Faceup Tray</w:t>
      </w:r>
      <w:r w:rsidRPr="00CF7765">
        <w:rPr>
          <w:rFonts w:hint="eastAsia"/>
        </w:rPr>
        <w:t>の場合は上向きに、それ以外の場合は下向きになるように出力する。</w:t>
      </w:r>
    </w:p>
    <w:p w:rsidR="00FD3712" w:rsidRPr="00CF7765" w:rsidRDefault="00FD3712">
      <w:pPr>
        <w:pStyle w:val="aa"/>
        <w:tabs>
          <w:tab w:val="clear" w:pos="567"/>
          <w:tab w:val="clear" w:pos="851"/>
          <w:tab w:val="clear" w:pos="1418"/>
          <w:tab w:val="clear" w:pos="1701"/>
          <w:tab w:val="left" w:pos="1440"/>
        </w:tabs>
        <w:ind w:left="114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1134"/>
        <w:gridCol w:w="1134"/>
        <w:gridCol w:w="1134"/>
        <w:gridCol w:w="1134"/>
        <w:gridCol w:w="1134"/>
        <w:gridCol w:w="1134"/>
        <w:gridCol w:w="1134"/>
      </w:tblGrid>
      <w:tr w:rsidR="00FD3712" w:rsidRPr="00CF7765">
        <w:trPr>
          <w:cantSplit/>
          <w:jc w:val="right"/>
        </w:trPr>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Collate</w:t>
            </w:r>
            <w:r w:rsidRPr="00CF7765">
              <w:rPr>
                <w:rFonts w:hint="eastAsia"/>
              </w:rPr>
              <w:br/>
              <w:t>UnCollate</w:t>
            </w:r>
            <w:r w:rsidRPr="00CF7765">
              <w:rPr>
                <w:rFonts w:hint="eastAsia"/>
              </w:rPr>
              <w:br/>
            </w:r>
            <w:r w:rsidRPr="00CF7765">
              <w:rPr>
                <w:rFonts w:hint="eastAsia"/>
              </w:rPr>
              <w:t>指定</w:t>
            </w:r>
          </w:p>
        </w:tc>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left" w:pos="1380"/>
              </w:tabs>
              <w:ind w:left="0"/>
              <w:jc w:val="center"/>
            </w:pPr>
            <w:r w:rsidRPr="00CF7765">
              <w:rPr>
                <w:rFonts w:hint="eastAsia"/>
              </w:rPr>
              <w:t>原稿順指定</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r>
      <w:tr w:rsidR="00FD3712" w:rsidRPr="00CF7765">
        <w:trPr>
          <w:cantSplit/>
          <w:jc w:val="right"/>
        </w:trPr>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tcBorders>
              <w:lef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r>
      <w:tr w:rsidR="00FD3712" w:rsidRPr="00CF7765">
        <w:trPr>
          <w:cantSplit/>
          <w:trHeight w:val="3182"/>
          <w:jc w:val="right"/>
        </w:trPr>
        <w:tc>
          <w:tcPr>
            <w:tcW w:w="1134" w:type="dxa"/>
            <w:vMerge w:val="restart"/>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Uncollate</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1</w:t>
            </w:r>
            <w:r w:rsidRPr="00CF7765">
              <w:rPr>
                <w:rFonts w:hint="eastAsia"/>
              </w:rPr>
              <w:t>→</w:t>
            </w:r>
            <w:r w:rsidRPr="00CF7765">
              <w:rPr>
                <w:rFonts w:hint="eastAsia"/>
              </w:rPr>
              <w:t>N</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81" style="position:absolute;left:0;text-align:left;z-index:251692544;mso-position-horizontal-relative:text;mso-position-vertical-relative:text" from="-.6pt,16.8pt" to="44.4pt,16.8pt" strokeweight="1.5pt"/>
              </w:pic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82" style="position:absolute;left:0;text-align:left;z-index:251693568" from="-.6pt,-.2pt" to="44.4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83" style="position:absolute;left:0;text-align:left;z-index:251694592"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84" style="position:absolute;left:0;text-align:left;z-index:251695616"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85" style="position:absolute;left:0;text-align:left;z-index:251696640" from="-.6pt,-.2pt" to="44.4pt,-.2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86" style="position:absolute;left:0;text-align:left;z-index:251697664" from="-.6pt,-.2pt" to="44.4pt,-.2pt" strokeweight="1.5pt"/>
              </w:pict>
            </w:r>
            <w:r w:rsidR="00FD3712" w:rsidRPr="00CF7765">
              <w:rPr>
                <w:rFonts w:hint="eastAsia"/>
                <w:shd w:val="pct15" w:color="auto" w:fill="FFFFFF"/>
              </w:rPr>
              <w:t xml:space="preserve"> 1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69" style="position:absolute;left:0;text-align:left;z-index:251680256;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70" style="position:absolute;left:0;text-align:left;z-index:251681280"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71" style="position:absolute;left:0;text-align:left;z-index:251682304"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72" style="position:absolute;left:0;text-align:left;z-index:251683328"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73" style="position:absolute;left:0;text-align:left;z-index:251684352"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74" style="position:absolute;left:0;text-align:left;z-index:251685376" from="-.6pt,-.2pt" to="44.4pt,-.2pt" strokeweight="1.5pt"/>
              </w:pic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57" style="position:absolute;left:0;text-align:left;z-index:251667968;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58" style="position:absolute;left:0;text-align:left;z-index:251668992"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59" style="position:absolute;left:0;text-align:left;z-index:251670016"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60" style="position:absolute;left:0;text-align:left;z-index:251671040"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61" style="position:absolute;left:0;text-align:left;z-index:251672064"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62" style="position:absolute;left:0;text-align:left;z-index:251673088" from="-.6pt,-.2pt" to="44.4pt,-.2pt" strokeweight="1.5pt"/>
              </w:pic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27" style="position:absolute;left:0;text-align:left;z-index:251637248;mso-position-horizontal-relative:text;mso-position-vertical-relative:text" from="-.9pt,16.8pt" to="41.1pt,16.8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63" w:right="113"/>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6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Chars="63" w:right="113"/>
              <w:jc w:val="right"/>
            </w:pPr>
            <w:r>
              <w:rPr>
                <w:noProof/>
                <w:sz w:val="20"/>
              </w:rPr>
              <w:pict>
                <v:line id="_x0000_s1528" style="position:absolute;left:0;text-align:left;z-index:251638272" from="-.9pt,-.2pt" to="41.1pt,-.2pt" strokeweight="1.5pt"/>
              </w:pict>
            </w:r>
            <w:r w:rsidR="00FD3712"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Chars="63" w:right="113"/>
              <w:jc w:val="right"/>
              <w:rPr>
                <w:shd w:val="pct15" w:color="auto" w:fill="FFFFFF"/>
              </w:rPr>
            </w:pPr>
            <w:r>
              <w:rPr>
                <w:noProof/>
                <w:sz w:val="20"/>
              </w:rPr>
              <w:pict>
                <v:line id="_x0000_s1529" style="position:absolute;left:0;text-align:left;z-index:251639296" from="-.9pt,-.2pt" to="41.1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380"/>
              </w:tabs>
              <w:wordWrap w:val="0"/>
              <w:spacing w:line="200" w:lineRule="exact"/>
              <w:ind w:left="0" w:rightChars="63" w:right="113"/>
              <w:jc w:val="right"/>
            </w:pPr>
            <w:r>
              <w:rPr>
                <w:noProof/>
                <w:sz w:val="20"/>
              </w:rPr>
              <w:pict>
                <v:line id="_x0000_s1533" style="position:absolute;left:0;text-align:left;z-index:251643392" from="-.9pt,-.2pt" to="41.1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8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00" w:lineRule="exact"/>
              <w:ind w:left="0" w:rightChars="63" w:right="113"/>
              <w:jc w:val="right"/>
            </w:pPr>
            <w:r>
              <w:rPr>
                <w:noProof/>
                <w:sz w:val="20"/>
              </w:rPr>
              <w:pict>
                <v:line id="_x0000_s1534" style="position:absolute;left:0;text-align:left;z-index:251644416" from="-.9pt,-.2pt" to="41.1pt,-.2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8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00" w:lineRule="exact"/>
              <w:ind w:left="0" w:rightChars="63" w:right="113"/>
              <w:jc w:val="right"/>
            </w:pPr>
            <w:r>
              <w:rPr>
                <w:noProof/>
                <w:sz w:val="20"/>
              </w:rPr>
              <w:pict>
                <v:line id="_x0000_s1535" style="position:absolute;left:0;text-align:left;z-index:251645440" from="-.9pt,-.2pt" to="41.1pt,-.2pt" strokeweight="1.5pt"/>
              </w:pict>
            </w:r>
            <w:r w:rsidR="00FD3712" w:rsidRPr="00CF7765">
              <w:rPr>
                <w:rFonts w:hint="eastAsia"/>
                <w:shd w:val="pct15" w:color="auto" w:fill="FFFFFF"/>
              </w:rPr>
              <w:t xml:space="preserve"> 1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30" style="position:absolute;left:0;text-align:left;z-index:251640320;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31" style="position:absolute;left:0;text-align:left;z-index:251641344"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32" style="position:absolute;left:0;text-align:left;z-index:251642368"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36" style="position:absolute;left:0;text-align:left;z-index:251646464"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37" style="position:absolute;left:0;text-align:left;z-index:251647488" from="-.6pt,-.2pt" to="44.4pt,-.2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38" style="position:absolute;left:0;text-align:left;z-index:251648512" from="-.6pt,-.2pt" to="44.4pt,-.2pt" strokeweight="1.5pt"/>
              </w:pict>
            </w:r>
            <w:r w:rsidR="00FD3712" w:rsidRPr="00CF7765">
              <w:rPr>
                <w:rFonts w:hint="eastAsia"/>
                <w:shd w:val="pct15" w:color="auto" w:fill="FFFFFF"/>
              </w:rPr>
              <w:t xml:space="preserve"> 6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45" style="position:absolute;left:0;text-align:left;z-index:251655680;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46" style="position:absolute;left:0;text-align:left;z-index:251656704"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47" style="position:absolute;left:0;text-align:left;z-index:251657728"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48" style="position:absolute;left:0;text-align:left;z-index:251658752"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49" style="position:absolute;left:0;text-align:left;z-index:251659776" from="-.6pt,-.2pt" to="44.4pt,-.2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50" style="position:absolute;left:0;text-align:left;z-index:251660800" from="-.6pt,-.2pt" to="44.4pt,-.2pt" strokeweight="1.5pt"/>
              </w:pict>
            </w:r>
            <w:r w:rsidR="00FD3712" w:rsidRPr="00CF7765">
              <w:rPr>
                <w:rFonts w:hint="eastAsia"/>
                <w:shd w:val="pct15" w:color="auto" w:fill="FFFFFF"/>
              </w:rPr>
              <w:t xml:space="preserve"> 6 </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shd w:val="pct15" w:color="auto" w:fill="FFFFFF"/>
              </w:rPr>
            </w:pPr>
            <w:r w:rsidRPr="00CF7765">
              <w:rPr>
                <w:rFonts w:hint="eastAsia"/>
              </w:rPr>
              <w:t>N</w:t>
            </w:r>
            <w:r w:rsidRPr="00CF7765">
              <w:rPr>
                <w:rFonts w:hint="eastAsia"/>
              </w:rPr>
              <w:t>→</w:t>
            </w:r>
            <w:r w:rsidRPr="00CF7765">
              <w:rPr>
                <w:rFonts w:hint="eastAsia"/>
              </w:rPr>
              <w:t>1</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1</w:t>
            </w:r>
            <w:r w:rsidRPr="00CF7765">
              <w:rPr>
                <w:rFonts w:hint="eastAsia"/>
              </w:rPr>
              <w:t>→</w:t>
            </w:r>
            <w:r w:rsidRPr="00CF7765">
              <w:rPr>
                <w:rFonts w:hint="eastAsia"/>
              </w:rPr>
              <w:t>N</w:t>
            </w:r>
            <w:r w:rsidRPr="00CF7765">
              <w:rPr>
                <w:rFonts w:hint="eastAsia"/>
              </w:rPr>
              <w:t>と同じ</w:t>
            </w:r>
          </w:p>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指定しない</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75" style="position:absolute;left:0;text-align:left;z-index:251686400;mso-position-horizontal-relative:text;mso-position-vertical-relative:text" from="-.6pt,16.8pt" to="44.4pt,16.8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76" style="position:absolute;left:0;text-align:left;z-index:251687424"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77" style="position:absolute;left:0;text-align:left;z-index:251688448"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78" style="position:absolute;left:0;text-align:left;z-index:251689472"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79" style="position:absolute;left:0;text-align:left;z-index:251690496"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80" style="position:absolute;left:0;text-align:left;z-index:251691520" from="-.6pt,-.2pt" to="44.4pt,-.2pt" strokeweight="1.5pt"/>
              </w:pic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63" style="position:absolute;left:0;text-align:left;z-index:251674112;mso-position-horizontal-relative:text;mso-position-vertical-relative:text" from="-.6pt,16.8pt" to="44.4pt,16.8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64" style="position:absolute;left:0;text-align:left;z-index:251675136"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65" style="position:absolute;left:0;text-align:left;z-index:251676160"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66" style="position:absolute;left:0;text-align:left;z-index:251677184"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67" style="position:absolute;left:0;text-align:left;z-index:251678208"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68" style="position:absolute;left:0;text-align:left;z-index:251679232" from="-.6pt,-.2pt" to="44.4pt,-.2pt" strokeweight="1.5pt"/>
              </w:pict>
            </w:r>
          </w:p>
        </w:tc>
        <w:tc>
          <w:tcPr>
            <w:tcW w:w="1134" w:type="dxa"/>
          </w:tcPr>
          <w:p w:rsidR="00FD3712" w:rsidRPr="00CF7765" w:rsidRDefault="00FD3712">
            <w:pPr>
              <w:pStyle w:val="aa"/>
              <w:tabs>
                <w:tab w:val="clear" w:pos="567"/>
                <w:tab w:val="clear" w:pos="851"/>
                <w:tab w:val="clear" w:pos="1418"/>
                <w:tab w:val="clear" w:pos="1701"/>
                <w:tab w:val="left" w:pos="1260"/>
              </w:tabs>
              <w:wordWrap w:val="0"/>
              <w:spacing w:beforeLines="50" w:before="120" w:line="240" w:lineRule="exact"/>
              <w:ind w:left="0"/>
              <w:jc w:val="right"/>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39" style="position:absolute;left:0;text-align:left;z-index:251649536;mso-position-horizontal-relative:text;mso-position-vertical-relative:text" from="-.6pt,16.8pt" to="44.4pt,16.8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6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40" style="position:absolute;left:0;text-align:left;z-index:251650560" from="-.6pt,-.2pt" to="44.4pt,-.2pt" strokeweight="1.5pt"/>
              </w:pict>
            </w:r>
            <w:r w:rsidR="00FD3712"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41" style="position:absolute;left:0;text-align:left;z-index:251651584" from="-.6pt,-.2pt" to="44.4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42" style="position:absolute;left:0;text-align:left;z-index:251652608" from="-.6pt,-.2pt" to="44.4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43" style="position:absolute;left:0;text-align:left;z-index:251653632" from="-.6pt,-.2pt" to="44.4pt,-.2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44" style="position:absolute;left:0;text-align:left;z-index:251654656" from="-.6pt,-.2pt" to="44.4pt,-.2pt" strokeweight="1.5pt"/>
              </w:pict>
            </w:r>
            <w:r w:rsidR="00FD3712" w:rsidRPr="00CF7765">
              <w:rPr>
                <w:rFonts w:hint="eastAsia"/>
                <w:shd w:val="pct15" w:color="auto" w:fill="FFFFFF"/>
              </w:rPr>
              <w:t xml:space="preserve"> 1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51" style="position:absolute;left:0;text-align:left;z-index:251661824;mso-position-horizontal-relative:text;mso-position-vertical-relative:text" from="-.6pt,16.8pt" to="44.4pt,16.8pt" strokeweight="1.5pt"/>
              </w:pict>
            </w:r>
            <w:r w:rsidR="00FD3712"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52" style="position:absolute;left:0;text-align:left;z-index:251662848" from="-.6pt,-.2pt" to="44.4pt,-.2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53" style="position:absolute;left:0;text-align:left;z-index:251663872"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54" style="position:absolute;left:0;text-align:left;z-index:251664896"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55" style="position:absolute;left:0;text-align:left;z-index:251665920"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56" style="position:absolute;left:0;text-align:left;z-index:251666944" from="-.6pt,-.2pt" to="44.4pt,-.2pt" strokeweight="1.5pt"/>
              </w:pict>
            </w:r>
            <w:r w:rsidR="00FD3712" w:rsidRPr="00CF7765">
              <w:rPr>
                <w:rFonts w:hint="eastAsia"/>
                <w:shd w:val="pct15" w:color="auto" w:fill="FFFFFF"/>
              </w:rPr>
              <w:t xml:space="preserve"> 2 </w:t>
            </w:r>
          </w:p>
        </w:tc>
      </w:tr>
    </w:tbl>
    <w:p w:rsidR="00FD3712" w:rsidRPr="00CF7765" w:rsidRDefault="00FD3712">
      <w:pPr>
        <w:pStyle w:val="aa"/>
      </w:pPr>
    </w:p>
    <w:p w:rsidR="00FD3712" w:rsidRPr="00CF7765" w:rsidRDefault="00FD3712" w:rsidP="00885A91">
      <w:pPr>
        <w:pStyle w:val="aa"/>
        <w:pageBreakBefore/>
        <w:numPr>
          <w:ilvl w:val="0"/>
          <w:numId w:val="94"/>
        </w:numPr>
        <w:tabs>
          <w:tab w:val="clear" w:pos="567"/>
          <w:tab w:val="clear" w:pos="851"/>
          <w:tab w:val="clear" w:pos="1418"/>
          <w:tab w:val="clear" w:pos="1701"/>
          <w:tab w:val="left" w:pos="1380"/>
        </w:tabs>
        <w:ind w:hanging="301"/>
      </w:pPr>
      <w:r w:rsidRPr="00CF7765">
        <w:rPr>
          <w:rFonts w:hint="eastAsia"/>
        </w:rPr>
        <w:lastRenderedPageBreak/>
        <w:t>Uncollate</w:t>
      </w:r>
      <w:r w:rsidRPr="00CF7765">
        <w:rPr>
          <w:rFonts w:hint="eastAsia"/>
        </w:rPr>
        <w:t>が指定されている場合</w:t>
      </w:r>
      <w:r w:rsidRPr="00CF7765">
        <w:rPr>
          <w:rFonts w:hint="eastAsia"/>
        </w:rPr>
        <w:t>(HDD</w:t>
      </w:r>
      <w:r w:rsidRPr="00CF7765">
        <w:rPr>
          <w:rFonts w:hint="eastAsia"/>
        </w:rPr>
        <w:t>や</w:t>
      </w:r>
      <w:r w:rsidRPr="00CF7765">
        <w:rPr>
          <w:rFonts w:hint="eastAsia"/>
        </w:rPr>
        <w:t>RAM Disk</w:t>
      </w:r>
      <w:r w:rsidRPr="00CF7765">
        <w:rPr>
          <w:rFonts w:hint="eastAsia"/>
        </w:rPr>
        <w:t>などが装着されていない場合</w:t>
      </w:r>
      <w:r w:rsidRPr="00CF7765">
        <w:rPr>
          <w:rFonts w:hint="eastAsia"/>
        </w:rPr>
        <w:t>)</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原稿</w:t>
      </w:r>
      <w:r w:rsidRPr="00CF7765">
        <w:rPr>
          <w:rFonts w:hint="eastAsia"/>
        </w:rPr>
        <w:t>1</w:t>
      </w:r>
      <w:r w:rsidRPr="00CF7765">
        <w:rPr>
          <w:rFonts w:hint="eastAsia"/>
        </w:rPr>
        <w:t>ページを単位として、それぞれのページに対して設定部数分出力を行う</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順番を入れ替えることなく、</w:t>
      </w:r>
      <w:r w:rsidRPr="00CF7765">
        <w:rPr>
          <w:rFonts w:hint="eastAsia"/>
        </w:rPr>
        <w:t>IOT Device</w:t>
      </w:r>
      <w:r w:rsidRPr="00CF7765">
        <w:rPr>
          <w:rFonts w:hint="eastAsia"/>
        </w:rPr>
        <w:t>に通知された順に排出する。</w:t>
      </w:r>
    </w:p>
    <w:p w:rsidR="00FD3712" w:rsidRPr="00CF7765" w:rsidRDefault="00FD3712" w:rsidP="00885A91">
      <w:pPr>
        <w:pStyle w:val="aa"/>
        <w:numPr>
          <w:ilvl w:val="1"/>
          <w:numId w:val="94"/>
        </w:numPr>
        <w:tabs>
          <w:tab w:val="clear" w:pos="567"/>
          <w:tab w:val="clear" w:pos="1418"/>
          <w:tab w:val="clear" w:pos="1701"/>
          <w:tab w:val="left" w:pos="1440"/>
        </w:tabs>
        <w:ind w:left="1440" w:hanging="300"/>
      </w:pPr>
      <w:r w:rsidRPr="00CF7765">
        <w:rPr>
          <w:rFonts w:hint="eastAsia"/>
        </w:rPr>
        <w:t>両面の場合は、表面のページが</w:t>
      </w:r>
      <w:r w:rsidRPr="00CF7765">
        <w:rPr>
          <w:rFonts w:hint="eastAsia"/>
        </w:rPr>
        <w:t>Faceup Tray</w:t>
      </w:r>
      <w:r w:rsidRPr="00CF7765">
        <w:rPr>
          <w:rFonts w:hint="eastAsia"/>
        </w:rPr>
        <w:t>の場合は上向きに、それ以外の場合は下向きになるように出力する。</w:t>
      </w:r>
    </w:p>
    <w:p w:rsidR="00FD3712" w:rsidRPr="00CF7765" w:rsidRDefault="00FD3712">
      <w:pPr>
        <w:pStyle w:val="aa"/>
        <w:tabs>
          <w:tab w:val="clear" w:pos="567"/>
          <w:tab w:val="clear" w:pos="851"/>
          <w:tab w:val="clear" w:pos="1418"/>
          <w:tab w:val="clear" w:pos="1701"/>
          <w:tab w:val="left" w:pos="1440"/>
        </w:tabs>
        <w:ind w:left="114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1134"/>
        <w:gridCol w:w="1134"/>
        <w:gridCol w:w="1134"/>
        <w:gridCol w:w="1134"/>
        <w:gridCol w:w="1134"/>
        <w:gridCol w:w="1134"/>
        <w:gridCol w:w="1134"/>
      </w:tblGrid>
      <w:tr w:rsidR="00FD3712" w:rsidRPr="00CF7765">
        <w:trPr>
          <w:cantSplit/>
          <w:jc w:val="right"/>
        </w:trPr>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Collate</w:t>
            </w:r>
            <w:r w:rsidRPr="00CF7765">
              <w:rPr>
                <w:rFonts w:hint="eastAsia"/>
              </w:rPr>
              <w:br/>
              <w:t>UnCollate</w:t>
            </w:r>
            <w:r w:rsidRPr="00CF7765">
              <w:rPr>
                <w:rFonts w:hint="eastAsia"/>
              </w:rPr>
              <w:br/>
            </w:r>
            <w:r w:rsidRPr="00CF7765">
              <w:rPr>
                <w:rFonts w:hint="eastAsia"/>
              </w:rPr>
              <w:t>指定</w:t>
            </w:r>
          </w:p>
        </w:tc>
        <w:tc>
          <w:tcPr>
            <w:tcW w:w="1134" w:type="dxa"/>
            <w:vMerge w:val="restart"/>
            <w:tcBorders>
              <w:left w:val="single" w:sz="4" w:space="0" w:color="auto"/>
              <w:right w:val="single" w:sz="4" w:space="0" w:color="auto"/>
            </w:tcBorders>
            <w:shd w:val="clear" w:color="auto" w:fill="00FFFF"/>
          </w:tcPr>
          <w:p w:rsidR="00FD3712" w:rsidRPr="00CF7765" w:rsidRDefault="00FD3712">
            <w:pPr>
              <w:pStyle w:val="aa"/>
              <w:tabs>
                <w:tab w:val="left" w:pos="1380"/>
              </w:tabs>
              <w:ind w:left="0"/>
              <w:jc w:val="center"/>
            </w:pPr>
            <w:r w:rsidRPr="00CF7765">
              <w:rPr>
                <w:rFonts w:hint="eastAsia"/>
              </w:rPr>
              <w:t>原稿順指定</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3402" w:type="dxa"/>
            <w:gridSpan w:val="3"/>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r>
      <w:tr w:rsidR="00FD3712" w:rsidRPr="00CF7765">
        <w:trPr>
          <w:cantSplit/>
          <w:jc w:val="right"/>
        </w:trPr>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vMerge/>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tcBorders>
              <w:lef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Facedown Tray</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通常</w:t>
            </w:r>
            <w:r w:rsidRPr="00CF7765">
              <w:rPr>
                <w:rFonts w:hint="eastAsia"/>
              </w:rPr>
              <w:t>)</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Faceup Tray</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レターヘッドプリント</w:t>
            </w:r>
            <w:r w:rsidRPr="00CF7765">
              <w:rPr>
                <w:rFonts w:hint="eastAsia"/>
              </w:rPr>
              <w:t>)</w:t>
            </w:r>
          </w:p>
        </w:tc>
      </w:tr>
      <w:tr w:rsidR="00FD3712" w:rsidRPr="00CF7765">
        <w:trPr>
          <w:cantSplit/>
          <w:trHeight w:val="3182"/>
          <w:jc w:val="right"/>
        </w:trPr>
        <w:tc>
          <w:tcPr>
            <w:tcW w:w="1134" w:type="dxa"/>
            <w:vMerge w:val="restart"/>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Uncollate</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1</w:t>
            </w:r>
            <w:r w:rsidRPr="00CF7765">
              <w:rPr>
                <w:rFonts w:hint="eastAsia"/>
              </w:rPr>
              <w:t>→</w:t>
            </w:r>
            <w:r w:rsidRPr="00CF7765">
              <w:rPr>
                <w:rFonts w:hint="eastAsia"/>
              </w:rPr>
              <w:t>N</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47" style="position:absolute;left:0;text-align:left;z-index:251760128;mso-position-horizontal-relative:text;mso-position-vertical-relative:text" from="-.6pt,16.8pt" to="44.4pt,16.8pt" strokeweight="1.5pt"/>
              </w:pic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48" style="position:absolute;left:0;text-align:left;z-index:251761152" from="-.6pt,-.2pt" to="44.4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49" style="position:absolute;left:0;text-align:left;z-index:251762176"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50" style="position:absolute;left:0;text-align:left;z-index:251763200"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51" style="position:absolute;left:0;text-align:left;z-index:251764224" from="-.6pt,-.2pt" to="44.4pt,-.2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52" style="position:absolute;left:0;text-align:left;z-index:251765248" from="-.6pt,-.2pt" to="44.4pt,-.2pt" strokeweight="1.5pt"/>
              </w:pict>
            </w:r>
            <w:r w:rsidR="00FD3712" w:rsidRPr="00CF7765">
              <w:rPr>
                <w:rFonts w:hint="eastAsia"/>
                <w:shd w:val="pct15" w:color="auto" w:fill="FFFFFF"/>
              </w:rPr>
              <w:t xml:space="preserve"> 1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35" style="position:absolute;left:0;text-align:left;z-index:251747840;mso-position-horizontal-relative:text;mso-position-vertical-relative:text" from="-.6pt,16.8pt" to="44.4pt,16.8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36" style="position:absolute;left:0;text-align:left;z-index:251748864"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37" style="position:absolute;left:0;text-align:left;z-index:251749888"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38" style="position:absolute;left:0;text-align:left;z-index:251750912"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39" style="position:absolute;left:0;text-align:left;z-index:251751936"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40" style="position:absolute;left:0;text-align:left;z-index:251752960" from="-.6pt,-.2pt" to="44.4pt,-.2pt" strokeweight="1.5pt"/>
              </w:pic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23" style="position:absolute;left:0;text-align:left;z-index:251735552;mso-position-horizontal-relative:text;mso-position-vertical-relative:text" from="-.6pt,16.8pt" to="44.4pt,16.8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24" style="position:absolute;left:0;text-align:left;z-index:251736576"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25" style="position:absolute;left:0;text-align:left;z-index:251737600"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26" style="position:absolute;left:0;text-align:left;z-index:251738624"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27" style="position:absolute;left:0;text-align:left;z-index:251739648"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28" style="position:absolute;left:0;text-align:left;z-index:251740672" from="-.6pt,-.2pt" to="44.4pt,-.2pt" strokeweight="1.5pt"/>
              </w:pic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87" style="position:absolute;left:0;text-align:left;z-index:251698688;mso-position-horizontal-relative:text;mso-position-vertical-relative:text" from="-.9pt,16.8pt" to="41.1pt,16.8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63" w:right="113"/>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6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Chars="63" w:right="113"/>
              <w:jc w:val="right"/>
            </w:pPr>
            <w:r>
              <w:rPr>
                <w:noProof/>
                <w:sz w:val="20"/>
              </w:rPr>
              <w:pict>
                <v:line id="_x0000_s1588" style="position:absolute;left:0;text-align:left;z-index:251699712" from="-.9pt,-.2pt" to="41.1pt,-.2pt" strokeweight="1.5pt"/>
              </w:pict>
            </w:r>
            <w:r w:rsidR="00FD3712"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Chars="63" w:right="113"/>
              <w:jc w:val="right"/>
              <w:rPr>
                <w:shd w:val="pct15" w:color="auto" w:fill="FFFFFF"/>
              </w:rPr>
            </w:pPr>
            <w:r>
              <w:rPr>
                <w:noProof/>
                <w:sz w:val="20"/>
              </w:rPr>
              <w:pict>
                <v:line id="_x0000_s1589" style="position:absolute;left:0;text-align:left;z-index:251700736" from="-.9pt,-.2pt" to="41.1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380"/>
              </w:tabs>
              <w:wordWrap w:val="0"/>
              <w:spacing w:line="200" w:lineRule="exact"/>
              <w:ind w:left="0" w:rightChars="63" w:right="113"/>
              <w:jc w:val="right"/>
            </w:pPr>
            <w:r>
              <w:rPr>
                <w:noProof/>
                <w:sz w:val="20"/>
              </w:rPr>
              <w:pict>
                <v:line id="_x0000_s1593" style="position:absolute;left:0;text-align:left;z-index:251704832" from="-.9pt,-.2pt" to="41.1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8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00" w:lineRule="exact"/>
              <w:ind w:left="0" w:rightChars="63" w:right="113"/>
              <w:jc w:val="right"/>
            </w:pPr>
            <w:r>
              <w:rPr>
                <w:noProof/>
                <w:sz w:val="20"/>
              </w:rPr>
              <w:pict>
                <v:line id="_x0000_s1594" style="position:absolute;left:0;text-align:left;z-index:251705856" from="-.9pt,-.2pt" to="41.1pt,-.2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8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00" w:lineRule="exact"/>
              <w:ind w:left="0" w:rightChars="63" w:right="113"/>
              <w:jc w:val="right"/>
            </w:pPr>
            <w:r>
              <w:rPr>
                <w:noProof/>
                <w:sz w:val="20"/>
              </w:rPr>
              <w:pict>
                <v:line id="_x0000_s1595" style="position:absolute;left:0;text-align:left;z-index:251706880" from="-.9pt,-.2pt" to="41.1pt,-.2pt" strokeweight="1.5pt"/>
              </w:pict>
            </w:r>
            <w:r w:rsidR="00FD3712" w:rsidRPr="00CF7765">
              <w:rPr>
                <w:rFonts w:hint="eastAsia"/>
                <w:shd w:val="pct15" w:color="auto" w:fill="FFFFFF"/>
              </w:rPr>
              <w:t xml:space="preserve"> 1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90" style="position:absolute;left:0;text-align:left;z-index:251701760;mso-position-horizontal-relative:text;mso-position-vertical-relative:text" from="-.6pt,16.8pt" to="44.4pt,16.8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6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91" style="position:absolute;left:0;text-align:left;z-index:251702784" from="-.6pt,-.2pt" to="44.4pt,-.2pt" strokeweight="1.5pt"/>
              </w:pict>
            </w:r>
            <w:r w:rsidR="00FD3712"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592" style="position:absolute;left:0;text-align:left;z-index:251703808" from="-.6pt,-.2pt" to="44.4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4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596" style="position:absolute;left:0;text-align:left;z-index:251707904" from="-.6pt,-.2pt" to="44.4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97" style="position:absolute;left:0;text-align:left;z-index:251708928" from="-.6pt,-.2pt" to="44.4pt,-.2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598" style="position:absolute;left:0;text-align:left;z-index:251709952" from="-.6pt,-.2pt" to="44.4pt,-.2pt" strokeweight="1.5pt"/>
              </w:pict>
            </w:r>
            <w:r w:rsidR="00FD3712" w:rsidRPr="00CF7765">
              <w:rPr>
                <w:rFonts w:hint="eastAsia"/>
                <w:shd w:val="pct15" w:color="auto" w:fill="FFFFFF"/>
              </w:rPr>
              <w:t xml:space="preserve"> 1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11" style="position:absolute;left:0;text-align:left;z-index:251723264;mso-position-horizontal-relative:text;mso-position-vertical-relative:text" from="-.6pt,16.8pt" to="44.4pt,16.8pt" strokeweight="1.5pt"/>
              </w:pict>
            </w:r>
            <w:r w:rsidR="00FD3712" w:rsidRPr="00CF7765">
              <w:rPr>
                <w:rFonts w:hint="eastAsia"/>
                <w:shd w:val="pct15" w:color="auto" w:fill="FFFFFF"/>
              </w:rPr>
              <w:t xml:space="preserve"> 5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12" style="position:absolute;left:0;text-align:left;z-index:251724288" from="-.6pt,-.2pt" to="44.4pt,-.2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13" style="position:absolute;left:0;text-align:left;z-index:251725312"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14" style="position:absolute;left:0;text-align:left;z-index:251726336"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15" style="position:absolute;left:0;text-align:left;z-index:251727360"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16" style="position:absolute;left:0;text-align:left;z-index:251728384" from="-.6pt,-.2pt" to="44.4pt,-.2pt" strokeweight="1.5pt"/>
              </w:pict>
            </w:r>
            <w:r w:rsidR="00FD3712" w:rsidRPr="00CF7765">
              <w:rPr>
                <w:rFonts w:hint="eastAsia"/>
                <w:shd w:val="pct15" w:color="auto" w:fill="FFFFFF"/>
              </w:rPr>
              <w:t xml:space="preserve"> 2 </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rPr>
                <w:shd w:val="pct15" w:color="auto" w:fill="FFFFFF"/>
              </w:rPr>
            </w:pPr>
            <w:r w:rsidRPr="00CF7765">
              <w:rPr>
                <w:rFonts w:hint="eastAsia"/>
              </w:rPr>
              <w:t>N</w:t>
            </w:r>
            <w:r w:rsidRPr="00CF7765">
              <w:rPr>
                <w:rFonts w:hint="eastAsia"/>
              </w:rPr>
              <w:t>→</w:t>
            </w:r>
            <w:r w:rsidRPr="00CF7765">
              <w:rPr>
                <w:rFonts w:hint="eastAsia"/>
              </w:rPr>
              <w:t>1</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53" style="position:absolute;left:0;text-align:left;z-index:251766272;mso-position-horizontal-relative:text;mso-position-vertical-relative:text" from="-.6pt,16.8pt" to="44.4pt,16.8pt" strokeweight="1.5pt"/>
              </w:pic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54" style="position:absolute;left:0;text-align:left;z-index:251767296" from="-.6pt,-.2pt" to="44.4pt,-.2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55" style="position:absolute;left:0;text-align:left;z-index:251768320"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56" style="position:absolute;left:0;text-align:left;z-index:251769344"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57" style="position:absolute;left:0;text-align:left;z-index:251770368" from="-.6pt,-.2pt" to="44.4pt,-.2pt" strokeweight="1.5pt"/>
              </w:pict>
            </w:r>
            <w:r w:rsidR="00FD3712" w:rsidRPr="00CF7765">
              <w:rPr>
                <w:rFonts w:hint="eastAsia"/>
                <w:shd w:val="pct15" w:color="auto" w:fill="FFFFFF"/>
              </w:rPr>
              <w:t xml:space="preserve"> 3 </w:t>
            </w:r>
          </w:p>
          <w:p w:rsidR="00FD3712" w:rsidRPr="00CF7765" w:rsidRDefault="00FD3712">
            <w:pPr>
              <w:pStyle w:val="aa"/>
              <w:tabs>
                <w:tab w:val="clear" w:pos="567"/>
                <w:tab w:val="clear" w:pos="851"/>
                <w:tab w:val="clear" w:pos="1418"/>
                <w:tab w:val="clear" w:pos="1701"/>
                <w:tab w:val="left" w:pos="1380"/>
              </w:tabs>
              <w:spacing w:line="260" w:lineRule="exact"/>
              <w:ind w:left="23"/>
            </w:pPr>
          </w:p>
          <w:p w:rsidR="00FD3712" w:rsidRPr="00CF7765" w:rsidRDefault="00793E1A">
            <w:pPr>
              <w:pStyle w:val="aa"/>
              <w:tabs>
                <w:tab w:val="clear" w:pos="567"/>
                <w:tab w:val="clear" w:pos="851"/>
                <w:tab w:val="clear" w:pos="1418"/>
                <w:tab w:val="clear" w:pos="1701"/>
                <w:tab w:val="left" w:pos="1260"/>
              </w:tabs>
              <w:wordWrap w:val="0"/>
              <w:spacing w:afterLines="50" w:after="120" w:line="220" w:lineRule="exact"/>
              <w:ind w:left="0" w:right="57"/>
              <w:jc w:val="right"/>
            </w:pPr>
            <w:r>
              <w:rPr>
                <w:noProof/>
                <w:sz w:val="20"/>
              </w:rPr>
              <w:pict>
                <v:line id="_x0000_s1658" style="position:absolute;left:0;text-align:left;z-index:251771392" from="-.6pt,-.2pt" to="44.4pt,-.2pt" strokeweight="1.5pt"/>
              </w:pict>
            </w:r>
            <w:r w:rsidR="00FD3712" w:rsidRPr="00CF7765">
              <w:rPr>
                <w:rFonts w:hint="eastAsia"/>
                <w:shd w:val="pct15" w:color="auto" w:fill="FFFFFF"/>
              </w:rPr>
              <w:t xml:space="preserve"> 3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41" style="position:absolute;left:0;text-align:left;z-index:251753984;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42" style="position:absolute;left:0;text-align:left;z-index:251755008"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43" style="position:absolute;left:0;text-align:left;z-index:251756032"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44" style="position:absolute;left:0;text-align:left;z-index:251757056"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45" style="position:absolute;left:0;text-align:left;z-index:251758080"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afterLines="50" w:after="120" w:line="220" w:lineRule="exact"/>
              <w:ind w:left="0" w:right="57"/>
              <w:jc w:val="right"/>
            </w:pPr>
            <w:r>
              <w:rPr>
                <w:noProof/>
                <w:sz w:val="20"/>
              </w:rPr>
              <w:pict>
                <v:line id="_x0000_s1646" style="position:absolute;left:0;text-align:left;z-index:251759104" from="-.6pt,-.2pt" to="44.4pt,-.2pt" strokeweight="1.5pt"/>
              </w:pic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29" style="position:absolute;left:0;text-align:left;z-index:251741696;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30" style="position:absolute;left:0;text-align:left;z-index:251742720"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31" style="position:absolute;left:0;text-align:left;z-index:251743744"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2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32" style="position:absolute;left:0;text-align:left;z-index:251744768"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33" style="position:absolute;left:0;text-align:left;z-index:251745792" from="-.6pt,-.2pt" to="44.4pt,-.2pt" strokeweight="1.5pt"/>
              </w:pic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afterLines="50" w:after="120" w:line="220" w:lineRule="exact"/>
              <w:ind w:left="0" w:right="57"/>
              <w:jc w:val="right"/>
            </w:pPr>
            <w:r>
              <w:rPr>
                <w:noProof/>
                <w:sz w:val="20"/>
              </w:rPr>
              <w:pict>
                <v:line id="_x0000_s1634" style="position:absolute;left:0;text-align:left;z-index:251746816" from="-.6pt,-.2pt" to="44.4pt,-.2pt" strokeweight="1.5pt"/>
              </w:pic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599" style="position:absolute;left:0;text-align:left;z-index:251710976;mso-position-horizontal-relative:text;mso-position-vertical-relative:text" from="-.9pt,16.8pt" to="41.1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63" w:right="113"/>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Chars="63" w:right="113"/>
              <w:jc w:val="right"/>
            </w:pPr>
            <w:r>
              <w:rPr>
                <w:noProof/>
                <w:sz w:val="20"/>
              </w:rPr>
              <w:pict>
                <v:line id="_x0000_s1600" style="position:absolute;left:0;text-align:left;z-index:251712000" from="-.9pt,-.2pt" to="41.1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Chars="63" w:right="113"/>
              <w:jc w:val="right"/>
              <w:rPr>
                <w:shd w:val="pct15" w:color="auto" w:fill="FFFFFF"/>
              </w:rPr>
            </w:pPr>
            <w:r>
              <w:rPr>
                <w:noProof/>
                <w:sz w:val="20"/>
              </w:rPr>
              <w:pict>
                <v:line id="_x0000_s1601" style="position:absolute;left:0;text-align:left;z-index:251713024" from="-.9pt,-.2pt" to="41.1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00" w:lineRule="exact"/>
              <w:ind w:left="0" w:rightChars="63" w:right="113"/>
              <w:jc w:val="right"/>
            </w:pPr>
            <w:r>
              <w:rPr>
                <w:noProof/>
                <w:sz w:val="20"/>
              </w:rPr>
              <w:pict>
                <v:line id="_x0000_s1605" style="position:absolute;left:0;text-align:left;z-index:251717120" from="-.9pt,-.2pt" to="41.1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8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00" w:lineRule="exact"/>
              <w:ind w:left="0" w:rightChars="63" w:right="113"/>
              <w:jc w:val="right"/>
            </w:pPr>
            <w:r>
              <w:rPr>
                <w:noProof/>
                <w:sz w:val="20"/>
              </w:rPr>
              <w:pict>
                <v:line id="_x0000_s1606" style="position:absolute;left:0;text-align:left;z-index:251718144" from="-.9pt,-.2pt" to="41.1pt,-.2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8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00" w:lineRule="exact"/>
              <w:ind w:left="0" w:rightChars="63" w:right="113"/>
              <w:jc w:val="right"/>
            </w:pPr>
            <w:r>
              <w:rPr>
                <w:noProof/>
                <w:sz w:val="20"/>
              </w:rPr>
              <w:pict>
                <v:line id="_x0000_s1607" style="position:absolute;left:0;text-align:left;z-index:251719168" from="-.9pt,-.2pt" to="41.1pt,-.2pt" strokeweight="1.5pt"/>
              </w:pict>
            </w:r>
            <w:r w:rsidR="00FD3712" w:rsidRPr="00CF7765">
              <w:rPr>
                <w:rFonts w:hint="eastAsia"/>
                <w:shd w:val="pct15" w:color="auto" w:fill="FFFFFF"/>
              </w:rPr>
              <w:t xml:space="preserve"> 6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02" style="position:absolute;left:0;text-align:left;z-index:251714048;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03" style="position:absolute;left:0;text-align:left;z-index:251715072"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04" style="position:absolute;left:0;text-align:left;z-index:251716096"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08" style="position:absolute;left:0;text-align:left;z-index:251720192"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09" style="position:absolute;left:0;text-align:left;z-index:251721216" from="-.6pt,-.2pt" to="44.4pt,-.2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afterLines="50" w:after="120" w:line="220" w:lineRule="exact"/>
              <w:ind w:left="0" w:right="57"/>
              <w:jc w:val="right"/>
            </w:pPr>
            <w:r>
              <w:rPr>
                <w:noProof/>
                <w:sz w:val="20"/>
              </w:rPr>
              <w:pict>
                <v:line id="_x0000_s1610" style="position:absolute;left:0;text-align:left;z-index:251722240" from="-.6pt,-.2pt" to="44.4pt,-.2pt" strokeweight="1.5pt"/>
              </w:pict>
            </w:r>
            <w:r w:rsidR="00FD3712" w:rsidRPr="00CF7765">
              <w:rPr>
                <w:rFonts w:hint="eastAsia"/>
                <w:shd w:val="pct15" w:color="auto" w:fill="FFFFFF"/>
              </w:rPr>
              <w:t xml:space="preserve"> 6 </w:t>
            </w:r>
          </w:p>
        </w:tc>
        <w:tc>
          <w:tcPr>
            <w:tcW w:w="1134" w:type="dxa"/>
          </w:tcPr>
          <w:p w:rsidR="00FD3712" w:rsidRPr="00CF7765" w:rsidRDefault="00793E1A">
            <w:pPr>
              <w:pStyle w:val="aa"/>
              <w:tabs>
                <w:tab w:val="clear" w:pos="567"/>
                <w:tab w:val="clear" w:pos="851"/>
                <w:tab w:val="clear" w:pos="1418"/>
                <w:tab w:val="clear" w:pos="1701"/>
                <w:tab w:val="left" w:pos="1380"/>
              </w:tabs>
              <w:spacing w:beforeLines="50" w:before="120" w:line="240" w:lineRule="exact"/>
              <w:ind w:left="23"/>
            </w:pPr>
            <w:r>
              <w:rPr>
                <w:noProof/>
                <w:sz w:val="20"/>
              </w:rPr>
              <w:pict>
                <v:line id="_x0000_s1617" style="position:absolute;left:0;text-align:left;z-index:251729408;mso-position-horizontal-relative:text;mso-position-vertical-relative:text" from="-.6pt,16.8pt" to="44.4pt,16.8pt" strokeweight="1.5pt"/>
              </w:pict>
            </w:r>
            <w:r w:rsidR="00FD3712" w:rsidRPr="00CF7765">
              <w:rPr>
                <w:rFonts w:hint="eastAsia"/>
                <w:shd w:val="pct15" w:color="auto" w:fill="FFFFFF"/>
              </w:rPr>
              <w:t xml:space="preserve"> 1 </w:t>
            </w:r>
          </w:p>
          <w:p w:rsidR="00FD3712" w:rsidRPr="00CF7765" w:rsidRDefault="00FD3712">
            <w:pPr>
              <w:pStyle w:val="aa"/>
              <w:tabs>
                <w:tab w:val="clear" w:pos="567"/>
                <w:tab w:val="clear" w:pos="851"/>
                <w:tab w:val="clear" w:pos="1418"/>
                <w:tab w:val="clear" w:pos="1701"/>
                <w:tab w:val="left" w:pos="1380"/>
              </w:tabs>
              <w:wordWrap w:val="0"/>
              <w:spacing w:line="200" w:lineRule="exact"/>
              <w:ind w:left="0" w:rightChars="26" w:right="47"/>
              <w:jc w:val="right"/>
            </w:pPr>
            <w:r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1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18" style="position:absolute;left:0;text-align:left;z-index:251730432" from="-.6pt,-.2pt" to="44.4pt,-.2pt" strokeweight="1.5pt"/>
              </w:pict>
            </w:r>
            <w:r w:rsidR="00FD3712" w:rsidRPr="00CF7765">
              <w:rPr>
                <w:rFonts w:hint="eastAsia"/>
                <w:shd w:val="pct15" w:color="auto" w:fill="FFFFFF"/>
              </w:rPr>
              <w:t xml:space="preserve"> 2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rPr>
                <w:shd w:val="pct15" w:color="auto" w:fill="FFFFFF"/>
              </w:rPr>
            </w:pPr>
            <w:r>
              <w:rPr>
                <w:noProof/>
                <w:sz w:val="20"/>
              </w:rPr>
              <w:pict>
                <v:line id="_x0000_s1619" style="position:absolute;left:0;text-align:left;z-index:251731456"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3 </w:t>
            </w:r>
          </w:p>
          <w:p w:rsidR="00FD3712" w:rsidRPr="00CF7765" w:rsidRDefault="00793E1A">
            <w:pPr>
              <w:pStyle w:val="aa"/>
              <w:tabs>
                <w:tab w:val="clear" w:pos="567"/>
                <w:tab w:val="clear" w:pos="851"/>
                <w:tab w:val="clear" w:pos="1418"/>
                <w:tab w:val="clear" w:pos="1701"/>
                <w:tab w:val="left" w:pos="1380"/>
              </w:tabs>
              <w:wordWrap w:val="0"/>
              <w:spacing w:line="220" w:lineRule="exact"/>
              <w:ind w:left="0" w:right="57"/>
              <w:jc w:val="right"/>
            </w:pPr>
            <w:r>
              <w:rPr>
                <w:noProof/>
                <w:sz w:val="20"/>
              </w:rPr>
              <w:pict>
                <v:line id="_x0000_s1620" style="position:absolute;left:0;text-align:left;z-index:251732480" from="-.6pt,-.2pt" to="44.4pt,-.2pt" strokeweight="1.5pt"/>
              </w:pict>
            </w:r>
            <w:r w:rsidR="00FD3712" w:rsidRPr="00CF7765">
              <w:rPr>
                <w:rFonts w:hint="eastAsia"/>
                <w:shd w:val="pct15" w:color="auto" w:fill="FFFFFF"/>
              </w:rPr>
              <w:t xml:space="preserve"> 4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line="220" w:lineRule="exact"/>
              <w:ind w:left="0" w:right="57"/>
              <w:jc w:val="right"/>
            </w:pPr>
            <w:r>
              <w:rPr>
                <w:noProof/>
                <w:sz w:val="20"/>
              </w:rPr>
              <w:pict>
                <v:line id="_x0000_s1621" style="position:absolute;left:0;text-align:left;z-index:251733504" from="-.6pt,-.2pt" to="44.4pt,-.2pt" strokeweight="1.5pt"/>
              </w:pict>
            </w:r>
            <w:r w:rsidR="00FD3712" w:rsidRPr="00CF7765">
              <w:rPr>
                <w:rFonts w:hint="eastAsia"/>
                <w:shd w:val="pct15" w:color="auto" w:fill="FFFFFF"/>
              </w:rPr>
              <w:t xml:space="preserve"> 6 </w:t>
            </w:r>
          </w:p>
          <w:p w:rsidR="00FD3712" w:rsidRPr="00CF7765" w:rsidRDefault="00FD3712">
            <w:pPr>
              <w:pStyle w:val="aa"/>
              <w:tabs>
                <w:tab w:val="clear" w:pos="567"/>
                <w:tab w:val="clear" w:pos="851"/>
                <w:tab w:val="clear" w:pos="1418"/>
                <w:tab w:val="clear" w:pos="1701"/>
                <w:tab w:val="left" w:pos="1380"/>
              </w:tabs>
              <w:spacing w:line="260" w:lineRule="exact"/>
              <w:ind w:left="23"/>
            </w:pPr>
            <w:r w:rsidRPr="00CF7765">
              <w:rPr>
                <w:rFonts w:hint="eastAsia"/>
                <w:shd w:val="pct15" w:color="auto" w:fill="FFFFFF"/>
              </w:rPr>
              <w:t xml:space="preserve"> 5 </w:t>
            </w:r>
          </w:p>
          <w:p w:rsidR="00FD3712" w:rsidRPr="00CF7765" w:rsidRDefault="00793E1A">
            <w:pPr>
              <w:pStyle w:val="aa"/>
              <w:tabs>
                <w:tab w:val="clear" w:pos="567"/>
                <w:tab w:val="clear" w:pos="851"/>
                <w:tab w:val="clear" w:pos="1418"/>
                <w:tab w:val="clear" w:pos="1701"/>
                <w:tab w:val="left" w:pos="1260"/>
              </w:tabs>
              <w:wordWrap w:val="0"/>
              <w:spacing w:afterLines="50" w:after="120" w:line="220" w:lineRule="exact"/>
              <w:ind w:left="0" w:right="57"/>
              <w:jc w:val="right"/>
            </w:pPr>
            <w:r>
              <w:rPr>
                <w:noProof/>
                <w:sz w:val="20"/>
              </w:rPr>
              <w:pict>
                <v:line id="_x0000_s1622" style="position:absolute;left:0;text-align:left;z-index:251734528" from="-.6pt,-.2pt" to="44.4pt,-.2pt" strokeweight="1.5pt"/>
              </w:pict>
            </w:r>
            <w:r w:rsidR="00FD3712" w:rsidRPr="00CF7765">
              <w:rPr>
                <w:rFonts w:hint="eastAsia"/>
                <w:shd w:val="pct15" w:color="auto" w:fill="FFFFFF"/>
              </w:rPr>
              <w:t xml:space="preserve"> 6 </w:t>
            </w:r>
          </w:p>
        </w:tc>
      </w:tr>
      <w:tr w:rsidR="00FD3712" w:rsidRPr="00CF7765">
        <w:trPr>
          <w:cantSplit/>
          <w:trHeight w:val="466"/>
          <w:jc w:val="right"/>
        </w:trPr>
        <w:tc>
          <w:tcPr>
            <w:tcW w:w="1134" w:type="dxa"/>
            <w:vMerge/>
          </w:tcPr>
          <w:p w:rsidR="00FD3712" w:rsidRPr="00CF7765" w:rsidRDefault="00FD3712">
            <w:pPr>
              <w:pStyle w:val="aa"/>
              <w:tabs>
                <w:tab w:val="clear" w:pos="567"/>
                <w:tab w:val="clear" w:pos="851"/>
                <w:tab w:val="clear" w:pos="1418"/>
                <w:tab w:val="clear" w:pos="1701"/>
                <w:tab w:val="left" w:pos="1380"/>
              </w:tabs>
              <w:spacing w:before="120"/>
              <w:ind w:left="23"/>
              <w:rPr>
                <w:noProof/>
              </w:rPr>
            </w:pP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23"/>
            </w:pPr>
            <w:r w:rsidRPr="00CF7765">
              <w:rPr>
                <w:rFonts w:hint="eastAsia"/>
              </w:rPr>
              <w:t>指定しない</w:t>
            </w:r>
          </w:p>
        </w:tc>
        <w:tc>
          <w:tcPr>
            <w:tcW w:w="1134" w:type="dxa"/>
          </w:tcPr>
          <w:p w:rsidR="00FD3712" w:rsidRPr="00CF7765" w:rsidRDefault="00FD3712">
            <w:pPr>
              <w:pStyle w:val="aa"/>
              <w:tabs>
                <w:tab w:val="clear" w:pos="567"/>
                <w:tab w:val="clear" w:pos="851"/>
                <w:tab w:val="clear" w:pos="1418"/>
                <w:tab w:val="clear" w:pos="1701"/>
                <w:tab w:val="left" w:pos="1380"/>
              </w:tabs>
              <w:spacing w:before="120"/>
              <w:ind w:left="0"/>
              <w:rPr>
                <w:noProof/>
              </w:rPr>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380"/>
              </w:tabs>
              <w:spacing w:beforeLines="50" w:before="120" w:line="240" w:lineRule="exact"/>
              <w:ind w:left="23"/>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260"/>
              </w:tabs>
              <w:spacing w:beforeLines="50" w:before="120" w:line="240" w:lineRule="exact"/>
              <w:ind w:left="0"/>
              <w:jc w:val="right"/>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260"/>
              </w:tabs>
              <w:spacing w:beforeLines="50" w:before="120" w:line="240" w:lineRule="exact"/>
              <w:ind w:left="0"/>
              <w:jc w:val="right"/>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260"/>
              </w:tabs>
              <w:spacing w:beforeLines="50" w:before="120" w:line="240" w:lineRule="exact"/>
              <w:ind w:left="0"/>
              <w:jc w:val="right"/>
            </w:pPr>
            <w:r w:rsidRPr="00CF7765">
              <w:rPr>
                <w:rFonts w:hint="eastAsia"/>
              </w:rPr>
              <w:t>1</w:t>
            </w:r>
            <w:r w:rsidRPr="00CF7765">
              <w:rPr>
                <w:rFonts w:hint="eastAsia"/>
              </w:rPr>
              <w:t>→</w:t>
            </w:r>
            <w:r w:rsidRPr="00CF7765">
              <w:rPr>
                <w:rFonts w:hint="eastAsia"/>
              </w:rPr>
              <w:t>N</w:t>
            </w:r>
            <w:r w:rsidRPr="00CF7765">
              <w:rPr>
                <w:rFonts w:hint="eastAsia"/>
              </w:rPr>
              <w:t>と同じ</w:t>
            </w:r>
          </w:p>
        </w:tc>
        <w:tc>
          <w:tcPr>
            <w:tcW w:w="1134" w:type="dxa"/>
          </w:tcPr>
          <w:p w:rsidR="00FD3712" w:rsidRPr="00CF7765" w:rsidRDefault="00FD3712">
            <w:pPr>
              <w:pStyle w:val="aa"/>
              <w:tabs>
                <w:tab w:val="clear" w:pos="567"/>
                <w:tab w:val="clear" w:pos="851"/>
                <w:tab w:val="clear" w:pos="1418"/>
                <w:tab w:val="clear" w:pos="1701"/>
                <w:tab w:val="left" w:pos="1260"/>
              </w:tabs>
              <w:spacing w:beforeLines="50" w:before="120" w:line="240" w:lineRule="exact"/>
              <w:ind w:left="0"/>
              <w:jc w:val="right"/>
            </w:pPr>
            <w:r w:rsidRPr="00CF7765">
              <w:rPr>
                <w:rFonts w:hint="eastAsia"/>
              </w:rPr>
              <w:t>1</w:t>
            </w:r>
            <w:r w:rsidRPr="00CF7765">
              <w:rPr>
                <w:rFonts w:hint="eastAsia"/>
              </w:rPr>
              <w:t>→</w:t>
            </w:r>
            <w:r w:rsidRPr="00CF7765">
              <w:rPr>
                <w:rFonts w:hint="eastAsia"/>
              </w:rPr>
              <w:t>N</w:t>
            </w:r>
            <w:r w:rsidRPr="00CF7765">
              <w:rPr>
                <w:rFonts w:hint="eastAsia"/>
              </w:rPr>
              <w:t>と同じ</w:t>
            </w:r>
          </w:p>
        </w:tc>
      </w:tr>
    </w:tbl>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95"/>
        </w:numPr>
        <w:tabs>
          <w:tab w:val="clear" w:pos="567"/>
          <w:tab w:val="clear" w:pos="851"/>
          <w:tab w:val="clear" w:pos="1418"/>
          <w:tab w:val="clear" w:pos="1701"/>
          <w:tab w:val="left" w:pos="1380"/>
        </w:tabs>
      </w:pPr>
      <w:r w:rsidRPr="00CF7765">
        <w:rPr>
          <w:rFonts w:hint="eastAsia"/>
        </w:rPr>
        <w:t>原稿ページ順</w:t>
      </w:r>
      <w:r w:rsidRPr="00CF7765">
        <w:rPr>
          <w:rFonts w:hint="eastAsia"/>
        </w:rPr>
        <w:t>1</w:t>
      </w:r>
      <w:r w:rsidRPr="00CF7765">
        <w:rPr>
          <w:rFonts w:hint="eastAsia"/>
        </w:rPr>
        <w:t>→</w:t>
      </w:r>
      <w:r w:rsidRPr="00CF7765">
        <w:rPr>
          <w:rFonts w:hint="eastAsia"/>
        </w:rPr>
        <w:t>N</w:t>
      </w:r>
      <w:r w:rsidRPr="00CF7765">
        <w:rPr>
          <w:rFonts w:hint="eastAsia"/>
        </w:rPr>
        <w:t>を</w:t>
      </w:r>
      <w:r w:rsidRPr="00CF7765">
        <w:rPr>
          <w:rFonts w:hint="eastAsia"/>
        </w:rPr>
        <w:t>N</w:t>
      </w:r>
      <w:r w:rsidRPr="00CF7765">
        <w:rPr>
          <w:rFonts w:hint="eastAsia"/>
        </w:rPr>
        <w:t>→</w:t>
      </w:r>
      <w:r w:rsidRPr="00CF7765">
        <w:rPr>
          <w:rFonts w:hint="eastAsia"/>
        </w:rPr>
        <w:t>1</w:t>
      </w:r>
      <w:r w:rsidRPr="00CF7765">
        <w:rPr>
          <w:rFonts w:hint="eastAsia"/>
        </w:rPr>
        <w:t>で</w:t>
      </w:r>
      <w:r w:rsidRPr="00CF7765">
        <w:rPr>
          <w:rFonts w:hint="eastAsia"/>
        </w:rPr>
        <w:t>Print</w:t>
      </w:r>
      <w:r w:rsidRPr="00CF7765">
        <w:rPr>
          <w:rFonts w:hint="eastAsia"/>
        </w:rPr>
        <w:t>するとき、もしくは、原稿ページ順</w:t>
      </w:r>
      <w:r w:rsidRPr="00CF7765">
        <w:rPr>
          <w:rFonts w:hint="eastAsia"/>
        </w:rPr>
        <w:t>N</w:t>
      </w:r>
      <w:r w:rsidRPr="00CF7765">
        <w:rPr>
          <w:rFonts w:hint="eastAsia"/>
        </w:rPr>
        <w:t>→</w:t>
      </w:r>
      <w:r w:rsidRPr="00CF7765">
        <w:rPr>
          <w:rFonts w:hint="eastAsia"/>
        </w:rPr>
        <w:t>1</w:t>
      </w:r>
      <w:r w:rsidRPr="00CF7765">
        <w:rPr>
          <w:rFonts w:hint="eastAsia"/>
        </w:rPr>
        <w:t>を</w:t>
      </w:r>
      <w:r w:rsidRPr="00CF7765">
        <w:rPr>
          <w:rFonts w:hint="eastAsia"/>
        </w:rPr>
        <w:t>1</w:t>
      </w:r>
      <w:r w:rsidRPr="00CF7765">
        <w:rPr>
          <w:rFonts w:hint="eastAsia"/>
        </w:rPr>
        <w:t>→</w:t>
      </w:r>
      <w:r w:rsidRPr="00CF7765">
        <w:rPr>
          <w:rFonts w:hint="eastAsia"/>
        </w:rPr>
        <w:t>N</w:t>
      </w:r>
      <w:r w:rsidRPr="00CF7765">
        <w:rPr>
          <w:rFonts w:hint="eastAsia"/>
        </w:rPr>
        <w:t>で</w:t>
      </w:r>
      <w:r w:rsidRPr="00CF7765">
        <w:rPr>
          <w:rFonts w:hint="eastAsia"/>
        </w:rPr>
        <w:t>Print</w:t>
      </w:r>
      <w:r w:rsidRPr="00CF7765">
        <w:rPr>
          <w:rFonts w:hint="eastAsia"/>
        </w:rPr>
        <w:t>するときは、</w:t>
      </w:r>
      <w:r w:rsidRPr="00CF7765">
        <w:rPr>
          <w:rFonts w:hint="eastAsia"/>
        </w:rPr>
        <w:t>HDD</w:t>
      </w:r>
      <w:r w:rsidRPr="00CF7765">
        <w:rPr>
          <w:rFonts w:hint="eastAsia"/>
        </w:rPr>
        <w:t>や</w:t>
      </w:r>
      <w:r w:rsidRPr="00CF7765">
        <w:rPr>
          <w:rFonts w:hint="eastAsia"/>
        </w:rPr>
        <w:t>RAM Disk</w:t>
      </w:r>
      <w:r w:rsidRPr="00CF7765">
        <w:rPr>
          <w:rFonts w:hint="eastAsia"/>
        </w:rPr>
        <w:t>などに全ページのイメージデータが揃った時点で出力を行う。</w:t>
      </w:r>
    </w:p>
    <w:p w:rsidR="00FD3712" w:rsidRPr="00CF7765" w:rsidRDefault="00FD3712" w:rsidP="00885A91">
      <w:pPr>
        <w:pStyle w:val="aa"/>
        <w:numPr>
          <w:ilvl w:val="0"/>
          <w:numId w:val="95"/>
        </w:numPr>
        <w:tabs>
          <w:tab w:val="clear" w:pos="567"/>
          <w:tab w:val="clear" w:pos="851"/>
          <w:tab w:val="clear" w:pos="1418"/>
          <w:tab w:val="clear" w:pos="1701"/>
          <w:tab w:val="left" w:pos="1380"/>
        </w:tabs>
      </w:pPr>
      <w:r w:rsidRPr="00CF7765">
        <w:rPr>
          <w:rFonts w:hint="eastAsia"/>
        </w:rPr>
        <w:t>以下の機能が選択された場合、</w:t>
      </w:r>
      <w:r w:rsidRPr="00CF7765">
        <w:rPr>
          <w:rFonts w:hint="eastAsia"/>
        </w:rPr>
        <w:t>[Collate/Uncollate]</w:t>
      </w:r>
      <w:r w:rsidRPr="00CF7765">
        <w:rPr>
          <w:rFonts w:hint="eastAsia"/>
        </w:rPr>
        <w:t>の設定に関わらず、</w:t>
      </w:r>
      <w:r w:rsidRPr="00CF7765">
        <w:rPr>
          <w:rFonts w:hint="eastAsia"/>
        </w:rPr>
        <w:t>Collate</w:t>
      </w:r>
      <w:r w:rsidRPr="00CF7765">
        <w:rPr>
          <w:rFonts w:hint="eastAsia"/>
        </w:rPr>
        <w:t>として出力される。</w:t>
      </w:r>
    </w:p>
    <w:p w:rsidR="00FD3712" w:rsidRPr="00CF7765" w:rsidRDefault="00FD3712">
      <w:pPr>
        <w:pStyle w:val="aa"/>
        <w:tabs>
          <w:tab w:val="clear" w:pos="567"/>
          <w:tab w:val="clear" w:pos="851"/>
          <w:tab w:val="clear" w:pos="1418"/>
          <w:tab w:val="clear" w:pos="1701"/>
          <w:tab w:val="left" w:pos="1380"/>
        </w:tabs>
        <w:ind w:left="1500"/>
      </w:pPr>
      <w:r w:rsidRPr="00CF7765">
        <w:rPr>
          <w:rFonts w:hint="eastAsia"/>
        </w:rPr>
        <w:t>・</w:t>
      </w:r>
      <w:r w:rsidRPr="00CF7765">
        <w:rPr>
          <w:rFonts w:hint="eastAsia"/>
        </w:rPr>
        <w:t xml:space="preserve"> </w:t>
      </w:r>
      <w:r w:rsidRPr="00CF7765">
        <w:rPr>
          <w:rFonts w:hint="eastAsia"/>
        </w:rPr>
        <w:t>シグニチャ（小冊子）</w:t>
      </w:r>
      <w:r w:rsidRPr="00CF7765">
        <w:rPr>
          <w:rFonts w:hint="eastAsia"/>
        </w:rPr>
        <w:t>Print</w:t>
      </w:r>
    </w:p>
    <w:p w:rsidR="00FD3712" w:rsidRPr="00CF7765" w:rsidRDefault="00FD3712">
      <w:pPr>
        <w:pStyle w:val="aa"/>
        <w:tabs>
          <w:tab w:val="clear" w:pos="567"/>
          <w:tab w:val="clear" w:pos="851"/>
          <w:tab w:val="clear" w:pos="1418"/>
          <w:tab w:val="clear" w:pos="1701"/>
          <w:tab w:val="left" w:pos="1380"/>
        </w:tabs>
        <w:ind w:left="1500"/>
      </w:pPr>
      <w:r w:rsidRPr="00CF7765">
        <w:rPr>
          <w:rFonts w:hint="eastAsia"/>
        </w:rPr>
        <w:t>・</w:t>
      </w:r>
      <w:r w:rsidRPr="00CF7765">
        <w:rPr>
          <w:rFonts w:hint="eastAsia"/>
        </w:rPr>
        <w:t xml:space="preserve"> As Book</w:t>
      </w:r>
    </w:p>
    <w:p w:rsidR="00FD3712" w:rsidRPr="00CF7765" w:rsidRDefault="00FD3712">
      <w:pPr>
        <w:pStyle w:val="aa"/>
        <w:tabs>
          <w:tab w:val="clear" w:pos="567"/>
          <w:tab w:val="clear" w:pos="851"/>
          <w:tab w:val="clear" w:pos="1418"/>
          <w:tab w:val="clear" w:pos="1701"/>
          <w:tab w:val="left" w:pos="1380"/>
        </w:tabs>
        <w:ind w:left="1500"/>
      </w:pPr>
      <w:r w:rsidRPr="00CF7765">
        <w:rPr>
          <w:rFonts w:hint="eastAsia"/>
        </w:rPr>
        <w:t>・</w:t>
      </w:r>
      <w:r w:rsidRPr="00CF7765">
        <w:rPr>
          <w:rFonts w:hint="eastAsia"/>
        </w:rPr>
        <w:t xml:space="preserve"> </w:t>
      </w:r>
      <w:r w:rsidR="005874A0" w:rsidRPr="005874A0">
        <w:t>PGS2107SGP</w:t>
      </w:r>
    </w:p>
    <w:p w:rsidR="00FD3712" w:rsidRPr="00CF7765" w:rsidRDefault="00FD3712">
      <w:pPr>
        <w:pStyle w:val="aa"/>
        <w:tabs>
          <w:tab w:val="clear" w:pos="567"/>
          <w:tab w:val="clear" w:pos="851"/>
          <w:tab w:val="clear" w:pos="1418"/>
          <w:tab w:val="clear" w:pos="1701"/>
          <w:tab w:val="left" w:pos="1380"/>
        </w:tabs>
        <w:ind w:left="1500"/>
      </w:pPr>
      <w:r w:rsidRPr="00CF7765">
        <w:rPr>
          <w:rFonts w:hint="eastAsia"/>
        </w:rPr>
        <w:t>・</w:t>
      </w:r>
      <w:r w:rsidRPr="00CF7765">
        <w:rPr>
          <w:rFonts w:hint="eastAsia"/>
        </w:rPr>
        <w:t xml:space="preserve"> Cover</w:t>
      </w:r>
    </w:p>
    <w:p w:rsidR="00FD3712" w:rsidRPr="00CF7765" w:rsidRDefault="00FD3712">
      <w:pPr>
        <w:pStyle w:val="aa"/>
        <w:tabs>
          <w:tab w:val="clear" w:pos="567"/>
          <w:tab w:val="clear" w:pos="851"/>
          <w:tab w:val="clear" w:pos="1418"/>
          <w:tab w:val="clear" w:pos="1701"/>
          <w:tab w:val="left" w:pos="1380"/>
        </w:tabs>
        <w:ind w:left="1500"/>
      </w:pPr>
      <w:r w:rsidRPr="00CF7765">
        <w:rPr>
          <w:rFonts w:hint="eastAsia"/>
        </w:rPr>
        <w:t>・</w:t>
      </w:r>
      <w:r w:rsidRPr="00CF7765">
        <w:rPr>
          <w:rFonts w:hint="eastAsia"/>
        </w:rPr>
        <w:t xml:space="preserve"> Sample Copy</w:t>
      </w:r>
    </w:p>
    <w:p w:rsidR="00FD3712" w:rsidRPr="00CF7765" w:rsidRDefault="00FD3712" w:rsidP="00885A91">
      <w:pPr>
        <w:pStyle w:val="aa"/>
        <w:numPr>
          <w:ilvl w:val="0"/>
          <w:numId w:val="95"/>
        </w:numPr>
        <w:tabs>
          <w:tab w:val="clear" w:pos="567"/>
          <w:tab w:val="clear" w:pos="851"/>
          <w:tab w:val="clear" w:pos="1418"/>
          <w:tab w:val="clear" w:pos="1701"/>
          <w:tab w:val="left" w:pos="1380"/>
        </w:tabs>
      </w:pPr>
      <w:r w:rsidRPr="00CF7765">
        <w:rPr>
          <w:rFonts w:hint="eastAsia"/>
        </w:rPr>
        <w:t>Staple</w:t>
      </w:r>
      <w:r w:rsidRPr="00CF7765">
        <w:rPr>
          <w:rFonts w:hint="eastAsia"/>
        </w:rPr>
        <w:t>は</w:t>
      </w:r>
      <w:r w:rsidRPr="00CF7765">
        <w:rPr>
          <w:rFonts w:hint="eastAsia"/>
        </w:rPr>
        <w:t>Uncollate</w:t>
      </w:r>
      <w:r w:rsidRPr="00CF7765">
        <w:rPr>
          <w:rFonts w:hint="eastAsia"/>
        </w:rPr>
        <w:t>でも可</w:t>
      </w:r>
      <w:r w:rsidRPr="00CF7765">
        <w:rPr>
          <w:rFonts w:hint="eastAsia"/>
        </w:rPr>
        <w:t>(Uncolate</w:t>
      </w:r>
      <w:r w:rsidRPr="00CF7765">
        <w:rPr>
          <w:rFonts w:hint="eastAsia"/>
        </w:rPr>
        <w:t>で処理する</w:t>
      </w:r>
      <w:r w:rsidRPr="00CF7765">
        <w:rPr>
          <w:rFonts w:hint="eastAsia"/>
        </w:rPr>
        <w:t>)</w:t>
      </w:r>
      <w:r w:rsidRPr="00CF7765">
        <w:rPr>
          <w:rFonts w:hint="eastAsia"/>
        </w:rPr>
        <w:t>。</w:t>
      </w:r>
    </w:p>
    <w:p w:rsidR="00FD3712" w:rsidRPr="00CF7765" w:rsidRDefault="00FD3712" w:rsidP="00885A91">
      <w:pPr>
        <w:pStyle w:val="aa"/>
        <w:numPr>
          <w:ilvl w:val="0"/>
          <w:numId w:val="95"/>
        </w:numPr>
        <w:tabs>
          <w:tab w:val="clear" w:pos="567"/>
          <w:tab w:val="clear" w:pos="851"/>
          <w:tab w:val="clear" w:pos="1418"/>
          <w:tab w:val="clear" w:pos="1701"/>
          <w:tab w:val="left" w:pos="1380"/>
        </w:tabs>
      </w:pPr>
      <w:r w:rsidRPr="00CF7765">
        <w:rPr>
          <w:rFonts w:hint="eastAsia"/>
        </w:rPr>
        <w:t>原稿ページ順の</w:t>
      </w:r>
      <w:r w:rsidRPr="00CF7765">
        <w:rPr>
          <w:rFonts w:hint="eastAsia"/>
        </w:rPr>
        <w:t>N</w:t>
      </w:r>
      <w:r w:rsidRPr="00CF7765">
        <w:rPr>
          <w:rFonts w:hint="eastAsia"/>
        </w:rPr>
        <w:t>→</w:t>
      </w:r>
      <w:r w:rsidRPr="00CF7765">
        <w:rPr>
          <w:rFonts w:hint="eastAsia"/>
        </w:rPr>
        <w:t>1</w:t>
      </w:r>
      <w:r w:rsidRPr="00CF7765">
        <w:rPr>
          <w:rFonts w:hint="eastAsia"/>
        </w:rPr>
        <w:t>は、</w:t>
      </w:r>
      <w:r w:rsidRPr="00CF7765">
        <w:rPr>
          <w:rFonts w:hint="eastAsia"/>
        </w:rPr>
        <w:t>Faceup Tray</w:t>
      </w:r>
      <w:r w:rsidRPr="00CF7765">
        <w:rPr>
          <w:rFonts w:hint="eastAsia"/>
        </w:rPr>
        <w:t>に対してのみ用いられるものである。</w:t>
      </w:r>
    </w:p>
    <w:p w:rsidR="00A5688D" w:rsidRPr="00CF7765" w:rsidRDefault="00A5688D" w:rsidP="00A5688D">
      <w:pPr>
        <w:pStyle w:val="aa"/>
        <w:numPr>
          <w:ilvl w:val="0"/>
          <w:numId w:val="95"/>
        </w:numPr>
        <w:tabs>
          <w:tab w:val="clear" w:pos="567"/>
          <w:tab w:val="clear" w:pos="851"/>
          <w:tab w:val="clear" w:pos="1418"/>
          <w:tab w:val="clear" w:pos="1701"/>
          <w:tab w:val="left" w:pos="1380"/>
        </w:tabs>
      </w:pPr>
      <w:r w:rsidRPr="00CF7765">
        <w:rPr>
          <w:rFonts w:hint="eastAsia"/>
        </w:rPr>
        <w:t>Collate2</w:t>
      </w:r>
      <w:r w:rsidRPr="00CF7765">
        <w:rPr>
          <w:rFonts w:hint="eastAsia"/>
        </w:rPr>
        <w:t>部以上のジョブを実行中に</w:t>
      </w:r>
      <w:r w:rsidRPr="00CF7765">
        <w:rPr>
          <w:rFonts w:hint="eastAsia"/>
        </w:rPr>
        <w:t>HDD</w:t>
      </w:r>
      <w:r w:rsidRPr="00CF7765">
        <w:rPr>
          <w:rFonts w:hint="eastAsia"/>
        </w:rPr>
        <w:t>や</w:t>
      </w:r>
      <w:r w:rsidRPr="00CF7765">
        <w:rPr>
          <w:rFonts w:hint="eastAsia"/>
        </w:rPr>
        <w:t>RAM Disk</w:t>
      </w:r>
      <w:r w:rsidRPr="00CF7765">
        <w:rPr>
          <w:rFonts w:hint="eastAsia"/>
        </w:rPr>
        <w:t>がフルになった場合は、以下の通りの動作となる。</w:t>
      </w:r>
      <w:r w:rsidRPr="00CF7765">
        <w:br/>
      </w:r>
      <w:r w:rsidRPr="00CF7765">
        <w:rPr>
          <w:rFonts w:hint="eastAsia"/>
          <w:sz w:val="20"/>
        </w:rPr>
        <w:t>格納できたページまでを指定部数分出力し、続けて残りのページを指定部数分出力する。</w:t>
      </w:r>
    </w:p>
    <w:p w:rsidR="00FD3712" w:rsidRPr="00CF7765" w:rsidRDefault="00FD3712">
      <w:pPr>
        <w:pStyle w:val="aa"/>
      </w:pPr>
    </w:p>
    <w:p w:rsidR="00FD3712" w:rsidRPr="00CF7765" w:rsidRDefault="00FD3712">
      <w:pPr>
        <w:pStyle w:val="3"/>
        <w:pageBreakBefore/>
      </w:pPr>
      <w:bookmarkStart w:id="230" w:name="_Ref30325567"/>
      <w:bookmarkStart w:id="231" w:name="_Ref30325569"/>
      <w:bookmarkStart w:id="232" w:name="_Toc21605498"/>
      <w:r w:rsidRPr="00CF7765">
        <w:rPr>
          <w:rFonts w:hint="eastAsia"/>
        </w:rPr>
        <w:lastRenderedPageBreak/>
        <w:t>自動両面</w:t>
      </w:r>
      <w:bookmarkEnd w:id="230"/>
      <w:bookmarkEnd w:id="231"/>
      <w:bookmarkEnd w:id="232"/>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各種</w:t>
      </w:r>
      <w:r w:rsidRPr="00CF7765">
        <w:rPr>
          <w:rFonts w:hint="eastAsia"/>
        </w:rPr>
        <w:t>Service</w:t>
      </w:r>
      <w:r w:rsidRPr="00CF7765">
        <w:rPr>
          <w:rFonts w:hint="eastAsia"/>
        </w:rPr>
        <w:t>からの指示により用紙に対する両面印刷を行う。</w:t>
      </w:r>
      <w:r w:rsidRPr="00CF7765">
        <w:rPr>
          <w:rFonts w:hint="eastAsia"/>
        </w:rPr>
        <w:br/>
      </w:r>
      <w:r w:rsidRPr="00CF7765">
        <w:rPr>
          <w:rFonts w:hint="eastAsia"/>
        </w:rPr>
        <w:t>両面印刷に対する指示方法、および</w:t>
      </w:r>
      <w:r w:rsidRPr="00CF7765">
        <w:rPr>
          <w:rFonts w:hint="eastAsia"/>
        </w:rPr>
        <w:t>Job</w:t>
      </w:r>
      <w:r w:rsidRPr="00CF7765">
        <w:rPr>
          <w:rFonts w:hint="eastAsia"/>
        </w:rPr>
        <w:t>としての動作については各</w:t>
      </w:r>
      <w:r w:rsidRPr="00CF7765">
        <w:rPr>
          <w:rFonts w:hint="eastAsia"/>
        </w:rPr>
        <w:t>Service</w:t>
      </w:r>
      <w:r w:rsidRPr="00CF7765">
        <w:rPr>
          <w:rFonts w:hint="eastAsia"/>
        </w:rPr>
        <w:t>編を参照のこと。</w:t>
      </w:r>
      <w:r w:rsidRPr="00CF7765">
        <w:rPr>
          <w:rFonts w:hint="eastAsia"/>
        </w:rPr>
        <w:br/>
      </w:r>
      <w:r w:rsidRPr="00CF7765">
        <w:rPr>
          <w:rFonts w:hint="eastAsia"/>
        </w:rPr>
        <w:t>ここでは</w:t>
      </w:r>
      <w:r w:rsidRPr="00CF7765">
        <w:rPr>
          <w:rFonts w:hint="eastAsia"/>
        </w:rPr>
        <w:t>IOT Device</w:t>
      </w:r>
      <w:r w:rsidRPr="00CF7765">
        <w:rPr>
          <w:rFonts w:hint="eastAsia"/>
        </w:rPr>
        <w:t>に対して両面</w:t>
      </w:r>
      <w:r w:rsidRPr="00CF7765">
        <w:rPr>
          <w:rFonts w:hint="eastAsia"/>
        </w:rPr>
        <w:t>Print</w:t>
      </w:r>
      <w:r w:rsidRPr="00CF7765">
        <w:rPr>
          <w:rFonts w:hint="eastAsia"/>
        </w:rPr>
        <w:t>が指示された場合の動作について記述する。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18"/>
        </w:numPr>
        <w:tabs>
          <w:tab w:val="clear" w:pos="567"/>
          <w:tab w:val="clear" w:pos="851"/>
          <w:tab w:val="clear" w:pos="1418"/>
          <w:tab w:val="clear" w:pos="1701"/>
          <w:tab w:val="left" w:pos="1380"/>
        </w:tabs>
      </w:pPr>
      <w:r w:rsidRPr="00CF7765">
        <w:rPr>
          <w:rFonts w:hint="eastAsia"/>
        </w:rPr>
        <w:t>IOT Device</w:t>
      </w:r>
      <w:r w:rsidRPr="00CF7765">
        <w:rPr>
          <w:rFonts w:hint="eastAsia"/>
        </w:rPr>
        <w:t>は出力順を決定し、出力する。</w:t>
      </w:r>
      <w:r w:rsidRPr="00CF7765">
        <w:rPr>
          <w:rFonts w:hint="eastAsia"/>
        </w:rPr>
        <w:t>(</w:t>
      </w:r>
      <w:r w:rsidRPr="00CF7765">
        <w:rPr>
          <w:rFonts w:hint="eastAsia"/>
        </w:rPr>
        <w:t>「</w:t>
      </w:r>
      <w:r w:rsidRPr="00CF7765">
        <w:fldChar w:fldCharType="begin"/>
      </w:r>
      <w:r w:rsidRPr="00CF7765">
        <w:instrText xml:space="preserve"> REF _Ref30325561 \r \h </w:instrText>
      </w:r>
      <w:r w:rsidR="00FF16DA" w:rsidRPr="00CF7765">
        <w:instrText xml:space="preserve"> \* MERGEFORMAT </w:instrText>
      </w:r>
      <w:r w:rsidRPr="00CF7765">
        <w:fldChar w:fldCharType="separate"/>
      </w:r>
      <w:r w:rsidR="00091205">
        <w:t>3.3.2</w:t>
      </w:r>
      <w:r w:rsidRPr="00CF7765">
        <w:fldChar w:fldCharType="end"/>
      </w:r>
      <w:r w:rsidRPr="00CF7765">
        <w:rPr>
          <w:rFonts w:hint="eastAsia"/>
        </w:rPr>
        <w:t xml:space="preserve"> </w:t>
      </w:r>
      <w:r w:rsidRPr="00CF7765">
        <w:fldChar w:fldCharType="begin"/>
      </w:r>
      <w:r w:rsidRPr="00CF7765">
        <w:instrText xml:space="preserve"> REF _Ref30325561 \h </w:instrText>
      </w:r>
      <w:r w:rsidR="00FF16DA" w:rsidRPr="00CF7765">
        <w:instrText xml:space="preserve"> \* MERGEFORMAT </w:instrText>
      </w:r>
      <w:r w:rsidRPr="00CF7765">
        <w:fldChar w:fldCharType="separate"/>
      </w:r>
      <w:r w:rsidR="00091205" w:rsidRPr="00CF7765">
        <w:rPr>
          <w:rFonts w:hint="eastAsia"/>
        </w:rPr>
        <w:t>Collate/Uncollate</w:t>
      </w:r>
      <w:r w:rsidR="00091205" w:rsidRPr="00CF7765">
        <w:rPr>
          <w:rFonts w:hint="eastAsia"/>
        </w:rPr>
        <w:t>指定</w:t>
      </w:r>
      <w:r w:rsidRPr="00CF7765">
        <w:fldChar w:fldCharType="end"/>
      </w:r>
      <w:r w:rsidRPr="00CF7765">
        <w:rPr>
          <w:rFonts w:hint="eastAsia"/>
        </w:rPr>
        <w:t>」および「</w:t>
      </w:r>
      <w:r w:rsidRPr="00CF7765">
        <w:fldChar w:fldCharType="begin"/>
      </w:r>
      <w:r w:rsidRPr="00CF7765">
        <w:instrText xml:space="preserve"> REF _Ref9849533 \r \h </w:instrText>
      </w:r>
      <w:r w:rsidR="00FF16DA" w:rsidRPr="00CF7765">
        <w:instrText xml:space="preserve"> \* MERGEFORMAT </w:instrText>
      </w:r>
      <w:r w:rsidRPr="00CF7765">
        <w:fldChar w:fldCharType="separate"/>
      </w:r>
      <w:r w:rsidR="00091205">
        <w:t>3.4.2</w:t>
      </w:r>
      <w:r w:rsidRPr="00CF7765">
        <w:fldChar w:fldCharType="end"/>
      </w:r>
      <w:r w:rsidRPr="00CF7765">
        <w:rPr>
          <w:rFonts w:hint="eastAsia"/>
        </w:rPr>
        <w:t xml:space="preserve"> </w:t>
      </w:r>
      <w:r w:rsidRPr="00CF7765">
        <w:fldChar w:fldCharType="begin"/>
      </w:r>
      <w:r w:rsidRPr="00CF7765">
        <w:instrText xml:space="preserve"> REF _Ref25055902 \h </w:instrText>
      </w:r>
      <w:r w:rsidR="00FF16DA" w:rsidRPr="00CF7765">
        <w:instrText xml:space="preserve"> \* MERGEFORMAT </w:instrText>
      </w:r>
      <w:r w:rsidRPr="00CF7765">
        <w:fldChar w:fldCharType="separate"/>
      </w:r>
      <w:r w:rsidR="00091205" w:rsidRPr="00CF7765">
        <w:rPr>
          <w:rFonts w:hint="eastAsia"/>
        </w:rPr>
        <w:t>排出面指定</w:t>
      </w:r>
      <w:r w:rsidRPr="00CF7765">
        <w:fldChar w:fldCharType="end"/>
      </w:r>
      <w:r w:rsidRPr="00CF7765">
        <w:rPr>
          <w:rFonts w:hint="eastAsia"/>
        </w:rPr>
        <w:t>」を参照のこと。</w:t>
      </w:r>
      <w:r w:rsidRPr="00CF7765">
        <w:rPr>
          <w:rFonts w:hint="eastAsia"/>
        </w:rPr>
        <w:t>)</w:t>
      </w:r>
    </w:p>
    <w:p w:rsidR="00204E5A" w:rsidRPr="00CF7765" w:rsidRDefault="00FD3712">
      <w:pPr>
        <w:pStyle w:val="aa"/>
        <w:numPr>
          <w:ilvl w:val="0"/>
          <w:numId w:val="18"/>
        </w:numPr>
        <w:tabs>
          <w:tab w:val="clear" w:pos="567"/>
          <w:tab w:val="clear" w:pos="851"/>
          <w:tab w:val="clear" w:pos="1418"/>
          <w:tab w:val="clear" w:pos="1701"/>
          <w:tab w:val="left" w:pos="1380"/>
        </w:tabs>
      </w:pPr>
      <w:r w:rsidRPr="00CF7765">
        <w:rPr>
          <w:rFonts w:hint="eastAsia"/>
        </w:rPr>
        <w:t>奇数ページものの場合について、</w:t>
      </w:r>
    </w:p>
    <w:p w:rsidR="00FD3712" w:rsidRPr="00CF7765" w:rsidRDefault="00FD3712" w:rsidP="00204E5A">
      <w:pPr>
        <w:pStyle w:val="aa"/>
        <w:tabs>
          <w:tab w:val="clear" w:pos="567"/>
          <w:tab w:val="clear" w:pos="851"/>
          <w:tab w:val="clear" w:pos="1418"/>
          <w:tab w:val="clear" w:pos="1701"/>
          <w:tab w:val="left" w:pos="1380"/>
        </w:tabs>
        <w:ind w:left="1140"/>
      </w:pPr>
      <w:r w:rsidRPr="00CF7765">
        <w:rPr>
          <w:rFonts w:hint="eastAsia"/>
        </w:rPr>
        <w:t>「強制両面印刷」指定がなされた場合は、片面のみ印字される用紙についても両面印刷で行う。指定されなかった場合は、システムデータ「奇数ページもの強制両面」に従い、片面印刷または両面印刷を行うかを決定する。</w:t>
      </w:r>
      <w:r w:rsidRPr="00CF7765">
        <w:rPr>
          <w:rFonts w:hint="eastAsia"/>
        </w:rPr>
        <w:t>(1</w:t>
      </w:r>
      <w:r w:rsidRPr="00CF7765">
        <w:rPr>
          <w:rFonts w:hint="eastAsia"/>
        </w:rPr>
        <w:t>ページものをふくむ</w:t>
      </w:r>
      <w:r w:rsidRPr="00CF7765">
        <w:rPr>
          <w:rFonts w:hint="eastAsia"/>
        </w:rPr>
        <w:t xml:space="preserve">) </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奇数ページもの強制両面</w:t>
            </w:r>
          </w:p>
        </w:tc>
        <w:tc>
          <w:tcPr>
            <w:tcW w:w="1200" w:type="dxa"/>
          </w:tcPr>
          <w:p w:rsidR="00FD3712" w:rsidRPr="00CF7765" w:rsidRDefault="00FD3712">
            <w:pPr>
              <w:pStyle w:val="aa"/>
              <w:ind w:left="0"/>
              <w:jc w:val="center"/>
            </w:pPr>
            <w:r w:rsidRPr="00CF7765">
              <w:rPr>
                <w:rFonts w:hint="eastAsia"/>
              </w:rPr>
              <w:t>KO</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片面</w:t>
            </w:r>
          </w:p>
          <w:p w:rsidR="00FD3712" w:rsidRPr="00CF7765" w:rsidRDefault="00FD3712">
            <w:pPr>
              <w:pStyle w:val="aa"/>
              <w:ind w:left="0"/>
            </w:pPr>
            <w:r w:rsidRPr="00CF7765">
              <w:rPr>
                <w:rFonts w:hint="eastAsia"/>
              </w:rPr>
              <w:t>両面</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17"/>
        </w:numPr>
        <w:tabs>
          <w:tab w:val="clear" w:pos="567"/>
          <w:tab w:val="clear" w:pos="851"/>
          <w:tab w:val="clear" w:pos="1418"/>
          <w:tab w:val="clear" w:pos="1701"/>
          <w:tab w:val="left" w:pos="1380"/>
        </w:tabs>
      </w:pPr>
      <w:r w:rsidRPr="00CF7765">
        <w:rPr>
          <w:rFonts w:hint="eastAsia"/>
        </w:rPr>
        <w:t>SMH</w:t>
      </w:r>
      <w:r w:rsidRPr="00CF7765">
        <w:rPr>
          <w:rFonts w:hint="eastAsia"/>
        </w:rPr>
        <w:t>から給紙される用紙に対しても、用紙サイズと用紙種類が設定されていて上記＜動作</w:t>
      </w:r>
      <w:r w:rsidRPr="00CF7765">
        <w:rPr>
          <w:rFonts w:hint="eastAsia"/>
        </w:rPr>
        <w:t>/</w:t>
      </w:r>
      <w:r w:rsidRPr="00CF7765">
        <w:rPr>
          <w:rFonts w:hint="eastAsia"/>
        </w:rPr>
        <w:t>内容＞</w:t>
      </w:r>
      <w:r w:rsidRPr="00CF7765">
        <w:rPr>
          <w:rFonts w:hint="eastAsia"/>
        </w:rPr>
        <w:t>1.</w:t>
      </w:r>
      <w:r w:rsidRPr="00CF7765">
        <w:rPr>
          <w:rFonts w:hint="eastAsia"/>
        </w:rPr>
        <w:t>の条件を満足している場合は両面印刷が可能である。</w:t>
      </w:r>
    </w:p>
    <w:p w:rsidR="00FD3712" w:rsidRPr="00CF7765" w:rsidRDefault="00FD3712">
      <w:pPr>
        <w:pStyle w:val="aa"/>
        <w:numPr>
          <w:ilvl w:val="0"/>
          <w:numId w:val="17"/>
        </w:numPr>
        <w:tabs>
          <w:tab w:val="clear" w:pos="567"/>
          <w:tab w:val="clear" w:pos="851"/>
          <w:tab w:val="clear" w:pos="1418"/>
          <w:tab w:val="clear" w:pos="1701"/>
          <w:tab w:val="left" w:pos="1380"/>
        </w:tabs>
      </w:pPr>
      <w:r w:rsidRPr="00CF7765">
        <w:rPr>
          <w:rFonts w:hint="eastAsia"/>
        </w:rPr>
        <w:t>用紙サイズが</w:t>
      </w:r>
      <w:r w:rsidRPr="00CF7765">
        <w:rPr>
          <w:rFonts w:hint="eastAsia"/>
          <w:bCs/>
        </w:rPr>
        <w:t>"</w:t>
      </w:r>
      <w:r w:rsidRPr="00CF7765">
        <w:rPr>
          <w:rFonts w:hint="eastAsia"/>
        </w:rPr>
        <w:t>SMH</w:t>
      </w:r>
      <w:r w:rsidRPr="00CF7765">
        <w:rPr>
          <w:rFonts w:hint="eastAsia"/>
        </w:rPr>
        <w:t>定形サイズ自動検知</w:t>
      </w:r>
      <w:r w:rsidRPr="00CF7765">
        <w:rPr>
          <w:rFonts w:hint="eastAsia"/>
          <w:bCs/>
        </w:rPr>
        <w:t>"</w:t>
      </w:r>
      <w:r w:rsidRPr="00CF7765">
        <w:rPr>
          <w:rFonts w:hint="eastAsia"/>
        </w:rPr>
        <w:t>および</w:t>
      </w:r>
      <w:r w:rsidRPr="00CF7765">
        <w:rPr>
          <w:rFonts w:hint="eastAsia"/>
          <w:bCs/>
        </w:rPr>
        <w:t>"</w:t>
      </w:r>
      <w:r w:rsidRPr="00CF7765">
        <w:rPr>
          <w:rFonts w:hint="eastAsia"/>
        </w:rPr>
        <w:t>フリーサイズ</w:t>
      </w:r>
      <w:r w:rsidRPr="00CF7765">
        <w:rPr>
          <w:rFonts w:hint="eastAsia"/>
          <w:bCs/>
        </w:rPr>
        <w:t>"</w:t>
      </w:r>
      <w:r w:rsidRPr="00CF7765">
        <w:rPr>
          <w:rFonts w:hint="eastAsia"/>
        </w:rPr>
        <w:t>の場合は両面</w:t>
      </w:r>
      <w:r w:rsidRPr="00CF7765">
        <w:rPr>
          <w:rFonts w:hint="eastAsia"/>
        </w:rPr>
        <w:t>Print</w:t>
      </w:r>
      <w:r w:rsidRPr="00CF7765">
        <w:rPr>
          <w:rFonts w:hint="eastAsia"/>
        </w:rPr>
        <w:t>は不可である。</w:t>
      </w:r>
    </w:p>
    <w:p w:rsidR="00FD3712" w:rsidRPr="00CF7765" w:rsidRDefault="00FD3712">
      <w:pPr>
        <w:pStyle w:val="aa"/>
        <w:numPr>
          <w:ilvl w:val="0"/>
          <w:numId w:val="17"/>
        </w:numPr>
        <w:tabs>
          <w:tab w:val="clear" w:pos="567"/>
          <w:tab w:val="clear" w:pos="851"/>
          <w:tab w:val="clear" w:pos="1418"/>
          <w:tab w:val="clear" w:pos="1701"/>
          <w:tab w:val="left" w:pos="1380"/>
        </w:tabs>
      </w:pPr>
      <w:r w:rsidRPr="00CF7765">
        <w:rPr>
          <w:rFonts w:hint="eastAsia"/>
        </w:rPr>
        <w:t>両面出力不可能な用紙サイズ</w:t>
      </w:r>
      <w:r w:rsidRPr="00CF7765">
        <w:rPr>
          <w:rFonts w:hint="eastAsia"/>
        </w:rPr>
        <w:t>/</w:t>
      </w:r>
      <w:r w:rsidRPr="00CF7765">
        <w:rPr>
          <w:rFonts w:hint="eastAsia"/>
        </w:rPr>
        <w:t>用紙種類が指定された場合は、当該ジョブのアボートとする。</w:t>
      </w:r>
      <w:r w:rsidRPr="00CF7765">
        <w:rPr>
          <w:rFonts w:hint="eastAsia"/>
        </w:rPr>
        <w:t>(IOT Device</w:t>
      </w:r>
      <w:r w:rsidRPr="00CF7765">
        <w:rPr>
          <w:rFonts w:hint="eastAsia"/>
        </w:rPr>
        <w:t>にて片面排出はしないということ。</w:t>
      </w:r>
      <w:r w:rsidRPr="00CF7765">
        <w:rPr>
          <w:rFonts w:hint="eastAsia"/>
        </w:rPr>
        <w:t>)</w:t>
      </w:r>
    </w:p>
    <w:p w:rsidR="00FD3712" w:rsidRPr="00CF7765" w:rsidRDefault="00FD3712">
      <w:pPr>
        <w:pStyle w:val="aa"/>
        <w:numPr>
          <w:ilvl w:val="0"/>
          <w:numId w:val="17"/>
        </w:numPr>
        <w:tabs>
          <w:tab w:val="clear" w:pos="567"/>
          <w:tab w:val="clear" w:pos="851"/>
          <w:tab w:val="clear" w:pos="1418"/>
          <w:tab w:val="clear" w:pos="1701"/>
          <w:tab w:val="left" w:pos="1380"/>
        </w:tabs>
      </w:pPr>
      <w:r w:rsidRPr="00CF7765">
        <w:rPr>
          <w:rFonts w:hint="eastAsia"/>
        </w:rPr>
        <w:t>両面で同じ用紙に出力されるページの出力サイズは各</w:t>
      </w:r>
      <w:r w:rsidRPr="00CF7765">
        <w:rPr>
          <w:rFonts w:hint="eastAsia"/>
        </w:rPr>
        <w:t>DT Service Application</w:t>
      </w:r>
      <w:r w:rsidRPr="00CF7765">
        <w:rPr>
          <w:rFonts w:hint="eastAsia"/>
        </w:rPr>
        <w:t>でそろえる必要がある。表面と裏面で出力サイズが異なっている場合にはそれぞれを片面出力する。この場合イメージの向きは保証されない。</w:t>
      </w:r>
    </w:p>
    <w:p w:rsidR="00FD3712" w:rsidRPr="00CF7765" w:rsidRDefault="00FD3712">
      <w:pPr>
        <w:pStyle w:val="aa"/>
        <w:numPr>
          <w:ilvl w:val="0"/>
          <w:numId w:val="17"/>
        </w:numPr>
        <w:tabs>
          <w:tab w:val="clear" w:pos="567"/>
          <w:tab w:val="clear" w:pos="851"/>
          <w:tab w:val="clear" w:pos="1418"/>
          <w:tab w:val="clear" w:pos="1701"/>
          <w:tab w:val="left" w:pos="1380"/>
        </w:tabs>
      </w:pPr>
      <w:r w:rsidRPr="00CF7765">
        <w:rPr>
          <w:rFonts w:hint="eastAsia"/>
        </w:rPr>
        <w:t>綴じ位置によって裏面を</w:t>
      </w:r>
      <w:r w:rsidRPr="00CF7765">
        <w:rPr>
          <w:rFonts w:hint="eastAsia"/>
        </w:rPr>
        <w:t>180</w:t>
      </w:r>
      <w:r w:rsidRPr="00CF7765">
        <w:rPr>
          <w:rFonts w:hint="eastAsia"/>
        </w:rPr>
        <w:t>度ローテーションさせて出力するような場合には、</w:t>
      </w:r>
      <w:r w:rsidRPr="00CF7765">
        <w:rPr>
          <w:rFonts w:hint="eastAsia"/>
        </w:rPr>
        <w:t>IOT Device</w:t>
      </w:r>
      <w:r w:rsidRPr="00CF7765">
        <w:rPr>
          <w:rFonts w:hint="eastAsia"/>
        </w:rPr>
        <w:t>以前の</w:t>
      </w:r>
      <w:r w:rsidRPr="00CF7765">
        <w:rPr>
          <w:rFonts w:hint="eastAsia"/>
        </w:rPr>
        <w:t>DT Service Application</w:t>
      </w:r>
      <w:r w:rsidRPr="00CF7765">
        <w:rPr>
          <w:rFonts w:hint="eastAsia"/>
        </w:rPr>
        <w:t>でイメージを回転させておく必要がある。</w:t>
      </w:r>
    </w:p>
    <w:p w:rsidR="00FD3712" w:rsidRPr="00CF7765" w:rsidRDefault="00FD3712">
      <w:pPr>
        <w:pStyle w:val="aa"/>
        <w:numPr>
          <w:ilvl w:val="0"/>
          <w:numId w:val="17"/>
        </w:numPr>
        <w:tabs>
          <w:tab w:val="clear" w:pos="567"/>
          <w:tab w:val="clear" w:pos="851"/>
          <w:tab w:val="clear" w:pos="1418"/>
          <w:tab w:val="clear" w:pos="1701"/>
          <w:tab w:val="left" w:pos="1380"/>
        </w:tabs>
      </w:pPr>
      <w:r w:rsidRPr="00CF7765">
        <w:rPr>
          <w:rFonts w:hint="eastAsia"/>
        </w:rPr>
        <w:t>ビリングは表面と裏面それぞれで</w:t>
      </w:r>
      <w:r w:rsidRPr="00CF7765">
        <w:rPr>
          <w:rFonts w:hint="eastAsia"/>
        </w:rPr>
        <w:t>1</w:t>
      </w:r>
      <w:r w:rsidRPr="00CF7765">
        <w:rPr>
          <w:rFonts w:hint="eastAsia"/>
        </w:rPr>
        <w:t>カウント</w:t>
      </w:r>
      <w:r w:rsidR="00F8683D" w:rsidRPr="00CF7765">
        <w:rPr>
          <w:rFonts w:hint="eastAsia"/>
        </w:rPr>
        <w:t>ず</w:t>
      </w:r>
      <w:r w:rsidRPr="00CF7765">
        <w:rPr>
          <w:rFonts w:hint="eastAsia"/>
        </w:rPr>
        <w:t>つ行われる。カウントの詳細なタイミングについては「</w:t>
      </w:r>
      <w:r w:rsidRPr="00CF7765">
        <w:rPr>
          <w:rFonts w:hint="eastAsia"/>
        </w:rPr>
        <w:t>DV</w:t>
      </w:r>
      <w:r w:rsidRPr="00CF7765">
        <w:rPr>
          <w:rFonts w:hint="eastAsia"/>
        </w:rPr>
        <w:t xml:space="preserve">　</w:t>
      </w:r>
      <w:r w:rsidRPr="00CF7765">
        <w:rPr>
          <w:rFonts w:hint="eastAsia"/>
        </w:rPr>
        <w:t>Management</w:t>
      </w:r>
      <w:r w:rsidRPr="00CF7765">
        <w:rPr>
          <w:rFonts w:hint="eastAsia"/>
        </w:rPr>
        <w:t>編」を参照。</w:t>
      </w:r>
    </w:p>
    <w:p w:rsidR="00FD3712" w:rsidRPr="00CF7765" w:rsidRDefault="00FD3712">
      <w:pPr>
        <w:pStyle w:val="aa"/>
        <w:numPr>
          <w:ilvl w:val="0"/>
          <w:numId w:val="17"/>
        </w:numPr>
        <w:tabs>
          <w:tab w:val="clear" w:pos="567"/>
          <w:tab w:val="clear" w:pos="851"/>
          <w:tab w:val="clear" w:pos="1418"/>
          <w:tab w:val="clear" w:pos="1701"/>
          <w:tab w:val="left" w:pos="1380"/>
        </w:tabs>
      </w:pPr>
      <w:r w:rsidRPr="00CF7765">
        <w:rPr>
          <w:rFonts w:hint="eastAsia"/>
        </w:rPr>
        <w:t>小冊子指定時には</w:t>
      </w:r>
      <w:r w:rsidRPr="00CF7765">
        <w:rPr>
          <w:rFonts w:hint="eastAsia"/>
        </w:rPr>
        <w:t>[</w:t>
      </w:r>
      <w:r w:rsidRPr="00CF7765">
        <w:rPr>
          <w:rFonts w:hint="eastAsia"/>
        </w:rPr>
        <w:t>両面</w:t>
      </w:r>
      <w:r w:rsidRPr="00CF7765">
        <w:rPr>
          <w:rFonts w:hint="eastAsia"/>
        </w:rPr>
        <w:t>]</w:t>
      </w:r>
      <w:r w:rsidRPr="00CF7765">
        <w:rPr>
          <w:rFonts w:hint="eastAsia"/>
        </w:rPr>
        <w:t>の指定に関わらず両面出力される。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233" w:name="_Toc165203608"/>
      <w:bookmarkStart w:id="234" w:name="_Ref165277032"/>
      <w:bookmarkStart w:id="235" w:name="_Ref165277035"/>
      <w:bookmarkStart w:id="236" w:name="_Ref166557536"/>
      <w:bookmarkStart w:id="237" w:name="_Ref166557542"/>
      <w:bookmarkStart w:id="238" w:name="_Toc21605499"/>
      <w:r w:rsidRPr="00CF7765">
        <w:rPr>
          <w:rFonts w:hint="eastAsia"/>
        </w:rPr>
        <w:lastRenderedPageBreak/>
        <w:t>レターヘッドプリント</w:t>
      </w:r>
      <w:bookmarkEnd w:id="233"/>
      <w:bookmarkEnd w:id="234"/>
      <w:bookmarkEnd w:id="235"/>
      <w:bookmarkEnd w:id="236"/>
      <w:bookmarkEnd w:id="237"/>
      <w:bookmarkEnd w:id="23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フォーム</w:t>
      </w:r>
      <w:r w:rsidRPr="00CF7765">
        <w:rPr>
          <w:rFonts w:hint="eastAsia"/>
        </w:rPr>
        <w:t>/</w:t>
      </w:r>
      <w:r w:rsidRPr="00CF7765">
        <w:rPr>
          <w:rFonts w:hint="eastAsia"/>
        </w:rPr>
        <w:t>ロゴ等がプリント済みの用紙など裏表が決まっている用紙をトレイにセットしてプリントするような場合</w:t>
      </w:r>
      <w:r w:rsidR="00B51C25" w:rsidRPr="00CF7765">
        <w:rPr>
          <w:rFonts w:hint="eastAsia"/>
        </w:rPr>
        <w:t>に</w:t>
      </w:r>
      <w:r w:rsidRPr="00CF7765">
        <w:rPr>
          <w:rFonts w:hint="eastAsia"/>
        </w:rPr>
        <w:t>、片面印刷時と両面印刷時とで印字面を合わせるため、または、穴あき紙の場合に片面印刷時と両面印刷時とで、穴の位置を合わせるために、片面印刷指定時も両面パスを通すようにする。これをレターヘッドプリントと呼ぶ。</w:t>
      </w:r>
      <w:r w:rsidRPr="00CF7765">
        <w:br/>
      </w:r>
      <w:r w:rsidRPr="00CF7765">
        <w:rPr>
          <w:rFonts w:hint="eastAsia"/>
        </w:rPr>
        <w:br/>
      </w:r>
      <w:r w:rsidRPr="00CF7765">
        <w:rPr>
          <w:rFonts w:hint="eastAsia"/>
        </w:rPr>
        <w:t>本機能は、片面印刷時に、反転排出機能</w:t>
      </w:r>
      <w:r w:rsidRPr="00CF7765">
        <w:rPr>
          <w:rFonts w:hint="eastAsia"/>
        </w:rPr>
        <w:t>(Ex</w:t>
      </w:r>
      <w:r w:rsidRPr="00CF7765">
        <w:rPr>
          <w:rFonts w:hint="eastAsia"/>
        </w:rPr>
        <w:t>：</w:t>
      </w:r>
      <w:r w:rsidRPr="00CF7765">
        <w:rPr>
          <w:rFonts w:hint="eastAsia"/>
        </w:rPr>
        <w:t>Fuhjin/Tarzan/Volante/Teak</w:t>
      </w:r>
      <w:r w:rsidRPr="00CF7765">
        <w:rPr>
          <w:rFonts w:hint="eastAsia"/>
        </w:rPr>
        <w:t>など</w:t>
      </w:r>
      <w:r w:rsidRPr="00CF7765">
        <w:rPr>
          <w:rFonts w:hint="eastAsia"/>
        </w:rPr>
        <w:t>)</w:t>
      </w:r>
      <w:r w:rsidRPr="00CF7765">
        <w:rPr>
          <w:rFonts w:hint="eastAsia"/>
        </w:rPr>
        <w:t>を持つ</w:t>
      </w:r>
      <w:r w:rsidRPr="00CF7765">
        <w:rPr>
          <w:rFonts w:hint="eastAsia"/>
        </w:rPr>
        <w:t>IOT</w:t>
      </w:r>
      <w:r w:rsidRPr="00CF7765">
        <w:rPr>
          <w:rFonts w:hint="eastAsia"/>
        </w:rPr>
        <w:t>では、サポートされない。</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07"/>
        </w:numPr>
        <w:tabs>
          <w:tab w:val="clear" w:pos="567"/>
          <w:tab w:val="clear" w:pos="851"/>
          <w:tab w:val="clear" w:pos="1418"/>
          <w:tab w:val="clear" w:pos="1701"/>
          <w:tab w:val="left" w:pos="1380"/>
        </w:tabs>
      </w:pPr>
      <w:r w:rsidRPr="00CF7765">
        <w:rPr>
          <w:rFonts w:hint="eastAsia"/>
        </w:rPr>
        <w:t>次の用紙種類が指定されたときに、レターヘッドプリント機能が自動的に働く。</w:t>
      </w:r>
      <w:r w:rsidRPr="00CF7765">
        <w:br/>
      </w:r>
      <w:r w:rsidRPr="00CF7765">
        <w:rPr>
          <w:rFonts w:hint="eastAsia"/>
        </w:rPr>
        <w:t xml:space="preserve">　　レターヘッド紙、プレプリント紙、穴空き紙</w:t>
      </w:r>
    </w:p>
    <w:p w:rsidR="00FD3712" w:rsidRPr="00CF7765" w:rsidRDefault="00FD3712" w:rsidP="00885A91">
      <w:pPr>
        <w:pStyle w:val="aa"/>
        <w:numPr>
          <w:ilvl w:val="0"/>
          <w:numId w:val="107"/>
        </w:numPr>
        <w:tabs>
          <w:tab w:val="clear" w:pos="567"/>
          <w:tab w:val="clear" w:pos="851"/>
          <w:tab w:val="clear" w:pos="1418"/>
          <w:tab w:val="clear" w:pos="1701"/>
          <w:tab w:val="left" w:pos="1380"/>
        </w:tabs>
      </w:pPr>
      <w:r w:rsidRPr="00CF7765">
        <w:rPr>
          <w:rFonts w:hint="eastAsia"/>
        </w:rPr>
        <w:t>上記用紙</w:t>
      </w:r>
      <w:r w:rsidRPr="00CF7765">
        <w:rPr>
          <w:rFonts w:hint="eastAsia"/>
          <w:bCs/>
        </w:rPr>
        <w:t>種類が指定された</w:t>
      </w:r>
      <w:r w:rsidRPr="00CF7765">
        <w:rPr>
          <w:rFonts w:hint="eastAsia"/>
        </w:rPr>
        <w:t>場合、片面印刷時でも両面パスを通して印刷処理を実施する。</w:t>
      </w:r>
    </w:p>
    <w:p w:rsidR="00FD3712" w:rsidRPr="00CF7765" w:rsidRDefault="00FD3712" w:rsidP="00885A91">
      <w:pPr>
        <w:pStyle w:val="aa"/>
        <w:numPr>
          <w:ilvl w:val="0"/>
          <w:numId w:val="107"/>
        </w:numPr>
        <w:tabs>
          <w:tab w:val="clear" w:pos="567"/>
          <w:tab w:val="clear" w:pos="851"/>
          <w:tab w:val="clear" w:pos="1418"/>
          <w:tab w:val="clear" w:pos="1701"/>
          <w:tab w:val="left" w:pos="1380"/>
        </w:tabs>
      </w:pPr>
      <w:r w:rsidRPr="00CF7765">
        <w:rPr>
          <w:rFonts w:hint="eastAsia"/>
          <w:bCs/>
        </w:rPr>
        <w:t>ユーザーはレターヘッドプリントを実施する場合、トレイの用紙種類を</w:t>
      </w:r>
      <w:r w:rsidRPr="00CF7765">
        <w:rPr>
          <w:rFonts w:hint="eastAsia"/>
        </w:rPr>
        <w:t>レターヘッド</w:t>
      </w:r>
      <w:r w:rsidRPr="00CF7765">
        <w:rPr>
          <w:rFonts w:hint="eastAsia"/>
          <w:bCs/>
        </w:rPr>
        <w:t>プリント</w:t>
      </w:r>
      <w:r w:rsidRPr="00CF7765">
        <w:rPr>
          <w:rFonts w:hint="eastAsia"/>
        </w:rPr>
        <w:t>対象用紙</w:t>
      </w:r>
      <w:r w:rsidRPr="00CF7765">
        <w:rPr>
          <w:rFonts w:hint="eastAsia"/>
          <w:bCs/>
        </w:rPr>
        <w:t>種類に指定する必要がある。</w:t>
      </w:r>
      <w:r w:rsidR="00481A90" w:rsidRPr="00CF7765">
        <w:rPr>
          <w:rFonts w:hint="eastAsia"/>
          <w:bCs/>
        </w:rPr>
        <w:t>用紙の置き方は、</w:t>
      </w:r>
      <w:r w:rsidR="00481A90" w:rsidRPr="00CF7765">
        <w:rPr>
          <w:rFonts w:hint="eastAsia"/>
        </w:rPr>
        <w:t>各プロダクト依存編を参照のこと。</w:t>
      </w:r>
      <w:r w:rsidRPr="00CF7765">
        <w:rPr>
          <w:bCs/>
        </w:rPr>
        <w:br/>
      </w:r>
      <w:r w:rsidRPr="00CF7765">
        <w:rPr>
          <w:rFonts w:hint="eastAsia"/>
          <w:bCs/>
        </w:rPr>
        <w:t>穴あき紙の場合は、両面印刷の場合を考慮してセットする必要がある。</w:t>
      </w:r>
    </w:p>
    <w:p w:rsidR="00FD3712" w:rsidRPr="00CF7765" w:rsidRDefault="00FD3712" w:rsidP="00885A91">
      <w:pPr>
        <w:pStyle w:val="aa"/>
        <w:numPr>
          <w:ilvl w:val="0"/>
          <w:numId w:val="107"/>
        </w:numPr>
        <w:tabs>
          <w:tab w:val="clear" w:pos="567"/>
          <w:tab w:val="clear" w:pos="851"/>
          <w:tab w:val="clear" w:pos="1418"/>
          <w:tab w:val="clear" w:pos="1701"/>
          <w:tab w:val="left" w:pos="1380"/>
        </w:tabs>
      </w:pPr>
      <w:r w:rsidRPr="00CF7765">
        <w:rPr>
          <w:rFonts w:hint="eastAsia"/>
          <w:bCs/>
        </w:rPr>
        <w:t>ユーザーは、</w:t>
      </w:r>
      <w:r w:rsidRPr="00CF7765">
        <w:rPr>
          <w:rFonts w:hint="eastAsia"/>
        </w:rPr>
        <w:t>レターヘッド</w:t>
      </w:r>
      <w:r w:rsidRPr="00CF7765">
        <w:rPr>
          <w:rFonts w:hint="eastAsia"/>
          <w:bCs/>
        </w:rPr>
        <w:t>プリント</w:t>
      </w:r>
      <w:r w:rsidRPr="00CF7765">
        <w:rPr>
          <w:rFonts w:hint="eastAsia"/>
        </w:rPr>
        <w:t>対象用紙</w:t>
      </w:r>
      <w:r w:rsidRPr="00CF7765">
        <w:rPr>
          <w:rFonts w:hint="eastAsia"/>
          <w:bCs/>
        </w:rPr>
        <w:t>種類の入っているトレイを指定するか、または</w:t>
      </w:r>
      <w:r w:rsidRPr="00CF7765">
        <w:rPr>
          <w:rFonts w:hint="eastAsia"/>
        </w:rPr>
        <w:t>レターヘッド</w:t>
      </w:r>
      <w:r w:rsidRPr="00CF7765">
        <w:rPr>
          <w:rFonts w:hint="eastAsia"/>
          <w:bCs/>
        </w:rPr>
        <w:t>プリント</w:t>
      </w:r>
      <w:r w:rsidRPr="00CF7765">
        <w:rPr>
          <w:rFonts w:hint="eastAsia"/>
        </w:rPr>
        <w:t>対象用紙</w:t>
      </w:r>
      <w:r w:rsidRPr="00CF7765">
        <w:rPr>
          <w:rFonts w:hint="eastAsia"/>
          <w:bCs/>
        </w:rPr>
        <w:t>種類指定の</w:t>
      </w:r>
      <w:r w:rsidRPr="00CF7765">
        <w:rPr>
          <w:rFonts w:hint="eastAsia"/>
          <w:bCs/>
        </w:rPr>
        <w:t>APS</w:t>
      </w:r>
      <w:r w:rsidRPr="00CF7765">
        <w:rPr>
          <w:rFonts w:hint="eastAsia"/>
          <w:bCs/>
        </w:rPr>
        <w:t>を指示することでレターヘッドプリント出力を得られる。</w:t>
      </w:r>
    </w:p>
    <w:p w:rsidR="00FD3712" w:rsidRPr="00CF7765" w:rsidRDefault="00FD3712" w:rsidP="00885A91">
      <w:pPr>
        <w:pStyle w:val="aa"/>
        <w:numPr>
          <w:ilvl w:val="0"/>
          <w:numId w:val="107"/>
        </w:numPr>
        <w:tabs>
          <w:tab w:val="clear" w:pos="567"/>
          <w:tab w:val="clear" w:pos="851"/>
          <w:tab w:val="clear" w:pos="1418"/>
          <w:tab w:val="clear" w:pos="1701"/>
          <w:tab w:val="left" w:pos="1380"/>
        </w:tabs>
      </w:pPr>
      <w:r w:rsidRPr="00CF7765">
        <w:rPr>
          <w:rFonts w:hint="eastAsia"/>
        </w:rPr>
        <w:t>Facedown Tray</w:t>
      </w:r>
      <w:r w:rsidRPr="00CF7765">
        <w:rPr>
          <w:rFonts w:hint="eastAsia"/>
        </w:rPr>
        <w:t>、</w:t>
      </w:r>
      <w:r w:rsidRPr="00CF7765">
        <w:rPr>
          <w:rFonts w:hint="eastAsia"/>
        </w:rPr>
        <w:t>Faceup Tray</w:t>
      </w:r>
      <w:r w:rsidRPr="00CF7765">
        <w:rPr>
          <w:rFonts w:hint="eastAsia"/>
        </w:rPr>
        <w:t>の各場合についての排出形態については、「</w:t>
      </w:r>
      <w:r w:rsidRPr="00CF7765">
        <w:fldChar w:fldCharType="begin"/>
      </w:r>
      <w:r w:rsidRPr="00CF7765">
        <w:instrText xml:space="preserve"> REF _Ref30325561 \r \h  \* MERGEFORMAT </w:instrText>
      </w:r>
      <w:r w:rsidRPr="00CF7765">
        <w:fldChar w:fldCharType="separate"/>
      </w:r>
      <w:r w:rsidR="00091205">
        <w:t>3.3.2</w:t>
      </w:r>
      <w:r w:rsidRPr="00CF7765">
        <w:fldChar w:fldCharType="end"/>
      </w:r>
      <w:r w:rsidRPr="00CF7765">
        <w:rPr>
          <w:rFonts w:hint="eastAsia"/>
        </w:rPr>
        <w:t xml:space="preserve"> </w:t>
      </w:r>
      <w:r w:rsidRPr="00CF7765">
        <w:fldChar w:fldCharType="begin"/>
      </w:r>
      <w:r w:rsidRPr="00CF7765">
        <w:instrText xml:space="preserve"> REF _Ref30325561 \h  \* MERGEFORMAT </w:instrText>
      </w:r>
      <w:r w:rsidRPr="00CF7765">
        <w:fldChar w:fldCharType="separate"/>
      </w:r>
      <w:r w:rsidR="00091205" w:rsidRPr="00CF7765">
        <w:rPr>
          <w:rFonts w:hint="eastAsia"/>
        </w:rPr>
        <w:t>Collate/Uncollate</w:t>
      </w:r>
      <w:r w:rsidR="00091205" w:rsidRPr="00CF7765">
        <w:rPr>
          <w:rFonts w:hint="eastAsia"/>
        </w:rPr>
        <w:t>指定</w:t>
      </w:r>
      <w:r w:rsidRPr="00CF7765">
        <w:fldChar w:fldCharType="end"/>
      </w:r>
      <w:r w:rsidRPr="00CF7765">
        <w:rPr>
          <w:rFonts w:hint="eastAsia"/>
        </w:rPr>
        <w:t>」を参照のこと。</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640"/>
        <w:gridCol w:w="2580"/>
        <w:gridCol w:w="1260"/>
        <w:gridCol w:w="2007"/>
      </w:tblGrid>
      <w:tr w:rsidR="00FD3712" w:rsidRPr="00CF7765">
        <w:trPr>
          <w:jc w:val="right"/>
        </w:trPr>
        <w:tc>
          <w:tcPr>
            <w:tcW w:w="2640" w:type="dxa"/>
            <w:tcBorders>
              <w:bottom w:val="nil"/>
            </w:tcBorders>
            <w:shd w:val="clear" w:color="auto" w:fill="FFFF00"/>
          </w:tcPr>
          <w:p w:rsidR="00FD3712" w:rsidRPr="00CF7765" w:rsidRDefault="00FD3712">
            <w:pPr>
              <w:pStyle w:val="aa"/>
              <w:ind w:left="0"/>
            </w:pPr>
            <w:r w:rsidRPr="00CF7765">
              <w:rPr>
                <w:rFonts w:hint="eastAsia"/>
              </w:rPr>
              <w:t>項目</w:t>
            </w:r>
          </w:p>
        </w:tc>
        <w:tc>
          <w:tcPr>
            <w:tcW w:w="258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6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00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640" w:type="dxa"/>
          </w:tcPr>
          <w:p w:rsidR="00FD3712" w:rsidRPr="00CF7765" w:rsidRDefault="00FD3712">
            <w:pPr>
              <w:pStyle w:val="aa"/>
              <w:ind w:left="0"/>
            </w:pPr>
            <w:r w:rsidRPr="00CF7765">
              <w:rPr>
                <w:rFonts w:hint="eastAsia"/>
              </w:rPr>
              <w:t>－</w:t>
            </w:r>
          </w:p>
        </w:tc>
        <w:tc>
          <w:tcPr>
            <w:tcW w:w="2580" w:type="dxa"/>
          </w:tcPr>
          <w:p w:rsidR="00FD3712" w:rsidRPr="00CF7765" w:rsidRDefault="00FD3712">
            <w:pPr>
              <w:pStyle w:val="aa"/>
              <w:ind w:left="0"/>
              <w:jc w:val="center"/>
            </w:pPr>
            <w:r w:rsidRPr="00CF7765">
              <w:rPr>
                <w:rFonts w:hint="eastAsia"/>
              </w:rPr>
              <w:t>－</w:t>
            </w:r>
          </w:p>
        </w:tc>
        <w:tc>
          <w:tcPr>
            <w:tcW w:w="1260" w:type="dxa"/>
          </w:tcPr>
          <w:p w:rsidR="00FD3712" w:rsidRPr="00CF7765" w:rsidRDefault="00FD3712">
            <w:pPr>
              <w:pStyle w:val="aa"/>
              <w:ind w:left="0"/>
              <w:jc w:val="center"/>
            </w:pPr>
            <w:r w:rsidRPr="00CF7765">
              <w:rPr>
                <w:rFonts w:hint="eastAsia"/>
              </w:rPr>
              <w:t>－</w:t>
            </w:r>
          </w:p>
        </w:tc>
        <w:tc>
          <w:tcPr>
            <w:tcW w:w="2007"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06"/>
        </w:numPr>
        <w:tabs>
          <w:tab w:val="clear" w:pos="567"/>
        </w:tabs>
      </w:pPr>
      <w:r w:rsidRPr="00CF7765">
        <w:rPr>
          <w:rFonts w:hint="eastAsia"/>
        </w:rPr>
        <w:t>両面印刷不可の用紙サイズでレターヘッドプリント対象用紙種類を指定した場合、ジョブはアボートされる。</w:t>
      </w:r>
    </w:p>
    <w:p w:rsidR="00FD3712" w:rsidRPr="00CF7765" w:rsidRDefault="00FD3712" w:rsidP="00885A91">
      <w:pPr>
        <w:pStyle w:val="aa"/>
        <w:numPr>
          <w:ilvl w:val="0"/>
          <w:numId w:val="106"/>
        </w:numPr>
        <w:tabs>
          <w:tab w:val="clear" w:pos="567"/>
        </w:tabs>
      </w:pPr>
      <w:r w:rsidRPr="00CF7765">
        <w:rPr>
          <w:rFonts w:hint="eastAsia"/>
        </w:rPr>
        <w:t>両面印刷不可能な状態</w:t>
      </w:r>
      <w:r w:rsidRPr="00CF7765">
        <w:rPr>
          <w:rFonts w:hint="eastAsia"/>
        </w:rPr>
        <w:t>(</w:t>
      </w:r>
      <w:r w:rsidRPr="00CF7765">
        <w:rPr>
          <w:rFonts w:hint="eastAsia"/>
        </w:rPr>
        <w:t>両面モジュールが故障中の場合など</w:t>
      </w:r>
      <w:r w:rsidRPr="00CF7765">
        <w:rPr>
          <w:rFonts w:hint="eastAsia"/>
        </w:rPr>
        <w:t>)</w:t>
      </w:r>
      <w:r w:rsidRPr="00CF7765">
        <w:rPr>
          <w:rFonts w:hint="eastAsia"/>
        </w:rPr>
        <w:t>で、レターヘッドプリント対象用紙種類を指定した場合、ジョブはアボートされる。</w:t>
      </w:r>
    </w:p>
    <w:p w:rsidR="00FD3712" w:rsidRPr="00CF7765" w:rsidRDefault="00FD3712" w:rsidP="00885A91">
      <w:pPr>
        <w:pStyle w:val="aa"/>
        <w:numPr>
          <w:ilvl w:val="0"/>
          <w:numId w:val="106"/>
        </w:numPr>
        <w:tabs>
          <w:tab w:val="clear" w:pos="567"/>
        </w:tabs>
      </w:pPr>
      <w:r w:rsidRPr="00CF7765">
        <w:rPr>
          <w:rFonts w:hint="eastAsia"/>
        </w:rPr>
        <w:t>出力時の</w:t>
      </w:r>
      <w:r w:rsidRPr="00CF7765">
        <w:rPr>
          <w:rFonts w:hint="eastAsia"/>
        </w:rPr>
        <w:t>UI</w:t>
      </w:r>
      <w:r w:rsidRPr="00CF7765">
        <w:rPr>
          <w:rFonts w:hint="eastAsia"/>
        </w:rPr>
        <w:t>の表示や、ジョブログ上は両面出力となる。</w:t>
      </w:r>
    </w:p>
    <w:p w:rsidR="00FD3712" w:rsidRPr="00CF7765" w:rsidRDefault="00FD3712" w:rsidP="00885A91">
      <w:pPr>
        <w:pStyle w:val="aa"/>
        <w:numPr>
          <w:ilvl w:val="0"/>
          <w:numId w:val="106"/>
        </w:numPr>
        <w:tabs>
          <w:tab w:val="clear" w:pos="567"/>
        </w:tabs>
      </w:pPr>
      <w:r w:rsidRPr="00CF7765">
        <w:rPr>
          <w:rFonts w:hint="eastAsia"/>
        </w:rPr>
        <w:t>イメージの向き合わせは各</w:t>
      </w:r>
      <w:r w:rsidRPr="00CF7765">
        <w:rPr>
          <w:rFonts w:hint="eastAsia"/>
        </w:rPr>
        <w:t>DT Service Application</w:t>
      </w:r>
      <w:r w:rsidRPr="00CF7765">
        <w:rPr>
          <w:rFonts w:hint="eastAsia"/>
        </w:rPr>
        <w:t>が実施する必要がある。</w:t>
      </w:r>
    </w:p>
    <w:p w:rsidR="00FD3712" w:rsidRPr="00CF7765" w:rsidRDefault="00FD3712">
      <w:pPr>
        <w:pStyle w:val="aa"/>
        <w:tabs>
          <w:tab w:val="clear" w:pos="567"/>
        </w:tabs>
        <w:ind w:left="840"/>
      </w:pPr>
    </w:p>
    <w:p w:rsidR="00FD3712" w:rsidRPr="00CF7765" w:rsidRDefault="00FD3712">
      <w:pPr>
        <w:pStyle w:val="aa"/>
        <w:pageBreakBefore/>
        <w:rPr>
          <w:u w:val="single"/>
        </w:rPr>
      </w:pPr>
      <w:r w:rsidRPr="00CF7765">
        <w:rPr>
          <w:rFonts w:hint="eastAsia"/>
          <w:b/>
          <w:u w:val="single"/>
        </w:rPr>
        <w:lastRenderedPageBreak/>
        <w:t>実施例（プリント）</w:t>
      </w:r>
      <w:r w:rsidRPr="00CF7765">
        <w:rPr>
          <w:rFonts w:hint="eastAsia"/>
          <w:b/>
          <w:u w:val="single"/>
        </w:rPr>
        <w:t>:</w:t>
      </w:r>
    </w:p>
    <w:p w:rsidR="00FD3712" w:rsidRPr="00CF7765" w:rsidRDefault="00FD3712">
      <w:pPr>
        <w:pStyle w:val="aa"/>
        <w:ind w:left="0"/>
        <w:rPr>
          <w:b/>
          <w:color w:val="0000FF"/>
          <w:u w:val="single"/>
        </w:rPr>
      </w:pPr>
    </w:p>
    <w:p w:rsidR="00FD3712" w:rsidRPr="00CF7765" w:rsidRDefault="00793E1A">
      <w:pPr>
        <w:pStyle w:val="aa"/>
        <w:rPr>
          <w:bCs/>
          <w:color w:val="0000FF"/>
        </w:rPr>
      </w:pPr>
      <w:r>
        <w:rPr>
          <w:bCs/>
          <w:noProof/>
          <w:color w:val="0000FF"/>
          <w:sz w:val="20"/>
        </w:rPr>
        <w:pict>
          <v:rect id="_x0000_s1337" style="position:absolute;left:0;text-align:left;margin-left:27pt;margin-top:8.9pt;width:279pt;height:84pt;z-index:251479552" filled="f"/>
        </w:pict>
      </w:r>
    </w:p>
    <w:p w:rsidR="00FD3712" w:rsidRPr="00CF7765" w:rsidRDefault="00FD3712">
      <w:pPr>
        <w:pStyle w:val="aa"/>
        <w:rPr>
          <w:bCs/>
          <w:color w:val="0000FF"/>
        </w:rPr>
      </w:pPr>
      <w:r w:rsidRPr="00CF7765">
        <w:rPr>
          <w:rFonts w:hint="eastAsia"/>
          <w:bCs/>
        </w:rPr>
        <w:t>&lt;</w:t>
      </w:r>
      <w:r w:rsidRPr="00CF7765">
        <w:rPr>
          <w:rFonts w:hint="eastAsia"/>
          <w:bCs/>
        </w:rPr>
        <w:t>原稿</w:t>
      </w:r>
      <w:r w:rsidRPr="00CF7765">
        <w:rPr>
          <w:rFonts w:hint="eastAsia"/>
          <w:bCs/>
        </w:rPr>
        <w:t>(2</w:t>
      </w:r>
      <w:r w:rsidRPr="00CF7765">
        <w:rPr>
          <w:rFonts w:hint="eastAsia"/>
          <w:bCs/>
        </w:rPr>
        <w:t>枚</w:t>
      </w:r>
      <w:r w:rsidRPr="00CF7765">
        <w:rPr>
          <w:rFonts w:hint="eastAsia"/>
          <w:bCs/>
        </w:rPr>
        <w:t>)&gt;</w:t>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rPr>
        <w:t>&lt;</w:t>
      </w:r>
      <w:r w:rsidRPr="00CF7765">
        <w:rPr>
          <w:rFonts w:hint="eastAsia"/>
          <w:bCs/>
        </w:rPr>
        <w:t>用紙</w:t>
      </w:r>
      <w:r w:rsidRPr="00CF7765">
        <w:rPr>
          <w:rFonts w:hint="eastAsia"/>
          <w:bCs/>
        </w:rPr>
        <w:t>&gt;</w:t>
      </w:r>
    </w:p>
    <w:p w:rsidR="00FD3712" w:rsidRPr="00CF7765" w:rsidRDefault="00793E1A">
      <w:pPr>
        <w:pStyle w:val="aa"/>
        <w:rPr>
          <w:b/>
          <w:color w:val="0000FF"/>
          <w:u w:val="single"/>
        </w:rPr>
      </w:pPr>
      <w:r>
        <w:rPr>
          <w:bCs/>
          <w:noProof/>
          <w:color w:val="0000FF"/>
          <w:sz w:val="20"/>
        </w:rPr>
        <w:pict>
          <v:shapetype id="_x0000_t202" coordsize="21600,21600" o:spt="202" path="m,l,21600r21600,l21600,xe">
            <v:stroke joinstyle="miter"/>
            <v:path gradientshapeok="t" o:connecttype="rect"/>
          </v:shapetype>
          <v:shape id="_x0000_s1338" type="#_x0000_t202" style="position:absolute;left:0;text-align:left;margin-left:234pt;margin-top:2.9pt;width:48pt;height:54pt;z-index:251480576">
            <v:textbox style="mso-next-textbox:#_x0000_s1338">
              <w:txbxContent>
                <w:p w:rsidR="0033037C" w:rsidRDefault="0033037C">
                  <w:pPr>
                    <w:pStyle w:val="af5"/>
                    <w:tabs>
                      <w:tab w:val="left" w:pos="567"/>
                      <w:tab w:val="left" w:pos="851"/>
                    </w:tabs>
                    <w:spacing w:line="240" w:lineRule="atLeast"/>
                    <w:rPr>
                      <w:rFonts w:ascii="Arial" w:eastAsia="ＭＳ Ｐゴシック"/>
                    </w:rPr>
                  </w:pPr>
                  <w:r>
                    <w:rPr>
                      <w:rFonts w:ascii="Arial" w:eastAsia="ＭＳ Ｐゴシック" w:hint="eastAsia"/>
                    </w:rPr>
                    <w:t>HEAD</w:t>
                  </w:r>
                </w:p>
              </w:txbxContent>
            </v:textbox>
          </v:shape>
        </w:pict>
      </w:r>
      <w:r>
        <w:rPr>
          <w:bCs/>
          <w:noProof/>
          <w:color w:val="0000FF"/>
          <w:sz w:val="20"/>
        </w:rPr>
        <w:pict>
          <v:group id="_x0000_s1342" style="position:absolute;left:0;text-align:left;margin-left:114pt;margin-top:2.9pt;width:48pt;height:54pt;z-index:251482624" coordorigin="9491,8959" coordsize="960,1080">
            <v:shape id="_x0000_s1343" type="#_x0000_t202" style="position:absolute;left:9491;top:8959;width:960;height:1080">
              <v:textbox style="mso-next-textbox:#_x0000_s1343">
                <w:txbxContent>
                  <w:p w:rsidR="0033037C" w:rsidRDefault="0033037C">
                    <w:pPr>
                      <w:jc w:val="center"/>
                    </w:pPr>
                  </w:p>
                  <w:p w:rsidR="0033037C" w:rsidRDefault="0033037C">
                    <w:pPr>
                      <w:pStyle w:val="aa"/>
                      <w:adjustRightInd/>
                      <w:ind w:left="0"/>
                      <w:jc w:val="center"/>
                      <w:textAlignment w:val="auto"/>
                    </w:pPr>
                  </w:p>
                  <w:p w:rsidR="0033037C" w:rsidRDefault="0033037C">
                    <w:pPr>
                      <w:pStyle w:val="aa"/>
                      <w:adjustRightInd/>
                      <w:ind w:left="0"/>
                      <w:jc w:val="center"/>
                      <w:textAlignment w:val="auto"/>
                    </w:pPr>
                  </w:p>
                  <w:p w:rsidR="0033037C" w:rsidRDefault="0033037C">
                    <w:pPr>
                      <w:pStyle w:val="aa"/>
                      <w:numPr>
                        <w:ins w:id="239" w:author=" " w:date="2007-04-13T10:56:00Z"/>
                      </w:numPr>
                      <w:tabs>
                        <w:tab w:val="clear" w:pos="567"/>
                      </w:tabs>
                      <w:adjustRightInd/>
                      <w:ind w:left="0"/>
                      <w:jc w:val="center"/>
                      <w:textAlignment w:val="auto"/>
                    </w:pP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344" type="#_x0000_t96" style="position:absolute;left:9791;top:9319;width:360;height:360"/>
          </v:group>
        </w:pict>
      </w:r>
      <w:r>
        <w:rPr>
          <w:bCs/>
          <w:noProof/>
          <w:color w:val="0000FF"/>
          <w:sz w:val="20"/>
        </w:rPr>
        <w:pict>
          <v:group id="_x0000_s1339" style="position:absolute;left:0;text-align:left;margin-left:51pt;margin-top:2.9pt;width:48pt;height:54pt;z-index:251481600" coordorigin="7811,8959" coordsize="960,1080">
            <v:shape id="_x0000_s1340" type="#_x0000_t202" style="position:absolute;left:7811;top:8959;width:960;height:1080">
              <v:textbox style="mso-next-textbox:#_x0000_s1340">
                <w:txbxContent>
                  <w:p w:rsidR="0033037C" w:rsidRDefault="0033037C">
                    <w:pPr>
                      <w:jc w:val="center"/>
                    </w:pPr>
                  </w:p>
                  <w:p w:rsidR="0033037C" w:rsidRDefault="0033037C">
                    <w:pPr>
                      <w:pStyle w:val="aa"/>
                      <w:adjustRightInd/>
                      <w:ind w:left="0"/>
                      <w:jc w:val="center"/>
                      <w:textAlignment w:val="auto"/>
                    </w:pPr>
                  </w:p>
                  <w:p w:rsidR="0033037C" w:rsidRDefault="0033037C">
                    <w:pPr>
                      <w:pStyle w:val="aa"/>
                      <w:adjustRightInd/>
                      <w:ind w:left="0"/>
                      <w:jc w:val="center"/>
                      <w:textAlignment w:val="auto"/>
                    </w:pPr>
                  </w:p>
                  <w:p w:rsidR="0033037C" w:rsidRDefault="0033037C">
                    <w:pPr>
                      <w:pStyle w:val="aa"/>
                      <w:numPr>
                        <w:ins w:id="240" w:author=" " w:date="2007-04-13T10:56:00Z"/>
                      </w:numPr>
                      <w:tabs>
                        <w:tab w:val="clear" w:pos="567"/>
                      </w:tabs>
                      <w:adjustRightInd/>
                      <w:ind w:left="0"/>
                      <w:jc w:val="center"/>
                      <w:textAlignment w:val="auto"/>
                    </w:pPr>
                    <w:r>
                      <w:rPr>
                        <w:rFonts w:hint="eastAsia"/>
                      </w:rPr>
                      <w:t>1</w:t>
                    </w:r>
                  </w:p>
                </w:txbxContent>
              </v:textbox>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341" type="#_x0000_t183" style="position:absolute;left:8051;top:9319;width:420;height:420"/>
          </v:group>
        </w:pict>
      </w:r>
    </w:p>
    <w:p w:rsidR="00FD3712" w:rsidRPr="00CF7765" w:rsidRDefault="00FD3712">
      <w:pPr>
        <w:pStyle w:val="aa"/>
        <w:rPr>
          <w:b/>
          <w:color w:val="0000FF"/>
          <w:u w:val="single"/>
        </w:rPr>
      </w:pPr>
    </w:p>
    <w:p w:rsidR="00FD3712" w:rsidRPr="00CF7765" w:rsidRDefault="00FD3712">
      <w:pPr>
        <w:pStyle w:val="aa"/>
        <w:rPr>
          <w:b/>
          <w:color w:val="0000FF"/>
          <w:u w:val="single"/>
        </w:rPr>
      </w:pPr>
    </w:p>
    <w:p w:rsidR="00FD3712" w:rsidRPr="00CF7765" w:rsidRDefault="00FD3712">
      <w:pPr>
        <w:pStyle w:val="aa"/>
        <w:rPr>
          <w:b/>
          <w:color w:val="0000FF"/>
          <w:u w:val="single"/>
        </w:rPr>
      </w:pPr>
    </w:p>
    <w:p w:rsidR="00FD3712" w:rsidRPr="00CF7765" w:rsidRDefault="00FD3712">
      <w:pPr>
        <w:pStyle w:val="aa"/>
        <w:rPr>
          <w:b/>
          <w:color w:val="0000FF"/>
          <w:u w:val="single"/>
        </w:rPr>
      </w:pPr>
    </w:p>
    <w:p w:rsidR="00FD3712" w:rsidRPr="00CF7765" w:rsidRDefault="00FD3712">
      <w:pPr>
        <w:pStyle w:val="aa"/>
        <w:rPr>
          <w:b/>
          <w:color w:val="0000FF"/>
          <w:u w:val="single"/>
        </w:rPr>
      </w:pPr>
    </w:p>
    <w:p w:rsidR="00FD3712" w:rsidRPr="00CF7765" w:rsidRDefault="00FD3712">
      <w:pPr>
        <w:pStyle w:val="aa"/>
        <w:rPr>
          <w:b/>
          <w:color w:val="0000FF"/>
          <w:u w:val="single"/>
        </w:rPr>
      </w:pPr>
    </w:p>
    <w:p w:rsidR="00FD3712" w:rsidRPr="00CF7765" w:rsidRDefault="00FD3712">
      <w:pPr>
        <w:pStyle w:val="aa"/>
        <w:rPr>
          <w:b/>
          <w:color w:val="0000FF"/>
          <w:u w:val="single"/>
        </w:rPr>
      </w:pPr>
    </w:p>
    <w:p w:rsidR="00FD3712" w:rsidRPr="00CF7765" w:rsidRDefault="00FD3712">
      <w:pPr>
        <w:pStyle w:val="aa"/>
        <w:rPr>
          <w:bCs/>
          <w:color w:val="0000FF"/>
        </w:rPr>
      </w:pPr>
      <w:r w:rsidRPr="00CF7765">
        <w:rPr>
          <w:rFonts w:hint="eastAsia"/>
          <w:bCs/>
        </w:rPr>
        <w:t>&lt;</w:t>
      </w:r>
      <w:r w:rsidRPr="00CF7765">
        <w:rPr>
          <w:rFonts w:hint="eastAsia"/>
          <w:bCs/>
        </w:rPr>
        <w:t>トレイへのセット</w:t>
      </w:r>
      <w:r w:rsidRPr="00CF7765">
        <w:rPr>
          <w:rFonts w:hint="eastAsia"/>
          <w:bCs/>
        </w:rPr>
        <w:t>&gt;</w:t>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rPr>
        <w:t>&lt;</w:t>
      </w:r>
      <w:r w:rsidRPr="00CF7765">
        <w:rPr>
          <w:rFonts w:hint="eastAsia"/>
          <w:bCs/>
        </w:rPr>
        <w:t>片面出力</w:t>
      </w:r>
      <w:r w:rsidRPr="00CF7765">
        <w:rPr>
          <w:rFonts w:hint="eastAsia"/>
          <w:bCs/>
        </w:rPr>
        <w:t>&gt;</w:t>
      </w:r>
    </w:p>
    <w:p w:rsidR="00FD3712" w:rsidRPr="00CF7765" w:rsidRDefault="00FD3712">
      <w:pPr>
        <w:pStyle w:val="aa"/>
        <w:rPr>
          <w:bCs/>
          <w:color w:val="0000FF"/>
        </w:rPr>
      </w:pPr>
    </w:p>
    <w:p w:rsidR="00FD3712" w:rsidRPr="00CF7765" w:rsidRDefault="00793E1A">
      <w:pPr>
        <w:pStyle w:val="aa"/>
        <w:rPr>
          <w:bCs/>
          <w:color w:val="0000FF"/>
        </w:rPr>
      </w:pPr>
      <w:r>
        <w:rPr>
          <w:bCs/>
          <w:noProof/>
          <w:color w:val="0000FF"/>
          <w:sz w:val="20"/>
        </w:rPr>
        <w:pict>
          <v:shape id="_x0000_s1381" type="#_x0000_t202" style="position:absolute;left:0;text-align:left;margin-left:459pt;margin-top:-.1pt;width:48pt;height:54pt;z-index:251487744">
            <v:textbox style="mso-next-textbox:#_x0000_s1381">
              <w:txbxContent>
                <w:p w:rsidR="0033037C" w:rsidRDefault="0033037C">
                  <w:pPr>
                    <w:pStyle w:val="aa"/>
                    <w:numPr>
                      <w:ins w:id="241" w:author=" " w:date="2007-04-13T10:56:00Z"/>
                    </w:numPr>
                    <w:tabs>
                      <w:tab w:val="clear" w:pos="567"/>
                    </w:tabs>
                    <w:adjustRightInd/>
                    <w:ind w:left="0"/>
                    <w:jc w:val="center"/>
                    <w:textAlignment w:val="auto"/>
                  </w:pPr>
                </w:p>
              </w:txbxContent>
            </v:textbox>
          </v:shape>
        </w:pict>
      </w:r>
      <w:r>
        <w:rPr>
          <w:bCs/>
          <w:noProof/>
          <w:color w:val="0000FF"/>
          <w:sz w:val="20"/>
        </w:rPr>
        <w:pict>
          <v:group id="_x0000_s1378" style="position:absolute;left:0;text-align:left;margin-left:399pt;margin-top:-.1pt;width:48pt;height:54pt;z-index:251486720" coordorigin="9491,8959" coordsize="960,1080">
            <v:shape id="_x0000_s1379" type="#_x0000_t202" style="position:absolute;left:9491;top:8959;width:960;height:1080">
              <v:textbox style="mso-next-textbox:#_x0000_s1379">
                <w:txbxContent>
                  <w:p w:rsidR="0033037C" w:rsidRDefault="0033037C">
                    <w:pPr>
                      <w:jc w:val="center"/>
                    </w:pPr>
                    <w:r>
                      <w:rPr>
                        <w:rFonts w:hint="eastAsia"/>
                      </w:rPr>
                      <w:t>HEAD</w:t>
                    </w:r>
                  </w:p>
                  <w:p w:rsidR="0033037C" w:rsidRDefault="0033037C">
                    <w:pPr>
                      <w:pStyle w:val="aa"/>
                      <w:adjustRightInd/>
                      <w:ind w:left="0"/>
                      <w:jc w:val="center"/>
                      <w:textAlignment w:val="auto"/>
                    </w:pPr>
                  </w:p>
                  <w:p w:rsidR="0033037C" w:rsidRDefault="0033037C">
                    <w:pPr>
                      <w:pStyle w:val="aa"/>
                      <w:adjustRightInd/>
                      <w:ind w:left="0"/>
                      <w:jc w:val="center"/>
                      <w:textAlignment w:val="auto"/>
                    </w:pPr>
                  </w:p>
                  <w:p w:rsidR="0033037C" w:rsidRDefault="0033037C">
                    <w:pPr>
                      <w:pStyle w:val="aa"/>
                      <w:numPr>
                        <w:ins w:id="242" w:author=" " w:date="2007-04-13T10:56:00Z"/>
                      </w:numPr>
                      <w:tabs>
                        <w:tab w:val="clear" w:pos="567"/>
                      </w:tabs>
                      <w:adjustRightInd/>
                      <w:ind w:left="0"/>
                      <w:jc w:val="center"/>
                      <w:textAlignment w:val="auto"/>
                    </w:pPr>
                    <w:r>
                      <w:rPr>
                        <w:rFonts w:hint="eastAsia"/>
                      </w:rPr>
                      <w:t>2</w:t>
                    </w:r>
                  </w:p>
                </w:txbxContent>
              </v:textbox>
            </v:shape>
            <v:shape id="_x0000_s1380" type="#_x0000_t96" style="position:absolute;left:9791;top:9319;width:360;height:360"/>
          </v:group>
        </w:pict>
      </w:r>
      <w:r>
        <w:rPr>
          <w:bCs/>
          <w:noProof/>
          <w:color w:val="0000FF"/>
          <w:sz w:val="20"/>
        </w:rPr>
        <w:pict>
          <v:shape id="_x0000_s1376" type="#_x0000_t202" style="position:absolute;left:0;text-align:left;margin-left:327pt;margin-top:-.1pt;width:48pt;height:54pt;z-index:251484672">
            <v:textbox style="mso-next-textbox:#_x0000_s1376">
              <w:txbxContent>
                <w:p w:rsidR="0033037C" w:rsidRDefault="0033037C">
                  <w:pPr>
                    <w:pStyle w:val="aa"/>
                    <w:numPr>
                      <w:ins w:id="243" w:author=" " w:date="2007-04-13T10:56:00Z"/>
                    </w:numPr>
                    <w:tabs>
                      <w:tab w:val="clear" w:pos="567"/>
                    </w:tabs>
                    <w:adjustRightInd/>
                    <w:ind w:left="0"/>
                    <w:jc w:val="center"/>
                    <w:textAlignment w:val="auto"/>
                  </w:pPr>
                </w:p>
              </w:txbxContent>
            </v:textbox>
          </v:shape>
        </w:pict>
      </w:r>
      <w:r>
        <w:rPr>
          <w:bCs/>
          <w:noProof/>
          <w:color w:val="0000FF"/>
          <w:sz w:val="20"/>
        </w:rPr>
        <w:pict>
          <v:group id="_x0000_s1328" style="position:absolute;left:0;text-align:left;margin-left:267pt;margin-top:-.1pt;width:48pt;height:54pt;z-index:251474432" coordorigin="7811,6739" coordsize="960,1080">
            <v:shape id="_x0000_s1329" type="#_x0000_t202" style="position:absolute;left:7811;top:6739;width:960;height:1080">
              <v:textbox style="mso-next-textbox:#_x0000_s1329">
                <w:txbxContent>
                  <w:p w:rsidR="0033037C" w:rsidRDefault="0033037C">
                    <w:pPr>
                      <w:jc w:val="center"/>
                    </w:pPr>
                    <w:r>
                      <w:rPr>
                        <w:rFonts w:hint="eastAsia"/>
                      </w:rPr>
                      <w:t>HEAD</w:t>
                    </w:r>
                  </w:p>
                  <w:p w:rsidR="0033037C" w:rsidRDefault="0033037C">
                    <w:pPr>
                      <w:pStyle w:val="aa"/>
                      <w:adjustRightInd/>
                      <w:ind w:left="0"/>
                      <w:jc w:val="center"/>
                      <w:textAlignment w:val="auto"/>
                    </w:pPr>
                  </w:p>
                  <w:p w:rsidR="0033037C" w:rsidRDefault="0033037C">
                    <w:pPr>
                      <w:pStyle w:val="aa"/>
                      <w:adjustRightInd/>
                      <w:ind w:left="0"/>
                      <w:jc w:val="center"/>
                      <w:textAlignment w:val="auto"/>
                    </w:pPr>
                  </w:p>
                  <w:p w:rsidR="0033037C" w:rsidRDefault="0033037C">
                    <w:pPr>
                      <w:pStyle w:val="aa"/>
                      <w:numPr>
                        <w:ins w:id="244" w:author=" " w:date="2007-04-13T10:56:00Z"/>
                      </w:numPr>
                      <w:tabs>
                        <w:tab w:val="clear" w:pos="567"/>
                      </w:tabs>
                      <w:adjustRightInd/>
                      <w:ind w:left="0"/>
                      <w:jc w:val="center"/>
                      <w:textAlignment w:val="auto"/>
                    </w:pPr>
                    <w:r>
                      <w:rPr>
                        <w:rFonts w:hint="eastAsia"/>
                      </w:rPr>
                      <w:t>1</w:t>
                    </w:r>
                  </w:p>
                </w:txbxContent>
              </v:textbox>
            </v:shape>
            <v:shape id="_x0000_s1330" type="#_x0000_t183" style="position:absolute;left:8051;top:7099;width:420;height:420"/>
          </v:group>
        </w:pict>
      </w:r>
      <w:r>
        <w:rPr>
          <w:bCs/>
          <w:noProof/>
          <w:color w:val="0000FF"/>
          <w:sz w:val="20"/>
        </w:rPr>
        <w:pict>
          <v:group id="_x0000_s1345" style="position:absolute;left:0;text-align:left;margin-left:39pt;margin-top:2.9pt;width:159pt;height:84pt;z-index:251483648" coordorigin="3191,7047" coordsize="3180,1680">
            <v:line id="_x0000_s1346" style="position:absolute;flip:y" from="3191,7047" to="3971,8307"/>
            <v:line id="_x0000_s1347" style="position:absolute" from="3971,7047" to="6371,7047"/>
            <v:line id="_x0000_s1348" style="position:absolute;flip:y" from="5591,7047" to="6371,8307"/>
            <v:line id="_x0000_s1349" style="position:absolute" from="3191,8307" to="5591,8307"/>
            <v:line id="_x0000_s1350" style="position:absolute;flip:y" from="5591,7467" to="6371,8727"/>
            <v:line id="_x0000_s1351" style="position:absolute" from="6371,7047" to="6371,7467"/>
            <v:group id="_x0000_s1352" style="position:absolute;left:3371;top:7287;width:1500;height:1260" coordorigin="3431,7219" coordsize="1500,1260">
              <v:group id="_x0000_s1353" style="position:absolute;left:3431;top:7219;width:1500;height:1260" coordorigin="2711,9867" coordsize="1500,126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54" type="#_x0000_t7" style="position:absolute;left:2711;top:10167;width:1500;height:960" adj="8410"/>
                <v:shape id="_x0000_s1355" type="#_x0000_t7" style="position:absolute;left:2711;top:10107;width:1500;height:960" adj="8410"/>
                <v:shape id="_x0000_s1356" type="#_x0000_t7" style="position:absolute;left:2711;top:10047;width:1500;height:960" adj="8410"/>
                <v:shape id="_x0000_s1357" type="#_x0000_t7" style="position:absolute;left:2711;top:9987;width:1500;height:960" adj="8410"/>
                <v:shape id="_x0000_s1358" type="#_x0000_t7" style="position:absolute;left:2711;top:9927;width:1500;height:960" adj="8410"/>
                <v:shape id="_x0000_s1359" type="#_x0000_t7" style="position:absolute;left:2711;top:9867;width:1500;height:960" adj="8410"/>
              </v:group>
              <v:group id="_x0000_s1360" style="position:absolute;left:4031;top:7289;width:680;height:168" coordorigin="1431,14007" coordsize="974,240">
                <v:line id="_x0000_s1361" style="position:absolute;flip:x" from="2111,14007" to="2229,14247" strokeweight=".5pt">
                  <v:stroke dashstyle="dash"/>
                </v:line>
                <v:line id="_x0000_s1362" style="position:absolute;flip:x" from="2171,14127" to="2347,14127" strokeweight=".5pt">
                  <v:stroke dashstyle="dash"/>
                </v:line>
                <v:line id="_x0000_s1363" style="position:absolute;flip:x" from="2291,14007" to="2405,14247" strokeweight=".5pt">
                  <v:stroke dashstyle="dash"/>
                </v:line>
                <v:line id="_x0000_s1364" style="position:absolute;flip:x" from="2051,14007" to="2169,14243" strokeweight=".5pt">
                  <v:stroke dashstyle="dash"/>
                </v:line>
                <v:line id="_x0000_s1365" style="position:absolute;flip:x" from="1991,14007" to="2167,14007" strokeweight=".5pt">
                  <v:stroke dashstyle="dash"/>
                </v:line>
                <v:line id="_x0000_s1366" style="position:absolute;flip:x" from="1931,14127" to="2107,14127" strokeweight=".5pt">
                  <v:stroke dashstyle="dash"/>
                </v:line>
                <v:line id="_x0000_s1367" style="position:absolute;flip:x" from="1871,14247" to="2047,14247" strokeweight=".5pt">
                  <v:stroke dashstyle="dash"/>
                </v:line>
                <v:line id="_x0000_s1368" style="position:absolute;flip:x" from="1571,14007" to="1689,14247" strokeweight=".5pt">
                  <v:stroke dashstyle="dash"/>
                </v:line>
                <v:shape id="_x0000_s1369" style="position:absolute;left:1431;top:14007;width:260;height:240;mso-wrap-distance-left:9pt;mso-wrap-distance-top:0;mso-wrap-distance-right:9pt;mso-wrap-distance-bottom:0;mso-position-horizontal:absolute;mso-position-horizontal-relative:text;mso-position-vertical:absolute;mso-position-vertical-relative:text;v-text-anchor:top" coordsize="260,240" path="m260,c150,40,40,80,20,120,,160,70,200,140,240e" filled="f" strokeweight=".5pt">
                  <v:stroke dashstyle="dash"/>
                  <v:path arrowok="t"/>
                </v:shape>
                <v:line id="_x0000_s1370" style="position:absolute" from="1811,14007" to="1811,14247" strokeweight=".5pt">
                  <v:stroke dashstyle="dash"/>
                </v:line>
                <v:line id="_x0000_s1371" style="position:absolute;flip:x" from="1631,14007" to="1811,14247" strokeweight=".5pt">
                  <v:stroke dashstyle="dash"/>
                </v:line>
                <v:line id="_x0000_s1372" style="position:absolute;flip:x" from="1691,14127" to="1811,14127" strokeweight=".5pt">
                  <v:stroke dashstyle="dash"/>
                </v:line>
              </v:group>
            </v:group>
            <v:line id="_x0000_s1373" style="position:absolute" from="3971,7047" to="3971,7287"/>
            <v:rect id="_x0000_s1374" style="position:absolute;left:3191;top:8307;width:2400;height:420"/>
            <v:line id="_x0000_s1375" style="position:absolute" from="4871,7467" to="6071,7467"/>
          </v:group>
        </w:pict>
      </w:r>
    </w:p>
    <w:p w:rsidR="00FD3712" w:rsidRPr="00CF7765" w:rsidRDefault="00FD3712">
      <w:pPr>
        <w:pStyle w:val="aa"/>
        <w:rPr>
          <w:bCs/>
          <w:color w:val="0000FF"/>
        </w:rPr>
      </w:pPr>
    </w:p>
    <w:p w:rsidR="00FD3712" w:rsidRPr="00CF7765" w:rsidRDefault="00793E1A">
      <w:pPr>
        <w:pStyle w:val="aa"/>
        <w:rPr>
          <w:bCs/>
          <w:color w:val="0000FF"/>
        </w:rPr>
      </w:pPr>
      <w:r>
        <w:rPr>
          <w:bCs/>
          <w:noProof/>
          <w:color w:val="0000FF"/>
          <w:sz w:val="20"/>
        </w:rPr>
        <w:pict>
          <v:line id="_x0000_s1331" style="position:absolute;left:0;text-align:left;z-index:251475456" from="210pt,-.1pt" to="246pt,-.1pt">
            <v:stroke endarrow="block"/>
          </v:line>
        </w:pict>
      </w:r>
      <w:r>
        <w:rPr>
          <w:bCs/>
          <w:noProof/>
          <w:color w:val="0000FF"/>
          <w:sz w:val="20"/>
        </w:rPr>
        <w:pict>
          <v:line id="_x0000_s1333" style="position:absolute;left:0;text-align:left;z-index:251477504" from="225pt,-.1pt" to="225pt,107.9pt"/>
        </w:pict>
      </w:r>
    </w:p>
    <w:p w:rsidR="00FD3712" w:rsidRPr="00CF7765" w:rsidRDefault="00FD3712">
      <w:pPr>
        <w:pStyle w:val="aa"/>
        <w:rPr>
          <w:bCs/>
          <w:color w:val="0000FF"/>
        </w:rPr>
      </w:pPr>
    </w:p>
    <w:p w:rsidR="00FD3712" w:rsidRPr="00CF7765" w:rsidRDefault="00793E1A">
      <w:pPr>
        <w:pStyle w:val="aa"/>
        <w:rPr>
          <w:bCs/>
          <w:color w:val="0000FF"/>
        </w:rPr>
      </w:pPr>
      <w:r>
        <w:rPr>
          <w:bCs/>
          <w:noProof/>
          <w:color w:val="0000FF"/>
          <w:sz w:val="20"/>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377" type="#_x0000_t105" style="position:absolute;left:0;text-align:left;margin-left:4in;margin-top:8.9pt;width:75pt;height:21pt;flip:y;z-index:251485696"/>
        </w:pict>
      </w:r>
    </w:p>
    <w:p w:rsidR="00FD3712" w:rsidRPr="00CF7765" w:rsidRDefault="00793E1A">
      <w:pPr>
        <w:pStyle w:val="aa"/>
        <w:rPr>
          <w:bCs/>
          <w:color w:val="0000FF"/>
        </w:rPr>
      </w:pPr>
      <w:r>
        <w:rPr>
          <w:bCs/>
          <w:noProof/>
          <w:color w:val="0000FF"/>
          <w:sz w:val="20"/>
        </w:rPr>
        <w:pict>
          <v:shape id="_x0000_s1382" type="#_x0000_t105" style="position:absolute;left:0;text-align:left;margin-left:423pt;margin-top:-.1pt;width:75pt;height:21pt;flip:y;z-index:251488768"/>
        </w:pict>
      </w:r>
    </w:p>
    <w:p w:rsidR="00FD3712" w:rsidRPr="00CF7765" w:rsidRDefault="00FD3712">
      <w:pPr>
        <w:pStyle w:val="aa"/>
        <w:rPr>
          <w:bCs/>
          <w:color w:val="0000FF"/>
        </w:rPr>
      </w:pPr>
    </w:p>
    <w:p w:rsidR="00FD3712" w:rsidRPr="00CF7765" w:rsidRDefault="00FD3712">
      <w:pPr>
        <w:pStyle w:val="aa"/>
        <w:rPr>
          <w:bCs/>
        </w:rPr>
      </w:pP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color w:val="0000FF"/>
        </w:rPr>
        <w:tab/>
      </w:r>
      <w:r w:rsidRPr="00CF7765">
        <w:rPr>
          <w:rFonts w:hint="eastAsia"/>
          <w:bCs/>
        </w:rPr>
        <w:t>&lt;</w:t>
      </w:r>
      <w:r w:rsidRPr="00CF7765">
        <w:rPr>
          <w:rFonts w:hint="eastAsia"/>
          <w:bCs/>
        </w:rPr>
        <w:t>両面出力</w:t>
      </w:r>
      <w:r w:rsidRPr="00CF7765">
        <w:rPr>
          <w:rFonts w:hint="eastAsia"/>
          <w:bCs/>
        </w:rPr>
        <w:t>&gt;</w:t>
      </w:r>
    </w:p>
    <w:p w:rsidR="00FD3712" w:rsidRPr="00CF7765" w:rsidRDefault="00FD3712">
      <w:pPr>
        <w:pStyle w:val="aa"/>
        <w:tabs>
          <w:tab w:val="clear" w:pos="851"/>
          <w:tab w:val="clear" w:pos="1418"/>
          <w:tab w:val="clear" w:pos="1701"/>
        </w:tabs>
        <w:rPr>
          <w:bCs/>
          <w:color w:val="0000FF"/>
        </w:rPr>
      </w:pPr>
    </w:p>
    <w:p w:rsidR="00FD3712" w:rsidRPr="00CF7765" w:rsidRDefault="00793E1A">
      <w:pPr>
        <w:pStyle w:val="aa"/>
        <w:rPr>
          <w:bCs/>
          <w:color w:val="0000FF"/>
        </w:rPr>
      </w:pPr>
      <w:r>
        <w:rPr>
          <w:bCs/>
          <w:noProof/>
          <w:color w:val="0000FF"/>
          <w:sz w:val="20"/>
        </w:rPr>
        <w:pict>
          <v:group id="_x0000_s1334" style="position:absolute;left:0;text-align:left;margin-left:330pt;margin-top:-.1pt;width:48pt;height:54pt;z-index:251478528" coordorigin="9491,8959" coordsize="960,1080">
            <v:shape id="_x0000_s1335" type="#_x0000_t202" style="position:absolute;left:9491;top:8959;width:960;height:1080">
              <v:textbox style="mso-next-textbox:#_x0000_s1335">
                <w:txbxContent>
                  <w:p w:rsidR="0033037C" w:rsidRDefault="0033037C">
                    <w:pPr>
                      <w:jc w:val="center"/>
                    </w:pPr>
                  </w:p>
                  <w:p w:rsidR="0033037C" w:rsidRDefault="0033037C">
                    <w:pPr>
                      <w:pStyle w:val="aa"/>
                      <w:adjustRightInd/>
                      <w:ind w:left="0"/>
                      <w:jc w:val="center"/>
                      <w:textAlignment w:val="auto"/>
                    </w:pPr>
                  </w:p>
                  <w:p w:rsidR="0033037C" w:rsidRDefault="0033037C">
                    <w:pPr>
                      <w:pStyle w:val="aa"/>
                      <w:adjustRightInd/>
                      <w:ind w:left="0"/>
                      <w:jc w:val="center"/>
                      <w:textAlignment w:val="auto"/>
                    </w:pPr>
                  </w:p>
                  <w:p w:rsidR="0033037C" w:rsidRDefault="0033037C">
                    <w:pPr>
                      <w:pStyle w:val="aa"/>
                      <w:numPr>
                        <w:ins w:id="245" w:author=" " w:date="2007-04-13T10:56:00Z"/>
                      </w:numPr>
                      <w:tabs>
                        <w:tab w:val="clear" w:pos="567"/>
                      </w:tabs>
                      <w:adjustRightInd/>
                      <w:ind w:left="0"/>
                      <w:jc w:val="center"/>
                      <w:textAlignment w:val="auto"/>
                    </w:pPr>
                    <w:r>
                      <w:rPr>
                        <w:rFonts w:hint="eastAsia"/>
                      </w:rPr>
                      <w:t>2</w:t>
                    </w:r>
                  </w:p>
                </w:txbxContent>
              </v:textbox>
            </v:shape>
            <v:shape id="_x0000_s1336" type="#_x0000_t96" style="position:absolute;left:9791;top:9319;width:360;height:360"/>
          </v:group>
        </w:pict>
      </w:r>
      <w:r>
        <w:rPr>
          <w:bCs/>
          <w:noProof/>
          <w:color w:val="0000FF"/>
          <w:sz w:val="20"/>
        </w:rPr>
        <w:pict>
          <v:group id="_x0000_s1325" style="position:absolute;left:0;text-align:left;margin-left:267pt;margin-top:-.1pt;width:48pt;height:54pt;z-index:251473408" coordorigin="7811,8959" coordsize="960,1080">
            <v:shape id="_x0000_s1326" type="#_x0000_t202" style="position:absolute;left:7811;top:8959;width:960;height:1080">
              <v:textbox style="mso-next-textbox:#_x0000_s1326">
                <w:txbxContent>
                  <w:p w:rsidR="0033037C" w:rsidRDefault="0033037C">
                    <w:pPr>
                      <w:jc w:val="center"/>
                    </w:pPr>
                    <w:r>
                      <w:rPr>
                        <w:rFonts w:hint="eastAsia"/>
                      </w:rPr>
                      <w:t>HEAD</w:t>
                    </w:r>
                  </w:p>
                  <w:p w:rsidR="0033037C" w:rsidRDefault="0033037C">
                    <w:pPr>
                      <w:pStyle w:val="aa"/>
                      <w:adjustRightInd/>
                      <w:ind w:left="0"/>
                      <w:jc w:val="center"/>
                      <w:textAlignment w:val="auto"/>
                    </w:pPr>
                  </w:p>
                  <w:p w:rsidR="0033037C" w:rsidRDefault="0033037C">
                    <w:pPr>
                      <w:pStyle w:val="aa"/>
                      <w:adjustRightInd/>
                      <w:ind w:left="0"/>
                      <w:jc w:val="center"/>
                      <w:textAlignment w:val="auto"/>
                    </w:pPr>
                  </w:p>
                  <w:p w:rsidR="0033037C" w:rsidRDefault="0033037C">
                    <w:pPr>
                      <w:pStyle w:val="aa"/>
                      <w:numPr>
                        <w:ins w:id="246" w:author=" " w:date="2007-04-13T10:56:00Z"/>
                      </w:numPr>
                      <w:tabs>
                        <w:tab w:val="clear" w:pos="567"/>
                      </w:tabs>
                      <w:adjustRightInd/>
                      <w:ind w:left="0"/>
                      <w:jc w:val="center"/>
                      <w:textAlignment w:val="auto"/>
                    </w:pPr>
                    <w:r>
                      <w:rPr>
                        <w:rFonts w:hint="eastAsia"/>
                      </w:rPr>
                      <w:t>1</w:t>
                    </w:r>
                  </w:p>
                </w:txbxContent>
              </v:textbox>
            </v:shape>
            <v:shape id="_x0000_s1327" type="#_x0000_t183" style="position:absolute;left:8051;top:9319;width:420;height:420"/>
          </v:group>
        </w:pict>
      </w:r>
    </w:p>
    <w:p w:rsidR="00FD3712" w:rsidRPr="00CF7765" w:rsidRDefault="00FD3712">
      <w:pPr>
        <w:pStyle w:val="aa"/>
        <w:rPr>
          <w:bCs/>
          <w:color w:val="0000FF"/>
        </w:rPr>
      </w:pPr>
    </w:p>
    <w:p w:rsidR="00FD3712" w:rsidRPr="00CF7765" w:rsidRDefault="00793E1A">
      <w:pPr>
        <w:pStyle w:val="aa"/>
        <w:rPr>
          <w:bCs/>
          <w:color w:val="0000FF"/>
        </w:rPr>
      </w:pPr>
      <w:r>
        <w:rPr>
          <w:bCs/>
          <w:noProof/>
          <w:color w:val="0000FF"/>
          <w:sz w:val="20"/>
        </w:rPr>
        <w:pict>
          <v:line id="_x0000_s1332" style="position:absolute;left:0;text-align:left;z-index:251476480" from="225pt,-.1pt" to="246pt,-.1pt">
            <v:stroke endarrow="block"/>
          </v:line>
        </w:pict>
      </w:r>
    </w:p>
    <w:p w:rsidR="00FD3712" w:rsidRPr="00CF7765" w:rsidRDefault="00FD3712">
      <w:pPr>
        <w:pStyle w:val="aa"/>
        <w:rPr>
          <w:bCs/>
          <w:color w:val="0000FF"/>
        </w:rPr>
      </w:pPr>
    </w:p>
    <w:p w:rsidR="00FD3712" w:rsidRPr="00CF7765" w:rsidRDefault="00FD3712">
      <w:pPr>
        <w:pStyle w:val="aa"/>
        <w:rPr>
          <w:bCs/>
          <w:color w:val="0000FF"/>
        </w:rPr>
      </w:pPr>
    </w:p>
    <w:p w:rsidR="00FD3712" w:rsidRPr="00CF7765" w:rsidRDefault="00FD3712">
      <w:pPr>
        <w:pStyle w:val="aa"/>
        <w:rPr>
          <w:bCs/>
          <w:color w:val="0000FF"/>
        </w:rPr>
      </w:pPr>
    </w:p>
    <w:p w:rsidR="00FD3712" w:rsidRPr="00CF7765" w:rsidRDefault="00793E1A">
      <w:pPr>
        <w:pStyle w:val="aa"/>
        <w:rPr>
          <w:bCs/>
          <w:color w:val="0000FF"/>
        </w:rPr>
      </w:pPr>
      <w:r>
        <w:rPr>
          <w:bCs/>
          <w:noProof/>
          <w:color w:val="0000FF"/>
          <w:sz w:val="20"/>
        </w:rPr>
        <w:pict>
          <v:shape id="_x0000_s1324" type="#_x0000_t105" style="position:absolute;left:0;text-align:left;margin-left:291pt;margin-top:-.1pt;width:75pt;height:21pt;flip:y;z-index:251472384"/>
        </w:pict>
      </w:r>
    </w:p>
    <w:p w:rsidR="00FD3712" w:rsidRPr="00CF7765" w:rsidRDefault="00FD3712">
      <w:pPr>
        <w:pStyle w:val="aa"/>
        <w:rPr>
          <w:color w:val="0000FF"/>
        </w:rPr>
      </w:pPr>
    </w:p>
    <w:p w:rsidR="00FD3712" w:rsidRPr="00CF7765" w:rsidRDefault="00FD3712">
      <w:pPr>
        <w:pStyle w:val="aa"/>
        <w:rPr>
          <w:color w:val="0000FF"/>
        </w:rPr>
      </w:pPr>
    </w:p>
    <w:p w:rsidR="00FD3712" w:rsidRPr="00CF7765" w:rsidRDefault="00FD3712">
      <w:pPr>
        <w:pStyle w:val="3"/>
        <w:pageBreakBefore/>
      </w:pPr>
      <w:bookmarkStart w:id="247" w:name="_Ref148447031"/>
      <w:bookmarkStart w:id="248" w:name="_Ref148447033"/>
      <w:bookmarkStart w:id="249" w:name="_Toc21605500"/>
      <w:r w:rsidRPr="00CF7765">
        <w:rPr>
          <w:rFonts w:hint="eastAsia"/>
        </w:rPr>
        <w:lastRenderedPageBreak/>
        <w:t>サンプルプリント</w:t>
      </w:r>
      <w:bookmarkEnd w:id="247"/>
      <w:bookmarkEnd w:id="248"/>
      <w:bookmarkEnd w:id="249"/>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排出中に、画質その他をチェックする目的のために、プリント結果をすぐにチェック可能な排出先に切り替えて排出すること。</w:t>
      </w:r>
      <w:r w:rsidRPr="00CF7765">
        <w:br/>
      </w:r>
      <w:r w:rsidRPr="00CF7765">
        <w:rPr>
          <w:rFonts w:hint="eastAsia"/>
        </w:rPr>
        <w:t>本機能が使用可能な排出先および排出装置はプロダクトによって制限される。</w:t>
      </w:r>
      <w:r w:rsidRPr="00CF7765">
        <w:br/>
      </w:r>
      <w:r w:rsidRPr="00CF7765">
        <w:rPr>
          <w:rFonts w:hint="eastAsia"/>
        </w:rPr>
        <w:t>通常は、排出装置</w:t>
      </w:r>
      <w:r w:rsidRPr="00CF7765">
        <w:rPr>
          <w:rFonts w:hint="eastAsia"/>
        </w:rPr>
        <w:t>HCS</w:t>
      </w:r>
      <w:r w:rsidRPr="00CF7765">
        <w:rPr>
          <w:rFonts w:hint="eastAsia"/>
        </w:rPr>
        <w:t>が装着され、</w:t>
      </w:r>
      <w:r w:rsidRPr="00CF7765">
        <w:rPr>
          <w:rFonts w:hint="eastAsia"/>
        </w:rPr>
        <w:t>HCS Tray</w:t>
      </w:r>
      <w:r w:rsidRPr="00CF7765">
        <w:rPr>
          <w:rFonts w:hint="eastAsia"/>
        </w:rPr>
        <w:t>に排出している場合に使用でき、</w:t>
      </w:r>
      <w:r w:rsidRPr="00CF7765">
        <w:rPr>
          <w:rFonts w:hint="eastAsia"/>
        </w:rPr>
        <w:t>HCS Top Tray</w:t>
      </w:r>
      <w:r w:rsidRPr="00CF7765">
        <w:rPr>
          <w:rFonts w:hint="eastAsia"/>
        </w:rPr>
        <w:t>に排出する。</w:t>
      </w:r>
      <w:r w:rsidRPr="00CF7765">
        <w:br/>
      </w:r>
      <w:r w:rsidRPr="00CF7765">
        <w:br/>
      </w:r>
      <w:r w:rsidRPr="00CF7765">
        <w:rPr>
          <w:rFonts w:hint="eastAsia"/>
        </w:rPr>
        <w:t>Copy Service</w:t>
      </w:r>
      <w:r w:rsidRPr="00CF7765">
        <w:rPr>
          <w:rFonts w:hint="eastAsia"/>
        </w:rPr>
        <w:t>における</w:t>
      </w:r>
      <w:r w:rsidRPr="00CF7765">
        <w:rPr>
          <w:rFonts w:hint="eastAsia"/>
        </w:rPr>
        <w:t>Proof Set</w:t>
      </w:r>
      <w:r w:rsidRPr="00CF7765">
        <w:rPr>
          <w:rFonts w:hint="eastAsia"/>
        </w:rPr>
        <w:t>、</w:t>
      </w:r>
      <w:r w:rsidRPr="00CF7765">
        <w:rPr>
          <w:rFonts w:hint="eastAsia"/>
        </w:rPr>
        <w:t>Print Service</w:t>
      </w:r>
      <w:r w:rsidRPr="00CF7765">
        <w:rPr>
          <w:rFonts w:hint="eastAsia"/>
        </w:rPr>
        <w:t>における</w:t>
      </w:r>
      <w:r w:rsidRPr="00CF7765">
        <w:rPr>
          <w:rFonts w:hint="eastAsia"/>
        </w:rPr>
        <w:t>Proof Print</w:t>
      </w:r>
      <w:r w:rsidRPr="00CF7765">
        <w:rPr>
          <w:rFonts w:hint="eastAsia"/>
        </w:rPr>
        <w:t>機能とは関係しない。</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02"/>
        </w:numPr>
        <w:tabs>
          <w:tab w:val="clear" w:pos="567"/>
          <w:tab w:val="clear" w:pos="851"/>
          <w:tab w:val="clear" w:pos="1418"/>
          <w:tab w:val="clear" w:pos="1701"/>
          <w:tab w:val="left" w:pos="1380"/>
        </w:tabs>
      </w:pPr>
      <w:r w:rsidRPr="00CF7765">
        <w:rPr>
          <w:rFonts w:hint="eastAsia"/>
        </w:rPr>
        <w:t>本機能が使用可能な排出先でない場合は、サンプルプリント機能は無視される。</w:t>
      </w:r>
    </w:p>
    <w:p w:rsidR="00FD3712" w:rsidRPr="00CF7765" w:rsidRDefault="00FD3712" w:rsidP="00885A91">
      <w:pPr>
        <w:pStyle w:val="aa"/>
        <w:numPr>
          <w:ilvl w:val="0"/>
          <w:numId w:val="102"/>
        </w:numPr>
        <w:tabs>
          <w:tab w:val="clear" w:pos="567"/>
          <w:tab w:val="clear" w:pos="851"/>
          <w:tab w:val="clear" w:pos="1418"/>
          <w:tab w:val="clear" w:pos="1701"/>
          <w:tab w:val="left" w:pos="1380"/>
        </w:tabs>
      </w:pPr>
      <w:r w:rsidRPr="00CF7765">
        <w:rPr>
          <w:rFonts w:hint="eastAsia"/>
        </w:rPr>
        <w:t>サンプルプリントは、位置指定サンプルとダイナミックサンプルとがある。</w:t>
      </w:r>
    </w:p>
    <w:p w:rsidR="00A04587" w:rsidRPr="00CF7765" w:rsidRDefault="00FD3712" w:rsidP="007B3736">
      <w:pPr>
        <w:pStyle w:val="aa"/>
        <w:numPr>
          <w:ilvl w:val="0"/>
          <w:numId w:val="102"/>
        </w:numPr>
        <w:tabs>
          <w:tab w:val="clear" w:pos="567"/>
          <w:tab w:val="clear" w:pos="851"/>
          <w:tab w:val="clear" w:pos="1418"/>
          <w:tab w:val="clear" w:pos="1701"/>
          <w:tab w:val="left" w:pos="1380"/>
        </w:tabs>
      </w:pPr>
      <w:r w:rsidRPr="00CF7765">
        <w:rPr>
          <w:rFonts w:hint="eastAsia"/>
        </w:rPr>
        <w:t>綴じ指定のあるジョブについては対象としない。</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w:t>
      </w:r>
      <w:r w:rsidRPr="00CF7765">
        <w:rPr>
          <w:rFonts w:hint="eastAsia"/>
        </w:rPr>
        <w:t>位置指定サンプル</w:t>
      </w:r>
      <w:r w:rsidRPr="00CF7765">
        <w:rPr>
          <w:rFonts w:hint="eastAsia"/>
        </w:rPr>
        <w:t>]</w:t>
      </w:r>
    </w:p>
    <w:p w:rsidR="00FD3712" w:rsidRPr="00CF7765" w:rsidRDefault="007B3736" w:rsidP="00A04587">
      <w:pPr>
        <w:pStyle w:val="aa"/>
        <w:numPr>
          <w:ilvl w:val="0"/>
          <w:numId w:val="155"/>
        </w:numPr>
        <w:tabs>
          <w:tab w:val="clear" w:pos="567"/>
          <w:tab w:val="clear" w:pos="851"/>
          <w:tab w:val="clear" w:pos="1418"/>
          <w:tab w:val="clear" w:pos="1701"/>
          <w:tab w:val="left" w:pos="1380"/>
        </w:tabs>
      </w:pPr>
      <w:r w:rsidRPr="00CF7765">
        <w:rPr>
          <w:rFonts w:hint="eastAsia"/>
        </w:rPr>
        <w:t>サンプル対象を</w:t>
      </w:r>
      <w:r w:rsidR="00FD3712" w:rsidRPr="00CF7765">
        <w:rPr>
          <w:rFonts w:hint="eastAsia"/>
        </w:rPr>
        <w:t>3</w:t>
      </w:r>
      <w:r w:rsidR="00FD3712" w:rsidRPr="00CF7765">
        <w:rPr>
          <w:rFonts w:hint="eastAsia"/>
        </w:rPr>
        <w:t>箇所指定できる。</w:t>
      </w:r>
      <w:r w:rsidR="00A04587" w:rsidRPr="00CF7765">
        <w:rPr>
          <w:rFonts w:hint="eastAsia"/>
        </w:rPr>
        <w:t>Collate</w:t>
      </w:r>
      <w:r w:rsidR="00FD3712" w:rsidRPr="00CF7765">
        <w:rPr>
          <w:rFonts w:hint="eastAsia"/>
        </w:rPr>
        <w:t>の場合は、部数番号、</w:t>
      </w:r>
      <w:r w:rsidR="00A04587" w:rsidRPr="00CF7765">
        <w:rPr>
          <w:rFonts w:hint="eastAsia"/>
        </w:rPr>
        <w:t>UnCollate</w:t>
      </w:r>
      <w:r w:rsidR="00FD3712" w:rsidRPr="00CF7765">
        <w:rPr>
          <w:rFonts w:hint="eastAsia"/>
        </w:rPr>
        <w:t>の場合は、シート番号を指定する。</w:t>
      </w:r>
      <w:r w:rsidR="00FD3712" w:rsidRPr="00CF7765">
        <w:br/>
      </w:r>
      <w:r w:rsidR="00FD3712" w:rsidRPr="00CF7765">
        <w:rPr>
          <w:rFonts w:hint="eastAsia"/>
        </w:rPr>
        <w:t>存在しない部数番号やシート番号については、無視する。</w:t>
      </w:r>
    </w:p>
    <w:p w:rsidR="00FD3712" w:rsidRPr="00CF7765" w:rsidRDefault="00FD3712" w:rsidP="00A04587">
      <w:pPr>
        <w:pStyle w:val="aa"/>
        <w:numPr>
          <w:ilvl w:val="0"/>
          <w:numId w:val="155"/>
        </w:numPr>
        <w:tabs>
          <w:tab w:val="clear" w:pos="567"/>
          <w:tab w:val="clear" w:pos="851"/>
          <w:tab w:val="clear" w:pos="1418"/>
          <w:tab w:val="clear" w:pos="1701"/>
          <w:tab w:val="left" w:pos="1380"/>
        </w:tabs>
      </w:pPr>
      <w:r w:rsidRPr="00CF7765">
        <w:rPr>
          <w:rFonts w:hint="eastAsia"/>
        </w:rPr>
        <w:t>サンプルプリントとして排出したものを内数、外数のいずれにするかをシステムデータ「位置指定サンプルの内数・外数切り替え」がで決定する。</w:t>
      </w:r>
    </w:p>
    <w:p w:rsidR="00FD3712" w:rsidRPr="00CF7765" w:rsidRDefault="00A04587" w:rsidP="00A04587">
      <w:pPr>
        <w:pStyle w:val="aa"/>
        <w:numPr>
          <w:ilvl w:val="0"/>
          <w:numId w:val="155"/>
        </w:numPr>
        <w:tabs>
          <w:tab w:val="clear" w:pos="567"/>
          <w:tab w:val="clear" w:pos="851"/>
          <w:tab w:val="clear" w:pos="1418"/>
          <w:tab w:val="clear" w:pos="1701"/>
          <w:tab w:val="left" w:pos="1380"/>
        </w:tabs>
      </w:pPr>
      <w:r w:rsidRPr="00CF7765">
        <w:rPr>
          <w:rFonts w:hint="eastAsia"/>
        </w:rPr>
        <w:t>Collate</w:t>
      </w:r>
      <w:r w:rsidR="00FD3712" w:rsidRPr="00CF7765">
        <w:rPr>
          <w:rFonts w:hint="eastAsia"/>
        </w:rPr>
        <w:t>の場合は、指定された部数番号のセットのすべてをサンプルプリントとして排出する。</w:t>
      </w:r>
      <w:r w:rsidR="00FD3712" w:rsidRPr="00CF7765">
        <w:br/>
      </w:r>
      <w:r w:rsidR="00FD3712" w:rsidRPr="00CF7765">
        <w:rPr>
          <w:rFonts w:hint="eastAsia"/>
        </w:rPr>
        <w:t>外数設定の場合は、引き続き、同一の部数番号のセットを指定された排出先に排出する。</w:t>
      </w:r>
      <w:r w:rsidR="00FD3712" w:rsidRPr="00CF7765">
        <w:br/>
      </w:r>
      <w:r w:rsidR="00FD3712" w:rsidRPr="00CF7765">
        <w:rPr>
          <w:rFonts w:hint="eastAsia"/>
        </w:rPr>
        <w:t>内数設定の場合は、次の部数番号のセットを指定された排出先に排出する。</w:t>
      </w:r>
      <w:r w:rsidR="00FD3712" w:rsidRPr="00CF7765">
        <w:br/>
      </w:r>
      <w:r w:rsidR="00FD3712" w:rsidRPr="00CF7765">
        <w:rPr>
          <w:rFonts w:hint="eastAsia"/>
        </w:rPr>
        <w:t>そのセットのセパレートシートは、内数の場合サンプルプリントに含まれ、外数の場合は、付かない。</w:t>
      </w:r>
    </w:p>
    <w:p w:rsidR="00FD3712" w:rsidRPr="00CF7765" w:rsidRDefault="00A04587" w:rsidP="00A04587">
      <w:pPr>
        <w:pStyle w:val="aa"/>
        <w:numPr>
          <w:ilvl w:val="0"/>
          <w:numId w:val="155"/>
        </w:numPr>
        <w:tabs>
          <w:tab w:val="clear" w:pos="567"/>
          <w:tab w:val="clear" w:pos="851"/>
          <w:tab w:val="clear" w:pos="1418"/>
          <w:tab w:val="clear" w:pos="1701"/>
          <w:tab w:val="left" w:pos="1380"/>
        </w:tabs>
      </w:pPr>
      <w:r w:rsidRPr="00CF7765">
        <w:rPr>
          <w:rFonts w:hint="eastAsia"/>
        </w:rPr>
        <w:t>UnCollate</w:t>
      </w:r>
      <w:r w:rsidR="00FD3712" w:rsidRPr="00CF7765">
        <w:rPr>
          <w:rFonts w:hint="eastAsia"/>
        </w:rPr>
        <w:t>の場合は、通算された枚数目をサンプルプリントとして排出する。外数設定の場合は、サンプルプリント排出後に、同一の内容のシートを指定された排出先に排出する。内数の場合は、サンプルプリント排出後に、その次のシートを指定された排出先に排出する。</w:t>
      </w:r>
      <w:r w:rsidR="00FD3712" w:rsidRPr="00CF7765">
        <w:br/>
      </w:r>
      <w:r w:rsidR="00FD3712" w:rsidRPr="00CF7765">
        <w:rPr>
          <w:rFonts w:hint="eastAsia"/>
        </w:rPr>
        <w:t>バナーシート、セパレートシート、および、</w:t>
      </w:r>
      <w:r w:rsidR="00FD3712" w:rsidRPr="00CF7765">
        <w:rPr>
          <w:rFonts w:hint="eastAsia"/>
        </w:rPr>
        <w:t>OHP</w:t>
      </w:r>
      <w:r w:rsidR="00FD3712" w:rsidRPr="00CF7765">
        <w:rPr>
          <w:rFonts w:hint="eastAsia"/>
        </w:rPr>
        <w:t>合紙の合紙は対象とはならない。</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w:t>
      </w:r>
      <w:r w:rsidRPr="00CF7765">
        <w:rPr>
          <w:rFonts w:hint="eastAsia"/>
        </w:rPr>
        <w:t>ダイナミックサンプル</w:t>
      </w:r>
      <w:r w:rsidRPr="00CF7765">
        <w:rPr>
          <w:rFonts w:hint="eastAsia"/>
        </w:rPr>
        <w:t>]</w:t>
      </w:r>
    </w:p>
    <w:p w:rsidR="00FD3712" w:rsidRPr="00CF7765" w:rsidRDefault="00FD3712" w:rsidP="00A04587">
      <w:pPr>
        <w:pStyle w:val="aa"/>
        <w:numPr>
          <w:ilvl w:val="0"/>
          <w:numId w:val="156"/>
        </w:numPr>
        <w:tabs>
          <w:tab w:val="clear" w:pos="567"/>
          <w:tab w:val="clear" w:pos="851"/>
          <w:tab w:val="clear" w:pos="1418"/>
          <w:tab w:val="clear" w:pos="1701"/>
          <w:tab w:val="left" w:pos="1380"/>
        </w:tabs>
      </w:pPr>
      <w:r w:rsidRPr="00CF7765">
        <w:rPr>
          <w:rFonts w:hint="eastAsia"/>
        </w:rPr>
        <w:t>各装置についているサンプルボタンを押下することで機能する。従って、サンプルボタンがついていない排出装置では機能しない。</w:t>
      </w:r>
    </w:p>
    <w:p w:rsidR="00FD3712" w:rsidRPr="00CF7765" w:rsidRDefault="00FD3712" w:rsidP="00A04587">
      <w:pPr>
        <w:pStyle w:val="aa"/>
        <w:numPr>
          <w:ilvl w:val="0"/>
          <w:numId w:val="156"/>
        </w:numPr>
        <w:tabs>
          <w:tab w:val="clear" w:pos="567"/>
          <w:tab w:val="clear" w:pos="851"/>
          <w:tab w:val="clear" w:pos="1418"/>
          <w:tab w:val="clear" w:pos="1701"/>
          <w:tab w:val="left" w:pos="1380"/>
        </w:tabs>
      </w:pPr>
      <w:r w:rsidRPr="00CF7765">
        <w:rPr>
          <w:rFonts w:hint="eastAsia"/>
        </w:rPr>
        <w:t>サンプルボタンは、対象とする排出先に排出中であるときに有効である。</w:t>
      </w:r>
      <w:r w:rsidRPr="00CF7765">
        <w:rPr>
          <w:rFonts w:hint="eastAsia"/>
        </w:rPr>
        <w:t>(HCS</w:t>
      </w:r>
      <w:r w:rsidRPr="00CF7765">
        <w:rPr>
          <w:rFonts w:hint="eastAsia"/>
        </w:rPr>
        <w:t>であれば、その</w:t>
      </w:r>
      <w:r w:rsidRPr="00CF7765">
        <w:rPr>
          <w:rFonts w:hint="eastAsia"/>
        </w:rPr>
        <w:t>HCS</w:t>
      </w:r>
      <w:r w:rsidRPr="00CF7765">
        <w:rPr>
          <w:rFonts w:hint="eastAsia"/>
        </w:rPr>
        <w:t>の</w:t>
      </w:r>
      <w:r w:rsidRPr="00CF7765">
        <w:rPr>
          <w:rFonts w:hint="eastAsia"/>
        </w:rPr>
        <w:t>HCS Tray)</w:t>
      </w:r>
    </w:p>
    <w:p w:rsidR="00FD3712" w:rsidRPr="00CF7765" w:rsidRDefault="00FD3712" w:rsidP="00A04587">
      <w:pPr>
        <w:pStyle w:val="aa"/>
        <w:numPr>
          <w:ilvl w:val="0"/>
          <w:numId w:val="156"/>
        </w:numPr>
        <w:tabs>
          <w:tab w:val="clear" w:pos="567"/>
          <w:tab w:val="clear" w:pos="851"/>
          <w:tab w:val="clear" w:pos="1418"/>
          <w:tab w:val="clear" w:pos="1701"/>
          <w:tab w:val="left" w:pos="1380"/>
        </w:tabs>
      </w:pPr>
      <w:r w:rsidRPr="00CF7765">
        <w:rPr>
          <w:rFonts w:hint="eastAsia"/>
        </w:rPr>
        <w:t>サンプルプリントとして排出したものを内数、外数のいずれにするかをシステムデータ「ダイナミックサンプルの内数・外数切り替え」で決定する。</w:t>
      </w:r>
    </w:p>
    <w:p w:rsidR="00FD3712" w:rsidRPr="00CF7765" w:rsidRDefault="00FD3712" w:rsidP="00A04587">
      <w:pPr>
        <w:pStyle w:val="aa"/>
        <w:numPr>
          <w:ilvl w:val="0"/>
          <w:numId w:val="156"/>
        </w:numPr>
        <w:tabs>
          <w:tab w:val="clear" w:pos="567"/>
          <w:tab w:val="clear" w:pos="851"/>
          <w:tab w:val="clear" w:pos="1418"/>
          <w:tab w:val="clear" w:pos="1701"/>
          <w:tab w:val="left" w:pos="1380"/>
        </w:tabs>
      </w:pPr>
      <w:r w:rsidRPr="00CF7765">
        <w:rPr>
          <w:rFonts w:hint="eastAsia"/>
        </w:rPr>
        <w:t>システムデータ「ダイナミックサンプルの内数・外数切り替え」が内数の場合、システムデータ「ダイナミックサンプルの制御主体」で制御主体を</w:t>
      </w:r>
      <w:r w:rsidRPr="00CF7765">
        <w:rPr>
          <w:rFonts w:hint="eastAsia"/>
        </w:rPr>
        <w:t>"</w:t>
      </w:r>
      <w:r w:rsidRPr="00CF7765">
        <w:rPr>
          <w:rFonts w:hint="eastAsia"/>
        </w:rPr>
        <w:t>排出装置</w:t>
      </w:r>
      <w:r w:rsidRPr="00CF7765">
        <w:rPr>
          <w:rFonts w:hint="eastAsia"/>
        </w:rPr>
        <w:t>"</w:t>
      </w:r>
      <w:r w:rsidRPr="00CF7765">
        <w:rPr>
          <w:rFonts w:hint="eastAsia"/>
        </w:rPr>
        <w:t>、</w:t>
      </w:r>
      <w:r w:rsidRPr="00CF7765">
        <w:rPr>
          <w:rFonts w:hint="eastAsia"/>
        </w:rPr>
        <w:t>"</w:t>
      </w:r>
      <w:r w:rsidRPr="00CF7765">
        <w:rPr>
          <w:rFonts w:hint="eastAsia"/>
        </w:rPr>
        <w:t>コントローラ</w:t>
      </w:r>
      <w:r w:rsidRPr="00CF7765">
        <w:rPr>
          <w:rFonts w:hint="eastAsia"/>
        </w:rPr>
        <w:t>"</w:t>
      </w:r>
      <w:r w:rsidRPr="00CF7765">
        <w:rPr>
          <w:rFonts w:hint="eastAsia"/>
        </w:rPr>
        <w:t>かを切り替えることができる。</w:t>
      </w:r>
      <w:r w:rsidRPr="00CF7765">
        <w:rPr>
          <w:rFonts w:hint="eastAsia"/>
        </w:rPr>
        <w:t>(</w:t>
      </w:r>
      <w:r w:rsidRPr="00CF7765">
        <w:rPr>
          <w:rFonts w:hint="eastAsia"/>
        </w:rPr>
        <w:t>通常、排出装置は</w:t>
      </w:r>
      <w:r w:rsidRPr="00CF7765">
        <w:rPr>
          <w:rFonts w:hint="eastAsia"/>
        </w:rPr>
        <w:t>HCS</w:t>
      </w:r>
      <w:r w:rsidRPr="00CF7765">
        <w:rPr>
          <w:rFonts w:hint="eastAsia"/>
        </w:rPr>
        <w:t>のこと。</w:t>
      </w:r>
      <w:r w:rsidRPr="00CF7765">
        <w:rPr>
          <w:rFonts w:hint="eastAsia"/>
        </w:rPr>
        <w:t>)</w:t>
      </w:r>
      <w:r w:rsidRPr="00CF7765">
        <w:br/>
      </w:r>
      <w:r w:rsidR="00A04587" w:rsidRPr="00CF7765">
        <w:rPr>
          <w:rFonts w:hint="eastAsia"/>
        </w:rPr>
        <w:t>Collate</w:t>
      </w:r>
      <w:r w:rsidRPr="00CF7765">
        <w:rPr>
          <w:rFonts w:hint="eastAsia"/>
        </w:rPr>
        <w:t>の場合は、制御主体により、排出単位がシート単位かセット単位かを決定する。</w:t>
      </w:r>
      <w:r w:rsidRPr="00CF7765">
        <w:br/>
      </w:r>
      <w:r w:rsidRPr="00CF7765">
        <w:rPr>
          <w:rFonts w:hint="eastAsia"/>
        </w:rPr>
        <w:t>制御主体が排出装置の場合、シート単位となる。</w:t>
      </w:r>
      <w:r w:rsidRPr="00CF7765">
        <w:br/>
      </w:r>
      <w:r w:rsidRPr="00CF7765">
        <w:rPr>
          <w:rFonts w:hint="eastAsia"/>
        </w:rPr>
        <w:t>制御主体がコントローラの場合、セット単位がサンプルプリントの対象となる。この際、セパレートシートは、サンプルプリントに含まれる。</w:t>
      </w:r>
    </w:p>
    <w:p w:rsidR="00FD3712" w:rsidRPr="00CF7765" w:rsidRDefault="00FD3712" w:rsidP="00A04587">
      <w:pPr>
        <w:pStyle w:val="aa"/>
        <w:numPr>
          <w:ilvl w:val="0"/>
          <w:numId w:val="156"/>
        </w:numPr>
        <w:tabs>
          <w:tab w:val="clear" w:pos="567"/>
          <w:tab w:val="clear" w:pos="851"/>
          <w:tab w:val="clear" w:pos="1418"/>
          <w:tab w:val="clear" w:pos="1701"/>
          <w:tab w:val="left" w:pos="1380"/>
        </w:tabs>
      </w:pPr>
      <w:r w:rsidRPr="00CF7765">
        <w:rPr>
          <w:rFonts w:hint="eastAsia"/>
        </w:rPr>
        <w:t>外数の場合は、シート単位となる。</w:t>
      </w:r>
    </w:p>
    <w:p w:rsidR="00FD3712" w:rsidRPr="00CF7765" w:rsidRDefault="00FD3712" w:rsidP="00A04587">
      <w:pPr>
        <w:pStyle w:val="aa"/>
        <w:numPr>
          <w:ilvl w:val="0"/>
          <w:numId w:val="156"/>
        </w:numPr>
        <w:tabs>
          <w:tab w:val="clear" w:pos="567"/>
          <w:tab w:val="clear" w:pos="851"/>
          <w:tab w:val="clear" w:pos="1418"/>
          <w:tab w:val="clear" w:pos="1701"/>
          <w:tab w:val="left" w:pos="1380"/>
        </w:tabs>
        <w:rPr>
          <w:u w:val="wave"/>
        </w:rPr>
      </w:pPr>
      <w:r w:rsidRPr="00CF7765">
        <w:rPr>
          <w:rFonts w:hint="eastAsia"/>
        </w:rPr>
        <w:t>セット単位排出の場合を除いて、ダイナミックサンプルの対象となるシートは、すべての</w:t>
      </w:r>
      <w:r w:rsidRPr="00CF7765">
        <w:rPr>
          <w:rFonts w:hint="eastAsia"/>
        </w:rPr>
        <w:t>HCS Tray</w:t>
      </w:r>
      <w:r w:rsidRPr="00CF7765">
        <w:rPr>
          <w:rFonts w:hint="eastAsia"/>
        </w:rPr>
        <w:t>へ排出するすべてのシートが対象となる。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840"/>
        <w:gridCol w:w="1260"/>
        <w:gridCol w:w="2247"/>
      </w:tblGrid>
      <w:tr w:rsidR="00FD3712" w:rsidRPr="00CF7765">
        <w:trPr>
          <w:jc w:val="right"/>
        </w:trPr>
        <w:tc>
          <w:tcPr>
            <w:tcW w:w="4020" w:type="dxa"/>
            <w:tcBorders>
              <w:bottom w:val="nil"/>
            </w:tcBorders>
            <w:shd w:val="clear" w:color="auto" w:fill="FFFF00"/>
          </w:tcPr>
          <w:p w:rsidR="00FD3712" w:rsidRPr="00CF7765" w:rsidRDefault="00FD3712">
            <w:pPr>
              <w:pStyle w:val="aa"/>
              <w:ind w:left="0"/>
            </w:pPr>
            <w:r w:rsidRPr="00CF7765">
              <w:rPr>
                <w:rFonts w:hint="eastAsia"/>
              </w:rPr>
              <w:t>項目</w:t>
            </w:r>
          </w:p>
        </w:tc>
        <w:tc>
          <w:tcPr>
            <w:tcW w:w="84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6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24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20" w:type="dxa"/>
          </w:tcPr>
          <w:p w:rsidR="00FD3712" w:rsidRPr="00CF7765" w:rsidRDefault="00FD3712">
            <w:pPr>
              <w:pStyle w:val="aa"/>
              <w:ind w:left="0"/>
            </w:pPr>
            <w:r w:rsidRPr="00CF7765">
              <w:rPr>
                <w:rFonts w:hint="eastAsia"/>
              </w:rPr>
              <w:t>位置指定サンプルの内数・外数切り替え</w:t>
            </w:r>
          </w:p>
        </w:tc>
        <w:tc>
          <w:tcPr>
            <w:tcW w:w="840" w:type="dxa"/>
          </w:tcPr>
          <w:p w:rsidR="00FD3712" w:rsidRPr="00CF7765" w:rsidRDefault="00FD3712">
            <w:pPr>
              <w:pStyle w:val="aa"/>
              <w:ind w:left="0"/>
              <w:jc w:val="center"/>
            </w:pPr>
            <w:r w:rsidRPr="00CF7765">
              <w:rPr>
                <w:rFonts w:hint="eastAsia"/>
              </w:rPr>
              <w:t>KO</w:t>
            </w:r>
          </w:p>
        </w:tc>
        <w:tc>
          <w:tcPr>
            <w:tcW w:w="1260" w:type="dxa"/>
          </w:tcPr>
          <w:p w:rsidR="00FD3712" w:rsidRPr="00CF7765" w:rsidRDefault="00FD3712">
            <w:pPr>
              <w:pStyle w:val="aa"/>
              <w:ind w:left="0"/>
              <w:jc w:val="center"/>
            </w:pPr>
            <w:r w:rsidRPr="00CF7765">
              <w:rPr>
                <w:rFonts w:hint="eastAsia"/>
              </w:rPr>
              <w:t>"</w:t>
            </w:r>
            <w:r w:rsidRPr="00CF7765">
              <w:rPr>
                <w:rFonts w:hint="eastAsia"/>
              </w:rPr>
              <w:t>外数</w:t>
            </w:r>
            <w:r w:rsidRPr="00CF7765">
              <w:rPr>
                <w:rFonts w:hint="eastAsia"/>
              </w:rPr>
              <w:t>"</w:t>
            </w:r>
          </w:p>
        </w:tc>
        <w:tc>
          <w:tcPr>
            <w:tcW w:w="2247" w:type="dxa"/>
          </w:tcPr>
          <w:p w:rsidR="00FD3712" w:rsidRPr="00CF7765" w:rsidRDefault="00FD3712">
            <w:pPr>
              <w:pStyle w:val="aa"/>
              <w:ind w:left="0"/>
            </w:pPr>
            <w:r w:rsidRPr="00CF7765">
              <w:rPr>
                <w:rFonts w:hint="eastAsia"/>
              </w:rPr>
              <w:t>"</w:t>
            </w:r>
            <w:r w:rsidRPr="00CF7765">
              <w:rPr>
                <w:rFonts w:hint="eastAsia"/>
              </w:rPr>
              <w:t>内数</w:t>
            </w:r>
            <w:r w:rsidRPr="00CF7765">
              <w:rPr>
                <w:rFonts w:hint="eastAsia"/>
              </w:rPr>
              <w:t>"</w:t>
            </w:r>
          </w:p>
          <w:p w:rsidR="00FD3712" w:rsidRPr="00CF7765" w:rsidRDefault="00FD3712">
            <w:pPr>
              <w:pStyle w:val="aa"/>
              <w:ind w:left="0"/>
            </w:pPr>
            <w:r w:rsidRPr="00CF7765">
              <w:rPr>
                <w:rFonts w:hint="eastAsia"/>
              </w:rPr>
              <w:t>"</w:t>
            </w:r>
            <w:r w:rsidRPr="00CF7765">
              <w:rPr>
                <w:rFonts w:hint="eastAsia"/>
              </w:rPr>
              <w:t>外数</w:t>
            </w:r>
            <w:r w:rsidRPr="00CF7765">
              <w:rPr>
                <w:rFonts w:hint="eastAsia"/>
              </w:rPr>
              <w:t>"</w:t>
            </w:r>
          </w:p>
        </w:tc>
      </w:tr>
      <w:tr w:rsidR="00FD3712" w:rsidRPr="00CF7765">
        <w:trPr>
          <w:jc w:val="right"/>
        </w:trPr>
        <w:tc>
          <w:tcPr>
            <w:tcW w:w="4020" w:type="dxa"/>
          </w:tcPr>
          <w:p w:rsidR="00FD3712" w:rsidRPr="00CF7765" w:rsidRDefault="00FD3712">
            <w:pPr>
              <w:pStyle w:val="aa"/>
              <w:ind w:left="0"/>
            </w:pPr>
            <w:r w:rsidRPr="00CF7765">
              <w:rPr>
                <w:rFonts w:hint="eastAsia"/>
              </w:rPr>
              <w:t>ダイナミックサンプルの内数・外数切り替え</w:t>
            </w:r>
          </w:p>
        </w:tc>
        <w:tc>
          <w:tcPr>
            <w:tcW w:w="840" w:type="dxa"/>
          </w:tcPr>
          <w:p w:rsidR="00FD3712" w:rsidRPr="00CF7765" w:rsidRDefault="00FD3712">
            <w:pPr>
              <w:pStyle w:val="aa"/>
              <w:ind w:left="0"/>
              <w:jc w:val="center"/>
            </w:pPr>
            <w:r w:rsidRPr="00CF7765">
              <w:rPr>
                <w:rFonts w:hint="eastAsia"/>
              </w:rPr>
              <w:t>CE</w:t>
            </w:r>
          </w:p>
        </w:tc>
        <w:tc>
          <w:tcPr>
            <w:tcW w:w="1260" w:type="dxa"/>
          </w:tcPr>
          <w:p w:rsidR="00FD3712" w:rsidRPr="00CF7765" w:rsidRDefault="00FD3712">
            <w:pPr>
              <w:pStyle w:val="aa"/>
              <w:ind w:left="0"/>
              <w:jc w:val="center"/>
            </w:pPr>
            <w:r w:rsidRPr="00CF7765">
              <w:rPr>
                <w:rFonts w:hint="eastAsia"/>
              </w:rPr>
              <w:t>"</w:t>
            </w:r>
            <w:r w:rsidRPr="00CF7765">
              <w:rPr>
                <w:rFonts w:hint="eastAsia"/>
              </w:rPr>
              <w:t>外数</w:t>
            </w:r>
            <w:r w:rsidRPr="00CF7765">
              <w:rPr>
                <w:rFonts w:hint="eastAsia"/>
              </w:rPr>
              <w:t>"</w:t>
            </w:r>
          </w:p>
        </w:tc>
        <w:tc>
          <w:tcPr>
            <w:tcW w:w="2247" w:type="dxa"/>
          </w:tcPr>
          <w:p w:rsidR="00FD3712" w:rsidRPr="00CF7765" w:rsidRDefault="00FD3712">
            <w:pPr>
              <w:pStyle w:val="aa"/>
              <w:ind w:left="0"/>
            </w:pPr>
            <w:r w:rsidRPr="00CF7765">
              <w:rPr>
                <w:rFonts w:hint="eastAsia"/>
              </w:rPr>
              <w:t>"</w:t>
            </w:r>
            <w:r w:rsidRPr="00CF7765">
              <w:rPr>
                <w:rFonts w:hint="eastAsia"/>
              </w:rPr>
              <w:t>内数</w:t>
            </w:r>
            <w:r w:rsidRPr="00CF7765">
              <w:rPr>
                <w:rFonts w:hint="eastAsia"/>
              </w:rPr>
              <w:t>"</w:t>
            </w:r>
          </w:p>
          <w:p w:rsidR="00FD3712" w:rsidRPr="00CF7765" w:rsidRDefault="00FD3712">
            <w:pPr>
              <w:pStyle w:val="aa"/>
              <w:ind w:left="0"/>
            </w:pPr>
            <w:r w:rsidRPr="00CF7765">
              <w:rPr>
                <w:rFonts w:hint="eastAsia"/>
              </w:rPr>
              <w:t>"</w:t>
            </w:r>
            <w:r w:rsidRPr="00CF7765">
              <w:rPr>
                <w:rFonts w:hint="eastAsia"/>
              </w:rPr>
              <w:t>外数</w:t>
            </w:r>
            <w:r w:rsidRPr="00CF7765">
              <w:rPr>
                <w:rFonts w:hint="eastAsia"/>
              </w:rPr>
              <w:t>"</w:t>
            </w:r>
          </w:p>
        </w:tc>
      </w:tr>
      <w:tr w:rsidR="00FD3712" w:rsidRPr="00CF7765">
        <w:trPr>
          <w:jc w:val="right"/>
        </w:trPr>
        <w:tc>
          <w:tcPr>
            <w:tcW w:w="4020" w:type="dxa"/>
          </w:tcPr>
          <w:p w:rsidR="00FD3712" w:rsidRPr="00CF7765" w:rsidRDefault="00FD3712">
            <w:pPr>
              <w:pStyle w:val="aa"/>
              <w:ind w:left="0"/>
            </w:pPr>
            <w:r w:rsidRPr="00CF7765">
              <w:rPr>
                <w:rFonts w:hint="eastAsia"/>
              </w:rPr>
              <w:t>ダイナミックサンプルの制御主体</w:t>
            </w:r>
          </w:p>
        </w:tc>
        <w:tc>
          <w:tcPr>
            <w:tcW w:w="840" w:type="dxa"/>
          </w:tcPr>
          <w:p w:rsidR="00FD3712" w:rsidRPr="00CF7765" w:rsidRDefault="00FD3712">
            <w:pPr>
              <w:pStyle w:val="aa"/>
              <w:ind w:left="0"/>
              <w:jc w:val="center"/>
            </w:pPr>
            <w:r w:rsidRPr="00CF7765">
              <w:rPr>
                <w:rFonts w:hint="eastAsia"/>
              </w:rPr>
              <w:t>CE</w:t>
            </w:r>
          </w:p>
        </w:tc>
        <w:tc>
          <w:tcPr>
            <w:tcW w:w="1260" w:type="dxa"/>
          </w:tcPr>
          <w:p w:rsidR="00FD3712" w:rsidRPr="00CF7765" w:rsidRDefault="00FD3712">
            <w:pPr>
              <w:pStyle w:val="aa"/>
              <w:ind w:left="0"/>
              <w:jc w:val="center"/>
            </w:pPr>
            <w:r w:rsidRPr="00CF7765">
              <w:rPr>
                <w:rFonts w:hint="eastAsia"/>
              </w:rPr>
              <w:t>"Out</w:t>
            </w:r>
            <w:r w:rsidRPr="00CF7765">
              <w:rPr>
                <w:rFonts w:hint="eastAsia"/>
              </w:rPr>
              <w:t>装置</w:t>
            </w:r>
            <w:r w:rsidRPr="00CF7765">
              <w:rPr>
                <w:rFonts w:hint="eastAsia"/>
              </w:rPr>
              <w:t>"</w:t>
            </w:r>
          </w:p>
        </w:tc>
        <w:tc>
          <w:tcPr>
            <w:tcW w:w="2247" w:type="dxa"/>
          </w:tcPr>
          <w:p w:rsidR="00FD3712" w:rsidRPr="00CF7765" w:rsidRDefault="00FD3712">
            <w:pPr>
              <w:pStyle w:val="aa"/>
              <w:ind w:left="0"/>
            </w:pPr>
            <w:r w:rsidRPr="00CF7765">
              <w:rPr>
                <w:rFonts w:hint="eastAsia"/>
              </w:rPr>
              <w:t>"Out</w:t>
            </w:r>
            <w:r w:rsidRPr="00CF7765">
              <w:rPr>
                <w:rFonts w:hint="eastAsia"/>
              </w:rPr>
              <w:t>装置</w:t>
            </w:r>
            <w:r w:rsidRPr="00CF7765">
              <w:rPr>
                <w:rFonts w:hint="eastAsia"/>
              </w:rPr>
              <w:t>"</w:t>
            </w:r>
          </w:p>
          <w:p w:rsidR="00FD3712" w:rsidRPr="00CF7765" w:rsidRDefault="00FD3712">
            <w:pPr>
              <w:pStyle w:val="aa"/>
              <w:ind w:left="0"/>
            </w:pPr>
            <w:r w:rsidRPr="00CF7765">
              <w:rPr>
                <w:rFonts w:hint="eastAsia"/>
              </w:rPr>
              <w:t>"Controller"</w:t>
            </w:r>
          </w:p>
        </w:tc>
      </w:tr>
    </w:tbl>
    <w:p w:rsidR="00FD3712" w:rsidRPr="00CF7765" w:rsidRDefault="00FD3712">
      <w:pPr>
        <w:pStyle w:val="aa"/>
      </w:pPr>
      <w:r w:rsidRPr="00CF7765">
        <w:rPr>
          <w:rFonts w:hint="eastAsia"/>
        </w:rPr>
        <w:t xml:space="preserve">　　　　　　　　　　　注：「位置指定サンプルの内数・外数切り替え」のデフォルト値は最終的にプロダクトに依存する。</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03"/>
        </w:numPr>
        <w:tabs>
          <w:tab w:val="clear" w:pos="567"/>
          <w:tab w:val="clear" w:pos="851"/>
          <w:tab w:val="clear" w:pos="1418"/>
          <w:tab w:val="clear" w:pos="1701"/>
          <w:tab w:val="left" w:pos="1380"/>
        </w:tabs>
      </w:pPr>
      <w:r w:rsidRPr="00CF7765">
        <w:rPr>
          <w:rFonts w:hint="eastAsia"/>
        </w:rPr>
        <w:t>HCS Tray</w:t>
      </w:r>
      <w:r w:rsidRPr="00CF7765">
        <w:rPr>
          <w:rFonts w:hint="eastAsia"/>
        </w:rPr>
        <w:t>におけるダイナミックサンプルの受付不可条件は次の</w:t>
      </w:r>
      <w:r w:rsidR="007B3736" w:rsidRPr="00CF7765">
        <w:rPr>
          <w:rFonts w:hint="eastAsia"/>
        </w:rPr>
        <w:t>とおり</w:t>
      </w:r>
      <w:r w:rsidRPr="00CF7765">
        <w:rPr>
          <w:rFonts w:hint="eastAsia"/>
        </w:rPr>
        <w:t>。</w:t>
      </w:r>
      <w:r w:rsidRPr="00CF7765">
        <w:br/>
      </w:r>
      <w:r w:rsidRPr="00CF7765">
        <w:rPr>
          <w:rFonts w:hint="eastAsia"/>
        </w:rPr>
        <w:t>1) HCS Tray</w:t>
      </w:r>
      <w:r w:rsidRPr="00CF7765">
        <w:rPr>
          <w:rFonts w:hint="eastAsia"/>
        </w:rPr>
        <w:t>が停止中</w:t>
      </w:r>
      <w:r w:rsidRPr="00CF7765">
        <w:rPr>
          <w:rFonts w:hint="eastAsia"/>
        </w:rPr>
        <w:t>(HCS Tray</w:t>
      </w:r>
      <w:r w:rsidRPr="00CF7765">
        <w:rPr>
          <w:rFonts w:hint="eastAsia"/>
        </w:rPr>
        <w:t>に排出中でない、他の排出先に排出中であるなど</w:t>
      </w:r>
      <w:r w:rsidRPr="00CF7765">
        <w:rPr>
          <w:rFonts w:hint="eastAsia"/>
        </w:rPr>
        <w:t>)</w:t>
      </w:r>
      <w:r w:rsidRPr="00CF7765">
        <w:br/>
      </w:r>
      <w:r w:rsidRPr="00CF7765">
        <w:rPr>
          <w:rFonts w:hint="eastAsia"/>
        </w:rPr>
        <w:t>2) HCS Tray</w:t>
      </w:r>
      <w:r w:rsidRPr="00CF7765">
        <w:rPr>
          <w:rFonts w:hint="eastAsia"/>
        </w:rPr>
        <w:t>がフルである。</w:t>
      </w:r>
      <w:r w:rsidRPr="00CF7765">
        <w:br/>
      </w:r>
      <w:r w:rsidRPr="00CF7765">
        <w:rPr>
          <w:rFonts w:hint="eastAsia"/>
        </w:rPr>
        <w:t xml:space="preserve">3) </w:t>
      </w:r>
      <w:r w:rsidRPr="00CF7765">
        <w:rPr>
          <w:rFonts w:hint="eastAsia"/>
        </w:rPr>
        <w:t>ダイナミックサンプル受付状態である。</w:t>
      </w:r>
      <w:r w:rsidRPr="00CF7765">
        <w:br/>
      </w:r>
      <w:r w:rsidRPr="00CF7765">
        <w:rPr>
          <w:rFonts w:hint="eastAsia"/>
        </w:rPr>
        <w:lastRenderedPageBreak/>
        <w:t xml:space="preserve">4) </w:t>
      </w:r>
      <w:r w:rsidRPr="00CF7765">
        <w:rPr>
          <w:rFonts w:hint="eastAsia"/>
        </w:rPr>
        <w:t>用紙取り出しボタンが押下されている。</w:t>
      </w:r>
    </w:p>
    <w:p w:rsidR="00FD3712" w:rsidRPr="00CF7765" w:rsidRDefault="00FD3712" w:rsidP="00885A91">
      <w:pPr>
        <w:pStyle w:val="aa"/>
        <w:numPr>
          <w:ilvl w:val="0"/>
          <w:numId w:val="103"/>
        </w:numPr>
        <w:tabs>
          <w:tab w:val="clear" w:pos="567"/>
          <w:tab w:val="clear" w:pos="851"/>
          <w:tab w:val="clear" w:pos="1418"/>
          <w:tab w:val="clear" w:pos="1701"/>
          <w:tab w:val="left" w:pos="1380"/>
        </w:tabs>
      </w:pPr>
      <w:r w:rsidRPr="00CF7765">
        <w:rPr>
          <w:rFonts w:hint="eastAsia"/>
        </w:rPr>
        <w:t>ダイナミックサンプルについては、受付が認められると、サンプル</w:t>
      </w:r>
      <w:r w:rsidRPr="00CF7765">
        <w:rPr>
          <w:rFonts w:hint="eastAsia"/>
        </w:rPr>
        <w:t>LED</w:t>
      </w:r>
      <w:r w:rsidRPr="00CF7765">
        <w:rPr>
          <w:rFonts w:hint="eastAsia"/>
        </w:rPr>
        <w:t>が</w:t>
      </w:r>
      <w:r w:rsidRPr="00CF7765">
        <w:rPr>
          <w:rFonts w:hint="eastAsia"/>
        </w:rPr>
        <w:t>ON</w:t>
      </w:r>
      <w:r w:rsidRPr="00CF7765">
        <w:rPr>
          <w:rFonts w:hint="eastAsia"/>
        </w:rPr>
        <w:t>となる。</w:t>
      </w:r>
      <w:r w:rsidRPr="00CF7765">
        <w:br/>
      </w:r>
      <w:r w:rsidRPr="00CF7765">
        <w:rPr>
          <w:rFonts w:hint="eastAsia"/>
        </w:rPr>
        <w:t>このサンプル</w:t>
      </w:r>
      <w:r w:rsidRPr="00CF7765">
        <w:rPr>
          <w:rFonts w:hint="eastAsia"/>
        </w:rPr>
        <w:t>LED</w:t>
      </w:r>
      <w:r w:rsidRPr="00CF7765">
        <w:rPr>
          <w:rFonts w:hint="eastAsia"/>
        </w:rPr>
        <w:t>が</w:t>
      </w:r>
      <w:r w:rsidRPr="00CF7765">
        <w:rPr>
          <w:rFonts w:hint="eastAsia"/>
        </w:rPr>
        <w:t>OFF</w:t>
      </w:r>
      <w:r w:rsidRPr="00CF7765">
        <w:rPr>
          <w:rFonts w:hint="eastAsia"/>
        </w:rPr>
        <w:t>となる条件は次のとおりである。</w:t>
      </w:r>
      <w:r w:rsidRPr="00CF7765">
        <w:br/>
      </w:r>
      <w:r w:rsidRPr="00CF7765">
        <w:rPr>
          <w:rFonts w:hint="eastAsia"/>
        </w:rPr>
        <w:t>1)</w:t>
      </w:r>
      <w:r w:rsidRPr="00CF7765">
        <w:rPr>
          <w:rFonts w:hint="eastAsia"/>
        </w:rPr>
        <w:t xml:space="preserve">　</w:t>
      </w:r>
      <w:r w:rsidRPr="00CF7765">
        <w:rPr>
          <w:rFonts w:hint="eastAsia"/>
        </w:rPr>
        <w:t>HCS</w:t>
      </w:r>
      <w:r w:rsidRPr="00CF7765">
        <w:rPr>
          <w:rFonts w:hint="eastAsia"/>
        </w:rPr>
        <w:t>が停止。</w:t>
      </w:r>
      <w:r w:rsidRPr="00CF7765">
        <w:rPr>
          <w:rFonts w:hint="eastAsia"/>
        </w:rPr>
        <w:t>(IOT</w:t>
      </w:r>
      <w:r w:rsidRPr="00CF7765">
        <w:rPr>
          <w:rFonts w:hint="eastAsia"/>
        </w:rPr>
        <w:t>または</w:t>
      </w:r>
      <w:r w:rsidRPr="00CF7765">
        <w:rPr>
          <w:rFonts w:hint="eastAsia"/>
        </w:rPr>
        <w:t>HCS</w:t>
      </w:r>
      <w:r w:rsidRPr="00CF7765">
        <w:rPr>
          <w:rFonts w:hint="eastAsia"/>
        </w:rPr>
        <w:t>が内部的な理由により停止した場合を含む</w:t>
      </w:r>
      <w:r w:rsidRPr="00CF7765">
        <w:rPr>
          <w:rFonts w:hint="eastAsia"/>
        </w:rPr>
        <w:t>)</w:t>
      </w:r>
      <w:r w:rsidRPr="00CF7765">
        <w:br/>
      </w:r>
      <w:r w:rsidRPr="00CF7765">
        <w:rPr>
          <w:rFonts w:hint="eastAsia"/>
        </w:rPr>
        <w:t>2)</w:t>
      </w:r>
      <w:r w:rsidRPr="00CF7765">
        <w:rPr>
          <w:rFonts w:hint="eastAsia"/>
        </w:rPr>
        <w:t xml:space="preserve">　他の排出先への用紙排出時。</w:t>
      </w:r>
      <w:r w:rsidRPr="00CF7765">
        <w:br/>
      </w:r>
      <w:r w:rsidRPr="00CF7765">
        <w:rPr>
          <w:rFonts w:hint="eastAsia"/>
        </w:rPr>
        <w:t>すなわち、</w:t>
      </w:r>
      <w:r w:rsidRPr="00CF7765">
        <w:rPr>
          <w:rFonts w:hint="eastAsia"/>
        </w:rPr>
        <w:t>OFF</w:t>
      </w:r>
      <w:r w:rsidRPr="00CF7765">
        <w:rPr>
          <w:rFonts w:hint="eastAsia"/>
        </w:rPr>
        <w:t>条件は必ずしもサンプルプリント達成時とは限らない。</w:t>
      </w:r>
    </w:p>
    <w:p w:rsidR="00FD3712" w:rsidRPr="00CF7765" w:rsidRDefault="00FD3712" w:rsidP="00885A91">
      <w:pPr>
        <w:pStyle w:val="aa"/>
        <w:numPr>
          <w:ilvl w:val="0"/>
          <w:numId w:val="103"/>
        </w:numPr>
        <w:tabs>
          <w:tab w:val="clear" w:pos="567"/>
          <w:tab w:val="clear" w:pos="851"/>
          <w:tab w:val="clear" w:pos="1418"/>
          <w:tab w:val="clear" w:pos="1701"/>
          <w:tab w:val="left" w:pos="1380"/>
        </w:tabs>
      </w:pPr>
      <w:r w:rsidRPr="00CF7765">
        <w:rPr>
          <w:rFonts w:hint="eastAsia"/>
        </w:rPr>
        <w:t>制御主体が排出装置という設定は、外部コントローラを含めて、ダイナミックサンプルをサポートできないコントローラが存在したときに、簡易なダイナミックサンプルの機能を</w:t>
      </w:r>
      <w:r w:rsidRPr="00CF7765">
        <w:rPr>
          <w:rFonts w:hint="eastAsia"/>
        </w:rPr>
        <w:t>HCS</w:t>
      </w:r>
      <w:r w:rsidRPr="00CF7765">
        <w:rPr>
          <w:rFonts w:hint="eastAsia"/>
        </w:rPr>
        <w:t>で制御することで提供されるようにする目的のために用意することになった。</w:t>
      </w:r>
    </w:p>
    <w:p w:rsidR="00FD3712" w:rsidRPr="00CF7765" w:rsidRDefault="00FD3712" w:rsidP="00885A91">
      <w:pPr>
        <w:pStyle w:val="aa"/>
        <w:numPr>
          <w:ilvl w:val="0"/>
          <w:numId w:val="103"/>
        </w:numPr>
        <w:tabs>
          <w:tab w:val="clear" w:pos="567"/>
          <w:tab w:val="clear" w:pos="851"/>
          <w:tab w:val="clear" w:pos="1418"/>
          <w:tab w:val="clear" w:pos="1701"/>
          <w:tab w:val="left" w:pos="1380"/>
        </w:tabs>
      </w:pPr>
      <w:r w:rsidRPr="00CF7765">
        <w:rPr>
          <w:rFonts w:hint="eastAsia"/>
        </w:rPr>
        <w:t>ダイナミックサンプルにおいて、各</w:t>
      </w:r>
      <w:r w:rsidRPr="00CF7765">
        <w:rPr>
          <w:rFonts w:hint="eastAsia"/>
        </w:rPr>
        <w:t>Controller</w:t>
      </w:r>
      <w:r w:rsidRPr="00CF7765">
        <w:rPr>
          <w:rFonts w:hint="eastAsia"/>
        </w:rPr>
        <w:t>側で排出先を切り替える場合、切り替えが実際に行われるタイミングは、排出装置</w:t>
      </w:r>
      <w:r w:rsidRPr="00CF7765">
        <w:rPr>
          <w:rFonts w:hint="eastAsia"/>
        </w:rPr>
        <w:t>(HCS))</w:t>
      </w:r>
      <w:r w:rsidRPr="00CF7765">
        <w:rPr>
          <w:rFonts w:hint="eastAsia"/>
        </w:rPr>
        <w:t>で切り替える場合よりも通常遅くなる。また、各</w:t>
      </w:r>
      <w:r w:rsidRPr="00CF7765">
        <w:rPr>
          <w:rFonts w:hint="eastAsia"/>
        </w:rPr>
        <w:t>Controller</w:t>
      </w:r>
      <w:r w:rsidRPr="00CF7765">
        <w:rPr>
          <w:rFonts w:hint="eastAsia"/>
        </w:rPr>
        <w:t>での切り替えタイミングが同じになるとは限らない。</w:t>
      </w:r>
    </w:p>
    <w:p w:rsidR="00FD3712" w:rsidRPr="00CF7765" w:rsidRDefault="00FD3712" w:rsidP="00885A91">
      <w:pPr>
        <w:pStyle w:val="aa"/>
        <w:numPr>
          <w:ilvl w:val="0"/>
          <w:numId w:val="103"/>
        </w:numPr>
        <w:tabs>
          <w:tab w:val="clear" w:pos="567"/>
          <w:tab w:val="clear" w:pos="851"/>
          <w:tab w:val="clear" w:pos="1418"/>
          <w:tab w:val="clear" w:pos="1701"/>
          <w:tab w:val="left" w:pos="1380"/>
        </w:tabs>
      </w:pPr>
      <w:r w:rsidRPr="00CF7765">
        <w:rPr>
          <w:rFonts w:hint="eastAsia"/>
        </w:rPr>
        <w:t>サンプルボタン押下によるダイナミックサンプルの要求は、割り込みが発生した場合、無視され実行されない。すなわち、ダイナミックサンプルがまだ、出力されていない場合、復帰後は本来の排出先に排出される。</w:t>
      </w:r>
      <w:r w:rsidRPr="00CF7765">
        <w:br/>
      </w:r>
      <w:r w:rsidRPr="00CF7765">
        <w:rPr>
          <w:rFonts w:hint="eastAsia"/>
        </w:rPr>
        <w:t>セット単位のダイナミックサンプルプリント中に、割り込みされた場合、復帰後は</w:t>
      </w:r>
      <w:r w:rsidRPr="00CF7765">
        <w:rPr>
          <w:rFonts w:hint="eastAsia"/>
        </w:rPr>
        <w:t>(</w:t>
      </w:r>
      <w:r w:rsidRPr="00CF7765">
        <w:rPr>
          <w:rFonts w:hint="eastAsia"/>
        </w:rPr>
        <w:t>そのセットの続きは</w:t>
      </w:r>
      <w:r w:rsidRPr="00CF7765">
        <w:rPr>
          <w:rFonts w:hint="eastAsia"/>
        </w:rPr>
        <w:t>)</w:t>
      </w:r>
      <w:r w:rsidRPr="00CF7765">
        <w:rPr>
          <w:rFonts w:hint="eastAsia"/>
        </w:rPr>
        <w:t>本来の排出先に排出される。</w:t>
      </w:r>
      <w:r w:rsidRPr="00CF7765">
        <w:br/>
      </w:r>
      <w:r w:rsidRPr="00CF7765">
        <w:rPr>
          <w:rFonts w:hint="eastAsia"/>
        </w:rPr>
        <w:t>位置指定サンプルの場合は、割り込みによる影響を受けない。</w:t>
      </w:r>
    </w:p>
    <w:p w:rsidR="00FD3712" w:rsidRPr="00CF7765" w:rsidRDefault="00FD3712" w:rsidP="00885A91">
      <w:pPr>
        <w:pStyle w:val="aa"/>
        <w:numPr>
          <w:ilvl w:val="0"/>
          <w:numId w:val="103"/>
        </w:numPr>
        <w:tabs>
          <w:tab w:val="clear" w:pos="567"/>
          <w:tab w:val="clear" w:pos="851"/>
          <w:tab w:val="clear" w:pos="1418"/>
          <w:tab w:val="clear" w:pos="1701"/>
          <w:tab w:val="left" w:pos="1380"/>
        </w:tabs>
      </w:pPr>
      <w:r w:rsidRPr="00CF7765">
        <w:rPr>
          <w:rFonts w:hint="eastAsia"/>
        </w:rPr>
        <w:t>バナーシート、セパレートシートは、</w:t>
      </w:r>
      <w:r w:rsidRPr="00CF7765">
        <w:rPr>
          <w:rFonts w:hint="eastAsia"/>
        </w:rPr>
        <w:t>IOT Device Function</w:t>
      </w:r>
      <w:r w:rsidRPr="00CF7765">
        <w:rPr>
          <w:rFonts w:hint="eastAsia"/>
        </w:rPr>
        <w:t>が設定や指示により挿入したものを指し、アプリケーションなどが挿入したものは本文とみなされる。</w:t>
      </w:r>
    </w:p>
    <w:p w:rsidR="00FD3712" w:rsidRPr="00CF7765" w:rsidRDefault="00FD3712" w:rsidP="00885A91">
      <w:pPr>
        <w:pStyle w:val="aa"/>
        <w:numPr>
          <w:ilvl w:val="0"/>
          <w:numId w:val="103"/>
        </w:numPr>
        <w:tabs>
          <w:tab w:val="clear" w:pos="567"/>
          <w:tab w:val="clear" w:pos="851"/>
        </w:tabs>
      </w:pPr>
      <w:r w:rsidRPr="00CF7765">
        <w:rPr>
          <w:rFonts w:hint="eastAsia"/>
        </w:rPr>
        <w:t>Copy Service</w:t>
      </w:r>
      <w:r w:rsidRPr="00CF7765">
        <w:rPr>
          <w:rFonts w:hint="eastAsia"/>
        </w:rPr>
        <w:t>における</w:t>
      </w:r>
      <w:r w:rsidRPr="00CF7765">
        <w:rPr>
          <w:rFonts w:hint="eastAsia"/>
        </w:rPr>
        <w:t>Proof Set</w:t>
      </w:r>
      <w:r w:rsidRPr="00CF7765">
        <w:rPr>
          <w:rFonts w:hint="eastAsia"/>
        </w:rPr>
        <w:t>と位置指定サンプルとの関係について。指定された部数番号が</w:t>
      </w:r>
      <w:r w:rsidRPr="00CF7765">
        <w:rPr>
          <w:rFonts w:hint="eastAsia"/>
        </w:rPr>
        <w:t>1</w:t>
      </w:r>
      <w:r w:rsidRPr="00CF7765">
        <w:rPr>
          <w:rFonts w:hint="eastAsia"/>
        </w:rPr>
        <w:t>の場合、</w:t>
      </w:r>
      <w:r w:rsidRPr="00CF7765">
        <w:rPr>
          <w:rFonts w:hint="eastAsia"/>
        </w:rPr>
        <w:t>Proof Set</w:t>
      </w:r>
      <w:r w:rsidRPr="00CF7765">
        <w:rPr>
          <w:rFonts w:hint="eastAsia"/>
        </w:rPr>
        <w:t>で出力するセットが位置指定サンプルとなる。</w:t>
      </w:r>
    </w:p>
    <w:p w:rsidR="00FD3712" w:rsidRPr="00CF7765" w:rsidRDefault="00FD3712" w:rsidP="00885A91">
      <w:pPr>
        <w:pStyle w:val="aa"/>
        <w:numPr>
          <w:ilvl w:val="0"/>
          <w:numId w:val="103"/>
        </w:numPr>
        <w:tabs>
          <w:tab w:val="clear" w:pos="567"/>
          <w:tab w:val="clear" w:pos="851"/>
          <w:tab w:val="clear" w:pos="1418"/>
          <w:tab w:val="clear" w:pos="1701"/>
        </w:tabs>
        <w:rPr>
          <w:u w:val="double"/>
        </w:rPr>
      </w:pPr>
      <w:r w:rsidRPr="00CF7765">
        <w:rPr>
          <w:rFonts w:hint="eastAsia"/>
        </w:rPr>
        <w:t>Print Service</w:t>
      </w:r>
      <w:r w:rsidRPr="00CF7765">
        <w:rPr>
          <w:rFonts w:hint="eastAsia"/>
        </w:rPr>
        <w:t>における</w:t>
      </w:r>
      <w:r w:rsidRPr="00CF7765">
        <w:rPr>
          <w:rFonts w:hint="eastAsia"/>
        </w:rPr>
        <w:t>Proof Print</w:t>
      </w:r>
      <w:r w:rsidRPr="00CF7765">
        <w:rPr>
          <w:rFonts w:hint="eastAsia"/>
        </w:rPr>
        <w:t>と位置指定サンプルとの関係について。</w:t>
      </w:r>
      <w:r w:rsidRPr="00CF7765">
        <w:rPr>
          <w:rFonts w:hint="eastAsia"/>
        </w:rPr>
        <w:t>Proof Print</w:t>
      </w:r>
      <w:r w:rsidRPr="00CF7765">
        <w:rPr>
          <w:rFonts w:hint="eastAsia"/>
        </w:rPr>
        <w:t>で出力するセットは、位置指定サンプルの対象とはならない。指定された部数番号が</w:t>
      </w:r>
      <w:r w:rsidRPr="00CF7765">
        <w:rPr>
          <w:rFonts w:hint="eastAsia"/>
        </w:rPr>
        <w:t>1</w:t>
      </w:r>
      <w:r w:rsidRPr="00CF7765">
        <w:rPr>
          <w:rFonts w:hint="eastAsia"/>
        </w:rPr>
        <w:t>の場合、本体</w:t>
      </w:r>
      <w:r w:rsidRPr="00CF7765">
        <w:rPr>
          <w:rFonts w:hint="eastAsia"/>
        </w:rPr>
        <w:t>Print</w:t>
      </w:r>
      <w:r w:rsidRPr="00CF7765">
        <w:rPr>
          <w:rFonts w:hint="eastAsia"/>
        </w:rPr>
        <w:t>時の</w:t>
      </w:r>
      <w:r w:rsidRPr="00CF7765">
        <w:rPr>
          <w:rFonts w:hint="eastAsia"/>
        </w:rPr>
        <w:t>1</w:t>
      </w:r>
      <w:r w:rsidRPr="00CF7765">
        <w:rPr>
          <w:rFonts w:hint="eastAsia"/>
        </w:rPr>
        <w:t>部目が対象となる。</w:t>
      </w:r>
    </w:p>
    <w:p w:rsidR="00FD3712" w:rsidRPr="00CF7765" w:rsidRDefault="00FD3712" w:rsidP="00885A91">
      <w:pPr>
        <w:pStyle w:val="aa"/>
        <w:numPr>
          <w:ilvl w:val="0"/>
          <w:numId w:val="103"/>
        </w:numPr>
        <w:tabs>
          <w:tab w:val="clear" w:pos="567"/>
          <w:tab w:val="clear" w:pos="851"/>
          <w:tab w:val="clear" w:pos="1418"/>
          <w:tab w:val="clear" w:pos="1701"/>
        </w:tabs>
        <w:rPr>
          <w:u w:val="double"/>
        </w:rPr>
      </w:pPr>
      <w:r w:rsidRPr="00CF7765">
        <w:rPr>
          <w:rFonts w:hint="eastAsia"/>
        </w:rPr>
        <w:t>Copy Service</w:t>
      </w:r>
      <w:r w:rsidRPr="00CF7765">
        <w:rPr>
          <w:rFonts w:hint="eastAsia"/>
        </w:rPr>
        <w:t>における</w:t>
      </w:r>
      <w:r w:rsidRPr="00CF7765">
        <w:rPr>
          <w:rFonts w:hint="eastAsia"/>
        </w:rPr>
        <w:t>OHP(+</w:t>
      </w:r>
      <w:r w:rsidRPr="00CF7765">
        <w:rPr>
          <w:rFonts w:hint="eastAsia"/>
        </w:rPr>
        <w:t>合紙</w:t>
      </w:r>
      <w:r w:rsidRPr="00CF7765">
        <w:rPr>
          <w:rFonts w:hint="eastAsia"/>
        </w:rPr>
        <w:t>)</w:t>
      </w:r>
      <w:r w:rsidRPr="00CF7765">
        <w:rPr>
          <w:rFonts w:hint="eastAsia"/>
        </w:rPr>
        <w:t>＋会議コピーにおける一部目は、会議コピーの一部目を指し、</w:t>
      </w:r>
      <w:r w:rsidRPr="00CF7765">
        <w:rPr>
          <w:rFonts w:hint="eastAsia"/>
        </w:rPr>
        <w:t>OHP(</w:t>
      </w:r>
      <w:r w:rsidRPr="00CF7765">
        <w:rPr>
          <w:rFonts w:hint="eastAsia"/>
        </w:rPr>
        <w:t>＋合紙</w:t>
      </w:r>
      <w:r w:rsidRPr="00CF7765">
        <w:rPr>
          <w:rFonts w:hint="eastAsia"/>
        </w:rPr>
        <w:t>)</w:t>
      </w:r>
      <w:r w:rsidRPr="00CF7765">
        <w:rPr>
          <w:rFonts w:hint="eastAsia"/>
        </w:rPr>
        <w:t>分は対象とならない。</w:t>
      </w:r>
    </w:p>
    <w:p w:rsidR="00FD3712" w:rsidRPr="00CF7765" w:rsidRDefault="00FD3712">
      <w:pPr>
        <w:pStyle w:val="aa"/>
        <w:tabs>
          <w:tab w:val="clear" w:pos="567"/>
          <w:tab w:val="clear" w:pos="851"/>
          <w:tab w:val="clear" w:pos="1418"/>
          <w:tab w:val="clear" w:pos="1701"/>
        </w:tabs>
        <w:ind w:left="840"/>
      </w:pPr>
    </w:p>
    <w:p w:rsidR="00FD3712" w:rsidRPr="00CF7765" w:rsidRDefault="00FD3712">
      <w:pPr>
        <w:pStyle w:val="aa"/>
        <w:tabs>
          <w:tab w:val="clear" w:pos="567"/>
          <w:tab w:val="clear" w:pos="851"/>
          <w:tab w:val="clear" w:pos="1418"/>
          <w:tab w:val="clear" w:pos="1701"/>
        </w:tabs>
        <w:ind w:left="840"/>
        <w:rPr>
          <w:u w:val="double"/>
        </w:rPr>
      </w:pPr>
    </w:p>
    <w:p w:rsidR="00FD3712" w:rsidRPr="00CF7765" w:rsidRDefault="00FD3712">
      <w:pPr>
        <w:pStyle w:val="3"/>
        <w:pageBreakBefore/>
      </w:pPr>
      <w:bookmarkStart w:id="250" w:name="_Toc186549630"/>
      <w:bookmarkStart w:id="251" w:name="_Ref191303608"/>
      <w:bookmarkStart w:id="252" w:name="_Ref191303613"/>
      <w:bookmarkStart w:id="253" w:name="_Ref191303688"/>
      <w:bookmarkStart w:id="254" w:name="_Ref191377134"/>
      <w:bookmarkStart w:id="255" w:name="_Ref191377135"/>
      <w:bookmarkStart w:id="256" w:name="_Toc21605501"/>
      <w:r w:rsidRPr="00CF7765">
        <w:rPr>
          <w:rFonts w:hint="eastAsia"/>
        </w:rPr>
        <w:lastRenderedPageBreak/>
        <w:t>セパレートシート</w:t>
      </w:r>
      <w:bookmarkEnd w:id="250"/>
      <w:bookmarkEnd w:id="251"/>
      <w:bookmarkEnd w:id="252"/>
      <w:bookmarkEnd w:id="253"/>
      <w:bookmarkEnd w:id="254"/>
      <w:bookmarkEnd w:id="255"/>
      <w:bookmarkEnd w:id="256"/>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セットの区切りを分かりやすくするために、セット間に白紙を挿入する。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16"/>
        </w:numPr>
        <w:tabs>
          <w:tab w:val="clear" w:pos="567"/>
          <w:tab w:val="clear" w:pos="851"/>
          <w:tab w:val="clear" w:pos="1418"/>
          <w:tab w:val="clear" w:pos="1701"/>
          <w:tab w:val="left" w:pos="1380"/>
        </w:tabs>
      </w:pPr>
      <w:r w:rsidRPr="00CF7765">
        <w:rPr>
          <w:rFonts w:hint="eastAsia"/>
        </w:rPr>
        <w:t>セパレートシート挿入が指定された場合、セット間に白紙を挿入する。</w:t>
      </w:r>
    </w:p>
    <w:p w:rsidR="00FD3712" w:rsidRPr="00CF7765" w:rsidRDefault="00FD3712" w:rsidP="00885A91">
      <w:pPr>
        <w:pStyle w:val="aa"/>
        <w:numPr>
          <w:ilvl w:val="0"/>
          <w:numId w:val="116"/>
        </w:numPr>
        <w:tabs>
          <w:tab w:val="clear" w:pos="567"/>
          <w:tab w:val="clear" w:pos="851"/>
          <w:tab w:val="clear" w:pos="1418"/>
          <w:tab w:val="clear" w:pos="1701"/>
          <w:tab w:val="left" w:pos="1380"/>
        </w:tabs>
      </w:pPr>
      <w:r w:rsidRPr="00CF7765">
        <w:rPr>
          <w:rFonts w:hint="eastAsia"/>
        </w:rPr>
        <w:t>セパレートシートの指示として以下の項目が指定可能</w:t>
      </w:r>
      <w:r w:rsidRPr="00CF7765">
        <w:br/>
      </w:r>
      <w:r w:rsidRPr="00CF7765">
        <w:rPr>
          <w:rFonts w:hint="eastAsia"/>
        </w:rPr>
        <w:t>給紙トレイ</w:t>
      </w:r>
      <w:r w:rsidRPr="00CF7765">
        <w:br/>
      </w:r>
      <w:r w:rsidRPr="00CF7765">
        <w:rPr>
          <w:rFonts w:hint="eastAsia"/>
        </w:rPr>
        <w:t>用紙サイズ</w:t>
      </w:r>
      <w:r w:rsidRPr="00CF7765">
        <w:br/>
      </w:r>
      <w:r w:rsidRPr="00CF7765">
        <w:rPr>
          <w:rFonts w:hint="eastAsia"/>
        </w:rPr>
        <w:t>紙質</w:t>
      </w:r>
      <w:r w:rsidRPr="00CF7765">
        <w:br/>
      </w:r>
      <w:r w:rsidRPr="00CF7765">
        <w:rPr>
          <w:rFonts w:hint="eastAsia"/>
        </w:rPr>
        <w:t>用紙カラー</w:t>
      </w:r>
    </w:p>
    <w:p w:rsidR="00FD3712" w:rsidRPr="00CF7765" w:rsidRDefault="00FD3712" w:rsidP="00885A91">
      <w:pPr>
        <w:pStyle w:val="aa"/>
        <w:numPr>
          <w:ilvl w:val="0"/>
          <w:numId w:val="116"/>
        </w:numPr>
        <w:tabs>
          <w:tab w:val="clear" w:pos="567"/>
          <w:tab w:val="clear" w:pos="851"/>
          <w:tab w:val="clear" w:pos="1418"/>
          <w:tab w:val="clear" w:pos="1701"/>
          <w:tab w:val="left" w:pos="1380"/>
        </w:tabs>
      </w:pPr>
      <w:r w:rsidRPr="00CF7765">
        <w:rPr>
          <w:rFonts w:hint="eastAsia"/>
        </w:rPr>
        <w:t>給紙トレイ</w:t>
      </w:r>
      <w:r w:rsidRPr="00CF7765">
        <w:rPr>
          <w:rFonts w:hint="eastAsia"/>
          <w:bCs/>
        </w:rPr>
        <w:t>が指定されていない場合は、システムデータで設定されたデフォルトトレイからセパレートシートを給紙する。</w:t>
      </w:r>
    </w:p>
    <w:p w:rsidR="00FD3712" w:rsidRPr="00CF7765" w:rsidRDefault="00FD3712" w:rsidP="00885A91">
      <w:pPr>
        <w:pStyle w:val="aa"/>
        <w:numPr>
          <w:ilvl w:val="0"/>
          <w:numId w:val="116"/>
        </w:numPr>
        <w:tabs>
          <w:tab w:val="clear" w:pos="567"/>
          <w:tab w:val="clear" w:pos="851"/>
          <w:tab w:val="clear" w:pos="1418"/>
          <w:tab w:val="clear" w:pos="1701"/>
          <w:tab w:val="left" w:pos="1380"/>
        </w:tabs>
      </w:pPr>
      <w:r w:rsidRPr="00CF7765">
        <w:rPr>
          <w:rFonts w:hint="eastAsia"/>
        </w:rPr>
        <w:t>用紙サイズ</w:t>
      </w:r>
      <w:r w:rsidRPr="00CF7765">
        <w:rPr>
          <w:rFonts w:hint="eastAsia"/>
        </w:rPr>
        <w:t>/</w:t>
      </w:r>
      <w:r w:rsidRPr="00CF7765">
        <w:rPr>
          <w:rFonts w:hint="eastAsia"/>
        </w:rPr>
        <w:t>紙質</w:t>
      </w:r>
      <w:r w:rsidRPr="00CF7765">
        <w:rPr>
          <w:rFonts w:hint="eastAsia"/>
        </w:rPr>
        <w:t>/</w:t>
      </w:r>
      <w:r w:rsidRPr="00CF7765">
        <w:rPr>
          <w:rFonts w:hint="eastAsia"/>
        </w:rPr>
        <w:t>用紙カラーが指定されていない場合は、指定された給紙トレイ</w:t>
      </w:r>
      <w:r w:rsidRPr="00CF7765">
        <w:rPr>
          <w:rFonts w:hint="eastAsia"/>
        </w:rPr>
        <w:t>(</w:t>
      </w:r>
      <w:r w:rsidRPr="00CF7765">
        <w:rPr>
          <w:rFonts w:hint="eastAsia"/>
        </w:rPr>
        <w:t>指定無しの場合はデフォルトトレイ</w:t>
      </w:r>
      <w:r w:rsidRPr="00CF7765">
        <w:rPr>
          <w:rFonts w:hint="eastAsia"/>
        </w:rPr>
        <w:t>)</w:t>
      </w:r>
      <w:r w:rsidRPr="00CF7765">
        <w:rPr>
          <w:rFonts w:hint="eastAsia"/>
        </w:rPr>
        <w:t>の用紙を使用する。</w:t>
      </w:r>
    </w:p>
    <w:p w:rsidR="00FD3712" w:rsidRPr="00CF7765" w:rsidRDefault="00FD3712" w:rsidP="00885A91">
      <w:pPr>
        <w:pStyle w:val="aa"/>
        <w:numPr>
          <w:ilvl w:val="0"/>
          <w:numId w:val="116"/>
        </w:numPr>
        <w:tabs>
          <w:tab w:val="clear" w:pos="567"/>
          <w:tab w:val="clear" w:pos="851"/>
          <w:tab w:val="clear" w:pos="1418"/>
          <w:tab w:val="clear" w:pos="1701"/>
          <w:tab w:val="left" w:pos="1380"/>
        </w:tabs>
      </w:pPr>
      <w:r w:rsidRPr="00CF7765">
        <w:rPr>
          <w:rFonts w:hint="eastAsia"/>
          <w:bCs/>
        </w:rPr>
        <w:t>セパレートシートは排出面</w:t>
      </w:r>
      <w:r w:rsidRPr="00CF7765">
        <w:rPr>
          <w:rFonts w:hint="eastAsia"/>
          <w:bCs/>
        </w:rPr>
        <w:t>(Faceup/Facedown)</w:t>
      </w:r>
      <w:r w:rsidRPr="00CF7765">
        <w:rPr>
          <w:rFonts w:hint="eastAsia"/>
          <w:bCs/>
        </w:rPr>
        <w:t>、および排出順</w:t>
      </w:r>
      <w:r w:rsidRPr="00CF7765">
        <w:rPr>
          <w:rFonts w:hint="eastAsia"/>
          <w:bCs/>
        </w:rPr>
        <w:t>(1toN/Nto1)</w:t>
      </w:r>
      <w:r w:rsidRPr="00CF7765">
        <w:rPr>
          <w:rFonts w:hint="eastAsia"/>
          <w:bCs/>
        </w:rPr>
        <w:t>に関係なく、</w:t>
      </w:r>
      <w:r w:rsidRPr="00CF7765">
        <w:rPr>
          <w:rFonts w:hint="eastAsia"/>
          <w:bCs/>
        </w:rPr>
        <w:t>1</w:t>
      </w:r>
      <w:r w:rsidRPr="00CF7765">
        <w:rPr>
          <w:rFonts w:hint="eastAsia"/>
          <w:bCs/>
        </w:rPr>
        <w:t>セット排出後に排出される。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640"/>
        <w:gridCol w:w="2580"/>
        <w:gridCol w:w="1260"/>
        <w:gridCol w:w="2007"/>
      </w:tblGrid>
      <w:tr w:rsidR="00FD3712" w:rsidRPr="00CF7765">
        <w:trPr>
          <w:jc w:val="right"/>
        </w:trPr>
        <w:tc>
          <w:tcPr>
            <w:tcW w:w="2640" w:type="dxa"/>
            <w:tcBorders>
              <w:bottom w:val="nil"/>
            </w:tcBorders>
            <w:shd w:val="clear" w:color="auto" w:fill="FFFF00"/>
          </w:tcPr>
          <w:p w:rsidR="00FD3712" w:rsidRPr="00CF7765" w:rsidRDefault="00FD3712">
            <w:pPr>
              <w:pStyle w:val="aa"/>
              <w:ind w:left="0"/>
            </w:pPr>
            <w:r w:rsidRPr="00CF7765">
              <w:rPr>
                <w:rFonts w:hint="eastAsia"/>
              </w:rPr>
              <w:t>項目</w:t>
            </w:r>
          </w:p>
        </w:tc>
        <w:tc>
          <w:tcPr>
            <w:tcW w:w="258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6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00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640" w:type="dxa"/>
          </w:tcPr>
          <w:p w:rsidR="00FD3712" w:rsidRPr="00CF7765" w:rsidRDefault="00FD3712">
            <w:pPr>
              <w:pStyle w:val="aa"/>
              <w:ind w:left="0"/>
            </w:pPr>
            <w:r w:rsidRPr="00CF7765">
              <w:rPr>
                <w:rFonts w:hint="eastAsia"/>
              </w:rPr>
              <w:t>セパレートシートデフォルトトレイ</w:t>
            </w:r>
          </w:p>
        </w:tc>
        <w:tc>
          <w:tcPr>
            <w:tcW w:w="2580" w:type="dxa"/>
          </w:tcPr>
          <w:p w:rsidR="00FD3712" w:rsidRPr="00CF7765" w:rsidRDefault="00FD3712">
            <w:pPr>
              <w:pStyle w:val="aa"/>
              <w:ind w:left="0"/>
              <w:jc w:val="center"/>
            </w:pPr>
            <w:r w:rsidRPr="00CF7765">
              <w:rPr>
                <w:rFonts w:hint="eastAsia"/>
              </w:rPr>
              <w:t>KO</w:t>
            </w:r>
          </w:p>
        </w:tc>
        <w:tc>
          <w:tcPr>
            <w:tcW w:w="1260" w:type="dxa"/>
          </w:tcPr>
          <w:p w:rsidR="00FD3712" w:rsidRPr="00CF7765" w:rsidRDefault="00FD3712">
            <w:pPr>
              <w:pStyle w:val="aa"/>
              <w:ind w:left="0"/>
              <w:jc w:val="center"/>
            </w:pPr>
            <w:r w:rsidRPr="00CF7765">
              <w:rPr>
                <w:rFonts w:hint="eastAsia"/>
              </w:rPr>
              <w:t>1(</w:t>
            </w:r>
            <w:r w:rsidRPr="00CF7765">
              <w:rPr>
                <w:rFonts w:hint="eastAsia"/>
              </w:rPr>
              <w:t>トレイ</w:t>
            </w:r>
            <w:r w:rsidRPr="00CF7765">
              <w:rPr>
                <w:rFonts w:hint="eastAsia"/>
              </w:rPr>
              <w:t>1)</w:t>
            </w:r>
          </w:p>
        </w:tc>
        <w:tc>
          <w:tcPr>
            <w:tcW w:w="2007" w:type="dxa"/>
          </w:tcPr>
          <w:p w:rsidR="00FD3712" w:rsidRPr="00CF7765" w:rsidRDefault="00FD3712">
            <w:pPr>
              <w:pStyle w:val="aa"/>
              <w:ind w:left="0"/>
            </w:pPr>
            <w:r w:rsidRPr="00CF7765">
              <w:rPr>
                <w:rFonts w:hint="eastAsia"/>
              </w:rPr>
              <w:t>各プロダクトがサポートするトレイ番号</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17"/>
        </w:numPr>
        <w:tabs>
          <w:tab w:val="clear" w:pos="567"/>
        </w:tabs>
      </w:pPr>
      <w:r w:rsidRPr="00CF7765">
        <w:rPr>
          <w:rFonts w:hint="eastAsia"/>
        </w:rPr>
        <w:t>給紙トレイとして給紙不可能なトレイが指定されていた場合</w:t>
      </w:r>
      <w:r w:rsidRPr="00CF7765">
        <w:rPr>
          <w:rFonts w:hint="eastAsia"/>
        </w:rPr>
        <w:t>(</w:t>
      </w:r>
      <w:r w:rsidRPr="00CF7765">
        <w:rPr>
          <w:rFonts w:hint="eastAsia"/>
        </w:rPr>
        <w:t>故障中のトレイ、存在しないトレイ番号などの場合</w:t>
      </w:r>
      <w:r w:rsidRPr="00CF7765">
        <w:rPr>
          <w:rFonts w:hint="eastAsia"/>
        </w:rPr>
        <w:t>)</w:t>
      </w:r>
      <w:r w:rsidRPr="00CF7765">
        <w:rPr>
          <w:rFonts w:hint="eastAsia"/>
        </w:rPr>
        <w:t>は、セパレートシートの挿入はキャンセルする。</w:t>
      </w:r>
      <w:r w:rsidRPr="00CF7765">
        <w:br/>
      </w:r>
      <w:r w:rsidRPr="00CF7765">
        <w:rPr>
          <w:rFonts w:hint="eastAsia"/>
        </w:rPr>
        <w:t>給紙トレイの指定が無く、システムデータのデフォルトトレイに給紙不可能なトレイが設定されていた場合も、同様にセパレートシートの挿入はキャンセルする。</w:t>
      </w:r>
    </w:p>
    <w:p w:rsidR="001830BD" w:rsidRPr="00CF7765" w:rsidRDefault="00FD3712" w:rsidP="001830BD">
      <w:pPr>
        <w:pStyle w:val="aa"/>
        <w:numPr>
          <w:ilvl w:val="0"/>
          <w:numId w:val="117"/>
        </w:numPr>
      </w:pPr>
      <w:r w:rsidRPr="00CF7765">
        <w:rPr>
          <w:rFonts w:hint="eastAsia"/>
        </w:rPr>
        <w:t>セパレー</w:t>
      </w:r>
      <w:r w:rsidR="001830BD" w:rsidRPr="00CF7765">
        <w:rPr>
          <w:rFonts w:hint="eastAsia"/>
        </w:rPr>
        <w:t>ト</w:t>
      </w:r>
      <w:r w:rsidRPr="00CF7765">
        <w:rPr>
          <w:rFonts w:hint="eastAsia"/>
        </w:rPr>
        <w:t>シートが指定されたとき、セパレー</w:t>
      </w:r>
      <w:r w:rsidR="001830BD" w:rsidRPr="00CF7765">
        <w:rPr>
          <w:rFonts w:hint="eastAsia"/>
        </w:rPr>
        <w:t>ト</w:t>
      </w:r>
      <w:r w:rsidRPr="00CF7765">
        <w:rPr>
          <w:rFonts w:hint="eastAsia"/>
        </w:rPr>
        <w:t>シートの</w:t>
      </w:r>
      <w:r w:rsidR="00467E31" w:rsidRPr="00CF7765">
        <w:rPr>
          <w:rFonts w:hint="eastAsia"/>
        </w:rPr>
        <w:t>用紙サイズ</w:t>
      </w:r>
      <w:r w:rsidR="00467E31" w:rsidRPr="00CF7765">
        <w:rPr>
          <w:rFonts w:hint="eastAsia"/>
        </w:rPr>
        <w:t>/</w:t>
      </w:r>
      <w:r w:rsidR="00467E31" w:rsidRPr="00CF7765">
        <w:rPr>
          <w:rFonts w:hint="eastAsia"/>
        </w:rPr>
        <w:t>紙質</w:t>
      </w:r>
      <w:r w:rsidR="00467E31" w:rsidRPr="00CF7765">
        <w:rPr>
          <w:rFonts w:hint="eastAsia"/>
        </w:rPr>
        <w:t>/</w:t>
      </w:r>
      <w:r w:rsidR="00467E31" w:rsidRPr="00CF7765">
        <w:rPr>
          <w:rFonts w:hint="eastAsia"/>
        </w:rPr>
        <w:t>用紙カラー（指定されていない場合は　動作内容</w:t>
      </w:r>
      <w:r w:rsidR="00467E31" w:rsidRPr="00CF7765">
        <w:rPr>
          <w:rFonts w:hint="eastAsia"/>
        </w:rPr>
        <w:t>4</w:t>
      </w:r>
      <w:r w:rsidR="00467E31" w:rsidRPr="00CF7765">
        <w:rPr>
          <w:rFonts w:hint="eastAsia"/>
        </w:rPr>
        <w:t>）</w:t>
      </w:r>
      <w:r w:rsidRPr="00CF7765">
        <w:rPr>
          <w:rFonts w:hint="eastAsia"/>
        </w:rPr>
        <w:t>が、指定された排出先に排出不可なときはセパレータシートをキャンセルする。</w:t>
      </w:r>
    </w:p>
    <w:p w:rsidR="00FD3712" w:rsidRPr="00CF7765" w:rsidRDefault="00FD3712" w:rsidP="00885A91">
      <w:pPr>
        <w:pStyle w:val="aa"/>
        <w:numPr>
          <w:ilvl w:val="0"/>
          <w:numId w:val="117"/>
        </w:numPr>
        <w:tabs>
          <w:tab w:val="clear" w:pos="567"/>
        </w:tabs>
      </w:pPr>
      <w:r w:rsidRPr="00CF7765">
        <w:rPr>
          <w:rFonts w:hint="eastAsia"/>
        </w:rPr>
        <w:t>ステープルと同時に指定された場合、セパレートシートはステープルされない。</w:t>
      </w:r>
    </w:p>
    <w:p w:rsidR="00FD3712" w:rsidRPr="00CF7765" w:rsidRDefault="00FD3712" w:rsidP="00885A91">
      <w:pPr>
        <w:pStyle w:val="aa"/>
        <w:numPr>
          <w:ilvl w:val="0"/>
          <w:numId w:val="117"/>
        </w:numPr>
        <w:tabs>
          <w:tab w:val="clear" w:pos="567"/>
        </w:tabs>
      </w:pPr>
      <w:r w:rsidRPr="00CF7765">
        <w:rPr>
          <w:rFonts w:hint="eastAsia"/>
        </w:rPr>
        <w:t xml:space="preserve">パンチと同時に指定された場合、セパレートシートもパンチされる。　</w:t>
      </w:r>
    </w:p>
    <w:p w:rsidR="00FD3712" w:rsidRPr="00CF7765" w:rsidRDefault="00FD3712" w:rsidP="00885A91">
      <w:pPr>
        <w:pStyle w:val="aa"/>
        <w:numPr>
          <w:ilvl w:val="0"/>
          <w:numId w:val="117"/>
        </w:numPr>
        <w:tabs>
          <w:tab w:val="clear" w:pos="567"/>
        </w:tabs>
      </w:pPr>
      <w:r w:rsidRPr="00CF7765">
        <w:rPr>
          <w:rFonts w:hint="eastAsia"/>
        </w:rPr>
        <w:t>オフセット指示がされている場合、セパレートシートは直前に出力した本文シートと同じ位置に排出される。</w:t>
      </w:r>
    </w:p>
    <w:p w:rsidR="00FD3712" w:rsidRPr="00CF7765" w:rsidRDefault="00FD3712" w:rsidP="00885A91">
      <w:pPr>
        <w:pStyle w:val="aa"/>
        <w:numPr>
          <w:ilvl w:val="0"/>
          <w:numId w:val="117"/>
        </w:numPr>
        <w:tabs>
          <w:tab w:val="clear" w:pos="567"/>
        </w:tabs>
      </w:pPr>
      <w:r w:rsidRPr="00CF7765">
        <w:rPr>
          <w:rFonts w:hint="eastAsia"/>
        </w:rPr>
        <w:t>用紙サイズの指定がなく、指定された給紙トレイの用紙サイズが不明の場合、セパレートシートは直前に出力した本文シートと同じサイズの用紙が使用される。</w:t>
      </w: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257" w:name="_Ref289679348"/>
      <w:bookmarkStart w:id="258" w:name="_Toc21605502"/>
      <w:r w:rsidRPr="00CF7765">
        <w:rPr>
          <w:rFonts w:hint="eastAsia"/>
        </w:rPr>
        <w:lastRenderedPageBreak/>
        <w:t>Subset</w:t>
      </w:r>
      <w:bookmarkEnd w:id="257"/>
      <w:bookmarkEnd w:id="25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サブセットで指定された単位で、セットをサブセットに分割する動作を行う。</w:t>
      </w:r>
    </w:p>
    <w:p w:rsidR="00FD3712" w:rsidRPr="00CF7765" w:rsidRDefault="00FD3712">
      <w:pPr>
        <w:pStyle w:val="aa"/>
        <w:tabs>
          <w:tab w:val="clear" w:pos="567"/>
          <w:tab w:val="clear" w:pos="851"/>
          <w:tab w:val="left" w:pos="840"/>
        </w:tabs>
        <w:ind w:left="840"/>
      </w:pPr>
      <w:r w:rsidRPr="00CF7765">
        <w:rPr>
          <w:rFonts w:hint="eastAsia"/>
        </w:rPr>
        <w:t>後処理を同時に指定することで、サブセット単位の後処理を実現する。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1"/>
          <w:numId w:val="93"/>
        </w:numPr>
        <w:tabs>
          <w:tab w:val="clear" w:pos="567"/>
          <w:tab w:val="clear" w:pos="851"/>
          <w:tab w:val="clear" w:pos="1418"/>
          <w:tab w:val="clear" w:pos="1701"/>
          <w:tab w:val="left" w:pos="1380"/>
        </w:tabs>
        <w:ind w:hanging="213"/>
      </w:pPr>
      <w:r w:rsidRPr="00CF7765">
        <w:rPr>
          <w:rFonts w:hint="eastAsia"/>
        </w:rPr>
        <w:t>サブセットが指定された場合は、セット間に加えて、サブセット間でもセットの分割を行う。</w:t>
      </w:r>
    </w:p>
    <w:p w:rsidR="00FD3712" w:rsidRPr="00CF7765" w:rsidRDefault="00FD3712" w:rsidP="00885A91">
      <w:pPr>
        <w:pStyle w:val="aa"/>
        <w:numPr>
          <w:ilvl w:val="1"/>
          <w:numId w:val="93"/>
        </w:numPr>
        <w:tabs>
          <w:tab w:val="clear" w:pos="567"/>
          <w:tab w:val="clear" w:pos="851"/>
          <w:tab w:val="clear" w:pos="1418"/>
          <w:tab w:val="clear" w:pos="1701"/>
          <w:tab w:val="left" w:pos="1380"/>
        </w:tabs>
        <w:ind w:hanging="213"/>
      </w:pPr>
      <w:r w:rsidRPr="00CF7765">
        <w:rPr>
          <w:rFonts w:hint="eastAsia"/>
        </w:rPr>
        <w:t>サブセットとしてページが指定された場合は、指定されたページ（そのページの倍数のページ）を含むシートと次のシートの間でセット分割を行う。またセット間でもセット分割を行う。ページ指定のサブセットは</w:t>
      </w:r>
      <w:r w:rsidRPr="00CF7765">
        <w:rPr>
          <w:rFonts w:hint="eastAsia"/>
        </w:rPr>
        <w:t>Collate/Uncollate</w:t>
      </w:r>
      <w:r w:rsidRPr="00CF7765">
        <w:rPr>
          <w:rFonts w:hint="eastAsia"/>
        </w:rPr>
        <w:t>ともに指定可能である。</w:t>
      </w:r>
    </w:p>
    <w:p w:rsidR="00FD3712" w:rsidRPr="00CF7765" w:rsidRDefault="00FD3712" w:rsidP="00885A91">
      <w:pPr>
        <w:pStyle w:val="aa"/>
        <w:numPr>
          <w:ilvl w:val="1"/>
          <w:numId w:val="93"/>
        </w:numPr>
        <w:tabs>
          <w:tab w:val="clear" w:pos="567"/>
          <w:tab w:val="clear" w:pos="851"/>
          <w:tab w:val="clear" w:pos="1418"/>
          <w:tab w:val="clear" w:pos="1701"/>
          <w:tab w:val="left" w:pos="1380"/>
        </w:tabs>
        <w:ind w:hanging="213"/>
      </w:pPr>
      <w:r w:rsidRPr="00CF7765">
        <w:rPr>
          <w:rFonts w:hint="eastAsia"/>
        </w:rPr>
        <w:t>サブセットとして部数が指定された場合は、指定された部数（その部数の倍数になる部数）のシートと次のシートの間でセット分割を行う。またセット間でもセット分割を行う。部数指定のサブセットは</w:t>
      </w:r>
      <w:r w:rsidRPr="00CF7765">
        <w:rPr>
          <w:rFonts w:hint="eastAsia"/>
        </w:rPr>
        <w:t>Uncollate</w:t>
      </w:r>
      <w:r w:rsidRPr="00CF7765">
        <w:rPr>
          <w:rFonts w:hint="eastAsia"/>
        </w:rPr>
        <w:t>の場合指定可能である。</w:t>
      </w:r>
    </w:p>
    <w:p w:rsidR="00FD3712" w:rsidRPr="00CF7765" w:rsidRDefault="00FD3712" w:rsidP="00885A91">
      <w:pPr>
        <w:pStyle w:val="aa"/>
        <w:numPr>
          <w:ilvl w:val="1"/>
          <w:numId w:val="93"/>
        </w:numPr>
        <w:tabs>
          <w:tab w:val="clear" w:pos="567"/>
          <w:tab w:val="clear" w:pos="851"/>
          <w:tab w:val="clear" w:pos="1418"/>
          <w:tab w:val="clear" w:pos="1701"/>
          <w:tab w:val="left" w:pos="1380"/>
        </w:tabs>
        <w:ind w:hanging="213"/>
      </w:pPr>
      <w:r w:rsidRPr="00CF7765">
        <w:rPr>
          <w:rFonts w:hint="eastAsia"/>
        </w:rPr>
        <w:t>セット単位で処理する後処理が同時に指定された場合は、サブセット単位で後処理を行う。</w:t>
      </w:r>
    </w:p>
    <w:p w:rsidR="00FD3712" w:rsidRPr="00CF7765" w:rsidRDefault="00FD3712" w:rsidP="00885A91">
      <w:pPr>
        <w:pStyle w:val="aa"/>
        <w:numPr>
          <w:ilvl w:val="1"/>
          <w:numId w:val="93"/>
        </w:numPr>
        <w:tabs>
          <w:tab w:val="clear" w:pos="567"/>
          <w:tab w:val="clear" w:pos="851"/>
          <w:tab w:val="clear" w:pos="1418"/>
          <w:tab w:val="clear" w:pos="1701"/>
          <w:tab w:val="left" w:pos="1380"/>
        </w:tabs>
        <w:ind w:hanging="213"/>
      </w:pPr>
      <w:r w:rsidRPr="00CF7765">
        <w:rPr>
          <w:rFonts w:hint="eastAsia"/>
        </w:rPr>
        <w:t>セット単位の後処理が指定されない場合でも、サブセット分割は実施する。</w:t>
      </w:r>
      <w:r w:rsidRPr="00CF7765">
        <w:rPr>
          <w:rFonts w:hint="eastAsia"/>
        </w:rPr>
        <w:t>(</w:t>
      </w:r>
      <w:r w:rsidR="005874A0">
        <w:rPr>
          <w:rFonts w:hint="eastAsia"/>
        </w:rPr>
        <w:t>PGS2035SGP</w:t>
      </w:r>
      <w:r w:rsidRPr="00CF7765">
        <w:rPr>
          <w:rFonts w:hint="eastAsia"/>
        </w:rPr>
        <w:t>など排出先で自動的に後処理される場合があるため</w:t>
      </w:r>
      <w:r w:rsidRPr="00CF7765">
        <w:rPr>
          <w:rFonts w:hint="eastAsia"/>
        </w:rPr>
        <w:t>)</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840"/>
        <w:gridCol w:w="1140"/>
        <w:gridCol w:w="2488"/>
      </w:tblGrid>
      <w:tr w:rsidR="00FD3712" w:rsidRPr="00CF7765">
        <w:trPr>
          <w:jc w:val="right"/>
        </w:trPr>
        <w:tc>
          <w:tcPr>
            <w:tcW w:w="4020" w:type="dxa"/>
            <w:tcBorders>
              <w:bottom w:val="nil"/>
            </w:tcBorders>
            <w:shd w:val="clear" w:color="auto" w:fill="FFFF00"/>
          </w:tcPr>
          <w:p w:rsidR="00FD3712" w:rsidRPr="00CF7765" w:rsidRDefault="00FD3712">
            <w:pPr>
              <w:pStyle w:val="aa"/>
              <w:ind w:left="0"/>
            </w:pPr>
            <w:r w:rsidRPr="00CF7765">
              <w:rPr>
                <w:rFonts w:hint="eastAsia"/>
              </w:rPr>
              <w:t>項目</w:t>
            </w:r>
          </w:p>
        </w:tc>
        <w:tc>
          <w:tcPr>
            <w:tcW w:w="84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14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48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20" w:type="dxa"/>
          </w:tcPr>
          <w:p w:rsidR="00FD3712" w:rsidRPr="00CF7765" w:rsidRDefault="00FD3712">
            <w:pPr>
              <w:pStyle w:val="aa"/>
              <w:ind w:left="0"/>
            </w:pPr>
            <w:r w:rsidRPr="00CF7765">
              <w:rPr>
                <w:rFonts w:hint="eastAsia"/>
              </w:rPr>
              <w:t>－</w:t>
            </w:r>
          </w:p>
        </w:tc>
        <w:tc>
          <w:tcPr>
            <w:tcW w:w="840" w:type="dxa"/>
          </w:tcPr>
          <w:p w:rsidR="00FD3712" w:rsidRPr="00CF7765" w:rsidRDefault="00FD3712">
            <w:pPr>
              <w:pStyle w:val="aa"/>
              <w:ind w:left="0"/>
              <w:jc w:val="center"/>
            </w:pPr>
            <w:r w:rsidRPr="00CF7765">
              <w:rPr>
                <w:rFonts w:hint="eastAsia"/>
              </w:rPr>
              <w:t>－</w:t>
            </w:r>
          </w:p>
        </w:tc>
        <w:tc>
          <w:tcPr>
            <w:tcW w:w="1140" w:type="dxa"/>
          </w:tcPr>
          <w:p w:rsidR="00FD3712" w:rsidRPr="00CF7765" w:rsidRDefault="00FD3712">
            <w:pPr>
              <w:pStyle w:val="aa"/>
              <w:ind w:left="0"/>
              <w:jc w:val="center"/>
            </w:pPr>
            <w:r w:rsidRPr="00CF7765">
              <w:rPr>
                <w:rFonts w:hint="eastAsia"/>
              </w:rPr>
              <w:t>－</w:t>
            </w:r>
          </w:p>
        </w:tc>
        <w:tc>
          <w:tcPr>
            <w:tcW w:w="248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 xml:space="preserve">1. </w:t>
      </w:r>
      <w:r w:rsidRPr="00CF7765">
        <w:rPr>
          <w:rFonts w:hint="eastAsia"/>
        </w:rPr>
        <w:t>各後処理ごとに枚数などの制限がある場合は、その制限に従う。</w:t>
      </w:r>
    </w:p>
    <w:p w:rsidR="00FD3712" w:rsidRPr="00CF7765" w:rsidRDefault="00FD3712" w:rsidP="00885A91">
      <w:pPr>
        <w:pStyle w:val="aa"/>
        <w:numPr>
          <w:ilvl w:val="0"/>
          <w:numId w:val="93"/>
        </w:numPr>
        <w:tabs>
          <w:tab w:val="clear" w:pos="567"/>
          <w:tab w:val="clear" w:pos="851"/>
          <w:tab w:val="clear" w:pos="1418"/>
          <w:tab w:val="clear" w:pos="1701"/>
          <w:tab w:val="left" w:pos="1380"/>
        </w:tabs>
      </w:pPr>
      <w:r w:rsidRPr="00CF7765">
        <w:rPr>
          <w:rFonts w:hint="eastAsia"/>
        </w:rPr>
        <w:t>オフセットはページ指定</w:t>
      </w:r>
      <w:r w:rsidRPr="00CF7765">
        <w:rPr>
          <w:rFonts w:hint="eastAsia"/>
        </w:rPr>
        <w:t>/</w:t>
      </w:r>
      <w:r w:rsidRPr="00CF7765">
        <w:rPr>
          <w:rFonts w:hint="eastAsia"/>
        </w:rPr>
        <w:t>部数指定のどちらでも指定可能である</w:t>
      </w:r>
    </w:p>
    <w:p w:rsidR="00FD3712" w:rsidRPr="00CF7765" w:rsidRDefault="00FD3712" w:rsidP="00885A91">
      <w:pPr>
        <w:pStyle w:val="aa"/>
        <w:numPr>
          <w:ilvl w:val="0"/>
          <w:numId w:val="93"/>
        </w:numPr>
        <w:tabs>
          <w:tab w:val="clear" w:pos="567"/>
          <w:tab w:val="clear" w:pos="851"/>
          <w:tab w:val="clear" w:pos="1418"/>
          <w:tab w:val="clear" w:pos="1701"/>
          <w:tab w:val="left" w:pos="1380"/>
        </w:tabs>
      </w:pPr>
      <w:r w:rsidRPr="00CF7765">
        <w:rPr>
          <w:rFonts w:hint="eastAsia"/>
        </w:rPr>
        <w:t>セット後処理の枚数制限や例外処理はサブセット単位で行う。</w:t>
      </w:r>
    </w:p>
    <w:p w:rsidR="00FD3712" w:rsidRPr="00CF7765" w:rsidRDefault="00FD3712">
      <w:pPr>
        <w:pStyle w:val="aa"/>
        <w:tabs>
          <w:tab w:val="clear" w:pos="567"/>
          <w:tab w:val="clear" w:pos="851"/>
          <w:tab w:val="clear" w:pos="1418"/>
          <w:tab w:val="clear" w:pos="1701"/>
          <w:tab w:val="left" w:pos="1170"/>
        </w:tabs>
        <w:ind w:left="1140"/>
      </w:pPr>
      <w:r w:rsidRPr="00CF7765">
        <w:rPr>
          <w:rFonts w:hint="eastAsia"/>
        </w:rPr>
        <w:t>例</w:t>
      </w:r>
      <w:r w:rsidRPr="00CF7765">
        <w:rPr>
          <w:rFonts w:hint="eastAsia"/>
        </w:rPr>
        <w:t xml:space="preserve">: </w:t>
      </w:r>
      <w:r w:rsidRPr="00CF7765">
        <w:rPr>
          <w:rFonts w:hint="eastAsia"/>
        </w:rPr>
        <w:t>ステープルでサブセットが一枚になった場合は、そのサブセットのみ</w:t>
      </w:r>
      <w:r w:rsidRPr="00CF7765">
        <w:rPr>
          <w:rFonts w:hint="eastAsia"/>
        </w:rPr>
        <w:t>Staple</w:t>
      </w:r>
      <w:r w:rsidRPr="00CF7765">
        <w:rPr>
          <w:rFonts w:hint="eastAsia"/>
        </w:rPr>
        <w:t>を解除する。</w:t>
      </w:r>
    </w:p>
    <w:p w:rsidR="00FD3712" w:rsidRPr="00CF7765" w:rsidRDefault="00FD3712" w:rsidP="00885A91">
      <w:pPr>
        <w:pStyle w:val="aa"/>
        <w:numPr>
          <w:ilvl w:val="0"/>
          <w:numId w:val="93"/>
        </w:numPr>
        <w:tabs>
          <w:tab w:val="clear" w:pos="567"/>
          <w:tab w:val="clear" w:pos="851"/>
          <w:tab w:val="clear" w:pos="1418"/>
          <w:tab w:val="clear" w:pos="1701"/>
          <w:tab w:val="left" w:pos="1380"/>
        </w:tabs>
      </w:pPr>
      <w:r w:rsidRPr="00CF7765">
        <w:rPr>
          <w:rFonts w:hint="eastAsia"/>
        </w:rPr>
        <w:t>分冊機能とサブセットは類似機能のため同時に指定してはならい</w:t>
      </w:r>
    </w:p>
    <w:p w:rsidR="00FD3712" w:rsidRPr="00CF7765" w:rsidRDefault="00FD3712">
      <w:pPr>
        <w:pStyle w:val="aa"/>
        <w:tabs>
          <w:tab w:val="clear" w:pos="567"/>
          <w:tab w:val="clear" w:pos="851"/>
          <w:tab w:val="clear" w:pos="1418"/>
          <w:tab w:val="clear" w:pos="1701"/>
          <w:tab w:val="left" w:pos="1380"/>
        </w:tabs>
      </w:pP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259" w:name="_Ref289679357"/>
      <w:bookmarkStart w:id="260" w:name="_Ref289679360"/>
      <w:bookmarkStart w:id="261" w:name="_Toc21605503"/>
      <w:r w:rsidRPr="00CF7765">
        <w:rPr>
          <w:rFonts w:hint="eastAsia"/>
        </w:rPr>
        <w:lastRenderedPageBreak/>
        <w:t>Pad Print</w:t>
      </w:r>
      <w:bookmarkEnd w:id="259"/>
      <w:bookmarkEnd w:id="260"/>
      <w:bookmarkEnd w:id="261"/>
    </w:p>
    <w:p w:rsidR="00FD3712" w:rsidRPr="00CF7765" w:rsidRDefault="00FD3712">
      <w:pPr>
        <w:pStyle w:val="aa"/>
      </w:pPr>
      <w:r w:rsidRPr="00CF7765">
        <w:rPr>
          <w:rFonts w:hint="eastAsia"/>
        </w:rPr>
        <w:t>＜目的＞</w:t>
      </w:r>
    </w:p>
    <w:p w:rsidR="00FD3712" w:rsidRPr="00CF7765" w:rsidRDefault="00FD3712" w:rsidP="00012803">
      <w:pPr>
        <w:pStyle w:val="aa"/>
        <w:tabs>
          <w:tab w:val="clear" w:pos="567"/>
          <w:tab w:val="clear" w:pos="851"/>
          <w:tab w:val="left" w:pos="840"/>
        </w:tabs>
        <w:ind w:left="840"/>
      </w:pPr>
      <w:r w:rsidRPr="00CF7765">
        <w:t>帳面の作成を行う</w:t>
      </w:r>
    </w:p>
    <w:p w:rsidR="00694AAF" w:rsidRPr="00CF7765" w:rsidRDefault="00694AAF">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tabs>
          <w:tab w:val="clear" w:pos="567"/>
          <w:tab w:val="clear" w:pos="851"/>
          <w:tab w:val="clear" w:pos="1418"/>
          <w:tab w:val="clear" w:pos="1701"/>
          <w:tab w:val="left" w:pos="1380"/>
        </w:tabs>
        <w:ind w:leftChars="338" w:left="608" w:firstLineChars="100" w:firstLine="180"/>
      </w:pPr>
      <w:r w:rsidRPr="00CF7765">
        <w:rPr>
          <w:rFonts w:hint="eastAsia"/>
        </w:rPr>
        <w:t>1. Pad Print</w:t>
      </w:r>
      <w:r w:rsidRPr="00CF7765">
        <w:rPr>
          <w:rFonts w:hint="eastAsia"/>
        </w:rPr>
        <w:t>を行うには</w:t>
      </w:r>
      <w:r w:rsidRPr="00CF7765">
        <w:rPr>
          <w:rFonts w:hint="eastAsia"/>
        </w:rPr>
        <w:t>Uncollate</w:t>
      </w:r>
      <w:r w:rsidRPr="00CF7765">
        <w:rPr>
          <w:rFonts w:hint="eastAsia"/>
        </w:rPr>
        <w:t>が指定される必要がある</w:t>
      </w:r>
      <w:r w:rsidR="0009277B" w:rsidRPr="00CF7765">
        <w:rPr>
          <w:shd w:val="pct15" w:color="auto" w:fill="FFFFFF"/>
        </w:rPr>
        <w:br/>
      </w:r>
    </w:p>
    <w:p w:rsidR="00FD3712" w:rsidRPr="00CF7765" w:rsidRDefault="00FD3712">
      <w:pPr>
        <w:pStyle w:val="aa"/>
        <w:tabs>
          <w:tab w:val="clear" w:pos="567"/>
          <w:tab w:val="clear" w:pos="851"/>
          <w:tab w:val="clear" w:pos="1418"/>
          <w:tab w:val="clear" w:pos="1701"/>
          <w:tab w:val="left" w:pos="1380"/>
        </w:tabs>
        <w:ind w:leftChars="338" w:left="608" w:firstLineChars="100" w:firstLine="180"/>
      </w:pPr>
      <w:r w:rsidRPr="00CF7765">
        <w:rPr>
          <w:rFonts w:hint="eastAsia"/>
        </w:rPr>
        <w:t>2. Uncollate</w:t>
      </w:r>
      <w:r w:rsidRPr="00CF7765">
        <w:rPr>
          <w:rFonts w:hint="eastAsia"/>
        </w:rPr>
        <w:t>で指定された部数を</w:t>
      </w:r>
      <w:r w:rsidRPr="00CF7765">
        <w:rPr>
          <w:rFonts w:hint="eastAsia"/>
        </w:rPr>
        <w:t>Subset</w:t>
      </w:r>
      <w:r w:rsidRPr="00CF7765">
        <w:rPr>
          <w:rFonts w:hint="eastAsia"/>
        </w:rPr>
        <w:t>で指定された部数単位で分割して処理する</w:t>
      </w:r>
    </w:p>
    <w:p w:rsidR="00FD3712" w:rsidRPr="00CF7765" w:rsidRDefault="00FD3712">
      <w:pPr>
        <w:pStyle w:val="aa"/>
        <w:tabs>
          <w:tab w:val="clear" w:pos="567"/>
          <w:tab w:val="clear" w:pos="851"/>
          <w:tab w:val="clear" w:pos="1418"/>
          <w:tab w:val="clear" w:pos="1701"/>
          <w:tab w:val="left" w:pos="1170"/>
        </w:tabs>
        <w:ind w:leftChars="338" w:left="608" w:firstLineChars="100" w:firstLine="180"/>
      </w:pPr>
      <w:r w:rsidRPr="00CF7765">
        <w:rPr>
          <w:rFonts w:hint="eastAsia"/>
        </w:rPr>
        <w:t xml:space="preserve">3. </w:t>
      </w:r>
      <w:r w:rsidRPr="00CF7765">
        <w:rPr>
          <w:rFonts w:hint="eastAsia"/>
        </w:rPr>
        <w:t>カバー用紙の挿入が指示されていた場合は、</w:t>
      </w:r>
      <w:r w:rsidRPr="00CF7765">
        <w:rPr>
          <w:rFonts w:hint="eastAsia"/>
        </w:rPr>
        <w:t>Subset</w:t>
      </w:r>
      <w:r w:rsidRPr="00CF7765">
        <w:rPr>
          <w:rFonts w:hint="eastAsia"/>
        </w:rPr>
        <w:t>単位で１枚ずつカバー用紙を挿入する。</w:t>
      </w:r>
      <w:r w:rsidRPr="00CF7765">
        <w:br/>
      </w:r>
      <w:r w:rsidRPr="00CF7765">
        <w:rPr>
          <w:rFonts w:hint="eastAsia"/>
        </w:rPr>
        <w:tab/>
      </w:r>
      <w:r w:rsidRPr="00CF7765">
        <w:rPr>
          <w:rFonts w:hint="eastAsia"/>
        </w:rPr>
        <w:t>カバー用紙には印刷は行わない。</w:t>
      </w:r>
    </w:p>
    <w:p w:rsidR="00FD3712" w:rsidRPr="00CF7765" w:rsidRDefault="00FD3712">
      <w:pPr>
        <w:pStyle w:val="aa"/>
        <w:tabs>
          <w:tab w:val="clear" w:pos="567"/>
          <w:tab w:val="clear" w:pos="851"/>
          <w:tab w:val="clear" w:pos="1418"/>
          <w:tab w:val="clear" w:pos="1701"/>
          <w:tab w:val="left" w:pos="1380"/>
        </w:tabs>
        <w:ind w:leftChars="338" w:left="608" w:firstLineChars="100" w:firstLine="180"/>
      </w:pPr>
      <w:r w:rsidRPr="00CF7765">
        <w:rPr>
          <w:rFonts w:hint="eastAsia"/>
        </w:rPr>
        <w:t>4. Staple</w:t>
      </w:r>
      <w:r w:rsidRPr="00CF7765">
        <w:rPr>
          <w:rFonts w:hint="eastAsia"/>
        </w:rPr>
        <w:t>が指定されていた場合は</w:t>
      </w:r>
      <w:r w:rsidRPr="00CF7765">
        <w:rPr>
          <w:rFonts w:hint="eastAsia"/>
        </w:rPr>
        <w:t>Subset</w:t>
      </w:r>
      <w:r w:rsidRPr="00CF7765">
        <w:rPr>
          <w:rFonts w:hint="eastAsia"/>
        </w:rPr>
        <w:t>単位で処理する。</w:t>
      </w:r>
    </w:p>
    <w:p w:rsidR="00FD3712" w:rsidRPr="00CF7765" w:rsidRDefault="00FD3712">
      <w:pPr>
        <w:pStyle w:val="aa"/>
        <w:tabs>
          <w:tab w:val="clear" w:pos="567"/>
          <w:tab w:val="clear" w:pos="851"/>
          <w:tab w:val="clear" w:pos="1418"/>
          <w:tab w:val="clear" w:pos="1701"/>
          <w:tab w:val="left" w:pos="1380"/>
        </w:tabs>
        <w:ind w:leftChars="338" w:left="608" w:firstLineChars="200" w:firstLine="360"/>
      </w:pPr>
      <w:r w:rsidRPr="00CF7765">
        <w:rPr>
          <w:rFonts w:hint="eastAsia"/>
        </w:rPr>
        <w:t>カバー用紙が指示されていた場合はカバー用紙も同時に</w:t>
      </w:r>
      <w:r w:rsidRPr="00CF7765">
        <w:rPr>
          <w:rFonts w:hint="eastAsia"/>
        </w:rPr>
        <w:t>Staple</w:t>
      </w:r>
      <w:r w:rsidRPr="00CF7765">
        <w:rPr>
          <w:rFonts w:hint="eastAsia"/>
        </w:rPr>
        <w:t>処理する。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840"/>
        <w:gridCol w:w="1140"/>
        <w:gridCol w:w="2488"/>
      </w:tblGrid>
      <w:tr w:rsidR="00FD3712" w:rsidRPr="00CF7765">
        <w:trPr>
          <w:jc w:val="right"/>
        </w:trPr>
        <w:tc>
          <w:tcPr>
            <w:tcW w:w="4020" w:type="dxa"/>
            <w:tcBorders>
              <w:bottom w:val="nil"/>
            </w:tcBorders>
            <w:shd w:val="clear" w:color="auto" w:fill="FFFF00"/>
          </w:tcPr>
          <w:p w:rsidR="00FD3712" w:rsidRPr="00CF7765" w:rsidRDefault="00FD3712">
            <w:pPr>
              <w:pStyle w:val="aa"/>
              <w:ind w:left="0"/>
            </w:pPr>
            <w:r w:rsidRPr="00CF7765">
              <w:rPr>
                <w:rFonts w:hint="eastAsia"/>
              </w:rPr>
              <w:t>項目</w:t>
            </w:r>
          </w:p>
        </w:tc>
        <w:tc>
          <w:tcPr>
            <w:tcW w:w="84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14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48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20" w:type="dxa"/>
          </w:tcPr>
          <w:p w:rsidR="00FD3712" w:rsidRPr="00CF7765" w:rsidRDefault="00FD3712">
            <w:pPr>
              <w:pStyle w:val="aa"/>
              <w:ind w:left="0"/>
            </w:pPr>
            <w:r w:rsidRPr="00CF7765">
              <w:rPr>
                <w:rFonts w:hint="eastAsia"/>
              </w:rPr>
              <w:t>－</w:t>
            </w:r>
          </w:p>
        </w:tc>
        <w:tc>
          <w:tcPr>
            <w:tcW w:w="840" w:type="dxa"/>
          </w:tcPr>
          <w:p w:rsidR="00FD3712" w:rsidRPr="00CF7765" w:rsidRDefault="00FD3712">
            <w:pPr>
              <w:pStyle w:val="aa"/>
              <w:ind w:left="0"/>
              <w:jc w:val="center"/>
            </w:pPr>
            <w:r w:rsidRPr="00CF7765">
              <w:rPr>
                <w:rFonts w:hint="eastAsia"/>
              </w:rPr>
              <w:t>－</w:t>
            </w:r>
          </w:p>
        </w:tc>
        <w:tc>
          <w:tcPr>
            <w:tcW w:w="1140" w:type="dxa"/>
          </w:tcPr>
          <w:p w:rsidR="00FD3712" w:rsidRPr="00CF7765" w:rsidRDefault="00FD3712">
            <w:pPr>
              <w:pStyle w:val="aa"/>
              <w:ind w:left="0"/>
              <w:jc w:val="center"/>
            </w:pPr>
            <w:r w:rsidRPr="00CF7765">
              <w:rPr>
                <w:rFonts w:hint="eastAsia"/>
              </w:rPr>
              <w:t>－</w:t>
            </w:r>
          </w:p>
        </w:tc>
        <w:tc>
          <w:tcPr>
            <w:tcW w:w="248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1. Staple</w:t>
      </w:r>
      <w:r w:rsidRPr="00CF7765">
        <w:rPr>
          <w:rFonts w:hint="eastAsia"/>
        </w:rPr>
        <w:t>処理する場合は、</w:t>
      </w:r>
      <w:r w:rsidRPr="00CF7765">
        <w:rPr>
          <w:rFonts w:hint="eastAsia"/>
        </w:rPr>
        <w:t>Uncollate</w:t>
      </w:r>
      <w:r w:rsidRPr="00CF7765">
        <w:rPr>
          <w:rFonts w:hint="eastAsia"/>
        </w:rPr>
        <w:t>時の</w:t>
      </w:r>
      <w:r w:rsidRPr="00CF7765">
        <w:rPr>
          <w:rFonts w:hint="eastAsia"/>
        </w:rPr>
        <w:t>Staple</w:t>
      </w:r>
      <w:r w:rsidRPr="00CF7765">
        <w:rPr>
          <w:rFonts w:hint="eastAsia"/>
        </w:rPr>
        <w:t>の制限に従う</w:t>
      </w:r>
    </w:p>
    <w:p w:rsidR="00FD3712" w:rsidRPr="00CF7765" w:rsidRDefault="00FD3712">
      <w:pPr>
        <w:pStyle w:val="aa"/>
      </w:pPr>
    </w:p>
    <w:p w:rsidR="00FD3712" w:rsidRPr="00CF7765" w:rsidRDefault="00FD3712">
      <w:pPr>
        <w:pStyle w:val="aa"/>
      </w:pPr>
    </w:p>
    <w:p w:rsidR="00FD3712" w:rsidRPr="00CF7765" w:rsidRDefault="00FD3712">
      <w:pPr>
        <w:pStyle w:val="2"/>
        <w:pageBreakBefore/>
      </w:pPr>
      <w:bookmarkStart w:id="262" w:name="_Toc21605504"/>
      <w:r w:rsidRPr="00CF7765">
        <w:rPr>
          <w:rFonts w:hint="eastAsia"/>
        </w:rPr>
        <w:lastRenderedPageBreak/>
        <w:t>Output</w:t>
      </w:r>
      <w:r w:rsidRPr="00CF7765">
        <w:rPr>
          <w:rFonts w:hint="eastAsia"/>
        </w:rPr>
        <w:t>装置関連機能</w:t>
      </w:r>
      <w:bookmarkEnd w:id="262"/>
    </w:p>
    <w:p w:rsidR="00FD3712" w:rsidRPr="00CF7765" w:rsidRDefault="00FD3712">
      <w:pPr>
        <w:pStyle w:val="3"/>
        <w:ind w:firstLine="180"/>
      </w:pPr>
      <w:bookmarkStart w:id="263" w:name="_Ref8023351"/>
      <w:bookmarkStart w:id="264" w:name="_Toc21605505"/>
      <w:r w:rsidRPr="00CF7765">
        <w:rPr>
          <w:rFonts w:hint="eastAsia"/>
        </w:rPr>
        <w:t>排出先指定</w:t>
      </w:r>
      <w:bookmarkEnd w:id="263"/>
      <w:bookmarkEnd w:id="264"/>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Print</w:t>
      </w:r>
      <w:r w:rsidRPr="00CF7765">
        <w:rPr>
          <w:rFonts w:hint="eastAsia"/>
        </w:rPr>
        <w:t>した用紙の排出先を指定する。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37"/>
        </w:numPr>
        <w:tabs>
          <w:tab w:val="clear" w:pos="567"/>
          <w:tab w:val="clear" w:pos="851"/>
          <w:tab w:val="clear" w:pos="1418"/>
          <w:tab w:val="clear" w:pos="1701"/>
          <w:tab w:val="left" w:pos="1380"/>
        </w:tabs>
      </w:pPr>
      <w:r w:rsidRPr="00CF7765">
        <w:rPr>
          <w:rFonts w:hint="eastAsia"/>
        </w:rPr>
        <w:t>排出先を指定することができる。</w:t>
      </w:r>
      <w:r w:rsidRPr="00CF7765">
        <w:br/>
      </w:r>
      <w:r w:rsidRPr="00CF7765">
        <w:rPr>
          <w:rFonts w:hint="eastAsia"/>
        </w:rPr>
        <w:t>指定可能な排出先、各排出装置接続時に指定可能な排出先については、各プロダクト依存編を参照のこと。</w:t>
      </w:r>
    </w:p>
    <w:p w:rsidR="00FD3712" w:rsidRPr="00CF7765" w:rsidRDefault="00FD3712">
      <w:pPr>
        <w:pStyle w:val="aa"/>
        <w:numPr>
          <w:ilvl w:val="0"/>
          <w:numId w:val="37"/>
        </w:numPr>
        <w:tabs>
          <w:tab w:val="clear" w:pos="567"/>
          <w:tab w:val="clear" w:pos="851"/>
          <w:tab w:val="clear" w:pos="1418"/>
          <w:tab w:val="clear" w:pos="1701"/>
          <w:tab w:val="left" w:pos="1560"/>
          <w:tab w:val="left" w:pos="3180"/>
          <w:tab w:val="left" w:pos="3420"/>
        </w:tabs>
      </w:pPr>
      <w:r w:rsidRPr="00CF7765">
        <w:rPr>
          <w:rFonts w:hint="eastAsia"/>
        </w:rPr>
        <w:t>各排出装置の利用可能な排出面や検知機能、後処理機能については、各プロダクト依存編を参照のこと。</w:t>
      </w:r>
      <w:r w:rsidRPr="00CF7765">
        <w:br/>
      </w:r>
      <w:r w:rsidRPr="00CF7765">
        <w:rPr>
          <w:rFonts w:hint="eastAsia"/>
        </w:rPr>
        <w:t>また、後処理機能の指定によっては、指定された排出先を無視して、自動的に排出先を選択する。ただし、排出先として</w:t>
      </w:r>
      <w:r w:rsidR="005874A0">
        <w:rPr>
          <w:rFonts w:hint="eastAsia"/>
        </w:rPr>
        <w:t>PGS2035SGP</w:t>
      </w:r>
      <w:r w:rsidRPr="00CF7765">
        <w:rPr>
          <w:rFonts w:hint="eastAsia"/>
        </w:rPr>
        <w:t>を指定されたときを除く。</w:t>
      </w:r>
      <w:r w:rsidRPr="00CF7765">
        <w:br/>
      </w:r>
      <w:r w:rsidRPr="00CF7765">
        <w:rPr>
          <w:rFonts w:hint="eastAsia"/>
        </w:rPr>
        <w:tab/>
        <w:t>Punch</w:t>
      </w:r>
      <w:r w:rsidRPr="00CF7765">
        <w:rPr>
          <w:rFonts w:hint="eastAsia"/>
        </w:rPr>
        <w:t>指示時</w:t>
      </w:r>
      <w:r w:rsidRPr="00CF7765">
        <w:tab/>
      </w:r>
      <w:r w:rsidRPr="00CF7765">
        <w:rPr>
          <w:rFonts w:hint="eastAsia"/>
        </w:rPr>
        <w:t>→</w:t>
      </w:r>
      <w:r w:rsidRPr="00CF7765">
        <w:tab/>
      </w:r>
      <w:r w:rsidRPr="00CF7765">
        <w:rPr>
          <w:rFonts w:hint="eastAsia"/>
        </w:rPr>
        <w:t>Finisher Top Tray</w:t>
      </w:r>
      <w:r w:rsidRPr="00CF7765">
        <w:rPr>
          <w:rFonts w:hint="eastAsia"/>
        </w:rPr>
        <w:t>。</w:t>
      </w:r>
      <w:r w:rsidRPr="00CF7765">
        <w:rPr>
          <w:rFonts w:hint="eastAsia"/>
        </w:rPr>
        <w:t xml:space="preserve"> (Punch</w:t>
      </w:r>
      <w:r w:rsidRPr="00CF7765">
        <w:rPr>
          <w:rFonts w:hint="eastAsia"/>
        </w:rPr>
        <w:t>可能排出先指定時を除く</w:t>
      </w:r>
      <w:r w:rsidRPr="00CF7765">
        <w:rPr>
          <w:rFonts w:hint="eastAsia"/>
        </w:rPr>
        <w:t>)</w:t>
      </w:r>
      <w:r w:rsidRPr="00CF7765">
        <w:br/>
      </w:r>
      <w:r w:rsidRPr="00CF7765">
        <w:rPr>
          <w:rFonts w:hint="eastAsia"/>
        </w:rPr>
        <w:tab/>
        <w:t>Staple</w:t>
      </w:r>
      <w:r w:rsidRPr="00CF7765">
        <w:rPr>
          <w:rFonts w:hint="eastAsia"/>
        </w:rPr>
        <w:t>指示時</w:t>
      </w:r>
      <w:r w:rsidRPr="00CF7765">
        <w:tab/>
      </w:r>
      <w:r w:rsidRPr="00CF7765">
        <w:rPr>
          <w:rFonts w:hint="eastAsia"/>
        </w:rPr>
        <w:t>→</w:t>
      </w:r>
      <w:r w:rsidRPr="00CF7765">
        <w:tab/>
      </w:r>
      <w:r w:rsidRPr="00CF7765">
        <w:rPr>
          <w:rFonts w:hint="eastAsia"/>
        </w:rPr>
        <w:t>Finisher Tray</w:t>
      </w:r>
      <w:r w:rsidRPr="00CF7765">
        <w:rPr>
          <w:rFonts w:hint="eastAsia"/>
        </w:rPr>
        <w:t>。</w:t>
      </w:r>
      <w:r w:rsidRPr="00CF7765">
        <w:br/>
      </w:r>
      <w:r w:rsidRPr="00CF7765">
        <w:rPr>
          <w:rFonts w:hint="eastAsia"/>
        </w:rPr>
        <w:tab/>
      </w:r>
      <w:r w:rsidRPr="00CF7765">
        <w:rPr>
          <w:rFonts w:hint="eastAsia"/>
        </w:rPr>
        <w:t>中折り</w:t>
      </w:r>
      <w:r w:rsidRPr="00CF7765">
        <w:rPr>
          <w:rFonts w:hint="eastAsia"/>
        </w:rPr>
        <w:t>/</w:t>
      </w:r>
      <w:r w:rsidRPr="00CF7765">
        <w:rPr>
          <w:rFonts w:hint="eastAsia"/>
        </w:rPr>
        <w:t>中綴じ指示時</w:t>
      </w:r>
      <w:r w:rsidRPr="00CF7765">
        <w:tab/>
      </w:r>
      <w:r w:rsidRPr="00CF7765">
        <w:rPr>
          <w:rFonts w:hint="eastAsia"/>
        </w:rPr>
        <w:t>→</w:t>
      </w:r>
      <w:r w:rsidRPr="00CF7765">
        <w:tab/>
      </w:r>
      <w:r w:rsidRPr="00CF7765">
        <w:rPr>
          <w:rFonts w:hint="eastAsia"/>
        </w:rPr>
        <w:t>Booklet Tray</w:t>
      </w:r>
      <w:r w:rsidRPr="00CF7765">
        <w:rPr>
          <w:rFonts w:hint="eastAsia"/>
        </w:rPr>
        <w:t>。</w:t>
      </w:r>
      <w:r w:rsidRPr="00CF7765">
        <w:rPr>
          <w:rFonts w:hint="eastAsia"/>
        </w:rPr>
        <w:t>(C/</w:t>
      </w:r>
      <w:r w:rsidR="00401E96">
        <w:t>CH/</w:t>
      </w:r>
      <w:r w:rsidRPr="00CF7765">
        <w:rPr>
          <w:rFonts w:hint="eastAsia"/>
        </w:rPr>
        <w:t>D</w:t>
      </w:r>
      <w:r w:rsidR="00401E96">
        <w:t>/D2G</w:t>
      </w:r>
      <w:r w:rsidRPr="00CF7765">
        <w:rPr>
          <w:rFonts w:hint="eastAsia"/>
        </w:rPr>
        <w:t>-Finisher</w:t>
      </w:r>
      <w:r w:rsidRPr="00CF7765">
        <w:rPr>
          <w:rFonts w:hint="eastAsia"/>
        </w:rPr>
        <w:t>接続時</w:t>
      </w:r>
      <w:r w:rsidRPr="00CF7765">
        <w:rPr>
          <w:rFonts w:hint="eastAsia"/>
        </w:rPr>
        <w:t>)</w:t>
      </w:r>
      <w:r w:rsidRPr="00CF7765">
        <w:rPr>
          <w:rFonts w:hint="eastAsia"/>
        </w:rPr>
        <w:t xml:space="preserve">　</w:t>
      </w:r>
    </w:p>
    <w:p w:rsidR="00FD3712" w:rsidRPr="00CF7765" w:rsidRDefault="00FD3712">
      <w:pPr>
        <w:pStyle w:val="aa"/>
        <w:tabs>
          <w:tab w:val="clear" w:pos="567"/>
          <w:tab w:val="clear" w:pos="851"/>
          <w:tab w:val="clear" w:pos="1418"/>
          <w:tab w:val="clear" w:pos="1701"/>
          <w:tab w:val="left" w:pos="1560"/>
          <w:tab w:val="left" w:pos="3180"/>
        </w:tabs>
        <w:ind w:left="840"/>
      </w:pPr>
      <w:r w:rsidRPr="00CF7765">
        <w:rPr>
          <w:rFonts w:hint="eastAsia"/>
        </w:rPr>
        <w:tab/>
      </w:r>
      <w:r w:rsidRPr="00CF7765">
        <w:rPr>
          <w:rFonts w:hint="eastAsia"/>
        </w:rPr>
        <w:tab/>
      </w:r>
      <w:r w:rsidRPr="00CF7765">
        <w:rPr>
          <w:rFonts w:hint="eastAsia"/>
        </w:rPr>
        <w:t>→</w:t>
      </w:r>
      <w:r w:rsidRPr="00CF7765">
        <w:rPr>
          <w:rFonts w:hint="eastAsia"/>
        </w:rPr>
        <w:t xml:space="preserve"> FinisherTray</w:t>
      </w:r>
      <w:r w:rsidRPr="00CF7765">
        <w:rPr>
          <w:rFonts w:hint="eastAsia"/>
        </w:rPr>
        <w:t>。</w:t>
      </w:r>
      <w:r w:rsidRPr="00CF7765">
        <w:rPr>
          <w:rFonts w:hint="eastAsia"/>
        </w:rPr>
        <w:t>(SB</w:t>
      </w:r>
      <w:r w:rsidR="002577C3">
        <w:t>/GB</w:t>
      </w:r>
      <w:r w:rsidRPr="00CF7765">
        <w:rPr>
          <w:rFonts w:hint="eastAsia"/>
        </w:rPr>
        <w:t>-Finisher</w:t>
      </w:r>
      <w:r w:rsidRPr="00CF7765">
        <w:rPr>
          <w:rFonts w:hint="eastAsia"/>
        </w:rPr>
        <w:t>接続時</w:t>
      </w:r>
      <w:r w:rsidRPr="00CF7765">
        <w:rPr>
          <w:rFonts w:hint="eastAsia"/>
        </w:rPr>
        <w:t>)</w:t>
      </w:r>
      <w:r w:rsidRPr="00CF7765">
        <w:t xml:space="preserve"> </w:t>
      </w:r>
      <w:r w:rsidRPr="00CF7765">
        <w:br/>
      </w:r>
      <w:r w:rsidRPr="00CF7765">
        <w:rPr>
          <w:rFonts w:hint="eastAsia"/>
        </w:rPr>
        <w:tab/>
        <w:t>Letter</w:t>
      </w:r>
      <w:r w:rsidRPr="00CF7765">
        <w:rPr>
          <w:rFonts w:hint="eastAsia"/>
        </w:rPr>
        <w:t>折り指示時</w:t>
      </w:r>
      <w:r w:rsidRPr="00CF7765">
        <w:tab/>
      </w:r>
      <w:r w:rsidRPr="00CF7765">
        <w:rPr>
          <w:rFonts w:hint="eastAsia"/>
        </w:rPr>
        <w:t xml:space="preserve">→　</w:t>
      </w:r>
      <w:r w:rsidRPr="00CF7765">
        <w:rPr>
          <w:rFonts w:hint="eastAsia"/>
        </w:rPr>
        <w:t>Folder Tray</w:t>
      </w:r>
      <w:r w:rsidRPr="00CF7765">
        <w:rPr>
          <w:rFonts w:hint="eastAsia"/>
        </w:rPr>
        <w:t>。</w:t>
      </w:r>
    </w:p>
    <w:p w:rsidR="00FD3712" w:rsidRPr="00CF7765" w:rsidRDefault="00FD3712">
      <w:pPr>
        <w:pStyle w:val="aa"/>
        <w:tabs>
          <w:tab w:val="clear" w:pos="567"/>
          <w:tab w:val="clear" w:pos="851"/>
          <w:tab w:val="clear" w:pos="1418"/>
          <w:tab w:val="clear" w:pos="1701"/>
          <w:tab w:val="left" w:pos="1560"/>
          <w:tab w:val="left" w:pos="3180"/>
        </w:tabs>
        <w:ind w:left="840"/>
      </w:pPr>
      <w:r w:rsidRPr="00CF7765">
        <w:rPr>
          <w:color w:val="0000FF"/>
        </w:rPr>
        <w:tab/>
      </w:r>
      <w:r w:rsidRPr="00CF7765">
        <w:rPr>
          <w:rFonts w:hint="eastAsia"/>
        </w:rPr>
        <w:t>くるみ製本指示時</w:t>
      </w:r>
      <w:r w:rsidRPr="00CF7765">
        <w:tab/>
      </w:r>
      <w:r w:rsidRPr="00CF7765">
        <w:rPr>
          <w:rFonts w:hint="eastAsia"/>
        </w:rPr>
        <w:t>→　くるみ製本トレイ</w:t>
      </w:r>
      <w:r w:rsidRPr="00CF7765">
        <w:rPr>
          <w:rFonts w:hint="eastAsia"/>
        </w:rPr>
        <w:t>(Perfect Binder Tray)</w:t>
      </w:r>
      <w:r w:rsidRPr="00CF7765">
        <w:rPr>
          <w:rFonts w:hint="eastAsia"/>
        </w:rPr>
        <w:t>。</w:t>
      </w:r>
    </w:p>
    <w:p w:rsidR="00FD3712" w:rsidRPr="00CF7765" w:rsidRDefault="00FD3712">
      <w:pPr>
        <w:pStyle w:val="aa"/>
        <w:numPr>
          <w:ilvl w:val="0"/>
          <w:numId w:val="37"/>
        </w:numPr>
        <w:tabs>
          <w:tab w:val="clear" w:pos="567"/>
          <w:tab w:val="clear" w:pos="851"/>
          <w:tab w:val="clear" w:pos="1418"/>
          <w:tab w:val="clear" w:pos="1701"/>
          <w:tab w:val="left" w:pos="2880"/>
          <w:tab w:val="left" w:pos="3180"/>
        </w:tabs>
      </w:pPr>
      <w:r w:rsidRPr="00CF7765">
        <w:rPr>
          <w:rFonts w:hint="eastAsia"/>
        </w:rPr>
        <w:t>指定された、または、上記によって決定された排出先に</w:t>
      </w:r>
      <w:r w:rsidR="00D6182D" w:rsidRPr="00CF7765">
        <w:rPr>
          <w:rFonts w:hint="eastAsia"/>
        </w:rPr>
        <w:t>対して、</w:t>
      </w:r>
      <w:r w:rsidRPr="00CF7765">
        <w:rPr>
          <w:rFonts w:hint="eastAsia"/>
        </w:rPr>
        <w:t>指定された用紙が排出不可能である場合、排出先は、</w:t>
      </w:r>
      <w:r w:rsidRPr="00CF7765">
        <w:rPr>
          <w:rFonts w:hint="eastAsia"/>
        </w:rPr>
        <w:t>Default Tray</w:t>
      </w:r>
      <w:r w:rsidRPr="00CF7765">
        <w:rPr>
          <w:rFonts w:hint="eastAsia"/>
        </w:rPr>
        <w:t>に</w:t>
      </w:r>
      <w:r w:rsidR="00D6182D" w:rsidRPr="00CF7765">
        <w:rPr>
          <w:rFonts w:hint="eastAsia"/>
        </w:rPr>
        <w:t>変更</w:t>
      </w:r>
      <w:r w:rsidRPr="00CF7765">
        <w:rPr>
          <w:rFonts w:hint="eastAsia"/>
        </w:rPr>
        <w:t>される。各プロダクトにおける</w:t>
      </w:r>
      <w:r w:rsidRPr="00CF7765">
        <w:rPr>
          <w:rFonts w:hint="eastAsia"/>
        </w:rPr>
        <w:t>Default Tray</w:t>
      </w:r>
      <w:r w:rsidRPr="00CF7765">
        <w:rPr>
          <w:rFonts w:hint="eastAsia"/>
        </w:rPr>
        <w:t>は、各プロダクト依存編を参照のこと。</w:t>
      </w:r>
    </w:p>
    <w:p w:rsidR="00FD3712" w:rsidRPr="00CF7765" w:rsidRDefault="00FD3712">
      <w:pPr>
        <w:pStyle w:val="aa"/>
        <w:numPr>
          <w:ilvl w:val="0"/>
          <w:numId w:val="37"/>
        </w:numPr>
        <w:tabs>
          <w:tab w:val="clear" w:pos="567"/>
          <w:tab w:val="clear" w:pos="851"/>
          <w:tab w:val="clear" w:pos="1418"/>
          <w:tab w:val="clear" w:pos="1701"/>
          <w:tab w:val="left" w:pos="1380"/>
        </w:tabs>
      </w:pPr>
      <w:r w:rsidRPr="00CF7765">
        <w:rPr>
          <w:rFonts w:hint="eastAsia"/>
        </w:rPr>
        <w:t>IOT Device</w:t>
      </w:r>
      <w:r w:rsidRPr="00CF7765">
        <w:rPr>
          <w:rFonts w:hint="eastAsia"/>
        </w:rPr>
        <w:t>は出力順を決定し、出力する。</w:t>
      </w:r>
      <w:r w:rsidRPr="00CF7765">
        <w:rPr>
          <w:rFonts w:hint="eastAsia"/>
        </w:rPr>
        <w:t>(</w:t>
      </w:r>
      <w:r w:rsidRPr="00CF7765">
        <w:rPr>
          <w:rFonts w:hint="eastAsia"/>
        </w:rPr>
        <w:t>「</w:t>
      </w:r>
      <w:r w:rsidRPr="00CF7765">
        <w:fldChar w:fldCharType="begin"/>
      </w:r>
      <w:r w:rsidRPr="00CF7765">
        <w:instrText xml:space="preserve"> REF _Ref30325561 \r \h </w:instrText>
      </w:r>
      <w:r w:rsidR="00FF16DA" w:rsidRPr="00CF7765">
        <w:instrText xml:space="preserve"> \* MERGEFORMAT </w:instrText>
      </w:r>
      <w:r w:rsidRPr="00CF7765">
        <w:fldChar w:fldCharType="separate"/>
      </w:r>
      <w:r w:rsidR="00091205">
        <w:t>3.3.2</w:t>
      </w:r>
      <w:r w:rsidRPr="00CF7765">
        <w:fldChar w:fldCharType="end"/>
      </w:r>
      <w:r w:rsidRPr="00CF7765">
        <w:rPr>
          <w:rFonts w:hint="eastAsia"/>
        </w:rPr>
        <w:t xml:space="preserve"> </w:t>
      </w:r>
      <w:r w:rsidRPr="00CF7765">
        <w:fldChar w:fldCharType="begin"/>
      </w:r>
      <w:r w:rsidRPr="00CF7765">
        <w:instrText xml:space="preserve"> REF _Ref30325561 \h </w:instrText>
      </w:r>
      <w:r w:rsidR="00FF16DA" w:rsidRPr="00CF7765">
        <w:instrText xml:space="preserve"> \* MERGEFORMAT </w:instrText>
      </w:r>
      <w:r w:rsidRPr="00CF7765">
        <w:fldChar w:fldCharType="separate"/>
      </w:r>
      <w:r w:rsidR="00091205" w:rsidRPr="00CF7765">
        <w:rPr>
          <w:rFonts w:hint="eastAsia"/>
        </w:rPr>
        <w:t>Collate/Uncollate</w:t>
      </w:r>
      <w:r w:rsidR="00091205" w:rsidRPr="00CF7765">
        <w:rPr>
          <w:rFonts w:hint="eastAsia"/>
        </w:rPr>
        <w:t>指定</w:t>
      </w:r>
      <w:r w:rsidRPr="00CF7765">
        <w:fldChar w:fldCharType="end"/>
      </w:r>
      <w:r w:rsidRPr="00CF7765">
        <w:rPr>
          <w:rFonts w:hint="eastAsia"/>
        </w:rPr>
        <w:t>」および「</w:t>
      </w:r>
      <w:r w:rsidRPr="00CF7765">
        <w:fldChar w:fldCharType="begin"/>
      </w:r>
      <w:r w:rsidRPr="00CF7765">
        <w:instrText xml:space="preserve"> REF _Ref9849533 \r \h </w:instrText>
      </w:r>
      <w:r w:rsidR="00FF16DA" w:rsidRPr="00CF7765">
        <w:instrText xml:space="preserve"> \* MERGEFORMAT </w:instrText>
      </w:r>
      <w:r w:rsidRPr="00CF7765">
        <w:fldChar w:fldCharType="separate"/>
      </w:r>
      <w:r w:rsidR="00091205">
        <w:t>3.4.2</w:t>
      </w:r>
      <w:r w:rsidRPr="00CF7765">
        <w:fldChar w:fldCharType="end"/>
      </w:r>
      <w:r w:rsidRPr="00CF7765">
        <w:rPr>
          <w:rFonts w:hint="eastAsia"/>
        </w:rPr>
        <w:t xml:space="preserve"> </w:t>
      </w:r>
      <w:r w:rsidRPr="00CF7765">
        <w:fldChar w:fldCharType="begin"/>
      </w:r>
      <w:r w:rsidRPr="00CF7765">
        <w:instrText xml:space="preserve"> REF _Ref25055902 \h </w:instrText>
      </w:r>
      <w:r w:rsidR="00FF16DA" w:rsidRPr="00CF7765">
        <w:instrText xml:space="preserve"> \* MERGEFORMAT </w:instrText>
      </w:r>
      <w:r w:rsidRPr="00CF7765">
        <w:fldChar w:fldCharType="separate"/>
      </w:r>
      <w:r w:rsidR="00091205" w:rsidRPr="00CF7765">
        <w:rPr>
          <w:rFonts w:hint="eastAsia"/>
        </w:rPr>
        <w:t>排出面指定</w:t>
      </w:r>
      <w:r w:rsidRPr="00CF7765">
        <w:fldChar w:fldCharType="end"/>
      </w:r>
      <w:r w:rsidRPr="00CF7765">
        <w:rPr>
          <w:rFonts w:hint="eastAsia"/>
        </w:rPr>
        <w:t>」を参照のこと。</w:t>
      </w:r>
      <w:r w:rsidRPr="00CF7765">
        <w:rPr>
          <w:rFonts w:hint="eastAsia"/>
        </w:rPr>
        <w:t>)</w:t>
      </w:r>
    </w:p>
    <w:p w:rsidR="002C60B5" w:rsidRPr="00CF7765" w:rsidRDefault="002C60B5">
      <w:pPr>
        <w:pStyle w:val="aa"/>
        <w:numPr>
          <w:ilvl w:val="0"/>
          <w:numId w:val="37"/>
        </w:numPr>
        <w:tabs>
          <w:tab w:val="clear" w:pos="567"/>
          <w:tab w:val="clear" w:pos="851"/>
          <w:tab w:val="clear" w:pos="1418"/>
          <w:tab w:val="clear" w:pos="1701"/>
          <w:tab w:val="left" w:pos="1380"/>
        </w:tabs>
      </w:pPr>
      <w:r w:rsidRPr="00CF7765">
        <w:rPr>
          <w:rFonts w:hint="eastAsia"/>
        </w:rPr>
        <w:t>「センタートレイの代替排出先」が設定されている場合は以下のように排出先を変更する。</w:t>
      </w:r>
    </w:p>
    <w:p w:rsidR="002C60B5" w:rsidRPr="00CF7765" w:rsidRDefault="002C60B5" w:rsidP="00885A91">
      <w:pPr>
        <w:pStyle w:val="aa"/>
        <w:numPr>
          <w:ilvl w:val="0"/>
          <w:numId w:val="142"/>
        </w:numPr>
        <w:tabs>
          <w:tab w:val="clear" w:pos="567"/>
          <w:tab w:val="clear" w:pos="851"/>
          <w:tab w:val="clear" w:pos="1418"/>
          <w:tab w:val="clear" w:pos="1701"/>
          <w:tab w:val="left" w:pos="1276"/>
        </w:tabs>
        <w:ind w:left="1418" w:hanging="278"/>
      </w:pPr>
      <w:r w:rsidRPr="00CF7765">
        <w:rPr>
          <w:rFonts w:hint="eastAsia"/>
        </w:rPr>
        <w:t>排出先としてセンタートレイ</w:t>
      </w:r>
      <w:r w:rsidRPr="00CF7765">
        <w:rPr>
          <w:rFonts w:hint="eastAsia"/>
        </w:rPr>
        <w:t>(CenterTray1, CenterTray2)</w:t>
      </w:r>
      <w:r w:rsidRPr="00CF7765">
        <w:rPr>
          <w:rFonts w:hint="eastAsia"/>
        </w:rPr>
        <w:t>が指定されている場合は、代替排出先に設定されている排出先を選択する</w:t>
      </w:r>
      <w:r w:rsidR="003E2482" w:rsidRPr="00CF7765">
        <w:rPr>
          <w:rFonts w:hint="eastAsia"/>
        </w:rPr>
        <w:t>(</w:t>
      </w:r>
      <w:r w:rsidR="003E2482" w:rsidRPr="00CF7765">
        <w:rPr>
          <w:rFonts w:hint="eastAsia"/>
        </w:rPr>
        <w:t>後処理機能の指定によって排出先が決定される場合は、後処理指定による決定を優先する</w:t>
      </w:r>
      <w:r w:rsidR="003E2482" w:rsidRPr="00CF7765">
        <w:rPr>
          <w:rFonts w:hint="eastAsia"/>
        </w:rPr>
        <w:t>)</w:t>
      </w:r>
      <w:r w:rsidRPr="00CF7765">
        <w:rPr>
          <w:rFonts w:hint="eastAsia"/>
        </w:rPr>
        <w:t>。</w:t>
      </w:r>
      <w:r w:rsidR="003E2482" w:rsidRPr="00CF7765">
        <w:br/>
      </w:r>
      <w:r w:rsidRPr="00CF7765">
        <w:rPr>
          <w:rFonts w:hint="eastAsia"/>
        </w:rPr>
        <w:t>後処理および排出先の指定が無い場合、</w:t>
      </w:r>
      <w:r w:rsidR="003E2482" w:rsidRPr="00CF7765">
        <w:rPr>
          <w:rFonts w:hint="eastAsia"/>
        </w:rPr>
        <w:t>DefaultTray</w:t>
      </w:r>
      <w:r w:rsidR="003E2482" w:rsidRPr="00CF7765">
        <w:rPr>
          <w:rFonts w:hint="eastAsia"/>
        </w:rPr>
        <w:t>がセンタートレイであれば、</w:t>
      </w:r>
      <w:r w:rsidRPr="00CF7765">
        <w:rPr>
          <w:rFonts w:hint="eastAsia"/>
        </w:rPr>
        <w:t>代替排出先に設定されている排出先を選択する。</w:t>
      </w:r>
    </w:p>
    <w:p w:rsidR="003B1DF2" w:rsidRPr="00CF7765" w:rsidRDefault="003B1DF2" w:rsidP="00885A91">
      <w:pPr>
        <w:pStyle w:val="aa"/>
        <w:numPr>
          <w:ilvl w:val="0"/>
          <w:numId w:val="142"/>
        </w:numPr>
        <w:tabs>
          <w:tab w:val="clear" w:pos="567"/>
          <w:tab w:val="clear" w:pos="851"/>
          <w:tab w:val="clear" w:pos="1418"/>
          <w:tab w:val="clear" w:pos="1701"/>
          <w:tab w:val="left" w:pos="1380"/>
        </w:tabs>
      </w:pPr>
      <w:r w:rsidRPr="00CF7765">
        <w:rPr>
          <w:rFonts w:hint="eastAsia"/>
        </w:rPr>
        <w:t>上記</w:t>
      </w:r>
      <w:r w:rsidR="00AD1677" w:rsidRPr="00CF7765">
        <w:rPr>
          <w:rFonts w:hint="eastAsia"/>
        </w:rPr>
        <w:t>a</w:t>
      </w:r>
      <w:r w:rsidRPr="00CF7765">
        <w:rPr>
          <w:rFonts w:hint="eastAsia"/>
        </w:rPr>
        <w:t>で選択された代替排出先に排出不可能である場合は、</w:t>
      </w:r>
      <w:r w:rsidRPr="00CF7765">
        <w:rPr>
          <w:rFonts w:hint="eastAsia"/>
        </w:rPr>
        <w:t>Default Tray</w:t>
      </w:r>
      <w:r w:rsidRPr="00CF7765">
        <w:rPr>
          <w:rFonts w:hint="eastAsia"/>
        </w:rPr>
        <w:t>に排出される。</w:t>
      </w:r>
      <w:r w:rsidRPr="00CF7765">
        <w:br/>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80"/>
        <w:gridCol w:w="1080"/>
        <w:gridCol w:w="1320"/>
        <w:gridCol w:w="2548"/>
      </w:tblGrid>
      <w:tr w:rsidR="00FD3712" w:rsidRPr="00CF7765">
        <w:trPr>
          <w:jc w:val="right"/>
        </w:trPr>
        <w:tc>
          <w:tcPr>
            <w:tcW w:w="4080" w:type="dxa"/>
            <w:tcBorders>
              <w:bottom w:val="nil"/>
            </w:tcBorders>
            <w:shd w:val="clear" w:color="auto" w:fill="FFFF00"/>
          </w:tcPr>
          <w:p w:rsidR="00FD3712" w:rsidRPr="00CF7765" w:rsidRDefault="00FD3712">
            <w:pPr>
              <w:pStyle w:val="aa"/>
              <w:ind w:left="0"/>
            </w:pPr>
            <w:r w:rsidRPr="00CF7765">
              <w:rPr>
                <w:rFonts w:hint="eastAsia"/>
              </w:rPr>
              <w:t>項目</w:t>
            </w:r>
          </w:p>
        </w:tc>
        <w:tc>
          <w:tcPr>
            <w:tcW w:w="108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r w:rsidR="002B6D4A" w:rsidRPr="00CF7765">
              <w:rPr>
                <w:rFonts w:hint="eastAsia"/>
              </w:rPr>
              <w:t>・備考</w:t>
            </w:r>
          </w:p>
        </w:tc>
      </w:tr>
      <w:tr w:rsidR="00FD3712" w:rsidRPr="00CF7765">
        <w:trPr>
          <w:jc w:val="right"/>
        </w:trPr>
        <w:tc>
          <w:tcPr>
            <w:tcW w:w="4080" w:type="dxa"/>
          </w:tcPr>
          <w:p w:rsidR="00FD3712" w:rsidRPr="00CF7765" w:rsidRDefault="002B6D4A">
            <w:pPr>
              <w:pStyle w:val="aa"/>
              <w:ind w:left="0"/>
            </w:pPr>
            <w:r w:rsidRPr="00CF7765">
              <w:rPr>
                <w:rFonts w:hint="eastAsia"/>
              </w:rPr>
              <w:t>センタートレイの代替排出先の指定</w:t>
            </w:r>
          </w:p>
        </w:tc>
        <w:tc>
          <w:tcPr>
            <w:tcW w:w="1080" w:type="dxa"/>
          </w:tcPr>
          <w:p w:rsidR="00FD3712" w:rsidRPr="00CF7765" w:rsidRDefault="002B6D4A">
            <w:pPr>
              <w:pStyle w:val="aa"/>
              <w:ind w:left="0"/>
              <w:jc w:val="center"/>
            </w:pPr>
            <w:r w:rsidRPr="00CF7765">
              <w:rPr>
                <w:rFonts w:hint="eastAsia"/>
              </w:rPr>
              <w:t>CE</w:t>
            </w:r>
          </w:p>
        </w:tc>
        <w:tc>
          <w:tcPr>
            <w:tcW w:w="1320" w:type="dxa"/>
          </w:tcPr>
          <w:p w:rsidR="00274427" w:rsidRPr="00CF7765" w:rsidRDefault="002030FE" w:rsidP="00274427">
            <w:pPr>
              <w:pStyle w:val="aa"/>
              <w:ind w:left="0"/>
            </w:pPr>
            <w:r w:rsidRPr="00CF7765">
              <w:rPr>
                <w:rFonts w:hint="eastAsia"/>
              </w:rPr>
              <w:t>"</w:t>
            </w:r>
            <w:r w:rsidR="00274427" w:rsidRPr="00CF7765">
              <w:rPr>
                <w:rFonts w:hint="eastAsia"/>
              </w:rPr>
              <w:t>指定</w:t>
            </w:r>
            <w:r w:rsidR="00D63A33" w:rsidRPr="00CF7765">
              <w:rPr>
                <w:rFonts w:hint="eastAsia"/>
              </w:rPr>
              <w:t>なし</w:t>
            </w:r>
            <w:r w:rsidRPr="00CF7765">
              <w:rPr>
                <w:rFonts w:hint="eastAsia"/>
              </w:rPr>
              <w:t>"</w:t>
            </w:r>
          </w:p>
          <w:p w:rsidR="00FD3712" w:rsidRPr="00CF7765" w:rsidRDefault="00FD3712">
            <w:pPr>
              <w:pStyle w:val="aa"/>
              <w:ind w:left="0"/>
              <w:jc w:val="center"/>
            </w:pPr>
          </w:p>
        </w:tc>
        <w:tc>
          <w:tcPr>
            <w:tcW w:w="2548" w:type="dxa"/>
          </w:tcPr>
          <w:p w:rsidR="002B6D4A" w:rsidRPr="00CF7765" w:rsidRDefault="002030FE">
            <w:pPr>
              <w:pStyle w:val="aa"/>
              <w:ind w:left="0"/>
            </w:pPr>
            <w:r w:rsidRPr="00CF7765">
              <w:rPr>
                <w:rFonts w:hint="eastAsia"/>
              </w:rPr>
              <w:t>"</w:t>
            </w:r>
            <w:r w:rsidR="002B6D4A" w:rsidRPr="00CF7765">
              <w:rPr>
                <w:rFonts w:hint="eastAsia"/>
              </w:rPr>
              <w:t>指定</w:t>
            </w:r>
            <w:r w:rsidR="00D63A33" w:rsidRPr="00CF7765">
              <w:rPr>
                <w:rFonts w:hint="eastAsia"/>
              </w:rPr>
              <w:t>なし</w:t>
            </w:r>
            <w:r w:rsidRPr="00CF7765">
              <w:rPr>
                <w:rFonts w:hint="eastAsia"/>
              </w:rPr>
              <w:t>"</w:t>
            </w:r>
          </w:p>
          <w:p w:rsidR="002B6D4A" w:rsidRPr="00CF7765" w:rsidRDefault="002030FE">
            <w:pPr>
              <w:pStyle w:val="aa"/>
              <w:ind w:left="0"/>
            </w:pPr>
            <w:r w:rsidRPr="00CF7765">
              <w:rPr>
                <w:rFonts w:hint="eastAsia"/>
              </w:rPr>
              <w:t>"</w:t>
            </w:r>
            <w:r w:rsidR="002B6D4A" w:rsidRPr="00CF7765">
              <w:rPr>
                <w:rFonts w:hint="eastAsia"/>
              </w:rPr>
              <w:t>フィニッシャトップトレイ</w:t>
            </w:r>
            <w:r w:rsidRPr="00CF7765">
              <w:rPr>
                <w:rFonts w:hint="eastAsia"/>
              </w:rPr>
              <w:t>"</w:t>
            </w:r>
          </w:p>
          <w:p w:rsidR="002B6D4A" w:rsidRPr="00CF7765" w:rsidRDefault="002030FE">
            <w:pPr>
              <w:pStyle w:val="aa"/>
              <w:ind w:left="0"/>
            </w:pPr>
            <w:r w:rsidRPr="00CF7765">
              <w:rPr>
                <w:rFonts w:hint="eastAsia"/>
              </w:rPr>
              <w:t>"</w:t>
            </w:r>
            <w:r w:rsidR="002B6D4A" w:rsidRPr="00CF7765">
              <w:rPr>
                <w:rFonts w:hint="eastAsia"/>
              </w:rPr>
              <w:t>フィニッシャスタッカ</w:t>
            </w:r>
            <w:r w:rsidRPr="00CF7765">
              <w:rPr>
                <w:rFonts w:hint="eastAsia"/>
              </w:rPr>
              <w:t>"</w:t>
            </w:r>
          </w:p>
        </w:tc>
      </w:tr>
    </w:tbl>
    <w:p w:rsidR="00FD3712" w:rsidRPr="00CF7765" w:rsidRDefault="00FD3712">
      <w:pPr>
        <w:pStyle w:val="aa"/>
        <w:tabs>
          <w:tab w:val="clear" w:pos="567"/>
          <w:tab w:val="clear" w:pos="851"/>
          <w:tab w:val="clear" w:pos="1418"/>
          <w:tab w:val="clear" w:pos="1701"/>
          <w:tab w:val="left" w:pos="1500"/>
        </w:tabs>
        <w:ind w:left="1500" w:hanging="240"/>
      </w:pPr>
    </w:p>
    <w:p w:rsidR="00FD3712" w:rsidRPr="00CF7765" w:rsidRDefault="00FD3712">
      <w:pPr>
        <w:pStyle w:val="aa"/>
      </w:pPr>
      <w:r w:rsidRPr="00CF7765">
        <w:rPr>
          <w:rFonts w:hint="eastAsia"/>
        </w:rPr>
        <w:t>＜制限注意事項＞</w:t>
      </w:r>
    </w:p>
    <w:p w:rsidR="00FD3712" w:rsidRPr="00CF7765" w:rsidRDefault="00FD3712">
      <w:pPr>
        <w:pStyle w:val="aa"/>
        <w:numPr>
          <w:ilvl w:val="0"/>
          <w:numId w:val="26"/>
        </w:numPr>
        <w:tabs>
          <w:tab w:val="clear" w:pos="567"/>
          <w:tab w:val="clear" w:pos="851"/>
          <w:tab w:val="left" w:pos="1380"/>
        </w:tabs>
      </w:pPr>
      <w:r w:rsidRPr="00CF7765">
        <w:rPr>
          <w:rFonts w:hint="eastAsia"/>
        </w:rPr>
        <w:t>各</w:t>
      </w:r>
      <w:r w:rsidRPr="00CF7765">
        <w:rPr>
          <w:rFonts w:hint="eastAsia"/>
        </w:rPr>
        <w:t>DT</w:t>
      </w:r>
      <w:r w:rsidRPr="00CF7765">
        <w:rPr>
          <w:rFonts w:hint="eastAsia"/>
        </w:rPr>
        <w:t>サービスは、各排出先を専用化することができる。このような排出先を専用化されていると呼ぶ。各</w:t>
      </w:r>
      <w:r w:rsidRPr="00CF7765">
        <w:rPr>
          <w:rFonts w:hint="eastAsia"/>
        </w:rPr>
        <w:t>DT</w:t>
      </w:r>
      <w:r w:rsidRPr="00CF7765">
        <w:rPr>
          <w:rFonts w:hint="eastAsia"/>
        </w:rPr>
        <w:t>サービスが本機能を使用するかどうか、使用する際に専用化する排出先をどのように決定するかについては、各</w:t>
      </w:r>
      <w:r w:rsidRPr="00CF7765">
        <w:rPr>
          <w:rFonts w:hint="eastAsia"/>
        </w:rPr>
        <w:t>DT</w:t>
      </w:r>
      <w:r w:rsidRPr="00CF7765">
        <w:rPr>
          <w:rFonts w:hint="eastAsia"/>
        </w:rPr>
        <w:t>サービスの</w:t>
      </w:r>
      <w:r w:rsidRPr="00CF7765">
        <w:rPr>
          <w:rFonts w:hint="eastAsia"/>
        </w:rPr>
        <w:t>FF</w:t>
      </w:r>
      <w:r w:rsidRPr="00CF7765">
        <w:rPr>
          <w:rFonts w:hint="eastAsia"/>
        </w:rPr>
        <w:t>を参照のこと。</w:t>
      </w:r>
    </w:p>
    <w:p w:rsidR="00047F0A" w:rsidRPr="00CF7765" w:rsidRDefault="002B6D4A" w:rsidP="00047F0A">
      <w:pPr>
        <w:pStyle w:val="aa"/>
        <w:numPr>
          <w:ilvl w:val="0"/>
          <w:numId w:val="26"/>
        </w:numPr>
        <w:tabs>
          <w:tab w:val="clear" w:pos="567"/>
          <w:tab w:val="clear" w:pos="851"/>
          <w:tab w:val="left" w:pos="1380"/>
        </w:tabs>
      </w:pPr>
      <w:r w:rsidRPr="00CF7765">
        <w:rPr>
          <w:rFonts w:hint="eastAsia"/>
        </w:rPr>
        <w:t>「センタートレイの代替排出先」</w:t>
      </w:r>
      <w:r w:rsidR="00047F0A" w:rsidRPr="00CF7765">
        <w:rPr>
          <w:rFonts w:hint="eastAsia"/>
        </w:rPr>
        <w:t>設定</w:t>
      </w:r>
      <w:r w:rsidRPr="00CF7765">
        <w:rPr>
          <w:rFonts w:hint="eastAsia"/>
        </w:rPr>
        <w:t>に関する制限事項は以下の通り。</w:t>
      </w:r>
    </w:p>
    <w:p w:rsidR="00047F0A" w:rsidRPr="00CF7765" w:rsidRDefault="002B6D4A" w:rsidP="00885A91">
      <w:pPr>
        <w:pStyle w:val="aa"/>
        <w:numPr>
          <w:ilvl w:val="0"/>
          <w:numId w:val="143"/>
        </w:numPr>
        <w:tabs>
          <w:tab w:val="clear" w:pos="567"/>
          <w:tab w:val="clear" w:pos="851"/>
          <w:tab w:val="clear" w:pos="1418"/>
          <w:tab w:val="clear" w:pos="1701"/>
          <w:tab w:val="left" w:pos="1560"/>
          <w:tab w:val="left" w:pos="1843"/>
        </w:tabs>
        <w:ind w:left="1418" w:hanging="142"/>
      </w:pPr>
      <w:r w:rsidRPr="00CF7765">
        <w:rPr>
          <w:rFonts w:hint="eastAsia"/>
        </w:rPr>
        <w:t>設定が有効になるジョブは、クライアントプリントジョブのみである。</w:t>
      </w:r>
    </w:p>
    <w:p w:rsidR="002B6D4A" w:rsidRPr="00CF7765" w:rsidRDefault="002B6D4A" w:rsidP="00885A91">
      <w:pPr>
        <w:pStyle w:val="aa"/>
        <w:numPr>
          <w:ilvl w:val="0"/>
          <w:numId w:val="143"/>
        </w:numPr>
        <w:tabs>
          <w:tab w:val="clear" w:pos="567"/>
          <w:tab w:val="clear" w:pos="851"/>
          <w:tab w:val="clear" w:pos="1418"/>
          <w:tab w:val="clear" w:pos="1701"/>
          <w:tab w:val="left" w:pos="1560"/>
        </w:tabs>
        <w:ind w:left="1418" w:hanging="142"/>
      </w:pPr>
      <w:r w:rsidRPr="00CF7765">
        <w:rPr>
          <w:rFonts w:hint="eastAsia"/>
        </w:rPr>
        <w:t>センタートレイをもたないプロダクトでは、「センタートレイの代替排出先」設定は無効。</w:t>
      </w:r>
    </w:p>
    <w:p w:rsidR="00FD3712" w:rsidRPr="00CF7765" w:rsidRDefault="00FD3712">
      <w:pPr>
        <w:pStyle w:val="aa"/>
        <w:tabs>
          <w:tab w:val="clear" w:pos="567"/>
          <w:tab w:val="clear" w:pos="851"/>
          <w:tab w:val="clear" w:pos="1418"/>
          <w:tab w:val="clear" w:pos="1701"/>
          <w:tab w:val="left" w:pos="1380"/>
        </w:tabs>
        <w:ind w:left="840"/>
        <w:rPr>
          <w:color w:val="0000FF"/>
        </w:rPr>
      </w:pPr>
    </w:p>
    <w:p w:rsidR="00FD3712" w:rsidRPr="00CF7765" w:rsidRDefault="00FD3712">
      <w:pPr>
        <w:pStyle w:val="aa"/>
        <w:tabs>
          <w:tab w:val="clear" w:pos="567"/>
          <w:tab w:val="clear" w:pos="851"/>
          <w:tab w:val="clear" w:pos="1418"/>
          <w:tab w:val="clear" w:pos="1701"/>
          <w:tab w:val="left" w:pos="1380"/>
        </w:tabs>
        <w:ind w:left="840"/>
        <w:rPr>
          <w:color w:val="0000FF"/>
        </w:rPr>
      </w:pPr>
    </w:p>
    <w:p w:rsidR="00FD3712" w:rsidRPr="00CF7765" w:rsidRDefault="005874A0">
      <w:pPr>
        <w:pStyle w:val="4"/>
        <w:pageBreakBefore/>
      </w:pPr>
      <w:bookmarkStart w:id="265" w:name="_Toc21605506"/>
      <w:r>
        <w:rPr>
          <w:rFonts w:hint="eastAsia"/>
        </w:rPr>
        <w:lastRenderedPageBreak/>
        <w:t>PGS2035SGP</w:t>
      </w:r>
      <w:bookmarkEnd w:id="265"/>
    </w:p>
    <w:p w:rsidR="00FD3712" w:rsidRPr="00CF7765" w:rsidRDefault="00FD3712">
      <w:pPr>
        <w:pStyle w:val="aa"/>
      </w:pPr>
      <w:r w:rsidRPr="00CF7765">
        <w:rPr>
          <w:rFonts w:hint="eastAsia"/>
        </w:rPr>
        <w:t>＜目的＞</w:t>
      </w:r>
    </w:p>
    <w:p w:rsidR="00FD3712" w:rsidRPr="00CF7765" w:rsidRDefault="00FD3712" w:rsidP="008E0975">
      <w:pPr>
        <w:pStyle w:val="aa"/>
        <w:tabs>
          <w:tab w:val="clear" w:pos="567"/>
          <w:tab w:val="clear" w:pos="851"/>
          <w:tab w:val="left" w:pos="840"/>
        </w:tabs>
        <w:ind w:left="840"/>
      </w:pPr>
      <w:r w:rsidRPr="00CF7765">
        <w:rPr>
          <w:rFonts w:hint="eastAsia"/>
        </w:rPr>
        <w:t>Print</w:t>
      </w:r>
      <w:r w:rsidRPr="00CF7765">
        <w:rPr>
          <w:rFonts w:hint="eastAsia"/>
        </w:rPr>
        <w:t>した用紙を</w:t>
      </w:r>
      <w:r w:rsidR="005874A0">
        <w:rPr>
          <w:rFonts w:hint="eastAsia"/>
        </w:rPr>
        <w:t>PGS2035SGP</w:t>
      </w:r>
      <w:r w:rsidRPr="00CF7765">
        <w:rPr>
          <w:rFonts w:hint="eastAsia"/>
        </w:rPr>
        <w:t>に排出する。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26"/>
        </w:numPr>
        <w:tabs>
          <w:tab w:val="clear" w:pos="567"/>
          <w:tab w:val="clear" w:pos="851"/>
          <w:tab w:val="clear" w:pos="1418"/>
          <w:tab w:val="clear" w:pos="1701"/>
          <w:tab w:val="left" w:pos="1380"/>
        </w:tabs>
      </w:pPr>
      <w:r w:rsidRPr="00CF7765">
        <w:rPr>
          <w:rFonts w:hint="eastAsia"/>
        </w:rPr>
        <w:t>排出先として</w:t>
      </w:r>
      <w:r w:rsidR="005874A0">
        <w:rPr>
          <w:rFonts w:hint="eastAsia"/>
        </w:rPr>
        <w:t>PGS2035SGP</w:t>
      </w:r>
      <w:r w:rsidRPr="00CF7765">
        <w:rPr>
          <w:rFonts w:hint="eastAsia"/>
        </w:rPr>
        <w:t>を指定することができる。</w:t>
      </w:r>
    </w:p>
    <w:p w:rsidR="00FD3712" w:rsidRPr="00CF7765" w:rsidRDefault="00FD3712" w:rsidP="00885A91">
      <w:pPr>
        <w:pStyle w:val="aa"/>
        <w:numPr>
          <w:ilvl w:val="0"/>
          <w:numId w:val="126"/>
        </w:numPr>
        <w:tabs>
          <w:tab w:val="clear" w:pos="567"/>
          <w:tab w:val="clear" w:pos="851"/>
          <w:tab w:val="clear" w:pos="1418"/>
          <w:tab w:val="clear" w:pos="1701"/>
          <w:tab w:val="left" w:pos="1380"/>
        </w:tabs>
      </w:pPr>
      <w:r w:rsidRPr="00CF7765">
        <w:rPr>
          <w:rFonts w:hint="eastAsia"/>
        </w:rPr>
        <w:t>排出先として</w:t>
      </w:r>
      <w:r w:rsidR="005874A0">
        <w:rPr>
          <w:rFonts w:hint="eastAsia"/>
        </w:rPr>
        <w:t>PGS2035SGP</w:t>
      </w:r>
      <w:r w:rsidRPr="00CF7765">
        <w:rPr>
          <w:rFonts w:hint="eastAsia"/>
        </w:rPr>
        <w:t>を指定した場合は、任意のプロファイルを指定する。</w:t>
      </w:r>
      <w:bookmarkStart w:id="266" w:name="OLE_LINK1"/>
    </w:p>
    <w:p w:rsidR="00FD3712" w:rsidRPr="00CF7765" w:rsidRDefault="00FD3712" w:rsidP="00885A91">
      <w:pPr>
        <w:pStyle w:val="aa"/>
        <w:numPr>
          <w:ilvl w:val="0"/>
          <w:numId w:val="126"/>
        </w:numPr>
        <w:tabs>
          <w:tab w:val="clear" w:pos="567"/>
          <w:tab w:val="clear" w:pos="851"/>
          <w:tab w:val="clear" w:pos="1418"/>
          <w:tab w:val="clear" w:pos="1701"/>
          <w:tab w:val="left" w:pos="1380"/>
        </w:tabs>
      </w:pPr>
      <w:r w:rsidRPr="00CF7765">
        <w:rPr>
          <w:rFonts w:hint="eastAsia"/>
        </w:rPr>
        <w:t>設定パラメーターがプロファイルの指定にコンフリクトした場合の動作は次の通り。ジョブアボートする場合、用紙の排出は行わない。</w:t>
      </w:r>
    </w:p>
    <w:bookmarkEnd w:id="266"/>
    <w:p w:rsidR="00FD3712" w:rsidRPr="00CF7765" w:rsidRDefault="00FD3712">
      <w:pPr>
        <w:pStyle w:val="aa"/>
        <w:tabs>
          <w:tab w:val="clear" w:pos="567"/>
          <w:tab w:val="clear" w:pos="851"/>
          <w:tab w:val="clear" w:pos="1418"/>
          <w:tab w:val="clear" w:pos="1701"/>
          <w:tab w:val="left" w:pos="1380"/>
        </w:tabs>
        <w:ind w:left="0"/>
      </w:pP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146"/>
        <w:gridCol w:w="5249"/>
      </w:tblGrid>
      <w:tr w:rsidR="00FD3712" w:rsidRPr="00CF7765">
        <w:tc>
          <w:tcPr>
            <w:tcW w:w="4146" w:type="dxa"/>
            <w:tcBorders>
              <w:tl2br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p>
          <w:p w:rsidR="00FD3712" w:rsidRPr="00CF7765" w:rsidRDefault="00FD3712">
            <w:pPr>
              <w:pStyle w:val="aa"/>
              <w:tabs>
                <w:tab w:val="clear" w:pos="567"/>
                <w:tab w:val="clear" w:pos="851"/>
                <w:tab w:val="clear" w:pos="1418"/>
                <w:tab w:val="clear" w:pos="1701"/>
                <w:tab w:val="left" w:pos="1380"/>
              </w:tabs>
              <w:ind w:left="0"/>
            </w:pPr>
            <w:r w:rsidRPr="00CF7765">
              <w:rPr>
                <w:rFonts w:hint="eastAsia"/>
              </w:rPr>
              <w:t>パラメータ</w:t>
            </w:r>
          </w:p>
        </w:tc>
        <w:tc>
          <w:tcPr>
            <w:tcW w:w="524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コンフリクト発生時の動作</w:t>
            </w:r>
          </w:p>
        </w:tc>
      </w:tr>
      <w:tr w:rsidR="00FD3712" w:rsidRPr="00CF7765">
        <w:tc>
          <w:tcPr>
            <w:tcW w:w="4146"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 xml:space="preserve">用紙長　</w:t>
            </w:r>
            <w:r w:rsidRPr="00CF7765">
              <w:rPr>
                <w:rFonts w:hint="eastAsia"/>
              </w:rPr>
              <w:t>(</w:t>
            </w:r>
            <w:r w:rsidRPr="00CF7765">
              <w:rPr>
                <w:rFonts w:hint="eastAsia"/>
              </w:rPr>
              <w:t>最大</w:t>
            </w:r>
            <w:r w:rsidRPr="00CF7765">
              <w:rPr>
                <w:rFonts w:hint="eastAsia"/>
              </w:rPr>
              <w:t>/</w:t>
            </w:r>
            <w:r w:rsidRPr="00CF7765">
              <w:rPr>
                <w:rFonts w:hint="eastAsia"/>
              </w:rPr>
              <w:t>最小</w:t>
            </w:r>
            <w:r w:rsidRPr="00CF7765">
              <w:rPr>
                <w:rFonts w:hint="eastAsia"/>
              </w:rPr>
              <w:t>)</w:t>
            </w:r>
          </w:p>
        </w:tc>
        <w:tc>
          <w:tcPr>
            <w:tcW w:w="5249"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ユーザー介入をした上でジョブアボート</w:t>
            </w:r>
          </w:p>
        </w:tc>
      </w:tr>
      <w:tr w:rsidR="00FD3712" w:rsidRPr="00CF7765">
        <w:tc>
          <w:tcPr>
            <w:tcW w:w="4146"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 xml:space="preserve">用紙幅　</w:t>
            </w:r>
            <w:r w:rsidRPr="00CF7765">
              <w:rPr>
                <w:rFonts w:hint="eastAsia"/>
              </w:rPr>
              <w:t>(</w:t>
            </w:r>
            <w:r w:rsidRPr="00CF7765">
              <w:rPr>
                <w:rFonts w:hint="eastAsia"/>
              </w:rPr>
              <w:t>最大</w:t>
            </w:r>
            <w:r w:rsidRPr="00CF7765">
              <w:rPr>
                <w:rFonts w:hint="eastAsia"/>
              </w:rPr>
              <w:t>/</w:t>
            </w:r>
            <w:r w:rsidRPr="00CF7765">
              <w:rPr>
                <w:rFonts w:hint="eastAsia"/>
              </w:rPr>
              <w:t>最小</w:t>
            </w:r>
            <w:r w:rsidRPr="00CF7765">
              <w:rPr>
                <w:rFonts w:hint="eastAsia"/>
              </w:rPr>
              <w:t>)</w:t>
            </w:r>
          </w:p>
        </w:tc>
        <w:tc>
          <w:tcPr>
            <w:tcW w:w="5249"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ユーザー介入をした上でジョブアボート</w:t>
            </w:r>
          </w:p>
        </w:tc>
      </w:tr>
      <w:tr w:rsidR="00FD3712" w:rsidRPr="00CF7765">
        <w:tc>
          <w:tcPr>
            <w:tcW w:w="4146"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 xml:space="preserve">用紙坪量　</w:t>
            </w:r>
            <w:r w:rsidRPr="00CF7765">
              <w:rPr>
                <w:rFonts w:hint="eastAsia"/>
              </w:rPr>
              <w:t>(</w:t>
            </w:r>
            <w:r w:rsidRPr="00CF7765">
              <w:rPr>
                <w:rFonts w:hint="eastAsia"/>
              </w:rPr>
              <w:t>最大</w:t>
            </w:r>
            <w:r w:rsidRPr="00CF7765">
              <w:rPr>
                <w:rFonts w:hint="eastAsia"/>
              </w:rPr>
              <w:t>/</w:t>
            </w:r>
            <w:r w:rsidRPr="00CF7765">
              <w:rPr>
                <w:rFonts w:hint="eastAsia"/>
              </w:rPr>
              <w:t>最小</w:t>
            </w:r>
            <w:r w:rsidRPr="00CF7765">
              <w:rPr>
                <w:rFonts w:hint="eastAsia"/>
              </w:rPr>
              <w:t>)</w:t>
            </w:r>
          </w:p>
        </w:tc>
        <w:tc>
          <w:tcPr>
            <w:tcW w:w="5249"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ユーザー介入をした上でジョブアボート</w:t>
            </w:r>
          </w:p>
        </w:tc>
      </w:tr>
      <w:tr w:rsidR="00FD3712" w:rsidRPr="00CF7765">
        <w:tc>
          <w:tcPr>
            <w:tcW w:w="4146"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1</w:t>
            </w:r>
            <w:r w:rsidRPr="00CF7765">
              <w:rPr>
                <w:rFonts w:hint="eastAsia"/>
              </w:rPr>
              <w:t>セットあたりの枚数　　※</w:t>
            </w:r>
            <w:r w:rsidRPr="00CF7765">
              <w:rPr>
                <w:rFonts w:hint="eastAsia"/>
              </w:rPr>
              <w:t>1</w:t>
            </w:r>
          </w:p>
        </w:tc>
        <w:tc>
          <w:tcPr>
            <w:tcW w:w="5249"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ユーザー介入をした上でジョブアボート</w:t>
            </w:r>
          </w:p>
        </w:tc>
      </w:tr>
      <w:tr w:rsidR="00FD3712" w:rsidRPr="00CF7765">
        <w:tc>
          <w:tcPr>
            <w:tcW w:w="4146"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 xml:space="preserve">出力順　</w:t>
            </w:r>
            <w:r w:rsidRPr="00CF7765">
              <w:rPr>
                <w:rFonts w:hint="eastAsia"/>
              </w:rPr>
              <w:t>(1toN/Nto1)</w:t>
            </w:r>
          </w:p>
        </w:tc>
        <w:tc>
          <w:tcPr>
            <w:tcW w:w="5249"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ユーザー介入をした上でジョブアボート</w:t>
            </w:r>
          </w:p>
        </w:tc>
      </w:tr>
      <w:tr w:rsidR="00FD3712" w:rsidRPr="00CF7765">
        <w:tc>
          <w:tcPr>
            <w:tcW w:w="4146"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 xml:space="preserve">最終用紙を最初に排出　</w:t>
            </w:r>
            <w:r w:rsidRPr="00CF7765">
              <w:rPr>
                <w:rFonts w:hint="eastAsia"/>
              </w:rPr>
              <w:t>(N,1to(N-1))</w:t>
            </w:r>
          </w:p>
        </w:tc>
        <w:tc>
          <w:tcPr>
            <w:tcW w:w="5249" w:type="dxa"/>
          </w:tcPr>
          <w:p w:rsidR="00FD3712" w:rsidRPr="00CF7765" w:rsidRDefault="00FD3712">
            <w:pPr>
              <w:pStyle w:val="aa"/>
              <w:tabs>
                <w:tab w:val="clear" w:pos="567"/>
                <w:tab w:val="clear" w:pos="851"/>
                <w:tab w:val="clear" w:pos="1418"/>
                <w:tab w:val="clear" w:pos="1701"/>
                <w:tab w:val="left" w:pos="1380"/>
              </w:tabs>
              <w:ind w:left="0"/>
              <w:rPr>
                <w:lang w:eastAsia="zh-TW"/>
              </w:rPr>
            </w:pPr>
            <w:r w:rsidRPr="00CF7765">
              <w:rPr>
                <w:rFonts w:hint="eastAsia"/>
                <w:lang w:eastAsia="zh-TW"/>
              </w:rPr>
              <w:t>下記　用紙排出順表参照</w:t>
            </w:r>
          </w:p>
        </w:tc>
      </w:tr>
      <w:tr w:rsidR="00FD3712" w:rsidRPr="00CF7765">
        <w:tc>
          <w:tcPr>
            <w:tcW w:w="4146"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 xml:space="preserve">排出面　</w:t>
            </w:r>
            <w:r w:rsidRPr="00CF7765">
              <w:rPr>
                <w:rFonts w:hint="eastAsia"/>
              </w:rPr>
              <w:t>(FaceUp/Down)</w:t>
            </w:r>
          </w:p>
        </w:tc>
        <w:tc>
          <w:tcPr>
            <w:tcW w:w="5249"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ユーザー介入をした上でジョブアボート</w:t>
            </w:r>
          </w:p>
        </w:tc>
      </w:tr>
    </w:tbl>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w:t>
      </w:r>
      <w:r w:rsidRPr="00CF7765">
        <w:rPr>
          <w:rFonts w:hint="eastAsia"/>
        </w:rPr>
        <w:t xml:space="preserve">1 </w:t>
      </w:r>
      <w:r w:rsidRPr="00CF7765">
        <w:rPr>
          <w:rFonts w:hint="eastAsia"/>
        </w:rPr>
        <w:t>サブセット指定されている場合は、サブセット内の枚数でコンフリクトする。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&lt;&lt;</w:t>
      </w:r>
      <w:r w:rsidRPr="00CF7765">
        <w:rPr>
          <w:rFonts w:hint="eastAsia"/>
        </w:rPr>
        <w:t>用紙排出順</w:t>
      </w:r>
      <w:r w:rsidRPr="00CF7765">
        <w:rPr>
          <w:rFonts w:hint="eastAsia"/>
        </w:rPr>
        <w:t>&gt;&gt;</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31"/>
        <w:gridCol w:w="1267"/>
        <w:gridCol w:w="1448"/>
        <w:gridCol w:w="1991"/>
        <w:gridCol w:w="1810"/>
        <w:gridCol w:w="1448"/>
      </w:tblGrid>
      <w:tr w:rsidR="00FD3712" w:rsidRPr="00CF7765">
        <w:trPr>
          <w:cantSplit/>
        </w:trPr>
        <w:tc>
          <w:tcPr>
            <w:tcW w:w="1431" w:type="dxa"/>
            <w:vMerge w:val="restart"/>
            <w:shd w:val="clear" w:color="auto" w:fill="FFFF00"/>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設定パラメータ</w:t>
            </w:r>
          </w:p>
        </w:tc>
        <w:tc>
          <w:tcPr>
            <w:tcW w:w="4706" w:type="dxa"/>
            <w:gridSpan w:val="3"/>
            <w:tcBorders>
              <w:right w:val="double" w:sz="4" w:space="0" w:color="auto"/>
            </w:tcBorders>
            <w:shd w:val="clear" w:color="auto" w:fill="FFFF00"/>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プロファイル指定</w:t>
            </w:r>
          </w:p>
        </w:tc>
        <w:tc>
          <w:tcPr>
            <w:tcW w:w="3258" w:type="dxa"/>
            <w:gridSpan w:val="2"/>
            <w:tcBorders>
              <w:left w:val="doub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制御</w:t>
            </w:r>
            <w:r w:rsidRPr="00CF7765">
              <w:rPr>
                <w:rFonts w:hint="eastAsia"/>
              </w:rPr>
              <w:t>/</w:t>
            </w:r>
            <w:r w:rsidRPr="00CF7765">
              <w:rPr>
                <w:rFonts w:hint="eastAsia"/>
              </w:rPr>
              <w:t>出力順</w:t>
            </w:r>
          </w:p>
        </w:tc>
      </w:tr>
      <w:tr w:rsidR="00FD3712" w:rsidRPr="00CF7765">
        <w:trPr>
          <w:cantSplit/>
        </w:trPr>
        <w:tc>
          <w:tcPr>
            <w:tcW w:w="1431" w:type="dxa"/>
            <w:vMerge/>
            <w:shd w:val="clear" w:color="auto" w:fill="FFFF00"/>
          </w:tcPr>
          <w:p w:rsidR="00FD3712" w:rsidRPr="00CF7765" w:rsidRDefault="00FD3712">
            <w:pPr>
              <w:pStyle w:val="aa"/>
              <w:tabs>
                <w:tab w:val="clear" w:pos="567"/>
                <w:tab w:val="clear" w:pos="851"/>
                <w:tab w:val="clear" w:pos="1418"/>
                <w:tab w:val="clear" w:pos="1701"/>
                <w:tab w:val="left" w:pos="1380"/>
              </w:tabs>
              <w:ind w:left="0"/>
            </w:pPr>
          </w:p>
        </w:tc>
        <w:tc>
          <w:tcPr>
            <w:tcW w:w="2715" w:type="dxa"/>
            <w:gridSpan w:val="2"/>
            <w:shd w:val="clear" w:color="auto" w:fill="FFFF00"/>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出力順</w:t>
            </w:r>
          </w:p>
        </w:tc>
        <w:tc>
          <w:tcPr>
            <w:tcW w:w="1991" w:type="dxa"/>
            <w:tcBorders>
              <w:right w:val="double" w:sz="4" w:space="0" w:color="auto"/>
            </w:tcBorders>
            <w:shd w:val="clear" w:color="auto" w:fill="FFFF00"/>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最終用紙を最初に排出</w:t>
            </w:r>
          </w:p>
        </w:tc>
        <w:tc>
          <w:tcPr>
            <w:tcW w:w="1810" w:type="dxa"/>
            <w:tcBorders>
              <w:left w:val="doub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pPr>
          </w:p>
        </w:tc>
        <w:tc>
          <w:tcPr>
            <w:tcW w:w="1448" w:type="dxa"/>
            <w:tcBorders>
              <w:lef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pPr>
          </w:p>
        </w:tc>
      </w:tr>
      <w:tr w:rsidR="00FD3712" w:rsidRPr="00CF7765">
        <w:trPr>
          <w:cantSplit/>
        </w:trPr>
        <w:tc>
          <w:tcPr>
            <w:tcW w:w="1431" w:type="dxa"/>
            <w:vMerge/>
            <w:shd w:val="clear" w:color="auto" w:fill="FFFF00"/>
          </w:tcPr>
          <w:p w:rsidR="00FD3712" w:rsidRPr="00CF7765" w:rsidRDefault="00FD3712">
            <w:pPr>
              <w:pStyle w:val="aa"/>
              <w:tabs>
                <w:tab w:val="clear" w:pos="567"/>
                <w:tab w:val="clear" w:pos="851"/>
                <w:tab w:val="clear" w:pos="1418"/>
                <w:tab w:val="clear" w:pos="1701"/>
                <w:tab w:val="left" w:pos="1380"/>
              </w:tabs>
              <w:ind w:left="0"/>
            </w:pPr>
          </w:p>
        </w:tc>
        <w:tc>
          <w:tcPr>
            <w:tcW w:w="1267" w:type="dxa"/>
            <w:shd w:val="clear" w:color="auto" w:fill="FFFF00"/>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1 to N</w:t>
            </w:r>
          </w:p>
        </w:tc>
        <w:tc>
          <w:tcPr>
            <w:tcW w:w="1448" w:type="dxa"/>
            <w:shd w:val="clear" w:color="auto" w:fill="FFFF00"/>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N to 1</w:t>
            </w:r>
          </w:p>
        </w:tc>
        <w:tc>
          <w:tcPr>
            <w:tcW w:w="1991" w:type="dxa"/>
            <w:tcBorders>
              <w:right w:val="double" w:sz="4" w:space="0" w:color="auto"/>
            </w:tcBorders>
            <w:shd w:val="clear" w:color="auto" w:fill="FFFF00"/>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N, 1 to (N-1)</w:t>
            </w:r>
          </w:p>
        </w:tc>
        <w:tc>
          <w:tcPr>
            <w:tcW w:w="1810" w:type="dxa"/>
            <w:tcBorders>
              <w:left w:val="doub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ユーザー介入有無</w:t>
            </w:r>
          </w:p>
        </w:tc>
        <w:tc>
          <w:tcPr>
            <w:tcW w:w="1448" w:type="dxa"/>
            <w:tcBorders>
              <w:lef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排出順</w:t>
            </w:r>
          </w:p>
        </w:tc>
      </w:tr>
      <w:tr w:rsidR="00FD3712" w:rsidRPr="00CF7765">
        <w:trPr>
          <w:cantSplit/>
        </w:trPr>
        <w:tc>
          <w:tcPr>
            <w:tcW w:w="1431"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t>1 to N</w:t>
            </w: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val="restart"/>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FALSE</w:t>
            </w: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無</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1 to N</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無</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1 to N</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val="restart"/>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TRUE</w:t>
            </w: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w:t>
            </w:r>
            <w:r w:rsidRPr="00CF7765">
              <w:rPr>
                <w:rFonts w:hint="eastAsia"/>
              </w:rPr>
              <w:t>継続</w:t>
            </w:r>
            <w:r w:rsidRPr="00CF7765">
              <w:rPr>
                <w:rFonts w:hint="eastAsia"/>
              </w:rPr>
              <w:t xml:space="preserve"> or Cancel)</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1 to N</w:t>
            </w:r>
            <w:r w:rsidRPr="00CF7765">
              <w:rPr>
                <w:rFonts w:hint="eastAsia"/>
              </w:rPr>
              <w:t>（継続時）</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w:t>
            </w:r>
            <w:r w:rsidRPr="00CF7765">
              <w:rPr>
                <w:rFonts w:hint="eastAsia"/>
              </w:rPr>
              <w:t>継続</w:t>
            </w:r>
            <w:r w:rsidRPr="00CF7765">
              <w:rPr>
                <w:rFonts w:hint="eastAsia"/>
              </w:rPr>
              <w:t xml:space="preserve"> or Cancel)</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1 to N</w:t>
            </w:r>
            <w:r w:rsidRPr="00CF7765">
              <w:rPr>
                <w:rFonts w:hint="eastAsia"/>
              </w:rPr>
              <w:t>（継続時）</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r w:rsidR="00FD3712" w:rsidRPr="00CF7765">
        <w:trPr>
          <w:cantSplit/>
        </w:trPr>
        <w:tc>
          <w:tcPr>
            <w:tcW w:w="1431"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N to 1</w:t>
            </w: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val="restart"/>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FALSE</w:t>
            </w: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無</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N to 1</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無</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N to 1</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val="restart"/>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TRUE</w:t>
            </w: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w:t>
            </w:r>
            <w:r w:rsidRPr="00CF7765">
              <w:rPr>
                <w:rFonts w:hint="eastAsia"/>
              </w:rPr>
              <w:t>継続</w:t>
            </w:r>
            <w:r w:rsidRPr="00CF7765">
              <w:rPr>
                <w:rFonts w:hint="eastAsia"/>
              </w:rPr>
              <w:t xml:space="preserve"> or Cancel)</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N to 1</w:t>
            </w:r>
            <w:r w:rsidRPr="00CF7765">
              <w:rPr>
                <w:rFonts w:hint="eastAsia"/>
              </w:rPr>
              <w:t>（継続時）</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val="restart"/>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許可</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w:t>
            </w:r>
            <w:r w:rsidRPr="00CF7765">
              <w:rPr>
                <w:rFonts w:hint="eastAsia"/>
              </w:rPr>
              <w:t>継続</w:t>
            </w:r>
            <w:r w:rsidRPr="00CF7765">
              <w:rPr>
                <w:rFonts w:hint="eastAsia"/>
              </w:rPr>
              <w:t xml:space="preserve"> or Cancel)</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N to 1</w:t>
            </w:r>
            <w:r w:rsidRPr="00CF7765">
              <w:rPr>
                <w:rFonts w:hint="eastAsia"/>
              </w:rPr>
              <w:t>（継続時）</w:t>
            </w:r>
          </w:p>
        </w:tc>
      </w:tr>
      <w:tr w:rsidR="00FD3712" w:rsidRPr="00CF7765">
        <w:trPr>
          <w:cantSplit/>
        </w:trPr>
        <w:tc>
          <w:tcPr>
            <w:tcW w:w="1431" w:type="dxa"/>
            <w:vMerge/>
          </w:tcPr>
          <w:p w:rsidR="00FD3712" w:rsidRPr="00CF7765" w:rsidRDefault="00FD3712">
            <w:pPr>
              <w:pStyle w:val="aa"/>
              <w:tabs>
                <w:tab w:val="clear" w:pos="567"/>
                <w:tab w:val="clear" w:pos="851"/>
                <w:tab w:val="clear" w:pos="1418"/>
                <w:tab w:val="clear" w:pos="1701"/>
                <w:tab w:val="left" w:pos="1380"/>
              </w:tabs>
              <w:ind w:left="0"/>
            </w:pPr>
          </w:p>
        </w:tc>
        <w:tc>
          <w:tcPr>
            <w:tcW w:w="1267" w:type="dxa"/>
            <w:vMerge/>
          </w:tcPr>
          <w:p w:rsidR="00FD3712" w:rsidRPr="00CF7765" w:rsidRDefault="00FD3712">
            <w:pPr>
              <w:pStyle w:val="aa"/>
              <w:tabs>
                <w:tab w:val="clear" w:pos="567"/>
                <w:tab w:val="clear" w:pos="851"/>
                <w:tab w:val="clear" w:pos="1418"/>
                <w:tab w:val="clear" w:pos="1701"/>
                <w:tab w:val="left" w:pos="1380"/>
              </w:tabs>
              <w:ind w:left="0"/>
            </w:pPr>
          </w:p>
        </w:tc>
        <w:tc>
          <w:tcPr>
            <w:tcW w:w="1448" w:type="dxa"/>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禁止</w:t>
            </w:r>
          </w:p>
        </w:tc>
        <w:tc>
          <w:tcPr>
            <w:tcW w:w="1991" w:type="dxa"/>
            <w:vMerge/>
            <w:tcBorders>
              <w:right w:val="double" w:sz="4" w:space="0" w:color="auto"/>
            </w:tcBorders>
          </w:tcPr>
          <w:p w:rsidR="00FD3712" w:rsidRPr="00CF7765" w:rsidRDefault="00FD3712">
            <w:pPr>
              <w:pStyle w:val="aa"/>
              <w:tabs>
                <w:tab w:val="clear" w:pos="567"/>
                <w:tab w:val="clear" w:pos="851"/>
                <w:tab w:val="clear" w:pos="1418"/>
                <w:tab w:val="clear" w:pos="1701"/>
                <w:tab w:val="left" w:pos="1380"/>
              </w:tabs>
              <w:ind w:left="0"/>
            </w:pPr>
          </w:p>
        </w:tc>
        <w:tc>
          <w:tcPr>
            <w:tcW w:w="1810" w:type="dxa"/>
            <w:tcBorders>
              <w:left w:val="double" w:sz="4" w:space="0" w:color="auto"/>
              <w:righ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有（</w:t>
            </w:r>
            <w:r w:rsidRPr="00CF7765">
              <w:rPr>
                <w:rFonts w:hint="eastAsia"/>
              </w:rPr>
              <w:t>Cancel</w:t>
            </w:r>
            <w:r w:rsidRPr="00CF7765">
              <w:rPr>
                <w:rFonts w:hint="eastAsia"/>
              </w:rPr>
              <w:t>）</w:t>
            </w:r>
          </w:p>
        </w:tc>
        <w:tc>
          <w:tcPr>
            <w:tcW w:w="1448" w:type="dxa"/>
            <w:tcBorders>
              <w:left w:val="single" w:sz="4" w:space="0" w:color="auto"/>
            </w:tcBorders>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排出しない</w:t>
            </w:r>
          </w:p>
        </w:tc>
      </w:tr>
    </w:tbl>
    <w:p w:rsidR="00FD3712" w:rsidRPr="00CF7765" w:rsidRDefault="00FD3712">
      <w:pPr>
        <w:pStyle w:val="aa"/>
        <w:tabs>
          <w:tab w:val="clear" w:pos="567"/>
          <w:tab w:val="clear" w:pos="851"/>
          <w:tab w:val="clear" w:pos="1418"/>
          <w:tab w:val="clear" w:pos="1701"/>
          <w:tab w:val="left" w:pos="1380"/>
        </w:tabs>
        <w:ind w:left="0"/>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80"/>
        <w:gridCol w:w="1080"/>
        <w:gridCol w:w="1320"/>
        <w:gridCol w:w="2548"/>
      </w:tblGrid>
      <w:tr w:rsidR="00FD3712" w:rsidRPr="00CF7765">
        <w:trPr>
          <w:jc w:val="right"/>
        </w:trPr>
        <w:tc>
          <w:tcPr>
            <w:tcW w:w="4080" w:type="dxa"/>
            <w:tcBorders>
              <w:bottom w:val="nil"/>
            </w:tcBorders>
            <w:shd w:val="clear" w:color="auto" w:fill="FFFF00"/>
          </w:tcPr>
          <w:p w:rsidR="00FD3712" w:rsidRPr="00CF7765" w:rsidRDefault="00FD3712">
            <w:pPr>
              <w:pStyle w:val="aa"/>
              <w:ind w:left="0"/>
            </w:pPr>
            <w:r w:rsidRPr="00CF7765">
              <w:rPr>
                <w:rFonts w:hint="eastAsia"/>
              </w:rPr>
              <w:t>項目</w:t>
            </w:r>
          </w:p>
        </w:tc>
        <w:tc>
          <w:tcPr>
            <w:tcW w:w="108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80" w:type="dxa"/>
          </w:tcPr>
          <w:p w:rsidR="00FD3712" w:rsidRPr="00CF7765" w:rsidRDefault="00FD3712">
            <w:pPr>
              <w:pStyle w:val="aa"/>
              <w:ind w:left="0"/>
            </w:pPr>
            <w:r w:rsidRPr="00CF7765">
              <w:rPr>
                <w:rFonts w:hint="eastAsia"/>
              </w:rPr>
              <w:t>－</w:t>
            </w:r>
          </w:p>
        </w:tc>
        <w:tc>
          <w:tcPr>
            <w:tcW w:w="108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tabs>
          <w:tab w:val="clear" w:pos="567"/>
          <w:tab w:val="clear" w:pos="851"/>
          <w:tab w:val="clear" w:pos="1418"/>
          <w:tab w:val="clear" w:pos="1701"/>
          <w:tab w:val="left" w:pos="1500"/>
        </w:tabs>
        <w:ind w:left="1500" w:hanging="240"/>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27"/>
        </w:numPr>
        <w:tabs>
          <w:tab w:val="clear" w:pos="567"/>
          <w:tab w:val="clear" w:pos="851"/>
          <w:tab w:val="left" w:pos="1380"/>
        </w:tabs>
      </w:pPr>
      <w:r w:rsidRPr="00CF7765">
        <w:rPr>
          <w:rFonts w:hint="eastAsia"/>
        </w:rPr>
        <w:t>排出先として</w:t>
      </w:r>
      <w:r w:rsidR="005874A0">
        <w:rPr>
          <w:rFonts w:hint="eastAsia"/>
        </w:rPr>
        <w:t>PGS2035SGP</w:t>
      </w:r>
      <w:r w:rsidRPr="00CF7765">
        <w:rPr>
          <w:rFonts w:hint="eastAsia"/>
        </w:rPr>
        <w:t>が選択され、かつ、後処理機能が選択された場合には、後処理機能は</w:t>
      </w:r>
      <w:r w:rsidR="00581C65">
        <w:rPr>
          <w:rFonts w:hint="eastAsia"/>
        </w:rPr>
        <w:t>下記を除いて</w:t>
      </w:r>
      <w:r w:rsidRPr="00CF7765">
        <w:rPr>
          <w:rFonts w:hint="eastAsia"/>
        </w:rPr>
        <w:t>解除され</w:t>
      </w:r>
      <w:r w:rsidR="005874A0">
        <w:rPr>
          <w:rFonts w:hint="eastAsia"/>
        </w:rPr>
        <w:t>PGS2035SGP</w:t>
      </w:r>
      <w:r w:rsidRPr="00CF7765">
        <w:rPr>
          <w:rFonts w:hint="eastAsia"/>
        </w:rPr>
        <w:t>に排出される。</w:t>
      </w:r>
      <w:r w:rsidR="00581C65">
        <w:br/>
        <w:t>Sparta Coil Puncher</w:t>
      </w:r>
      <w:r w:rsidR="00581C65">
        <w:rPr>
          <w:rFonts w:hint="eastAsia"/>
        </w:rPr>
        <w:t>接続時の</w:t>
      </w:r>
      <w:r w:rsidR="00581C65">
        <w:t>Coil Punch</w:t>
      </w:r>
      <w:r w:rsidR="00581C65">
        <w:rPr>
          <w:rFonts w:hint="eastAsia"/>
        </w:rPr>
        <w:t>指示。</w:t>
      </w:r>
      <w:r w:rsidR="00581C65">
        <w:br/>
        <w:t>TCBM</w:t>
      </w:r>
      <w:r w:rsidR="00581C65">
        <w:rPr>
          <w:rFonts w:hint="eastAsia"/>
        </w:rPr>
        <w:t>接続時の折り筋指示と</w:t>
      </w:r>
      <w:r w:rsidR="00581C65">
        <w:t>Sheet Trimming</w:t>
      </w:r>
      <w:r w:rsidR="00581C65">
        <w:rPr>
          <w:rFonts w:hint="eastAsia"/>
        </w:rPr>
        <w:t>指示。</w:t>
      </w:r>
    </w:p>
    <w:p w:rsidR="00FD3712" w:rsidRPr="00CF7765" w:rsidRDefault="00FD3712" w:rsidP="00885A91">
      <w:pPr>
        <w:pStyle w:val="aa"/>
        <w:numPr>
          <w:ilvl w:val="0"/>
          <w:numId w:val="127"/>
        </w:numPr>
        <w:tabs>
          <w:tab w:val="clear" w:pos="567"/>
          <w:tab w:val="clear" w:pos="851"/>
          <w:tab w:val="left" w:pos="1380"/>
        </w:tabs>
      </w:pPr>
      <w:r w:rsidRPr="00CF7765">
        <w:rPr>
          <w:rFonts w:hint="eastAsia"/>
        </w:rPr>
        <w:t>排出先が</w:t>
      </w:r>
      <w:r w:rsidR="005874A0">
        <w:rPr>
          <w:rFonts w:hint="eastAsia"/>
        </w:rPr>
        <w:t>PGS2035SGP</w:t>
      </w:r>
      <w:r w:rsidRPr="00CF7765">
        <w:rPr>
          <w:rFonts w:hint="eastAsia"/>
        </w:rPr>
        <w:t>以外であり、かつ、プロファイル番号が指定された場合には、</w:t>
      </w:r>
      <w:r w:rsidR="005874A0">
        <w:rPr>
          <w:rFonts w:hint="eastAsia"/>
        </w:rPr>
        <w:t>PGS2035SGP</w:t>
      </w:r>
      <w:r w:rsidRPr="00CF7765">
        <w:rPr>
          <w:rFonts w:hint="eastAsia"/>
        </w:rPr>
        <w:t>に排出する。ただし、</w:t>
      </w:r>
      <w:r w:rsidRPr="00CF7765">
        <w:rPr>
          <w:rFonts w:hint="eastAsia"/>
        </w:rPr>
        <w:t>PFIM</w:t>
      </w:r>
      <w:r w:rsidRPr="00CF7765">
        <w:rPr>
          <w:rFonts w:hint="eastAsia"/>
        </w:rPr>
        <w:t>接続されていない場合には</w:t>
      </w:r>
      <w:r w:rsidRPr="00CF7765">
        <w:rPr>
          <w:rFonts w:hint="eastAsia"/>
        </w:rPr>
        <w:t>Default</w:t>
      </w:r>
      <w:r w:rsidRPr="00CF7765">
        <w:rPr>
          <w:rFonts w:hint="eastAsia"/>
        </w:rPr>
        <w:t>排出先に排出する。</w:t>
      </w:r>
    </w:p>
    <w:p w:rsidR="00FD3712" w:rsidRPr="00CF7765" w:rsidRDefault="00FD3712" w:rsidP="00885A91">
      <w:pPr>
        <w:pStyle w:val="aa"/>
        <w:numPr>
          <w:ilvl w:val="0"/>
          <w:numId w:val="127"/>
        </w:numPr>
        <w:tabs>
          <w:tab w:val="clear" w:pos="567"/>
          <w:tab w:val="clear" w:pos="851"/>
          <w:tab w:val="left" w:pos="1380"/>
        </w:tabs>
      </w:pPr>
      <w:r w:rsidRPr="00CF7765">
        <w:rPr>
          <w:rFonts w:hint="eastAsia"/>
        </w:rPr>
        <w:t>プロファイルに指定された制限を満たしていても、次の場合には該当用紙直前まで排出した後でジョブアボートする。</w:t>
      </w:r>
    </w:p>
    <w:p w:rsidR="00FD3712" w:rsidRPr="00CF7765" w:rsidRDefault="00FD3712" w:rsidP="00885A91">
      <w:pPr>
        <w:pStyle w:val="aa"/>
        <w:numPr>
          <w:ilvl w:val="4"/>
          <w:numId w:val="127"/>
        </w:numPr>
        <w:tabs>
          <w:tab w:val="clear" w:pos="567"/>
          <w:tab w:val="clear" w:pos="851"/>
          <w:tab w:val="left" w:pos="1380"/>
        </w:tabs>
      </w:pPr>
      <w:r w:rsidRPr="00CF7765">
        <w:rPr>
          <w:rFonts w:hint="eastAsia"/>
        </w:rPr>
        <w:t>指定された用紙サイズもしくは用紙種類が</w:t>
      </w:r>
      <w:r w:rsidRPr="00CF7765">
        <w:rPr>
          <w:rFonts w:hint="eastAsia"/>
        </w:rPr>
        <w:t>PFIM</w:t>
      </w:r>
      <w:r w:rsidRPr="00CF7765">
        <w:rPr>
          <w:rFonts w:hint="eastAsia"/>
        </w:rPr>
        <w:t>が搬送不可能な用紙である場合。</w:t>
      </w:r>
    </w:p>
    <w:p w:rsidR="00FD3712" w:rsidRPr="00CF7765" w:rsidRDefault="00FD3712" w:rsidP="00885A91">
      <w:pPr>
        <w:pStyle w:val="aa"/>
        <w:numPr>
          <w:ilvl w:val="4"/>
          <w:numId w:val="127"/>
        </w:numPr>
        <w:tabs>
          <w:tab w:val="clear" w:pos="567"/>
          <w:tab w:val="clear" w:pos="851"/>
          <w:tab w:val="left" w:pos="1380"/>
        </w:tabs>
      </w:pPr>
      <w:r w:rsidRPr="00CF7765">
        <w:rPr>
          <w:rFonts w:hint="eastAsia"/>
        </w:rPr>
        <w:t>指定された用紙サイズもしくは用紙種類が指定排出面で出力不可能である場合。</w:t>
      </w:r>
    </w:p>
    <w:p w:rsidR="00FD3712" w:rsidRPr="00CF7765" w:rsidRDefault="00FD3712" w:rsidP="00885A91">
      <w:pPr>
        <w:pStyle w:val="aa"/>
        <w:numPr>
          <w:ilvl w:val="4"/>
          <w:numId w:val="127"/>
        </w:numPr>
        <w:tabs>
          <w:tab w:val="clear" w:pos="567"/>
          <w:tab w:val="clear" w:pos="851"/>
          <w:tab w:val="left" w:pos="1380"/>
        </w:tabs>
      </w:pPr>
      <w:r w:rsidRPr="00CF7765">
        <w:rPr>
          <w:rFonts w:hint="eastAsia"/>
        </w:rPr>
        <w:lastRenderedPageBreak/>
        <w:t>両面指定で、かつ、指定された用紙サイズもしくは用紙種類が両面排出不可能である場合。</w:t>
      </w:r>
    </w:p>
    <w:p w:rsidR="00FD3712" w:rsidRPr="00CF7765" w:rsidRDefault="00FD3712">
      <w:pPr>
        <w:pStyle w:val="aa"/>
        <w:tabs>
          <w:tab w:val="clear" w:pos="567"/>
          <w:tab w:val="clear" w:pos="851"/>
          <w:tab w:val="clear" w:pos="1418"/>
          <w:tab w:val="clear" w:pos="1701"/>
          <w:tab w:val="left" w:pos="1380"/>
        </w:tabs>
        <w:ind w:left="0"/>
        <w:rPr>
          <w:color w:val="0000FF"/>
        </w:rPr>
      </w:pPr>
    </w:p>
    <w:p w:rsidR="00FD3712" w:rsidRPr="00CF7765" w:rsidRDefault="00FD3712">
      <w:pPr>
        <w:pStyle w:val="3"/>
        <w:pageBreakBefore/>
      </w:pPr>
      <w:bookmarkStart w:id="267" w:name="_排出面指定"/>
      <w:bookmarkStart w:id="268" w:name="_Ref9849533"/>
      <w:bookmarkStart w:id="269" w:name="_Ref25055902"/>
      <w:bookmarkStart w:id="270" w:name="_Toc21605507"/>
      <w:bookmarkEnd w:id="267"/>
      <w:r w:rsidRPr="00CF7765">
        <w:rPr>
          <w:rFonts w:hint="eastAsia"/>
        </w:rPr>
        <w:lastRenderedPageBreak/>
        <w:t>排出面指定</w:t>
      </w:r>
      <w:bookmarkEnd w:id="268"/>
      <w:bookmarkEnd w:id="269"/>
      <w:bookmarkEnd w:id="270"/>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Print</w:t>
      </w:r>
      <w:r w:rsidRPr="00CF7765">
        <w:rPr>
          <w:rFonts w:hint="eastAsia"/>
        </w:rPr>
        <w:t>した用紙の排出面を指定する。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24"/>
        </w:numPr>
        <w:tabs>
          <w:tab w:val="clear" w:pos="567"/>
          <w:tab w:val="clear" w:pos="851"/>
          <w:tab w:val="clear" w:pos="1418"/>
          <w:tab w:val="clear" w:pos="1701"/>
          <w:tab w:val="left" w:pos="1380"/>
        </w:tabs>
      </w:pPr>
      <w:r w:rsidRPr="00CF7765">
        <w:rPr>
          <w:rFonts w:hint="eastAsia"/>
        </w:rPr>
        <w:t>排出面として、</w:t>
      </w:r>
      <w:r w:rsidRPr="00CF7765">
        <w:rPr>
          <w:rFonts w:hint="eastAsia"/>
        </w:rPr>
        <w:t>Facedown</w:t>
      </w:r>
      <w:r w:rsidRPr="00CF7765">
        <w:rPr>
          <w:rFonts w:hint="eastAsia"/>
        </w:rPr>
        <w:t>と</w:t>
      </w:r>
      <w:r w:rsidRPr="00CF7765">
        <w:rPr>
          <w:rFonts w:hint="eastAsia"/>
        </w:rPr>
        <w:t>Faceup</w:t>
      </w:r>
      <w:r w:rsidRPr="00CF7765">
        <w:rPr>
          <w:rFonts w:hint="eastAsia"/>
        </w:rPr>
        <w:t>の両方をサポートしている排出先の場合、排出面として</w:t>
      </w:r>
      <w:r w:rsidRPr="00CF7765">
        <w:rPr>
          <w:rFonts w:hint="eastAsia"/>
          <w:b/>
        </w:rPr>
        <w:t>"</w:t>
      </w:r>
      <w:r w:rsidRPr="00CF7765">
        <w:rPr>
          <w:rFonts w:hint="eastAsia"/>
          <w:b/>
        </w:rPr>
        <w:t>裏面排出</w:t>
      </w:r>
      <w:r w:rsidRPr="00CF7765">
        <w:rPr>
          <w:rFonts w:hint="eastAsia"/>
          <w:b/>
        </w:rPr>
        <w:t>"</w:t>
      </w:r>
      <w:r w:rsidR="00713541" w:rsidRPr="00CF7765">
        <w:rPr>
          <w:rFonts w:hint="eastAsia"/>
          <w:b/>
        </w:rPr>
        <w:t>(FaceDown/1-n)</w:t>
      </w:r>
      <w:r w:rsidRPr="00CF7765">
        <w:rPr>
          <w:rFonts w:hint="eastAsia"/>
        </w:rPr>
        <w:t>、</w:t>
      </w:r>
      <w:r w:rsidRPr="00CF7765">
        <w:rPr>
          <w:rFonts w:hint="eastAsia"/>
          <w:b/>
        </w:rPr>
        <w:t>"</w:t>
      </w:r>
      <w:r w:rsidRPr="00CF7765">
        <w:rPr>
          <w:rFonts w:hint="eastAsia"/>
          <w:b/>
        </w:rPr>
        <w:t>表面排出</w:t>
      </w:r>
      <w:r w:rsidRPr="00CF7765">
        <w:rPr>
          <w:rFonts w:hint="eastAsia"/>
          <w:b/>
        </w:rPr>
        <w:t>"</w:t>
      </w:r>
      <w:r w:rsidR="00713541" w:rsidRPr="00CF7765">
        <w:rPr>
          <w:rFonts w:hint="eastAsia"/>
          <w:b/>
        </w:rPr>
        <w:t>(FaceUp/n-1)</w:t>
      </w:r>
      <w:r w:rsidRPr="00CF7765">
        <w:rPr>
          <w:rFonts w:hint="eastAsia"/>
        </w:rPr>
        <w:t>、</w:t>
      </w:r>
      <w:r w:rsidRPr="00CF7765">
        <w:rPr>
          <w:rFonts w:hint="eastAsia"/>
          <w:b/>
        </w:rPr>
        <w:t>"</w:t>
      </w:r>
      <w:r w:rsidRPr="00CF7765">
        <w:rPr>
          <w:rFonts w:hint="eastAsia"/>
          <w:b/>
        </w:rPr>
        <w:t>裏面逆順排出</w:t>
      </w:r>
      <w:r w:rsidRPr="00CF7765">
        <w:rPr>
          <w:rFonts w:hint="eastAsia"/>
          <w:b/>
        </w:rPr>
        <w:t>"</w:t>
      </w:r>
      <w:r w:rsidR="00713541" w:rsidRPr="00CF7765">
        <w:rPr>
          <w:rFonts w:hint="eastAsia"/>
          <w:b/>
        </w:rPr>
        <w:t>(FaceDown/n-t)</w:t>
      </w:r>
      <w:r w:rsidRPr="00CF7765">
        <w:rPr>
          <w:rFonts w:hint="eastAsia"/>
          <w:b/>
        </w:rPr>
        <w:t>、</w:t>
      </w:r>
      <w:r w:rsidRPr="00CF7765">
        <w:rPr>
          <w:rFonts w:hint="eastAsia"/>
          <w:b/>
        </w:rPr>
        <w:t>"</w:t>
      </w:r>
      <w:r w:rsidRPr="00CF7765">
        <w:rPr>
          <w:rFonts w:hint="eastAsia"/>
          <w:b/>
        </w:rPr>
        <w:t>表面逆順排出</w:t>
      </w:r>
      <w:r w:rsidRPr="00CF7765">
        <w:rPr>
          <w:rFonts w:hint="eastAsia"/>
          <w:b/>
        </w:rPr>
        <w:t>"</w:t>
      </w:r>
      <w:r w:rsidR="00713541" w:rsidRPr="00CF7765">
        <w:rPr>
          <w:rFonts w:hint="eastAsia"/>
          <w:b/>
        </w:rPr>
        <w:t>(FaceUp/1-n)</w:t>
      </w:r>
      <w:r w:rsidRPr="00CF7765">
        <w:rPr>
          <w:rFonts w:hint="eastAsia"/>
        </w:rPr>
        <w:t>のいずれかを指定することができる。指定されない場合のデフォルトは、</w:t>
      </w:r>
      <w:r w:rsidRPr="00CF7765">
        <w:rPr>
          <w:rFonts w:hint="eastAsia"/>
          <w:b/>
        </w:rPr>
        <w:t>"</w:t>
      </w:r>
      <w:r w:rsidRPr="00CF7765">
        <w:rPr>
          <w:rFonts w:hint="eastAsia"/>
          <w:b/>
        </w:rPr>
        <w:t>裏面排出</w:t>
      </w:r>
      <w:r w:rsidRPr="00CF7765">
        <w:rPr>
          <w:rFonts w:hint="eastAsia"/>
          <w:b/>
        </w:rPr>
        <w:t>"</w:t>
      </w:r>
      <w:r w:rsidRPr="00CF7765">
        <w:rPr>
          <w:rFonts w:hint="eastAsia"/>
        </w:rPr>
        <w:t>である。</w:t>
      </w:r>
    </w:p>
    <w:p w:rsidR="00FD3712" w:rsidRPr="00CF7765" w:rsidRDefault="00FD3712">
      <w:pPr>
        <w:pStyle w:val="aa"/>
        <w:numPr>
          <w:ilvl w:val="0"/>
          <w:numId w:val="24"/>
        </w:numPr>
        <w:tabs>
          <w:tab w:val="clear" w:pos="567"/>
          <w:tab w:val="clear" w:pos="851"/>
          <w:tab w:val="clear" w:pos="1418"/>
          <w:tab w:val="clear" w:pos="1701"/>
          <w:tab w:val="left" w:pos="1380"/>
        </w:tabs>
      </w:pPr>
      <w:bookmarkStart w:id="271" w:name="_Hlt31784806"/>
      <w:r w:rsidRPr="00CF7765">
        <w:rPr>
          <w:rFonts w:hint="eastAsia"/>
          <w:b/>
        </w:rPr>
        <w:t>"</w:t>
      </w:r>
      <w:r w:rsidRPr="00CF7765">
        <w:rPr>
          <w:rFonts w:hint="eastAsia"/>
          <w:b/>
        </w:rPr>
        <w:t>裏面排出</w:t>
      </w:r>
      <w:r w:rsidRPr="00CF7765">
        <w:rPr>
          <w:rFonts w:hint="eastAsia"/>
          <w:b/>
        </w:rPr>
        <w:t>"</w:t>
      </w:r>
      <w:r w:rsidRPr="00CF7765">
        <w:rPr>
          <w:rFonts w:hint="eastAsia"/>
        </w:rPr>
        <w:t>が不可能な用紙サイズもしくは用紙種類の場合は</w:t>
      </w:r>
      <w:bookmarkEnd w:id="271"/>
      <w:r w:rsidRPr="00CF7765">
        <w:rPr>
          <w:rFonts w:hint="eastAsia"/>
        </w:rPr>
        <w:t>、</w:t>
      </w:r>
      <w:r w:rsidRPr="00CF7765">
        <w:rPr>
          <w:rFonts w:hint="eastAsia"/>
          <w:b/>
        </w:rPr>
        <w:t>"</w:t>
      </w:r>
      <w:r w:rsidRPr="00CF7765">
        <w:rPr>
          <w:rFonts w:hint="eastAsia"/>
          <w:b/>
        </w:rPr>
        <w:t>表面排出</w:t>
      </w:r>
      <w:r w:rsidRPr="00CF7765">
        <w:rPr>
          <w:rFonts w:hint="eastAsia"/>
          <w:b/>
        </w:rPr>
        <w:t>"</w:t>
      </w:r>
      <w:r w:rsidRPr="00CF7765">
        <w:rPr>
          <w:rFonts w:hint="eastAsia"/>
        </w:rPr>
        <w:t>で排出する。</w:t>
      </w:r>
      <w:bookmarkStart w:id="272" w:name="_Hlt31784841"/>
      <w:bookmarkEnd w:id="272"/>
      <w:r w:rsidRPr="00CF7765">
        <w:rPr>
          <w:rFonts w:hint="eastAsia"/>
        </w:rPr>
        <w:br/>
      </w:r>
      <w:r w:rsidRPr="00CF7765">
        <w:rPr>
          <w:rFonts w:hint="eastAsia"/>
        </w:rPr>
        <w:t>可能な用紙サイズについては、「</w:t>
      </w:r>
      <w:r w:rsidRPr="00CF7765">
        <w:fldChar w:fldCharType="begin"/>
      </w:r>
      <w:r w:rsidRPr="00CF7765">
        <w:instrText xml:space="preserve"> REF _Ref8104057 \r \h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w:instrText>
      </w:r>
      <w:r w:rsidR="00FF16DA" w:rsidRPr="00CF7765">
        <w:instrText xml:space="preserve">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r w:rsidRPr="00CF7765">
        <w:rPr>
          <w:rFonts w:hint="eastAsia"/>
        </w:rPr>
        <w:t>可能な排出先に付いては、「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r w:rsidRPr="00CF7765">
        <w:rPr>
          <w:rFonts w:hint="eastAsia"/>
        </w:rPr>
        <w:br/>
      </w:r>
      <w:r w:rsidRPr="00CF7765">
        <w:rPr>
          <w:rFonts w:hint="eastAsia"/>
        </w:rPr>
        <w:t>不可能な後処理については、下記制限注意事項を参照のこと。</w:t>
      </w:r>
    </w:p>
    <w:p w:rsidR="00FD3712" w:rsidRPr="00CF7765" w:rsidRDefault="00FD3712">
      <w:pPr>
        <w:pStyle w:val="aa"/>
        <w:numPr>
          <w:ilvl w:val="0"/>
          <w:numId w:val="24"/>
        </w:numPr>
        <w:tabs>
          <w:tab w:val="clear" w:pos="567"/>
          <w:tab w:val="clear" w:pos="851"/>
          <w:tab w:val="clear" w:pos="1418"/>
          <w:tab w:val="clear" w:pos="1701"/>
          <w:tab w:val="left" w:pos="1380"/>
        </w:tabs>
      </w:pPr>
      <w:r w:rsidRPr="00CF7765">
        <w:rPr>
          <w:rFonts w:hint="eastAsia"/>
        </w:rPr>
        <w:t>排出先として</w:t>
      </w:r>
      <w:r w:rsidR="005874A0">
        <w:rPr>
          <w:rFonts w:hint="eastAsia"/>
        </w:rPr>
        <w:t>PGS2035SGP</w:t>
      </w:r>
      <w:r w:rsidRPr="00CF7765">
        <w:rPr>
          <w:rFonts w:hint="eastAsia"/>
        </w:rPr>
        <w:t>を指定されたときは、「</w:t>
      </w:r>
      <w:r w:rsidRPr="00CF7765">
        <w:fldChar w:fldCharType="begin"/>
      </w:r>
      <w:r w:rsidRPr="00CF7765">
        <w:instrText xml:space="preserve"> REF _Ref284253012 \r \h  \* MERGEFORMAT </w:instrText>
      </w:r>
      <w:r w:rsidRPr="00CF7765">
        <w:fldChar w:fldCharType="separate"/>
      </w:r>
      <w:r w:rsidR="00091205">
        <w:t>3.4.1.1</w:t>
      </w:r>
      <w:r w:rsidRPr="00CF7765">
        <w:fldChar w:fldCharType="end"/>
      </w:r>
      <w:r w:rsidRPr="00CF7765">
        <w:rPr>
          <w:rFonts w:hint="eastAsia"/>
        </w:rPr>
        <w:t xml:space="preserve"> </w:t>
      </w:r>
      <w:r w:rsidRPr="00CF7765">
        <w:fldChar w:fldCharType="begin"/>
      </w:r>
      <w:r w:rsidRPr="00CF7765">
        <w:instrText xml:space="preserve"> REF _Ref284253012 \h  \* MERGEFORMAT </w:instrText>
      </w:r>
      <w:r w:rsidRPr="00CF7765">
        <w:fldChar w:fldCharType="separate"/>
      </w:r>
      <w:r w:rsidR="005874A0">
        <w:rPr>
          <w:rFonts w:hint="eastAsia"/>
        </w:rPr>
        <w:t>PGS2035SGP</w:t>
      </w:r>
      <w:r w:rsidRPr="00CF7765">
        <w:fldChar w:fldCharType="end"/>
      </w:r>
      <w:r w:rsidRPr="00CF7765">
        <w:rPr>
          <w:rFonts w:hint="eastAsia"/>
        </w:rPr>
        <w:t>」を参照のこと。</w:t>
      </w:r>
    </w:p>
    <w:p w:rsidR="00FD3712" w:rsidRPr="00CF7765" w:rsidRDefault="00FD3712">
      <w:pPr>
        <w:pStyle w:val="aa"/>
        <w:numPr>
          <w:ilvl w:val="0"/>
          <w:numId w:val="24"/>
        </w:numPr>
        <w:tabs>
          <w:tab w:val="clear" w:pos="567"/>
          <w:tab w:val="clear" w:pos="851"/>
          <w:tab w:val="clear" w:pos="1418"/>
          <w:tab w:val="clear" w:pos="1701"/>
          <w:tab w:val="left" w:pos="1380"/>
        </w:tabs>
      </w:pPr>
      <w:r w:rsidRPr="00CF7765">
        <w:rPr>
          <w:rFonts w:hint="eastAsia"/>
        </w:rPr>
        <w:t>IOT Device</w:t>
      </w:r>
      <w:r w:rsidRPr="00CF7765">
        <w:rPr>
          <w:rFonts w:hint="eastAsia"/>
        </w:rPr>
        <w:t>は出力順を決定し、出力する。</w:t>
      </w:r>
      <w:r w:rsidRPr="00CF7765">
        <w:rPr>
          <w:rFonts w:hint="eastAsia"/>
        </w:rPr>
        <w:br/>
      </w:r>
      <w:r w:rsidRPr="00CF7765">
        <w:rPr>
          <w:rFonts w:hint="eastAsia"/>
        </w:rPr>
        <w:t>次ページに部数が</w:t>
      </w:r>
      <w:r w:rsidRPr="00CF7765">
        <w:rPr>
          <w:rFonts w:hint="eastAsia"/>
        </w:rPr>
        <w:t>2</w:t>
      </w:r>
      <w:r w:rsidRPr="00CF7765">
        <w:rPr>
          <w:rFonts w:hint="eastAsia"/>
        </w:rPr>
        <w:t>の場合の例を示す。</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142392">
      <w:pPr>
        <w:pStyle w:val="aa"/>
        <w:numPr>
          <w:ilvl w:val="0"/>
          <w:numId w:val="53"/>
        </w:numPr>
        <w:tabs>
          <w:tab w:val="clear" w:pos="567"/>
          <w:tab w:val="clear" w:pos="851"/>
          <w:tab w:val="clear" w:pos="1418"/>
          <w:tab w:val="clear" w:pos="1701"/>
          <w:tab w:val="left" w:pos="1380"/>
        </w:tabs>
      </w:pPr>
      <w:r w:rsidRPr="00CF7765">
        <w:rPr>
          <w:rFonts w:hint="eastAsia"/>
        </w:rPr>
        <w:t>Copy Service</w:t>
      </w:r>
      <w:r w:rsidRPr="00CF7765">
        <w:rPr>
          <w:rFonts w:hint="eastAsia"/>
        </w:rPr>
        <w:t>では、選択肢として</w:t>
      </w:r>
      <w:r w:rsidRPr="00CF7765">
        <w:rPr>
          <w:rFonts w:hint="eastAsia"/>
          <w:b/>
        </w:rPr>
        <w:t>"</w:t>
      </w:r>
      <w:r w:rsidRPr="00CF7765">
        <w:rPr>
          <w:rFonts w:hint="eastAsia"/>
          <w:b/>
        </w:rPr>
        <w:t>排出面自動</w:t>
      </w:r>
      <w:r w:rsidRPr="00CF7765">
        <w:rPr>
          <w:rFonts w:hint="eastAsia"/>
          <w:b/>
        </w:rPr>
        <w:t>"</w:t>
      </w:r>
      <w:r w:rsidRPr="00CF7765">
        <w:rPr>
          <w:rFonts w:hint="eastAsia"/>
        </w:rPr>
        <w:t>が用意されるが、本システムデータは</w:t>
      </w:r>
      <w:r w:rsidRPr="00CF7765">
        <w:rPr>
          <w:rFonts w:hint="eastAsia"/>
        </w:rPr>
        <w:t>IOT Device</w:t>
      </w:r>
      <w:r w:rsidRPr="00CF7765">
        <w:rPr>
          <w:rFonts w:hint="eastAsia"/>
        </w:rPr>
        <w:t>の管轄とはしない。</w:t>
      </w:r>
    </w:p>
    <w:p w:rsidR="00FD3712" w:rsidRPr="00CF7765" w:rsidRDefault="00FD3712">
      <w:pPr>
        <w:pStyle w:val="aa"/>
        <w:numPr>
          <w:ilvl w:val="0"/>
          <w:numId w:val="53"/>
        </w:numPr>
        <w:tabs>
          <w:tab w:val="clear" w:pos="567"/>
          <w:tab w:val="clear" w:pos="851"/>
          <w:tab w:val="clear" w:pos="1418"/>
          <w:tab w:val="clear" w:pos="1701"/>
          <w:tab w:val="left" w:pos="1380"/>
        </w:tabs>
      </w:pPr>
      <w:r w:rsidRPr="00CF7765">
        <w:rPr>
          <w:rFonts w:hint="eastAsia"/>
        </w:rPr>
        <w:t>Letter</w:t>
      </w:r>
      <w:r w:rsidRPr="00CF7765">
        <w:rPr>
          <w:rFonts w:hint="eastAsia"/>
        </w:rPr>
        <w:t>折り、二つ折り指定のときは、折り指定によって排出面を決定し、排出面指定は無視される。</w:t>
      </w:r>
    </w:p>
    <w:p w:rsidR="00FD3712" w:rsidRPr="00CF7765" w:rsidRDefault="00FD3712">
      <w:pPr>
        <w:pStyle w:val="aa"/>
        <w:numPr>
          <w:ilvl w:val="0"/>
          <w:numId w:val="53"/>
        </w:numPr>
        <w:tabs>
          <w:tab w:val="clear" w:pos="567"/>
          <w:tab w:val="clear" w:pos="851"/>
          <w:tab w:val="clear" w:pos="1418"/>
          <w:tab w:val="clear" w:pos="1701"/>
          <w:tab w:val="left" w:pos="1380"/>
        </w:tabs>
      </w:pPr>
      <w:r w:rsidRPr="00CF7765">
        <w:rPr>
          <w:rFonts w:hint="eastAsia"/>
        </w:rPr>
        <w:t>Z</w:t>
      </w:r>
      <w:r w:rsidRPr="00CF7765">
        <w:rPr>
          <w:rFonts w:hint="eastAsia"/>
        </w:rPr>
        <w:t>折り指定のときの排出面指定は、</w:t>
      </w:r>
      <w:r w:rsidRPr="00CF7765">
        <w:rPr>
          <w:rFonts w:hint="eastAsia"/>
          <w:b/>
        </w:rPr>
        <w:t>"</w:t>
      </w:r>
      <w:r w:rsidRPr="00CF7765">
        <w:rPr>
          <w:rFonts w:hint="eastAsia"/>
          <w:b/>
        </w:rPr>
        <w:t>裏面排出</w:t>
      </w:r>
      <w:r w:rsidRPr="00CF7765">
        <w:rPr>
          <w:rFonts w:hint="eastAsia"/>
          <w:b/>
        </w:rPr>
        <w:t>"</w:t>
      </w:r>
      <w:r w:rsidRPr="00CF7765">
        <w:rPr>
          <w:rFonts w:hint="eastAsia"/>
        </w:rPr>
        <w:t>に限定される。それ以外を指定しても無視される。</w:t>
      </w:r>
    </w:p>
    <w:p w:rsidR="00FD3712" w:rsidRPr="00CF7765" w:rsidRDefault="00FD3712">
      <w:pPr>
        <w:pStyle w:val="aa"/>
        <w:numPr>
          <w:ilvl w:val="0"/>
          <w:numId w:val="53"/>
        </w:numPr>
        <w:tabs>
          <w:tab w:val="clear" w:pos="567"/>
          <w:tab w:val="clear" w:pos="851"/>
          <w:tab w:val="clear" w:pos="1418"/>
          <w:tab w:val="clear" w:pos="1701"/>
          <w:tab w:val="left" w:pos="1380"/>
        </w:tabs>
      </w:pPr>
      <w:r w:rsidRPr="00CF7765">
        <w:rPr>
          <w:rFonts w:hint="eastAsia"/>
        </w:rPr>
        <w:t>中綴じ指定のときの排出面指定は、</w:t>
      </w:r>
      <w:r w:rsidRPr="00CF7765">
        <w:rPr>
          <w:rFonts w:hint="eastAsia"/>
          <w:b/>
        </w:rPr>
        <w:t>"</w:t>
      </w:r>
      <w:r w:rsidRPr="00CF7765">
        <w:rPr>
          <w:rFonts w:hint="eastAsia"/>
          <w:b/>
        </w:rPr>
        <w:t>表面排出</w:t>
      </w:r>
      <w:r w:rsidRPr="00CF7765">
        <w:rPr>
          <w:rFonts w:hint="eastAsia"/>
          <w:b/>
        </w:rPr>
        <w:t>"</w:t>
      </w:r>
      <w:r w:rsidRPr="00CF7765">
        <w:rPr>
          <w:rFonts w:hint="eastAsia"/>
        </w:rPr>
        <w:t>に限定される。それ以外を指定しても無視される。</w:t>
      </w:r>
    </w:p>
    <w:p w:rsidR="00FD3712" w:rsidRPr="00CF7765" w:rsidRDefault="00FD3712">
      <w:pPr>
        <w:pStyle w:val="aa"/>
        <w:numPr>
          <w:ilvl w:val="0"/>
          <w:numId w:val="53"/>
        </w:numPr>
        <w:tabs>
          <w:tab w:val="clear" w:pos="567"/>
          <w:tab w:val="clear" w:pos="851"/>
          <w:tab w:val="clear" w:pos="1418"/>
          <w:tab w:val="clear" w:pos="1701"/>
          <w:tab w:val="left" w:pos="1380"/>
        </w:tabs>
      </w:pPr>
      <w:r w:rsidRPr="00CF7765">
        <w:rPr>
          <w:rFonts w:hint="eastAsia"/>
        </w:rPr>
        <w:t>排出面が指定されない場合にはデフォルトである</w:t>
      </w:r>
      <w:r w:rsidRPr="00CF7765">
        <w:rPr>
          <w:rFonts w:hint="eastAsia"/>
          <w:b/>
        </w:rPr>
        <w:t>"</w:t>
      </w:r>
      <w:r w:rsidRPr="00CF7765">
        <w:rPr>
          <w:rFonts w:hint="eastAsia"/>
          <w:b/>
        </w:rPr>
        <w:t>裏面排出</w:t>
      </w:r>
      <w:r w:rsidRPr="00CF7765">
        <w:rPr>
          <w:rFonts w:hint="eastAsia"/>
          <w:b/>
        </w:rPr>
        <w:t>"</w:t>
      </w:r>
      <w:r w:rsidR="007301AB" w:rsidRPr="00CF7765">
        <w:rPr>
          <w:rFonts w:hint="eastAsia"/>
          <w:bCs/>
        </w:rPr>
        <w:t>とす</w:t>
      </w:r>
      <w:r w:rsidRPr="00CF7765">
        <w:rPr>
          <w:rFonts w:hint="eastAsia"/>
          <w:bCs/>
        </w:rPr>
        <w:t>るが、</w:t>
      </w:r>
      <w:r w:rsidRPr="00CF7765">
        <w:rPr>
          <w:rFonts w:hint="eastAsia"/>
          <w:b/>
        </w:rPr>
        <w:t>"</w:t>
      </w:r>
      <w:r w:rsidRPr="00CF7765">
        <w:rPr>
          <w:rFonts w:hint="eastAsia"/>
          <w:b/>
        </w:rPr>
        <w:t>裏面排出</w:t>
      </w:r>
      <w:r w:rsidRPr="00CF7765">
        <w:rPr>
          <w:rFonts w:hint="eastAsia"/>
          <w:b/>
        </w:rPr>
        <w:t>"</w:t>
      </w:r>
      <w:r w:rsidRPr="00CF7765">
        <w:rPr>
          <w:rFonts w:hint="eastAsia"/>
        </w:rPr>
        <w:t>が不可能な用紙サイズもしくは用紙種類の場合は、そのシート以降は、</w:t>
      </w:r>
      <w:r w:rsidR="007301AB" w:rsidRPr="00CF7765">
        <w:rPr>
          <w:rFonts w:hint="eastAsia"/>
          <w:b/>
        </w:rPr>
        <w:t>"</w:t>
      </w:r>
      <w:r w:rsidR="007301AB" w:rsidRPr="00CF7765">
        <w:rPr>
          <w:rFonts w:hint="eastAsia"/>
          <w:b/>
        </w:rPr>
        <w:t>表面逆順排出</w:t>
      </w:r>
      <w:r w:rsidR="007301AB" w:rsidRPr="00CF7765">
        <w:rPr>
          <w:rFonts w:hint="eastAsia"/>
          <w:b/>
        </w:rPr>
        <w:t>"</w:t>
      </w:r>
      <w:r w:rsidRPr="00CF7765">
        <w:rPr>
          <w:rFonts w:hint="eastAsia"/>
        </w:rPr>
        <w:t>に変更する。ただし、</w:t>
      </w:r>
      <w:r w:rsidRPr="00CF7765">
        <w:rPr>
          <w:rFonts w:hint="eastAsia"/>
        </w:rPr>
        <w:t>Collate</w:t>
      </w:r>
      <w:r w:rsidRPr="00CF7765">
        <w:rPr>
          <w:rFonts w:hint="eastAsia"/>
        </w:rPr>
        <w:t>の場合は、</w:t>
      </w:r>
      <w:r w:rsidRPr="00CF7765">
        <w:rPr>
          <w:rFonts w:hint="eastAsia"/>
        </w:rPr>
        <w:t>2</w:t>
      </w:r>
      <w:r w:rsidRPr="00CF7765">
        <w:rPr>
          <w:rFonts w:hint="eastAsia"/>
        </w:rPr>
        <w:t>部目以降は、排出順自体を</w:t>
      </w:r>
      <w:r w:rsidRPr="00CF7765">
        <w:rPr>
          <w:rFonts w:hint="eastAsia"/>
          <w:b/>
        </w:rPr>
        <w:t>"</w:t>
      </w:r>
      <w:r w:rsidRPr="00CF7765">
        <w:rPr>
          <w:rFonts w:hint="eastAsia"/>
          <w:b/>
        </w:rPr>
        <w:t>表面排出</w:t>
      </w:r>
      <w:r w:rsidRPr="00CF7765">
        <w:rPr>
          <w:rFonts w:hint="eastAsia"/>
          <w:b/>
        </w:rPr>
        <w:t>"</w:t>
      </w:r>
      <w:r w:rsidRPr="00CF7765">
        <w:rPr>
          <w:rFonts w:hint="eastAsia"/>
          <w:bCs/>
        </w:rPr>
        <w:t>に</w:t>
      </w:r>
      <w:r w:rsidRPr="00CF7765">
        <w:rPr>
          <w:rFonts w:hint="eastAsia"/>
        </w:rPr>
        <w:t>変更する。</w:t>
      </w:r>
      <w:r w:rsidRPr="00CF7765">
        <w:br/>
      </w:r>
      <w:r w:rsidRPr="00CF7765">
        <w:rPr>
          <w:rFonts w:hint="eastAsia"/>
        </w:rPr>
        <w:t>なお、先頭のシートがそうであるときは、最初から、排出順自体を</w:t>
      </w:r>
      <w:r w:rsidRPr="00CF7765">
        <w:rPr>
          <w:rFonts w:hint="eastAsia"/>
          <w:b/>
        </w:rPr>
        <w:t>"</w:t>
      </w:r>
      <w:r w:rsidRPr="00CF7765">
        <w:rPr>
          <w:rFonts w:hint="eastAsia"/>
          <w:b/>
        </w:rPr>
        <w:t>表面排出</w:t>
      </w:r>
      <w:r w:rsidRPr="00CF7765">
        <w:rPr>
          <w:rFonts w:hint="eastAsia"/>
          <w:b/>
        </w:rPr>
        <w:t>"</w:t>
      </w:r>
      <w:r w:rsidRPr="00CF7765">
        <w:rPr>
          <w:rFonts w:hint="eastAsia"/>
          <w:bCs/>
        </w:rPr>
        <w:t>に</w:t>
      </w:r>
      <w:r w:rsidRPr="00CF7765">
        <w:rPr>
          <w:rFonts w:hint="eastAsia"/>
        </w:rPr>
        <w:t>変更する。</w:t>
      </w:r>
    </w:p>
    <w:p w:rsidR="00FD3712" w:rsidRPr="00CF7765" w:rsidRDefault="00FD3712">
      <w:pPr>
        <w:pStyle w:val="aa"/>
        <w:numPr>
          <w:ilvl w:val="0"/>
          <w:numId w:val="53"/>
        </w:numPr>
        <w:tabs>
          <w:tab w:val="clear" w:pos="567"/>
          <w:tab w:val="clear" w:pos="851"/>
          <w:tab w:val="clear" w:pos="1418"/>
          <w:tab w:val="clear" w:pos="1701"/>
          <w:tab w:val="left" w:pos="1380"/>
        </w:tabs>
      </w:pPr>
      <w:r w:rsidRPr="00CF7765">
        <w:rPr>
          <w:rFonts w:hint="eastAsia"/>
        </w:rPr>
        <w:t>Staple/Punch</w:t>
      </w:r>
      <w:r w:rsidRPr="00CF7765">
        <w:rPr>
          <w:rFonts w:hint="eastAsia"/>
        </w:rPr>
        <w:t>で</w:t>
      </w:r>
      <w:r w:rsidRPr="00CF7765">
        <w:rPr>
          <w:rFonts w:hint="eastAsia"/>
          <w:bCs/>
        </w:rPr>
        <w:t>排出面を切り替えた場合の動作については、「</w:t>
      </w:r>
      <w:r w:rsidRPr="00CF7765">
        <w:rPr>
          <w:bCs/>
        </w:rPr>
        <w:fldChar w:fldCharType="begin"/>
      </w:r>
      <w:r w:rsidRPr="00CF7765">
        <w:rPr>
          <w:bCs/>
        </w:rPr>
        <w:instrText xml:space="preserve"> REF _Ref8704870 \r \h  \* MERGEFORMAT </w:instrText>
      </w:r>
      <w:r w:rsidRPr="00CF7765">
        <w:rPr>
          <w:bCs/>
        </w:rPr>
      </w:r>
      <w:r w:rsidRPr="00CF7765">
        <w:rPr>
          <w:bCs/>
        </w:rPr>
        <w:fldChar w:fldCharType="separate"/>
      </w:r>
      <w:r w:rsidR="00091205">
        <w:rPr>
          <w:bCs/>
        </w:rPr>
        <w:t>3.4.4</w:t>
      </w:r>
      <w:r w:rsidRPr="00CF7765">
        <w:rPr>
          <w:bCs/>
        </w:rPr>
        <w:fldChar w:fldCharType="end"/>
      </w:r>
      <w:r w:rsidRPr="00CF7765">
        <w:rPr>
          <w:rFonts w:hint="eastAsia"/>
          <w:bCs/>
        </w:rPr>
        <w:t xml:space="preserve">　</w:t>
      </w:r>
      <w:r w:rsidRPr="00CF7765">
        <w:rPr>
          <w:bCs/>
        </w:rPr>
        <w:fldChar w:fldCharType="begin"/>
      </w:r>
      <w:r w:rsidRPr="00CF7765">
        <w:rPr>
          <w:bCs/>
        </w:rPr>
        <w:instrText xml:space="preserve"> REF _Ref8704870 \h  \* MERGEFORMAT </w:instrText>
      </w:r>
      <w:r w:rsidRPr="00CF7765">
        <w:rPr>
          <w:bCs/>
        </w:rPr>
      </w:r>
      <w:r w:rsidRPr="00CF7765">
        <w:rPr>
          <w:bCs/>
        </w:rPr>
        <w:fldChar w:fldCharType="separate"/>
      </w:r>
      <w:r w:rsidR="00091205" w:rsidRPr="00CF7765">
        <w:rPr>
          <w:rFonts w:hint="eastAsia"/>
        </w:rPr>
        <w:t>Staple</w:t>
      </w:r>
      <w:r w:rsidR="00091205" w:rsidRPr="00CF7765">
        <w:rPr>
          <w:rFonts w:hint="eastAsia"/>
        </w:rPr>
        <w:t>指定</w:t>
      </w:r>
      <w:r w:rsidRPr="00CF7765">
        <w:rPr>
          <w:bCs/>
        </w:rPr>
        <w:fldChar w:fldCharType="end"/>
      </w:r>
      <w:r w:rsidRPr="00CF7765">
        <w:rPr>
          <w:rFonts w:hint="eastAsia"/>
          <w:bCs/>
        </w:rPr>
        <w:t>」「</w:t>
      </w:r>
      <w:r w:rsidRPr="00CF7765">
        <w:rPr>
          <w:bCs/>
        </w:rPr>
        <w:fldChar w:fldCharType="begin"/>
      </w:r>
      <w:r w:rsidRPr="00CF7765">
        <w:rPr>
          <w:bCs/>
        </w:rPr>
        <w:instrText xml:space="preserve"> REF _Ref26041262 \r \h  \* MERGEFORMAT </w:instrText>
      </w:r>
      <w:r w:rsidRPr="00CF7765">
        <w:rPr>
          <w:bCs/>
        </w:rPr>
      </w:r>
      <w:r w:rsidRPr="00CF7765">
        <w:rPr>
          <w:bCs/>
        </w:rPr>
        <w:fldChar w:fldCharType="separate"/>
      </w:r>
      <w:r w:rsidR="00091205">
        <w:rPr>
          <w:bCs/>
        </w:rPr>
        <w:t>3.4.5</w:t>
      </w:r>
      <w:r w:rsidRPr="00CF7765">
        <w:rPr>
          <w:bCs/>
        </w:rPr>
        <w:fldChar w:fldCharType="end"/>
      </w:r>
      <w:r w:rsidRPr="00CF7765">
        <w:rPr>
          <w:rFonts w:hint="eastAsia"/>
          <w:bCs/>
        </w:rPr>
        <w:t xml:space="preserve">　</w:t>
      </w:r>
      <w:r w:rsidRPr="00CF7765">
        <w:rPr>
          <w:bCs/>
        </w:rPr>
        <w:fldChar w:fldCharType="begin"/>
      </w:r>
      <w:r w:rsidRPr="00CF7765">
        <w:rPr>
          <w:bCs/>
        </w:rPr>
        <w:instrText xml:space="preserve"> REF _Ref26041262 \h  \* MERGEFORMAT </w:instrText>
      </w:r>
      <w:r w:rsidRPr="00CF7765">
        <w:rPr>
          <w:bCs/>
        </w:rPr>
      </w:r>
      <w:r w:rsidRPr="00CF7765">
        <w:rPr>
          <w:bCs/>
        </w:rPr>
        <w:fldChar w:fldCharType="separate"/>
      </w:r>
      <w:r w:rsidR="00091205" w:rsidRPr="00CF7765">
        <w:rPr>
          <w:rFonts w:hint="eastAsia"/>
        </w:rPr>
        <w:t>Punch</w:t>
      </w:r>
      <w:r w:rsidR="00091205" w:rsidRPr="00CF7765">
        <w:rPr>
          <w:rFonts w:hint="eastAsia"/>
        </w:rPr>
        <w:t>指定</w:t>
      </w:r>
      <w:r w:rsidRPr="00CF7765">
        <w:rPr>
          <w:bCs/>
        </w:rPr>
        <w:fldChar w:fldCharType="end"/>
      </w:r>
      <w:r w:rsidRPr="00CF7765">
        <w:rPr>
          <w:rFonts w:hint="eastAsia"/>
          <w:bCs/>
        </w:rPr>
        <w:t>」を参照のこと。</w:t>
      </w:r>
    </w:p>
    <w:p w:rsidR="00FD3712" w:rsidRPr="00CF7765" w:rsidRDefault="00FD3712">
      <w:pPr>
        <w:pStyle w:val="aa"/>
        <w:numPr>
          <w:ilvl w:val="0"/>
          <w:numId w:val="53"/>
        </w:numPr>
        <w:tabs>
          <w:tab w:val="clear" w:pos="567"/>
          <w:tab w:val="clear" w:pos="851"/>
          <w:tab w:val="clear" w:pos="1418"/>
          <w:tab w:val="clear" w:pos="1701"/>
          <w:tab w:val="left" w:pos="1380"/>
        </w:tabs>
      </w:pPr>
      <w:r w:rsidRPr="00CF7765">
        <w:rPr>
          <w:rFonts w:hint="eastAsia"/>
        </w:rPr>
        <w:t>CoilPunch</w:t>
      </w:r>
      <w:r w:rsidRPr="00CF7765">
        <w:rPr>
          <w:rFonts w:hint="eastAsia"/>
        </w:rPr>
        <w:t>で、</w:t>
      </w:r>
      <w:r w:rsidRPr="00CF7765">
        <w:rPr>
          <w:rFonts w:hint="eastAsia"/>
          <w:b/>
        </w:rPr>
        <w:t>"</w:t>
      </w:r>
      <w:r w:rsidRPr="00CF7765">
        <w:rPr>
          <w:rFonts w:hint="eastAsia"/>
          <w:b/>
        </w:rPr>
        <w:t>裏面排出</w:t>
      </w:r>
      <w:r w:rsidRPr="00CF7765">
        <w:rPr>
          <w:rFonts w:hint="eastAsia"/>
          <w:b/>
        </w:rPr>
        <w:t>"</w:t>
      </w:r>
      <w:r w:rsidRPr="00CF7765">
        <w:rPr>
          <w:rFonts w:hint="eastAsia"/>
          <w:bCs/>
        </w:rPr>
        <w:t>が選択（指定がない事でデフォルト値となった場合を含む）されたとき、</w:t>
      </w:r>
      <w:r w:rsidRPr="00CF7765">
        <w:rPr>
          <w:rFonts w:hint="eastAsia"/>
          <w:b/>
        </w:rPr>
        <w:t>"</w:t>
      </w:r>
      <w:r w:rsidRPr="00CF7765">
        <w:rPr>
          <w:rFonts w:hint="eastAsia"/>
          <w:b/>
        </w:rPr>
        <w:t>裏面排出</w:t>
      </w:r>
      <w:r w:rsidRPr="00CF7765">
        <w:rPr>
          <w:rFonts w:hint="eastAsia"/>
          <w:b/>
        </w:rPr>
        <w:t>"</w:t>
      </w:r>
      <w:r w:rsidRPr="00CF7765">
        <w:rPr>
          <w:rFonts w:hint="eastAsia"/>
        </w:rPr>
        <w:t>が不可能な用紙サイズもしくは用紙種類の場合は、ジョブアボートする。</w:t>
      </w:r>
    </w:p>
    <w:p w:rsidR="00FD3712" w:rsidRPr="00CF7765" w:rsidRDefault="00FD3712">
      <w:pPr>
        <w:pStyle w:val="aa"/>
        <w:tabs>
          <w:tab w:val="clear" w:pos="567"/>
          <w:tab w:val="clear" w:pos="851"/>
          <w:tab w:val="clear" w:pos="1418"/>
          <w:tab w:val="clear" w:pos="1701"/>
          <w:tab w:val="left" w:pos="1380"/>
        </w:tabs>
        <w:ind w:left="840"/>
      </w:pPr>
      <w:r w:rsidRPr="00CF7765">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40"/>
        <w:gridCol w:w="1200"/>
        <w:gridCol w:w="1020"/>
        <w:gridCol w:w="1380"/>
        <w:gridCol w:w="1347"/>
        <w:gridCol w:w="1380"/>
        <w:gridCol w:w="1380"/>
      </w:tblGrid>
      <w:tr w:rsidR="00FD3712" w:rsidRPr="00CF7765">
        <w:trPr>
          <w:cantSplit/>
          <w:trHeight w:val="715"/>
          <w:jc w:val="right"/>
        </w:trPr>
        <w:tc>
          <w:tcPr>
            <w:tcW w:w="1140" w:type="dxa"/>
            <w:tcBorders>
              <w:left w:val="single" w:sz="4" w:space="0" w:color="auto"/>
              <w:bottom w:val="single" w:sz="4" w:space="0" w:color="auto"/>
              <w:right w:val="single" w:sz="4" w:space="0" w:color="auto"/>
            </w:tcBorders>
            <w:shd w:val="clear" w:color="auto" w:fill="00FFFF"/>
          </w:tcPr>
          <w:p w:rsidR="00FD3712" w:rsidRPr="00CF7765" w:rsidRDefault="00FD3712">
            <w:r w:rsidRPr="00CF7765">
              <w:rPr>
                <w:rFonts w:hint="eastAsia"/>
              </w:rPr>
              <w:t>Collate</w:t>
            </w:r>
            <w:r w:rsidRPr="00CF7765">
              <w:rPr>
                <w:rFonts w:hint="eastAsia"/>
              </w:rPr>
              <w:br/>
              <w:t>UnCollate</w:t>
            </w:r>
            <w:r w:rsidRPr="00CF7765">
              <w:rPr>
                <w:rFonts w:hint="eastAsia"/>
              </w:rPr>
              <w:br/>
            </w:r>
            <w:r w:rsidRPr="00CF7765">
              <w:rPr>
                <w:rFonts w:hint="eastAsia"/>
              </w:rPr>
              <w:t>指定</w:t>
            </w:r>
          </w:p>
        </w:tc>
        <w:tc>
          <w:tcPr>
            <w:tcW w:w="1200" w:type="dxa"/>
            <w:tcBorders>
              <w:left w:val="single" w:sz="4" w:space="0" w:color="auto"/>
              <w:bottom w:val="single" w:sz="4" w:space="0" w:color="auto"/>
              <w:right w:val="single" w:sz="4" w:space="0" w:color="auto"/>
            </w:tcBorders>
            <w:shd w:val="clear" w:color="auto" w:fill="00FFFF"/>
          </w:tcPr>
          <w:p w:rsidR="00FD3712" w:rsidRPr="00CF7765" w:rsidRDefault="00FD3712">
            <w:r w:rsidRPr="00CF7765">
              <w:rPr>
                <w:rFonts w:hint="eastAsia"/>
              </w:rPr>
              <w:t>原稿順指定</w:t>
            </w:r>
          </w:p>
        </w:tc>
        <w:tc>
          <w:tcPr>
            <w:tcW w:w="1020" w:type="dxa"/>
            <w:tcBorders>
              <w:left w:val="nil"/>
              <w:bottom w:val="single" w:sz="4" w:space="0" w:color="auto"/>
              <w:right w:val="single" w:sz="4" w:space="0" w:color="auto"/>
            </w:tcBorders>
            <w:shd w:val="clear" w:color="auto" w:fill="00FFFF"/>
          </w:tcPr>
          <w:p w:rsidR="00FD3712" w:rsidRPr="00CF7765" w:rsidRDefault="00FD3712">
            <w:r w:rsidRPr="00CF7765">
              <w:rPr>
                <w:rFonts w:hint="eastAsia"/>
              </w:rPr>
              <w:t>片面両面</w:t>
            </w:r>
          </w:p>
        </w:tc>
        <w:tc>
          <w:tcPr>
            <w:tcW w:w="1380" w:type="dxa"/>
            <w:tcBorders>
              <w:left w:val="single" w:sz="4" w:space="0" w:color="auto"/>
              <w:bottom w:val="single" w:sz="4" w:space="0" w:color="auto"/>
            </w:tcBorders>
            <w:shd w:val="clear" w:color="auto" w:fill="00FFFF"/>
          </w:tcPr>
          <w:p w:rsidR="00FD3712" w:rsidRPr="00CF7765" w:rsidRDefault="00FD3712">
            <w:r w:rsidRPr="00CF7765">
              <w:rPr>
                <w:rFonts w:hint="eastAsia"/>
              </w:rPr>
              <w:t>裏面排出</w:t>
            </w:r>
          </w:p>
        </w:tc>
        <w:tc>
          <w:tcPr>
            <w:tcW w:w="1347" w:type="dxa"/>
            <w:tcBorders>
              <w:left w:val="nil"/>
              <w:bottom w:val="single" w:sz="4" w:space="0" w:color="auto"/>
            </w:tcBorders>
            <w:shd w:val="clear" w:color="auto" w:fill="00FFFF"/>
          </w:tcPr>
          <w:p w:rsidR="00FD3712" w:rsidRPr="00CF7765" w:rsidRDefault="00FD3712">
            <w:r w:rsidRPr="00CF7765">
              <w:rPr>
                <w:rFonts w:hint="eastAsia"/>
              </w:rPr>
              <w:t>表面排出</w:t>
            </w:r>
          </w:p>
        </w:tc>
        <w:tc>
          <w:tcPr>
            <w:tcW w:w="1380" w:type="dxa"/>
            <w:tcBorders>
              <w:left w:val="nil"/>
              <w:bottom w:val="single" w:sz="4" w:space="0" w:color="auto"/>
            </w:tcBorders>
            <w:shd w:val="clear" w:color="auto" w:fill="00FFFF"/>
          </w:tcPr>
          <w:p w:rsidR="00FD3712" w:rsidRPr="00CF7765" w:rsidRDefault="00FD3712">
            <w:r w:rsidRPr="00CF7765">
              <w:rPr>
                <w:rFonts w:hint="eastAsia"/>
              </w:rPr>
              <w:t>裏面逆順排出</w:t>
            </w:r>
          </w:p>
        </w:tc>
        <w:tc>
          <w:tcPr>
            <w:tcW w:w="1380" w:type="dxa"/>
            <w:tcBorders>
              <w:left w:val="nil"/>
              <w:bottom w:val="single" w:sz="4" w:space="0" w:color="auto"/>
            </w:tcBorders>
            <w:shd w:val="clear" w:color="auto" w:fill="00FFFF"/>
          </w:tcPr>
          <w:p w:rsidR="00FD3712" w:rsidRPr="00CF7765" w:rsidRDefault="00FD3712">
            <w:r w:rsidRPr="00CF7765">
              <w:rPr>
                <w:rFonts w:hint="eastAsia"/>
              </w:rPr>
              <w:t>表面逆順排出</w:t>
            </w:r>
          </w:p>
        </w:tc>
      </w:tr>
      <w:tr w:rsidR="00FD3712" w:rsidRPr="00CF7765">
        <w:trPr>
          <w:cantSplit/>
          <w:trHeight w:val="2387"/>
          <w:jc w:val="right"/>
        </w:trPr>
        <w:tc>
          <w:tcPr>
            <w:tcW w:w="1140" w:type="dxa"/>
            <w:vMerge w:val="restart"/>
          </w:tcPr>
          <w:p w:rsidR="00FD3712" w:rsidRPr="00CF7765" w:rsidRDefault="00FD3712">
            <w:r w:rsidRPr="00CF7765">
              <w:rPr>
                <w:rFonts w:hint="eastAsia"/>
              </w:rPr>
              <w:t>Collate</w:t>
            </w:r>
          </w:p>
        </w:tc>
        <w:tc>
          <w:tcPr>
            <w:tcW w:w="1200" w:type="dxa"/>
            <w:vMerge w:val="restart"/>
          </w:tcPr>
          <w:p w:rsidR="00FD3712" w:rsidRPr="00CF7765" w:rsidRDefault="000B3079">
            <w:r w:rsidRPr="00CF7765">
              <w:rPr>
                <w:rFonts w:hint="eastAsia"/>
              </w:rPr>
              <w:t>1</w:t>
            </w:r>
            <w:r w:rsidR="00FD3712" w:rsidRPr="00CF7765">
              <w:rPr>
                <w:rFonts w:hint="eastAsia"/>
              </w:rPr>
              <w:t>→</w:t>
            </w:r>
            <w:r w:rsidR="00FD3712" w:rsidRPr="00CF7765">
              <w:rPr>
                <w:rFonts w:hint="eastAsia"/>
              </w:rPr>
              <w:t>N</w:t>
            </w:r>
          </w:p>
        </w:tc>
        <w:tc>
          <w:tcPr>
            <w:tcW w:w="1020" w:type="dxa"/>
          </w:tcPr>
          <w:p w:rsidR="00FD3712" w:rsidRPr="00CF7765" w:rsidRDefault="00FD3712">
            <w:pPr>
              <w:rPr>
                <w:shd w:val="pct15" w:color="auto" w:fill="FFFFFF"/>
              </w:rPr>
            </w:pPr>
            <w:r w:rsidRPr="00CF7765">
              <w:rPr>
                <w:rFonts w:hint="eastAsia"/>
                <w:shd w:val="pct15" w:color="auto" w:fill="FFFFFF"/>
              </w:rPr>
              <w:t>片面印刷</w:t>
            </w:r>
          </w:p>
        </w:tc>
        <w:tc>
          <w:tcPr>
            <w:tcW w:w="1380" w:type="dxa"/>
          </w:tcPr>
          <w:p w:rsidR="00FD3712" w:rsidRPr="00CF7765" w:rsidRDefault="00FD3712">
            <w:pPr>
              <w:rPr>
                <w:shd w:val="pct15" w:color="auto" w:fill="FFFFFF"/>
              </w:rPr>
            </w:pPr>
          </w:p>
          <w:p w:rsidR="00FD3712" w:rsidRPr="00CF7765" w:rsidRDefault="00793E1A">
            <w:r>
              <w:rPr>
                <w:noProof/>
              </w:rPr>
              <w:pict>
                <v:group id="_x0000_s3451" style="position:absolute;left:0;text-align:left;margin-left:1.3pt;margin-top:4.45pt;width:42.5pt;height:101.85pt;z-index:251772416" coordorigin="4156,2723" coordsize="850,2037">
                  <v:shape id="_x0000_s3452" type="#_x0000_t202" style="position:absolute;left:4761;top:4523;width:240;height:237" fillcolor="#ddd" stroked="f">
                    <v:textbox style="mso-next-textbox:#_x0000_s345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453" type="#_x0000_t202" style="position:absolute;left:4761;top:4166;width:240;height:237" fillcolor="#ddd" stroked="f">
                    <v:textbox style="mso-next-textbox:#_x0000_s345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454" type="#_x0000_t202" style="position:absolute;left:4761;top:3806;width:240;height:237" fillcolor="#ddd" stroked="f">
                    <v:textbox style="mso-next-textbox:#_x0000_s345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455" type="#_x0000_t202" style="position:absolute;left:4756;top:3445;width:240;height:237" fillcolor="#ddd" stroked="f">
                    <v:textbox style="mso-next-textbox:#_x0000_s345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73"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456" type="#_x0000_t202" style="position:absolute;left:4761;top:3086;width:240;height:237" fillcolor="#ddd" stroked="f">
                    <v:textbox style="mso-next-textbox:#_x0000_s345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line id="_x0000_s3457" style="position:absolute" from="4161,4523" to="5001,4523" strokeweight="1.5pt"/>
                  <v:line id="_x0000_s3458" style="position:absolute" from="4166,4161" to="5006,4161" strokeweight="1.5pt"/>
                  <v:line id="_x0000_s3459" style="position:absolute" from="4166,3801" to="5006,3801" strokeweight="1.5pt"/>
                  <v:line id="_x0000_s3460" style="position:absolute" from="4161,3443" to="5001,3443" strokeweight="1.5pt"/>
                  <v:line id="_x0000_s3461" style="position:absolute" from="4166,3081" to="5006,3081" strokeweight="1.5pt"/>
                  <v:shape id="_x0000_s3462" type="#_x0000_t202" style="position:absolute;left:4761;top:2723;width:240;height:237" fillcolor="#ddd" stroked="f">
                    <v:textbox style="mso-next-textbox:#_x0000_s346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274"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463" style="position:absolute" from="4156,2725" to="4996,2725" strokeweight="1.5pt"/>
                </v:group>
              </w:pict>
            </w:r>
          </w:p>
        </w:tc>
        <w:tc>
          <w:tcPr>
            <w:tcW w:w="1347" w:type="dxa"/>
          </w:tcPr>
          <w:p w:rsidR="00FD3712" w:rsidRPr="00CF7765" w:rsidRDefault="00793E1A">
            <w:r>
              <w:rPr>
                <w:noProof/>
              </w:rPr>
              <w:pict>
                <v:group id="_x0000_s3464" style="position:absolute;left:0;text-align:left;margin-left:4.3pt;margin-top:5.2pt;width:42.75pt;height:102pt;z-index:251773440;mso-position-horizontal-relative:text;mso-position-vertical-relative:text" coordorigin="5411,2605" coordsize="855,2040">
                  <v:shape id="_x0000_s3465" type="#_x0000_t202" style="position:absolute;left:5416;top:4405;width:240;height:237" fillcolor="#ddd" stroked="f">
                    <v:textbox style="mso-next-textbox:#_x0000_s346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466" type="#_x0000_t202" style="position:absolute;left:5416;top:4048;width:240;height:237" fillcolor="#ddd" stroked="f">
                    <v:textbox style="mso-next-textbox:#_x0000_s346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467" type="#_x0000_t202" style="position:absolute;left:5416;top:3688;width:240;height:237" fillcolor="#ddd" stroked="f">
                    <v:textbox style="mso-next-textbox:#_x0000_s346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468" type="#_x0000_t202" style="position:absolute;left:5411;top:3327;width:240;height:237" fillcolor="#ddd" stroked="f">
                    <v:textbox style="mso-next-textbox:#_x0000_s346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275"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469" type="#_x0000_t202" style="position:absolute;left:5421;top:2966;width:240;height:237" fillcolor="#ddd" stroked="f">
                    <v:textbox style="mso-next-textbox:#_x0000_s346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line id="_x0000_s3470" style="position:absolute" from="5416,4645" to="6256,4645" strokeweight="1.5pt"/>
                  <v:line id="_x0000_s3471" style="position:absolute" from="5421,4283" to="6261,4283" strokeweight="1.5pt"/>
                  <v:line id="_x0000_s3472" style="position:absolute" from="5421,3923" to="6261,3923" strokeweight="1.5pt"/>
                  <v:line id="_x0000_s3473" style="position:absolute" from="5421,3563" to="6261,3563" strokeweight="1.5pt"/>
                  <v:line id="_x0000_s3474" style="position:absolute" from="5426,3201" to="6266,3201" strokeweight="1.5pt"/>
                  <v:shape id="_x0000_s3475" type="#_x0000_t202" style="position:absolute;left:5416;top:2605;width:240;height:237" fillcolor="#ddd" stroked="f">
                    <v:textbox style="mso-next-textbox:#_x0000_s347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76"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476" style="position:absolute" from="5411,2847" to="6251,2847" strokeweight="1.5pt"/>
                </v:group>
              </w:pict>
            </w:r>
          </w:p>
        </w:tc>
        <w:tc>
          <w:tcPr>
            <w:tcW w:w="1380" w:type="dxa"/>
          </w:tcPr>
          <w:p w:rsidR="00FD3712" w:rsidRPr="00CF7765" w:rsidRDefault="00793E1A">
            <w:r>
              <w:rPr>
                <w:noProof/>
              </w:rPr>
              <w:pict>
                <v:group id="_x0000_s3547" style="position:absolute;left:0;text-align:left;margin-left:5.8pt;margin-top:17.2pt;width:42.5pt;height:101.85pt;z-index:251778560;mso-position-horizontal-relative:text;mso-position-vertical-relative:text" coordorigin="8593,2845" coordsize="850,2037">
                  <v:shape id="_x0000_s3548" type="#_x0000_t202" style="position:absolute;left:9198;top:4645;width:240;height:237" fillcolor="#ddd" stroked="f">
                    <v:textbox style="mso-next-textbox:#_x0000_s354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49" type="#_x0000_t202" style="position:absolute;left:9198;top:4288;width:240;height:237" fillcolor="#ddd" stroked="f">
                    <v:textbox style="mso-next-textbox:#_x0000_s354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50" type="#_x0000_t202" style="position:absolute;left:9198;top:3928;width:240;height:237" fillcolor="#ddd" stroked="f">
                    <v:textbox style="mso-next-textbox:#_x0000_s355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551" type="#_x0000_t202" style="position:absolute;left:9193;top:3567;width:240;height:237" fillcolor="#ddd" stroked="f">
                    <v:textbox style="mso-next-textbox:#_x0000_s355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277"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52" type="#_x0000_t202" style="position:absolute;left:9198;top:3208;width:240;height:237" fillcolor="#ddd" stroked="f">
                    <v:textbox style="mso-next-textbox:#_x0000_s355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line id="_x0000_s3553" style="position:absolute" from="8598,4645" to="9438,4645" strokeweight="1.5pt"/>
                  <v:line id="_x0000_s3554" style="position:absolute" from="8603,4283" to="9443,4283" strokeweight="1.5pt"/>
                  <v:line id="_x0000_s3555" style="position:absolute" from="8603,3923" to="9443,3923" strokeweight="1.5pt"/>
                  <v:line id="_x0000_s3556" style="position:absolute" from="8598,3565" to="9438,3565" strokeweight="1.5pt"/>
                  <v:line id="_x0000_s3557" style="position:absolute" from="8603,3203" to="9443,3203" strokeweight="1.5pt"/>
                  <v:shape id="_x0000_s3558" type="#_x0000_t202" style="position:absolute;left:9198;top:2845;width:240;height:237" fillcolor="#ddd" stroked="f">
                    <v:textbox style="mso-next-textbox:#_x0000_s355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78"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559" style="position:absolute" from="8593,2847" to="9433,2847" strokeweight="1.5pt"/>
                </v:group>
              </w:pict>
            </w:r>
          </w:p>
        </w:tc>
        <w:tc>
          <w:tcPr>
            <w:tcW w:w="1380" w:type="dxa"/>
          </w:tcPr>
          <w:p w:rsidR="00FD3712" w:rsidRPr="00CF7765" w:rsidRDefault="00793E1A">
            <w:r>
              <w:rPr>
                <w:noProof/>
              </w:rPr>
              <w:pict>
                <v:group id="_x0000_s3534" style="position:absolute;left:0;text-align:left;margin-left:5.8pt;margin-top:5.2pt;width:42.75pt;height:102pt;z-index:251777536;mso-position-horizontal-relative:text;mso-position-vertical-relative:text" coordorigin="6566,2605" coordsize="855,2040">
                  <v:shape id="_x0000_s3535" type="#_x0000_t202" style="position:absolute;left:6571;top:4405;width:240;height:237" fillcolor="#ddd" stroked="f">
                    <v:textbox style="mso-next-textbox:#_x0000_s353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536" type="#_x0000_t202" style="position:absolute;left:6571;top:4048;width:240;height:237" fillcolor="#ddd" stroked="f">
                    <v:textbox style="mso-next-textbox:#_x0000_s353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37" type="#_x0000_t202" style="position:absolute;left:6571;top:3688;width:240;height:237" fillcolor="#ddd" stroked="f">
                    <v:textbox style="mso-next-textbox:#_x0000_s353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38" type="#_x0000_t202" style="position:absolute;left:6566;top:3327;width:240;height:237" fillcolor="#ddd" stroked="f">
                    <v:textbox style="mso-next-textbox:#_x0000_s353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79"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39" type="#_x0000_t202" style="position:absolute;left:6576;top:2966;width:240;height:237" fillcolor="#ddd" stroked="f">
                    <v:textbox style="mso-next-textbox:#_x0000_s353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line id="_x0000_s3540" style="position:absolute" from="6571,4645" to="7411,4645" strokeweight="1.5pt"/>
                  <v:line id="_x0000_s3541" style="position:absolute" from="6576,4283" to="7416,4283" strokeweight="1.5pt"/>
                  <v:line id="_x0000_s3542" style="position:absolute" from="6576,3923" to="7416,3923" strokeweight="1.5pt"/>
                  <v:line id="_x0000_s3543" style="position:absolute" from="6576,3563" to="7416,3563" strokeweight="1.5pt"/>
                  <v:line id="_x0000_s3544" style="position:absolute" from="6581,3201" to="7421,3201" strokeweight="1.5pt"/>
                  <v:shape id="_x0000_s3545" type="#_x0000_t202" style="position:absolute;left:6571;top:2605;width:240;height:237" fillcolor="#ddd" stroked="f">
                    <v:textbox style="mso-next-textbox:#_x0000_s354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280"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546" style="position:absolute" from="6566,2847" to="7406,2847" strokeweight="1.5pt"/>
                </v:group>
              </w:pict>
            </w:r>
          </w:p>
        </w:tc>
      </w:tr>
      <w:tr w:rsidR="00FD3712" w:rsidRPr="00CF7765">
        <w:trPr>
          <w:cantSplit/>
          <w:trHeight w:val="3327"/>
          <w:jc w:val="right"/>
        </w:trPr>
        <w:tc>
          <w:tcPr>
            <w:tcW w:w="1140" w:type="dxa"/>
            <w:vMerge/>
          </w:tcPr>
          <w:p w:rsidR="00FD3712" w:rsidRPr="00CF7765" w:rsidRDefault="00FD3712">
            <w:pPr>
              <w:rPr>
                <w:noProof/>
              </w:rPr>
            </w:pPr>
          </w:p>
        </w:tc>
        <w:tc>
          <w:tcPr>
            <w:tcW w:w="1200" w:type="dxa"/>
            <w:vMerge/>
          </w:tcPr>
          <w:p w:rsidR="00FD3712" w:rsidRPr="00CF7765" w:rsidRDefault="00FD3712"/>
        </w:tc>
        <w:tc>
          <w:tcPr>
            <w:tcW w:w="1020" w:type="dxa"/>
          </w:tcPr>
          <w:p w:rsidR="00FD3712" w:rsidRPr="00CF7765" w:rsidRDefault="00FD3712">
            <w:pPr>
              <w:rPr>
                <w:noProof/>
              </w:rPr>
            </w:pPr>
            <w:r w:rsidRPr="00CF7765">
              <w:rPr>
                <w:rFonts w:hint="eastAsia"/>
              </w:rPr>
              <w:t>両面印刷</w:t>
            </w:r>
          </w:p>
        </w:tc>
        <w:tc>
          <w:tcPr>
            <w:tcW w:w="1380" w:type="dxa"/>
          </w:tcPr>
          <w:p w:rsidR="00FD3712" w:rsidRPr="00CF7765" w:rsidRDefault="00793E1A">
            <w:pPr>
              <w:rPr>
                <w:noProof/>
              </w:rPr>
            </w:pPr>
            <w:r>
              <w:rPr>
                <w:noProof/>
              </w:rPr>
              <w:pict>
                <v:group id="_x0000_s3477" style="position:absolute;left:0;text-align:left;margin-left:4.05pt;margin-top:5.45pt;width:42.5pt;height:149.95pt;z-index:251774464;mso-position-horizontal-relative:text;mso-position-vertical-relative:text" coordorigin="7701,2605" coordsize="850,2999">
                  <v:shape id="_x0000_s3478" type="#_x0000_t202" style="position:absolute;left:7711;top:5125;width:240;height:237" fillcolor="#ddd" stroked="f">
                    <v:textbox style="mso-next-textbox:#_x0000_s347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479" type="#_x0000_t202" style="position:absolute;left:7706;top:4650;width:240;height:237" fillcolor="#ddd" stroked="f">
                    <v:textbox style="mso-next-textbox:#_x0000_s347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480" type="#_x0000_t202" style="position:absolute;left:7706;top:4170;width:240;height:237" fillcolor="#ddd" stroked="f">
                    <v:textbox style="mso-next-textbox:#_x0000_s348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481" type="#_x0000_t202" style="position:absolute;left:7701;top:3629;width:240;height:237" fillcolor="#ddd" stroked="f">
                    <v:textbox style="mso-next-textbox:#_x0000_s348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p w:rsidR="0033037C" w:rsidRDefault="0033037C">
                          <w:pPr>
                            <w:pStyle w:val="af9"/>
                            <w:numPr>
                              <w:ins w:id="281"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482" type="#_x0000_t202" style="position:absolute;left:7706;top:3090;width:240;height:237" fillcolor="#ddd" stroked="f">
                    <v:textbox style="mso-next-textbox:#_x0000_s348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483" type="#_x0000_t202" style="position:absolute;left:7711;top:2605;width:240;height:237" fillcolor="#ddd" stroked="f">
                    <v:textbox style="mso-next-textbox:#_x0000_s348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p w:rsidR="0033037C" w:rsidRDefault="0033037C">
                          <w:pPr>
                            <w:pStyle w:val="af9"/>
                            <w:numPr>
                              <w:ins w:id="282"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484" type="#_x0000_t202" style="position:absolute;left:8306;top:5367;width:240;height:237" fillcolor="#ddd" stroked="f">
                    <v:textbox style="mso-next-textbox:#_x0000_s348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485" type="#_x0000_t202" style="position:absolute;left:8306;top:4887;width:240;height:237" fillcolor="#ddd" stroked="f">
                    <v:textbox style="mso-next-textbox:#_x0000_s348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486" type="#_x0000_t202" style="position:absolute;left:8306;top:4407;width:240;height:237" fillcolor="#ddd" stroked="f">
                    <v:textbox style="mso-next-textbox:#_x0000_s348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487" type="#_x0000_t202" style="position:absolute;left:8306;top:3867;width:240;height:237" fillcolor="#ddd" stroked="f">
                    <v:textbox style="mso-next-textbox:#_x0000_s348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488" type="#_x0000_t202" style="position:absolute;left:8306;top:3327;width:240;height:237" fillcolor="#ddd" stroked="f">
                    <v:textbox style="mso-next-textbox:#_x0000_s348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489" type="#_x0000_t202" style="position:absolute;left:8306;top:2847;width:240;height:237" fillcolor="#ddd" stroked="f">
                    <v:textbox style="mso-next-textbox:#_x0000_s348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line id="_x0000_s3490" style="position:absolute" from="7706,2847" to="8546,2847" strokeweight="1.5pt"/>
                  <v:line id="_x0000_s3491" style="position:absolute" from="7711,3865" to="8551,3865" strokeweight="1.5pt"/>
                  <v:line id="_x0000_s3492" style="position:absolute" from="7711,3325" to="8551,3325" strokeweight="1.5pt"/>
                  <v:line id="_x0000_s3493" style="position:absolute" from="7711,4405" to="8551,4405" strokeweight="1.5pt"/>
                  <v:line id="_x0000_s3494" style="position:absolute" from="7711,4885" to="8551,4885" strokeweight="1.5pt"/>
                  <v:line id="_x0000_s3495" style="position:absolute" from="7711,5365" to="8551,5365" strokeweight="1.5pt"/>
                </v:group>
              </w:pict>
            </w:r>
          </w:p>
        </w:tc>
        <w:tc>
          <w:tcPr>
            <w:tcW w:w="1347" w:type="dxa"/>
          </w:tcPr>
          <w:p w:rsidR="00FD3712" w:rsidRPr="00CF7765" w:rsidRDefault="00793E1A">
            <w:pPr>
              <w:rPr>
                <w:noProof/>
              </w:rPr>
            </w:pPr>
            <w:r>
              <w:rPr>
                <w:noProof/>
              </w:rPr>
              <w:pict>
                <v:group id="_x0000_s3496" style="position:absolute;left:0;text-align:left;margin-left:4.05pt;margin-top:5.45pt;width:42.5pt;height:149.95pt;z-index:251775488;mso-position-horizontal-relative:text;mso-position-vertical-relative:text" coordorigin="8841,2605" coordsize="850,2999">
                  <v:shape id="_x0000_s3497" type="#_x0000_t202" style="position:absolute;left:8851;top:5125;width:240;height:237" fillcolor="#ddd" stroked="f">
                    <v:textbox style="mso-next-textbox:#_x0000_s349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498" type="#_x0000_t202" style="position:absolute;left:8846;top:4650;width:240;height:237" fillcolor="#ddd" stroked="f">
                    <v:textbox style="mso-next-textbox:#_x0000_s349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499" type="#_x0000_t202" style="position:absolute;left:8846;top:4170;width:240;height:237" fillcolor="#ddd" stroked="f">
                    <v:textbox style="mso-next-textbox:#_x0000_s349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500" type="#_x0000_t202" style="position:absolute;left:8841;top:3629;width:240;height:237" fillcolor="#ddd" stroked="f">
                    <v:textbox style="mso-next-textbox:#_x0000_s350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p w:rsidR="0033037C" w:rsidRDefault="0033037C">
                          <w:pPr>
                            <w:pStyle w:val="af9"/>
                            <w:numPr>
                              <w:ins w:id="283"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01" type="#_x0000_t202" style="position:absolute;left:8846;top:3090;width:240;height:237" fillcolor="#ddd" stroked="f">
                    <v:textbox style="mso-next-textbox:#_x0000_s350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02" type="#_x0000_t202" style="position:absolute;left:8851;top:2605;width:240;height:237" fillcolor="#ddd" stroked="f">
                    <v:textbox style="mso-next-textbox:#_x0000_s350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84"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03" type="#_x0000_t202" style="position:absolute;left:9446;top:5367;width:240;height:237" fillcolor="#ddd" stroked="f">
                    <v:textbox style="mso-next-textbox:#_x0000_s350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504" type="#_x0000_t202" style="position:absolute;left:9446;top:4887;width:240;height:237" fillcolor="#ddd" stroked="f">
                    <v:textbox style="mso-next-textbox:#_x0000_s350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505" type="#_x0000_t202" style="position:absolute;left:9446;top:4407;width:240;height:237" fillcolor="#ddd" stroked="f">
                    <v:textbox style="mso-next-textbox:#_x0000_s350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06" type="#_x0000_t202" style="position:absolute;left:9446;top:3867;width:240;height:237" fillcolor="#ddd" stroked="f">
                    <v:textbox style="mso-next-textbox:#_x0000_s350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507" type="#_x0000_t202" style="position:absolute;left:9446;top:3327;width:240;height:237" fillcolor="#ddd" stroked="f">
                    <v:textbox style="mso-next-textbox:#_x0000_s350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508" type="#_x0000_t202" style="position:absolute;left:9446;top:2847;width:240;height:237" fillcolor="#ddd" stroked="f">
                    <v:textbox style="mso-next-textbox:#_x0000_s350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line id="_x0000_s3509" style="position:absolute" from="8846,2847" to="9686,2847" strokeweight="1.5pt"/>
                  <v:line id="_x0000_s3510" style="position:absolute" from="8851,3865" to="9691,3865" strokeweight="1.5pt"/>
                  <v:line id="_x0000_s3511" style="position:absolute" from="8851,3325" to="9691,3325" strokeweight="1.5pt"/>
                  <v:line id="_x0000_s3512" style="position:absolute" from="8851,4405" to="9691,4405" strokeweight="1.5pt"/>
                  <v:line id="_x0000_s3513" style="position:absolute" from="8851,4885" to="9691,4885" strokeweight="1.5pt"/>
                  <v:line id="_x0000_s3514" style="position:absolute" from="8851,5365" to="9691,5365" strokeweight="1.5pt"/>
                </v:group>
              </w:pict>
            </w:r>
          </w:p>
        </w:tc>
        <w:tc>
          <w:tcPr>
            <w:tcW w:w="1380" w:type="dxa"/>
          </w:tcPr>
          <w:p w:rsidR="00FD3712" w:rsidRPr="00CF7765" w:rsidRDefault="00793E1A">
            <w:pPr>
              <w:rPr>
                <w:noProof/>
              </w:rPr>
            </w:pPr>
            <w:r>
              <w:rPr>
                <w:noProof/>
              </w:rPr>
              <w:pict>
                <v:group id="_x0000_s3515" style="position:absolute;left:0;text-align:left;margin-left:5.7pt;margin-top:5.45pt;width:42.5pt;height:149.95pt;z-index:251776512;mso-position-horizontal-relative:text;mso-position-vertical-relative:text" coordorigin="9971,2603" coordsize="850,2999">
                  <v:shape id="_x0000_s3516" type="#_x0000_t202" style="position:absolute;left:9981;top:5123;width:240;height:237" fillcolor="#ddd" stroked="f">
                    <v:textbox style="mso-next-textbox:#_x0000_s351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517" type="#_x0000_t202" style="position:absolute;left:9976;top:4648;width:240;height:237" fillcolor="#ddd" stroked="f">
                    <v:textbox style="mso-next-textbox:#_x0000_s351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518" type="#_x0000_t202" style="position:absolute;left:9976;top:4168;width:240;height:237" fillcolor="#ddd" stroked="f">
                    <v:textbox style="mso-next-textbox:#_x0000_s351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19" type="#_x0000_t202" style="position:absolute;left:9971;top:3627;width:240;height:237" fillcolor="#ddd" stroked="f">
                    <v:textbox style="mso-next-textbox:#_x0000_s351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p w:rsidR="0033037C" w:rsidRDefault="0033037C">
                          <w:pPr>
                            <w:pStyle w:val="af9"/>
                            <w:numPr>
                              <w:ins w:id="285"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20" type="#_x0000_t202" style="position:absolute;left:9976;top:3088;width:240;height:237" fillcolor="#ddd" stroked="f">
                    <v:textbox style="mso-next-textbox:#_x0000_s352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521" type="#_x0000_t202" style="position:absolute;left:9981;top:2603;width:240;height:237" fillcolor="#ddd" stroked="f">
                    <v:textbox style="mso-next-textbox:#_x0000_s352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p w:rsidR="0033037C" w:rsidRDefault="0033037C">
                          <w:pPr>
                            <w:pStyle w:val="af9"/>
                            <w:numPr>
                              <w:ins w:id="286"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22" type="#_x0000_t202" style="position:absolute;left:10576;top:5365;width:240;height:237" fillcolor="#ddd" stroked="f">
                    <v:textbox style="mso-next-textbox:#_x0000_s352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523" type="#_x0000_t202" style="position:absolute;left:10576;top:4885;width:240;height:237" fillcolor="#ddd" stroked="f">
                    <v:textbox style="mso-next-textbox:#_x0000_s352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24" type="#_x0000_t202" style="position:absolute;left:10576;top:4405;width:240;height:237" fillcolor="#ddd" stroked="f">
                    <v:textbox style="mso-next-textbox:#_x0000_s352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525" type="#_x0000_t202" style="position:absolute;left:10576;top:3865;width:240;height:237" fillcolor="#ddd" stroked="f">
                    <v:textbox style="mso-next-textbox:#_x0000_s352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526" type="#_x0000_t202" style="position:absolute;left:10576;top:3325;width:240;height:237" fillcolor="#ddd" stroked="f">
                    <v:textbox style="mso-next-textbox:#_x0000_s352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27" type="#_x0000_t202" style="position:absolute;left:10576;top:2845;width:240;height:237" fillcolor="#ddd" stroked="f">
                    <v:textbox style="mso-next-textbox:#_x0000_s352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line id="_x0000_s3528" style="position:absolute" from="9976,2845" to="10816,2845" strokeweight="1.5pt"/>
                  <v:line id="_x0000_s3529" style="position:absolute" from="9981,3863" to="10821,3863" strokeweight="1.5pt"/>
                  <v:line id="_x0000_s3530" style="position:absolute" from="9981,3323" to="10821,3323" strokeweight="1.5pt"/>
                  <v:line id="_x0000_s3531" style="position:absolute" from="9981,4403" to="10821,4403" strokeweight="1.5pt"/>
                  <v:line id="_x0000_s3532" style="position:absolute" from="9981,4883" to="10821,4883" strokeweight="1.5pt"/>
                  <v:line id="_x0000_s3533" style="position:absolute" from="9981,5363" to="10821,5363" strokeweight="1.5pt"/>
                </v:group>
              </w:pict>
            </w:r>
          </w:p>
        </w:tc>
        <w:tc>
          <w:tcPr>
            <w:tcW w:w="1380" w:type="dxa"/>
          </w:tcPr>
          <w:p w:rsidR="00FD3712" w:rsidRPr="00CF7765" w:rsidRDefault="00793E1A">
            <w:pPr>
              <w:rPr>
                <w:noProof/>
              </w:rPr>
            </w:pPr>
            <w:r>
              <w:rPr>
                <w:noProof/>
              </w:rPr>
              <w:pict>
                <v:group id="_x0000_s3560" style="position:absolute;left:0;text-align:left;margin-left:5.7pt;margin-top:5.45pt;width:42.5pt;height:149.95pt;z-index:251779584;mso-position-horizontal-relative:text;mso-position-vertical-relative:text" coordorigin="9971,2603" coordsize="850,2999">
                  <v:shape id="_x0000_s3561" type="#_x0000_t202" style="position:absolute;left:9981;top:5123;width:240;height:237" fillcolor="#ddd" stroked="f">
                    <v:textbox style="mso-next-textbox:#_x0000_s356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562" type="#_x0000_t202" style="position:absolute;left:9976;top:4648;width:240;height:237" fillcolor="#ddd" stroked="f">
                    <v:textbox style="mso-next-textbox:#_x0000_s356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63" type="#_x0000_t202" style="position:absolute;left:9976;top:4168;width:240;height:237" fillcolor="#ddd" stroked="f">
                    <v:textbox style="mso-next-textbox:#_x0000_s356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564" type="#_x0000_t202" style="position:absolute;left:9971;top:3627;width:240;height:237" fillcolor="#ddd" stroked="f">
                    <v:textbox style="mso-next-textbox:#_x0000_s356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87"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65" type="#_x0000_t202" style="position:absolute;left:9976;top:3088;width:240;height:237" fillcolor="#ddd" stroked="f">
                    <v:textbox style="mso-next-textbox:#_x0000_s356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66" type="#_x0000_t202" style="position:absolute;left:9981;top:2603;width:240;height:237" fillcolor="#ddd" stroked="f">
                    <v:textbox style="mso-next-textbox:#_x0000_s356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p w:rsidR="0033037C" w:rsidRDefault="0033037C">
                          <w:pPr>
                            <w:pStyle w:val="af9"/>
                            <w:numPr>
                              <w:ins w:id="288"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67" type="#_x0000_t202" style="position:absolute;left:10576;top:5365;width:240;height:237" fillcolor="#ddd" stroked="f">
                    <v:textbox style="mso-next-textbox:#_x0000_s356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68" type="#_x0000_t202" style="position:absolute;left:10576;top:4885;width:240;height:237" fillcolor="#ddd" stroked="f">
                    <v:textbox style="mso-next-textbox:#_x0000_s356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569" type="#_x0000_t202" style="position:absolute;left:10576;top:4405;width:240;height:237" fillcolor="#ddd" stroked="f">
                    <v:textbox style="mso-next-textbox:#_x0000_s356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570" type="#_x0000_t202" style="position:absolute;left:10576;top:3865;width:240;height:237" fillcolor="#ddd" stroked="f">
                    <v:textbox style="mso-next-textbox:#_x0000_s357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71" type="#_x0000_t202" style="position:absolute;left:10576;top:3325;width:240;height:237" fillcolor="#ddd" stroked="f">
                    <v:textbox style="mso-next-textbox:#_x0000_s357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572" type="#_x0000_t202" style="position:absolute;left:10576;top:2845;width:240;height:237" fillcolor="#ddd" stroked="f">
                    <v:textbox style="mso-next-textbox:#_x0000_s357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line id="_x0000_s3573" style="position:absolute" from="9976,2845" to="10816,2845" strokeweight="1.5pt"/>
                  <v:line id="_x0000_s3574" style="position:absolute" from="9981,3863" to="10821,3863" strokeweight="1.5pt"/>
                  <v:line id="_x0000_s3575" style="position:absolute" from="9981,3323" to="10821,3323" strokeweight="1.5pt"/>
                  <v:line id="_x0000_s3576" style="position:absolute" from="9981,4403" to="10821,4403" strokeweight="1.5pt"/>
                  <v:line id="_x0000_s3577" style="position:absolute" from="9981,4883" to="10821,4883" strokeweight="1.5pt"/>
                  <v:line id="_x0000_s3578" style="position:absolute" from="9981,5363" to="10821,5363" strokeweight="1.5pt"/>
                </v:group>
              </w:pict>
            </w:r>
          </w:p>
        </w:tc>
      </w:tr>
      <w:tr w:rsidR="00FD3712" w:rsidRPr="00CF7765">
        <w:trPr>
          <w:cantSplit/>
          <w:jc w:val="right"/>
        </w:trPr>
        <w:tc>
          <w:tcPr>
            <w:tcW w:w="1140" w:type="dxa"/>
            <w:vMerge/>
          </w:tcPr>
          <w:p w:rsidR="00FD3712" w:rsidRPr="00CF7765" w:rsidRDefault="00FD3712">
            <w:pPr>
              <w:rPr>
                <w:noProof/>
              </w:rPr>
            </w:pPr>
          </w:p>
        </w:tc>
        <w:tc>
          <w:tcPr>
            <w:tcW w:w="1200" w:type="dxa"/>
          </w:tcPr>
          <w:p w:rsidR="00FD3712" w:rsidRPr="00CF7765" w:rsidRDefault="00FD3712">
            <w:pPr>
              <w:rPr>
                <w:shd w:val="pct15" w:color="auto" w:fill="FFFFFF"/>
              </w:rPr>
            </w:pPr>
            <w:r w:rsidRPr="00CF7765">
              <w:rPr>
                <w:rFonts w:hint="eastAsia"/>
              </w:rPr>
              <w:t>N</w:t>
            </w:r>
            <w:r w:rsidRPr="00CF7765">
              <w:rPr>
                <w:rFonts w:hint="eastAsia"/>
              </w:rPr>
              <w:t>→</w:t>
            </w:r>
            <w:r w:rsidRPr="00CF7765">
              <w:rPr>
                <w:rFonts w:hint="eastAsia"/>
              </w:rPr>
              <w:t>1</w:t>
            </w:r>
          </w:p>
        </w:tc>
        <w:tc>
          <w:tcPr>
            <w:tcW w:w="1020" w:type="dxa"/>
          </w:tcPr>
          <w:p w:rsidR="00FD3712" w:rsidRPr="00CF7765" w:rsidRDefault="00FD3712">
            <w:pPr>
              <w:rPr>
                <w:noProof/>
              </w:rPr>
            </w:pPr>
          </w:p>
        </w:tc>
        <w:tc>
          <w:tcPr>
            <w:tcW w:w="1380" w:type="dxa"/>
          </w:tcPr>
          <w:p w:rsidR="00FD3712" w:rsidRPr="00CF7765" w:rsidRDefault="00FD3712">
            <w:pPr>
              <w:rPr>
                <w:noProof/>
              </w:rPr>
            </w:pPr>
            <w:r w:rsidRPr="00CF7765">
              <w:rPr>
                <w:rFonts w:hint="eastAsia"/>
                <w:noProof/>
              </w:rPr>
              <w:t>使用しない</w:t>
            </w:r>
          </w:p>
        </w:tc>
        <w:tc>
          <w:tcPr>
            <w:tcW w:w="1347" w:type="dxa"/>
          </w:tcPr>
          <w:p w:rsidR="00FD3712" w:rsidRPr="00CF7765" w:rsidRDefault="00FD3712">
            <w:pPr>
              <w:rPr>
                <w:shd w:val="pct15" w:color="auto" w:fill="FFFFFF"/>
              </w:rPr>
            </w:pPr>
            <w:r w:rsidRPr="00CF7765">
              <w:rPr>
                <w:rFonts w:hint="eastAsia"/>
                <w:noProof/>
              </w:rPr>
              <w:t>使用しない</w:t>
            </w:r>
          </w:p>
        </w:tc>
        <w:tc>
          <w:tcPr>
            <w:tcW w:w="1380" w:type="dxa"/>
          </w:tcPr>
          <w:p w:rsidR="00FD3712" w:rsidRPr="00CF7765" w:rsidRDefault="00FD3712">
            <w:pPr>
              <w:rPr>
                <w:shd w:val="pct15" w:color="auto" w:fill="FFFFFF"/>
              </w:rPr>
            </w:pPr>
            <w:r w:rsidRPr="00CF7765">
              <w:rPr>
                <w:rFonts w:hint="eastAsia"/>
                <w:noProof/>
              </w:rPr>
              <w:t>使用しない</w:t>
            </w:r>
          </w:p>
        </w:tc>
        <w:tc>
          <w:tcPr>
            <w:tcW w:w="1380" w:type="dxa"/>
          </w:tcPr>
          <w:p w:rsidR="00FD3712" w:rsidRPr="00CF7765" w:rsidRDefault="00FD3712">
            <w:pPr>
              <w:rPr>
                <w:shd w:val="pct15" w:color="auto" w:fill="FFFFFF"/>
              </w:rPr>
            </w:pPr>
            <w:r w:rsidRPr="00CF7765">
              <w:rPr>
                <w:rFonts w:hint="eastAsia"/>
                <w:noProof/>
              </w:rPr>
              <w:t>使用しない</w:t>
            </w:r>
          </w:p>
        </w:tc>
      </w:tr>
      <w:tr w:rsidR="00FD3712" w:rsidRPr="00CF7765">
        <w:trPr>
          <w:cantSplit/>
          <w:jc w:val="right"/>
        </w:trPr>
        <w:tc>
          <w:tcPr>
            <w:tcW w:w="1140" w:type="dxa"/>
            <w:vMerge/>
          </w:tcPr>
          <w:p w:rsidR="00FD3712" w:rsidRPr="00CF7765" w:rsidRDefault="00FD3712">
            <w:pPr>
              <w:rPr>
                <w:noProof/>
              </w:rPr>
            </w:pPr>
          </w:p>
        </w:tc>
        <w:tc>
          <w:tcPr>
            <w:tcW w:w="1200" w:type="dxa"/>
          </w:tcPr>
          <w:p w:rsidR="00FD3712" w:rsidRPr="00CF7765" w:rsidRDefault="00FD3712">
            <w:r w:rsidRPr="00CF7765">
              <w:rPr>
                <w:rFonts w:hint="eastAsia"/>
              </w:rPr>
              <w:t>指定しない</w:t>
            </w:r>
          </w:p>
        </w:tc>
        <w:tc>
          <w:tcPr>
            <w:tcW w:w="1020" w:type="dxa"/>
          </w:tcPr>
          <w:p w:rsidR="00FD3712" w:rsidRPr="00CF7765" w:rsidRDefault="00FD3712"/>
        </w:tc>
        <w:tc>
          <w:tcPr>
            <w:tcW w:w="1380"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c>
          <w:tcPr>
            <w:tcW w:w="1347"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c>
          <w:tcPr>
            <w:tcW w:w="1380"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c>
          <w:tcPr>
            <w:tcW w:w="1380"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r>
      <w:tr w:rsidR="00FD3712" w:rsidRPr="00CF7765">
        <w:trPr>
          <w:cantSplit/>
          <w:trHeight w:val="2627"/>
          <w:jc w:val="right"/>
        </w:trPr>
        <w:tc>
          <w:tcPr>
            <w:tcW w:w="1140" w:type="dxa"/>
            <w:vMerge w:val="restart"/>
          </w:tcPr>
          <w:p w:rsidR="00FD3712" w:rsidRPr="00CF7765" w:rsidRDefault="00FD3712">
            <w:r w:rsidRPr="00CF7765">
              <w:rPr>
                <w:rFonts w:hint="eastAsia"/>
              </w:rPr>
              <w:t>UnCollate</w:t>
            </w:r>
          </w:p>
        </w:tc>
        <w:tc>
          <w:tcPr>
            <w:tcW w:w="1200" w:type="dxa"/>
            <w:vMerge w:val="restart"/>
          </w:tcPr>
          <w:p w:rsidR="00FD3712" w:rsidRPr="00CF7765" w:rsidRDefault="000B3079">
            <w:r w:rsidRPr="00CF7765">
              <w:rPr>
                <w:rFonts w:hint="eastAsia"/>
              </w:rPr>
              <w:t>1</w:t>
            </w:r>
            <w:r w:rsidR="00FD3712" w:rsidRPr="00CF7765">
              <w:rPr>
                <w:rFonts w:hint="eastAsia"/>
              </w:rPr>
              <w:t>→</w:t>
            </w:r>
            <w:r w:rsidR="00FD3712" w:rsidRPr="00CF7765">
              <w:rPr>
                <w:rFonts w:hint="eastAsia"/>
              </w:rPr>
              <w:t>N</w:t>
            </w:r>
          </w:p>
        </w:tc>
        <w:tc>
          <w:tcPr>
            <w:tcW w:w="1020" w:type="dxa"/>
          </w:tcPr>
          <w:p w:rsidR="00FD3712" w:rsidRPr="00CF7765" w:rsidRDefault="00FD3712">
            <w:pPr>
              <w:pStyle w:val="af3"/>
              <w:tabs>
                <w:tab w:val="clear" w:pos="567"/>
                <w:tab w:val="clear" w:pos="851"/>
                <w:tab w:val="clear" w:pos="1134"/>
                <w:tab w:val="clear" w:pos="4252"/>
                <w:tab w:val="clear" w:pos="8504"/>
              </w:tabs>
              <w:adjustRightInd/>
              <w:spacing w:after="0" w:line="240" w:lineRule="auto"/>
              <w:textAlignment w:val="auto"/>
              <w:rPr>
                <w:kern w:val="2"/>
                <w:szCs w:val="24"/>
                <w:shd w:val="pct15" w:color="auto" w:fill="FFFFFF"/>
              </w:rPr>
            </w:pPr>
            <w:r w:rsidRPr="00CF7765">
              <w:rPr>
                <w:rFonts w:hint="eastAsia"/>
                <w:kern w:val="2"/>
                <w:szCs w:val="24"/>
              </w:rPr>
              <w:t>片面印刷</w:t>
            </w:r>
          </w:p>
        </w:tc>
        <w:tc>
          <w:tcPr>
            <w:tcW w:w="1380" w:type="dxa"/>
          </w:tcPr>
          <w:p w:rsidR="00FD3712" w:rsidRPr="00CF7765" w:rsidRDefault="00FD3712">
            <w:pPr>
              <w:rPr>
                <w:shd w:val="pct15" w:color="auto" w:fill="FFFFFF"/>
              </w:rPr>
            </w:pPr>
          </w:p>
          <w:p w:rsidR="00FD3712" w:rsidRPr="00CF7765" w:rsidRDefault="00793E1A">
            <w:r>
              <w:rPr>
                <w:noProof/>
              </w:rPr>
              <w:pict>
                <v:group id="_x0000_s3579" style="position:absolute;left:0;text-align:left;margin-left:1.3pt;margin-top:4.45pt;width:42.5pt;height:101.85pt;z-index:251780608" coordorigin="4156,2723" coordsize="850,2037">
                  <v:shape id="_x0000_s3580" type="#_x0000_t202" style="position:absolute;left:4761;top:4523;width:240;height:237" fillcolor="#ddd" stroked="f">
                    <v:textbox style="mso-next-textbox:#_x0000_s358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581" type="#_x0000_t202" style="position:absolute;left:4761;top:4166;width:240;height:237" fillcolor="#ddd" stroked="f">
                    <v:textbox style="mso-next-textbox:#_x0000_s358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582" type="#_x0000_t202" style="position:absolute;left:4761;top:3806;width:240;height:237" fillcolor="#ddd" stroked="f">
                    <v:textbox style="mso-next-textbox:#_x0000_s358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83" type="#_x0000_t202" style="position:absolute;left:4756;top:3445;width:240;height:237" fillcolor="#ddd" stroked="f">
                    <v:textbox style="mso-next-textbox:#_x0000_s358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p w:rsidR="0033037C" w:rsidRDefault="0033037C">
                          <w:pPr>
                            <w:pStyle w:val="af9"/>
                            <w:numPr>
                              <w:ins w:id="289"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84" type="#_x0000_t202" style="position:absolute;left:4761;top:3086;width:240;height:237" fillcolor="#ddd" stroked="f">
                    <v:textbox style="mso-next-textbox:#_x0000_s358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line id="_x0000_s3585" style="position:absolute" from="4161,4523" to="5001,4523" strokeweight="1.5pt"/>
                  <v:line id="_x0000_s3586" style="position:absolute" from="4166,4161" to="5006,4161" strokeweight="1.5pt"/>
                  <v:line id="_x0000_s3587" style="position:absolute" from="4166,3801" to="5006,3801" strokeweight="1.5pt"/>
                  <v:line id="_x0000_s3588" style="position:absolute" from="4161,3443" to="5001,3443" strokeweight="1.5pt"/>
                  <v:line id="_x0000_s3589" style="position:absolute" from="4166,3081" to="5006,3081" strokeweight="1.5pt"/>
                  <v:shape id="_x0000_s3590" type="#_x0000_t202" style="position:absolute;left:4761;top:2723;width:240;height:237" fillcolor="#ddd" stroked="f">
                    <v:textbox style="mso-next-textbox:#_x0000_s359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290"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591" style="position:absolute" from="4156,2725" to="4996,2725" strokeweight="1.5pt"/>
                </v:group>
              </w:pict>
            </w:r>
          </w:p>
        </w:tc>
        <w:tc>
          <w:tcPr>
            <w:tcW w:w="1347" w:type="dxa"/>
          </w:tcPr>
          <w:p w:rsidR="00FD3712" w:rsidRPr="00CF7765" w:rsidRDefault="00793E1A">
            <w:r>
              <w:rPr>
                <w:noProof/>
              </w:rPr>
              <w:pict>
                <v:group id="_x0000_s3592" style="position:absolute;left:0;text-align:left;margin-left:4.3pt;margin-top:5.2pt;width:42.75pt;height:102pt;z-index:251781632;mso-position-horizontal-relative:text;mso-position-vertical-relative:text" coordorigin="5411,2605" coordsize="855,2040">
                  <v:shape id="_x0000_s3593" type="#_x0000_t202" style="position:absolute;left:5416;top:4405;width:240;height:237" fillcolor="#ddd" stroked="f">
                    <v:textbox style="mso-next-textbox:#_x0000_s359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94" type="#_x0000_t202" style="position:absolute;left:5416;top:4048;width:240;height:237" fillcolor="#ddd" stroked="f">
                    <v:textbox style="mso-next-textbox:#_x0000_s359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595" type="#_x0000_t202" style="position:absolute;left:5416;top:3688;width:240;height:237" fillcolor="#ddd" stroked="f">
                    <v:textbox style="mso-next-textbox:#_x0000_s359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596" type="#_x0000_t202" style="position:absolute;left:5411;top:3327;width:240;height:237" fillcolor="#ddd" stroked="f">
                    <v:textbox style="mso-next-textbox:#_x0000_s359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p w:rsidR="0033037C" w:rsidRDefault="0033037C">
                          <w:pPr>
                            <w:pStyle w:val="af9"/>
                            <w:numPr>
                              <w:ins w:id="291"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597" type="#_x0000_t202" style="position:absolute;left:5421;top:2966;width:240;height:237" fillcolor="#ddd" stroked="f">
                    <v:textbox style="mso-next-textbox:#_x0000_s359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line id="_x0000_s3598" style="position:absolute" from="5416,4645" to="6256,4645" strokeweight="1.5pt"/>
                  <v:line id="_x0000_s3599" style="position:absolute" from="5421,4283" to="6261,4283" strokeweight="1.5pt"/>
                  <v:line id="_x0000_s3600" style="position:absolute" from="5421,3923" to="6261,3923" strokeweight="1.5pt"/>
                  <v:line id="_x0000_s3601" style="position:absolute" from="5421,3563" to="6261,3563" strokeweight="1.5pt"/>
                  <v:line id="_x0000_s3602" style="position:absolute" from="5426,3201" to="6266,3201" strokeweight="1.5pt"/>
                  <v:shape id="_x0000_s3603" type="#_x0000_t202" style="position:absolute;left:5416;top:2605;width:240;height:237" fillcolor="#ddd" stroked="f">
                    <v:textbox style="mso-next-textbox:#_x0000_s360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92"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604" style="position:absolute" from="5411,2847" to="6251,2847" strokeweight="1.5pt"/>
                </v:group>
              </w:pict>
            </w:r>
          </w:p>
        </w:tc>
        <w:tc>
          <w:tcPr>
            <w:tcW w:w="1380" w:type="dxa"/>
          </w:tcPr>
          <w:p w:rsidR="00FD3712" w:rsidRPr="00CF7765" w:rsidRDefault="00793E1A">
            <w:r>
              <w:rPr>
                <w:noProof/>
              </w:rPr>
              <w:pict>
                <v:group id="_x0000_s3618" style="position:absolute;left:0;text-align:left;margin-left:5.8pt;margin-top:17.2pt;width:42.5pt;height:101.85pt;z-index:251783680;mso-position-horizontal-relative:text;mso-position-vertical-relative:text" coordorigin="8593,2845" coordsize="850,2037">
                  <v:shape id="_x0000_s3619" type="#_x0000_t202" style="position:absolute;left:9198;top:4645;width:240;height:237" fillcolor="#ddd" stroked="f">
                    <v:textbox style="mso-next-textbox:#_x0000_s361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20" type="#_x0000_t202" style="position:absolute;left:9198;top:4288;width:240;height:237" fillcolor="#ddd" stroked="f">
                    <v:textbox style="mso-next-textbox:#_x0000_s362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21" type="#_x0000_t202" style="position:absolute;left:9198;top:3928;width:240;height:237" fillcolor="#ddd" stroked="f">
                    <v:textbox style="mso-next-textbox:#_x0000_s362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22" type="#_x0000_t202" style="position:absolute;left:9193;top:3567;width:240;height:237" fillcolor="#ddd" stroked="f">
                    <v:textbox style="mso-next-textbox:#_x0000_s362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p w:rsidR="0033037C" w:rsidRDefault="0033037C">
                          <w:pPr>
                            <w:pStyle w:val="af9"/>
                            <w:numPr>
                              <w:ins w:id="293"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23" type="#_x0000_t202" style="position:absolute;left:9198;top:3208;width:240;height:237" fillcolor="#ddd" stroked="f">
                    <v:textbox style="mso-next-textbox:#_x0000_s362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line id="_x0000_s3624" style="position:absolute" from="8598,4645" to="9438,4645" strokeweight="1.5pt"/>
                  <v:line id="_x0000_s3625" style="position:absolute" from="8603,4283" to="9443,4283" strokeweight="1.5pt"/>
                  <v:line id="_x0000_s3626" style="position:absolute" from="8603,3923" to="9443,3923" strokeweight="1.5pt"/>
                  <v:line id="_x0000_s3627" style="position:absolute" from="8598,3565" to="9438,3565" strokeweight="1.5pt"/>
                  <v:line id="_x0000_s3628" style="position:absolute" from="8603,3203" to="9443,3203" strokeweight="1.5pt"/>
                  <v:shape id="_x0000_s3629" type="#_x0000_t202" style="position:absolute;left:9198;top:2845;width:240;height:237" fillcolor="#ddd" stroked="f">
                    <v:textbox style="mso-next-textbox:#_x0000_s362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294"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630" style="position:absolute" from="8593,2847" to="9433,2847" strokeweight="1.5pt"/>
                </v:group>
              </w:pict>
            </w:r>
          </w:p>
        </w:tc>
        <w:tc>
          <w:tcPr>
            <w:tcW w:w="1380" w:type="dxa"/>
          </w:tcPr>
          <w:p w:rsidR="00FD3712" w:rsidRPr="00CF7765" w:rsidRDefault="00793E1A">
            <w:r>
              <w:rPr>
                <w:noProof/>
              </w:rPr>
              <w:pict>
                <v:group id="_x0000_s3605" style="position:absolute;left:0;text-align:left;margin-left:5.8pt;margin-top:5.2pt;width:42.75pt;height:102pt;z-index:251782656;mso-position-horizontal-relative:text;mso-position-vertical-relative:text" coordorigin="6566,2605" coordsize="855,2040">
                  <v:shape id="_x0000_s3606" type="#_x0000_t202" style="position:absolute;left:6571;top:4405;width:240;height:237" fillcolor="#ddd" stroked="f">
                    <v:textbox style="mso-next-textbox:#_x0000_s360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07" type="#_x0000_t202" style="position:absolute;left:6571;top:4048;width:240;height:237" fillcolor="#ddd" stroked="f">
                    <v:textbox style="mso-next-textbox:#_x0000_s360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08" type="#_x0000_t202" style="position:absolute;left:6571;top:3688;width:240;height:237" fillcolor="#ddd" stroked="f">
                    <v:textbox style="mso-next-textbox:#_x0000_s360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09" type="#_x0000_t202" style="position:absolute;left:6566;top:3327;width:240;height:237" fillcolor="#ddd" stroked="f">
                    <v:textbox style="mso-next-textbox:#_x0000_s360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p w:rsidR="0033037C" w:rsidRDefault="0033037C">
                          <w:pPr>
                            <w:pStyle w:val="af9"/>
                            <w:numPr>
                              <w:ins w:id="295"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10" type="#_x0000_t202" style="position:absolute;left:6576;top:2966;width:240;height:237" fillcolor="#ddd" stroked="f">
                    <v:textbox style="mso-next-textbox:#_x0000_s361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line id="_x0000_s3611" style="position:absolute" from="6571,4645" to="7411,4645" strokeweight="1.5pt"/>
                  <v:line id="_x0000_s3612" style="position:absolute" from="6576,4283" to="7416,4283" strokeweight="1.5pt"/>
                  <v:line id="_x0000_s3613" style="position:absolute" from="6576,3923" to="7416,3923" strokeweight="1.5pt"/>
                  <v:line id="_x0000_s3614" style="position:absolute" from="6576,3563" to="7416,3563" strokeweight="1.5pt"/>
                  <v:line id="_x0000_s3615" style="position:absolute" from="6581,3201" to="7421,3201" strokeweight="1.5pt"/>
                  <v:shape id="_x0000_s3616" type="#_x0000_t202" style="position:absolute;left:6571;top:2605;width:240;height:237" fillcolor="#ddd" stroked="f">
                    <v:textbox style="mso-next-textbox:#_x0000_s361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296"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line id="_x0000_s3617" style="position:absolute" from="6566,2847" to="7406,2847" strokeweight="1.5pt"/>
                </v:group>
              </w:pict>
            </w:r>
          </w:p>
        </w:tc>
      </w:tr>
      <w:tr w:rsidR="00FD3712" w:rsidRPr="00CF7765">
        <w:trPr>
          <w:cantSplit/>
          <w:trHeight w:val="3327"/>
          <w:jc w:val="right"/>
        </w:trPr>
        <w:tc>
          <w:tcPr>
            <w:tcW w:w="1140" w:type="dxa"/>
            <w:vMerge/>
          </w:tcPr>
          <w:p w:rsidR="00FD3712" w:rsidRPr="00CF7765" w:rsidRDefault="00FD3712">
            <w:pPr>
              <w:rPr>
                <w:noProof/>
              </w:rPr>
            </w:pPr>
          </w:p>
        </w:tc>
        <w:tc>
          <w:tcPr>
            <w:tcW w:w="1200" w:type="dxa"/>
            <w:vMerge/>
          </w:tcPr>
          <w:p w:rsidR="00FD3712" w:rsidRPr="00CF7765" w:rsidRDefault="00FD3712"/>
        </w:tc>
        <w:tc>
          <w:tcPr>
            <w:tcW w:w="1020" w:type="dxa"/>
          </w:tcPr>
          <w:p w:rsidR="00FD3712" w:rsidRPr="00CF7765" w:rsidRDefault="00FD3712">
            <w:pPr>
              <w:rPr>
                <w:noProof/>
              </w:rPr>
            </w:pPr>
            <w:r w:rsidRPr="00CF7765">
              <w:rPr>
                <w:rFonts w:hint="eastAsia"/>
              </w:rPr>
              <w:t>両面印刷</w:t>
            </w:r>
          </w:p>
        </w:tc>
        <w:tc>
          <w:tcPr>
            <w:tcW w:w="1380" w:type="dxa"/>
          </w:tcPr>
          <w:p w:rsidR="00FD3712" w:rsidRPr="00CF7765" w:rsidRDefault="00793E1A">
            <w:pPr>
              <w:rPr>
                <w:noProof/>
              </w:rPr>
            </w:pPr>
            <w:r>
              <w:rPr>
                <w:noProof/>
              </w:rPr>
              <w:pict>
                <v:group id="_x0000_s3631" style="position:absolute;left:0;text-align:left;margin-left:4.05pt;margin-top:5.45pt;width:42.5pt;height:149.95pt;z-index:251784704;mso-position-horizontal-relative:text;mso-position-vertical-relative:text" coordorigin="7701,2605" coordsize="850,2999">
                  <v:shape id="_x0000_s3632" type="#_x0000_t202" style="position:absolute;left:7711;top:5125;width:240;height:237" fillcolor="#ddd" stroked="f">
                    <v:textbox style="mso-next-textbox:#_x0000_s363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33" type="#_x0000_t202" style="position:absolute;left:7706;top:4650;width:240;height:237" fillcolor="#ddd" stroked="f">
                    <v:textbox style="mso-next-textbox:#_x0000_s363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34" type="#_x0000_t202" style="position:absolute;left:7706;top:4170;width:240;height:237" fillcolor="#ddd" stroked="f">
                    <v:textbox style="mso-next-textbox:#_x0000_s363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635" type="#_x0000_t202" style="position:absolute;left:7701;top:3629;width:240;height:237" fillcolor="#ddd" stroked="f">
                    <v:textbox style="mso-next-textbox:#_x0000_s363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p w:rsidR="0033037C" w:rsidRDefault="0033037C">
                          <w:pPr>
                            <w:pStyle w:val="af9"/>
                            <w:numPr>
                              <w:ins w:id="297"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36" type="#_x0000_t202" style="position:absolute;left:7706;top:3090;width:240;height:237" fillcolor="#ddd" stroked="f">
                    <v:textbox style="mso-next-textbox:#_x0000_s363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637" type="#_x0000_t202" style="position:absolute;left:7711;top:2605;width:240;height:237" fillcolor="#ddd" stroked="f">
                    <v:textbox style="mso-next-textbox:#_x0000_s363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p w:rsidR="0033037C" w:rsidRDefault="0033037C">
                          <w:pPr>
                            <w:pStyle w:val="af9"/>
                            <w:numPr>
                              <w:ins w:id="298"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38" type="#_x0000_t202" style="position:absolute;left:8306;top:5367;width:240;height:237" fillcolor="#ddd" stroked="f">
                    <v:textbox style="mso-next-textbox:#_x0000_s363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39" type="#_x0000_t202" style="position:absolute;left:8306;top:4887;width:240;height:237" fillcolor="#ddd" stroked="f">
                    <v:textbox style="mso-next-textbox:#_x0000_s363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40" type="#_x0000_t202" style="position:absolute;left:8306;top:4407;width:240;height:237" fillcolor="#ddd" stroked="f">
                    <v:textbox style="mso-next-textbox:#_x0000_s364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41" type="#_x0000_t202" style="position:absolute;left:8306;top:3867;width:240;height:237" fillcolor="#ddd" stroked="f">
                    <v:textbox style="mso-next-textbox:#_x0000_s364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42" type="#_x0000_t202" style="position:absolute;left:8306;top:3327;width:240;height:237" fillcolor="#ddd" stroked="f">
                    <v:textbox style="mso-next-textbox:#_x0000_s364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643" type="#_x0000_t202" style="position:absolute;left:8306;top:2847;width:240;height:237" fillcolor="#ddd" stroked="f">
                    <v:textbox style="mso-next-textbox:#_x0000_s364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line id="_x0000_s3644" style="position:absolute" from="7706,2847" to="8546,2847" strokeweight="1.5pt"/>
                  <v:line id="_x0000_s3645" style="position:absolute" from="7711,3865" to="8551,3865" strokeweight="1.5pt"/>
                  <v:line id="_x0000_s3646" style="position:absolute" from="7711,3325" to="8551,3325" strokeweight="1.5pt"/>
                  <v:line id="_x0000_s3647" style="position:absolute" from="7711,4405" to="8551,4405" strokeweight="1.5pt"/>
                  <v:line id="_x0000_s3648" style="position:absolute" from="7711,4885" to="8551,4885" strokeweight="1.5pt"/>
                  <v:line id="_x0000_s3649" style="position:absolute" from="7711,5365" to="8551,5365" strokeweight="1.5pt"/>
                </v:group>
              </w:pict>
            </w:r>
          </w:p>
        </w:tc>
        <w:tc>
          <w:tcPr>
            <w:tcW w:w="1347" w:type="dxa"/>
          </w:tcPr>
          <w:p w:rsidR="00FD3712" w:rsidRPr="00CF7765" w:rsidRDefault="00793E1A">
            <w:pPr>
              <w:rPr>
                <w:noProof/>
              </w:rPr>
            </w:pPr>
            <w:r>
              <w:rPr>
                <w:noProof/>
              </w:rPr>
              <w:pict>
                <v:group id="_x0000_s3650" style="position:absolute;left:0;text-align:left;margin-left:4.05pt;margin-top:5.45pt;width:42.5pt;height:149.95pt;z-index:251785728;mso-position-horizontal-relative:text;mso-position-vertical-relative:text" coordorigin="8841,2605" coordsize="850,2999">
                  <v:shape id="_x0000_s3651" type="#_x0000_t202" style="position:absolute;left:8851;top:5125;width:240;height:237" fillcolor="#ddd" stroked="f">
                    <v:textbox style="mso-next-textbox:#_x0000_s365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652" type="#_x0000_t202" style="position:absolute;left:8846;top:4650;width:240;height:237" fillcolor="#ddd" stroked="f">
                    <v:textbox style="mso-next-textbox:#_x0000_s365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653" type="#_x0000_t202" style="position:absolute;left:8846;top:4170;width:240;height:237" fillcolor="#ddd" stroked="f">
                    <v:textbox style="mso-next-textbox:#_x0000_s365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54" type="#_x0000_t202" style="position:absolute;left:8841;top:3629;width:240;height:237" fillcolor="#ddd" stroked="f">
                    <v:textbox style="mso-next-textbox:#_x0000_s365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299"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55" type="#_x0000_t202" style="position:absolute;left:8846;top:3090;width:240;height:237" fillcolor="#ddd" stroked="f">
                    <v:textbox style="mso-next-textbox:#_x0000_s365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56" type="#_x0000_t202" style="position:absolute;left:8851;top:2605;width:240;height:237" fillcolor="#ddd" stroked="f">
                    <v:textbox style="mso-next-textbox:#_x0000_s365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p w:rsidR="0033037C" w:rsidRDefault="0033037C">
                          <w:pPr>
                            <w:pStyle w:val="af9"/>
                            <w:numPr>
                              <w:ins w:id="300"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57" type="#_x0000_t202" style="position:absolute;left:9446;top:5367;width:240;height:237" fillcolor="#ddd" stroked="f">
                    <v:textbox style="mso-next-textbox:#_x0000_s365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658" type="#_x0000_t202" style="position:absolute;left:9446;top:4887;width:240;height:237" fillcolor="#ddd" stroked="f">
                    <v:textbox style="mso-next-textbox:#_x0000_s365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659" type="#_x0000_t202" style="position:absolute;left:9446;top:4407;width:240;height:237" fillcolor="#ddd" stroked="f">
                    <v:textbox style="mso-next-textbox:#_x0000_s365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660" type="#_x0000_t202" style="position:absolute;left:9446;top:3867;width:240;height:237" fillcolor="#ddd" stroked="f">
                    <v:textbox style="mso-next-textbox:#_x0000_s366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661" type="#_x0000_t202" style="position:absolute;left:9446;top:3327;width:240;height:237" fillcolor="#ddd" stroked="f">
                    <v:textbox style="mso-next-textbox:#_x0000_s366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62" type="#_x0000_t202" style="position:absolute;left:9446;top:2847;width:240;height:237" fillcolor="#ddd" stroked="f">
                    <v:textbox style="mso-next-textbox:#_x0000_s366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line id="_x0000_s3663" style="position:absolute" from="8846,2847" to="9686,2847" strokeweight="1.5pt"/>
                  <v:line id="_x0000_s3664" style="position:absolute" from="8851,3865" to="9691,3865" strokeweight="1.5pt"/>
                  <v:line id="_x0000_s3665" style="position:absolute" from="8851,3325" to="9691,3325" strokeweight="1.5pt"/>
                  <v:line id="_x0000_s3666" style="position:absolute" from="8851,4405" to="9691,4405" strokeweight="1.5pt"/>
                  <v:line id="_x0000_s3667" style="position:absolute" from="8851,4885" to="9691,4885" strokeweight="1.5pt"/>
                  <v:line id="_x0000_s3668" style="position:absolute" from="8851,5365" to="9691,5365" strokeweight="1.5pt"/>
                </v:group>
              </w:pict>
            </w:r>
          </w:p>
        </w:tc>
        <w:tc>
          <w:tcPr>
            <w:tcW w:w="1380" w:type="dxa"/>
          </w:tcPr>
          <w:p w:rsidR="00FD3712" w:rsidRPr="00CF7765" w:rsidRDefault="00793E1A">
            <w:pPr>
              <w:rPr>
                <w:noProof/>
              </w:rPr>
            </w:pPr>
            <w:r>
              <w:rPr>
                <w:noProof/>
              </w:rPr>
              <w:pict>
                <v:group id="_x0000_s3669" style="position:absolute;left:0;text-align:left;margin-left:5.7pt;margin-top:5.45pt;width:42.5pt;height:149.95pt;z-index:251786752;mso-position-horizontal-relative:text;mso-position-vertical-relative:text" coordorigin="9971,2603" coordsize="850,2999">
                  <v:shape id="_x0000_s3670" type="#_x0000_t202" style="position:absolute;left:9981;top:5123;width:240;height:237" fillcolor="#ddd" stroked="f">
                    <v:textbox style="mso-next-textbox:#_x0000_s367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671" type="#_x0000_t202" style="position:absolute;left:9976;top:4648;width:240;height:237" fillcolor="#ddd" stroked="f">
                    <v:textbox style="mso-next-textbox:#_x0000_s367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672" type="#_x0000_t202" style="position:absolute;left:9976;top:4168;width:240;height:237" fillcolor="#ddd" stroked="f">
                    <v:textbox style="mso-next-textbox:#_x0000_s367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673" type="#_x0000_t202" style="position:absolute;left:9971;top:3627;width:240;height:237" fillcolor="#ddd" stroked="f">
                    <v:textbox style="mso-next-textbox:#_x0000_s367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p w:rsidR="0033037C" w:rsidRDefault="0033037C">
                          <w:pPr>
                            <w:pStyle w:val="af9"/>
                            <w:numPr>
                              <w:ins w:id="301"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74" type="#_x0000_t202" style="position:absolute;left:9976;top:3088;width:240;height:237" fillcolor="#ddd" stroked="f">
                    <v:textbox style="mso-next-textbox:#_x0000_s367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75" type="#_x0000_t202" style="position:absolute;left:9981;top:2603;width:240;height:237" fillcolor="#ddd" stroked="f">
                    <v:textbox style="mso-next-textbox:#_x0000_s367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p w:rsidR="0033037C" w:rsidRDefault="0033037C">
                          <w:pPr>
                            <w:pStyle w:val="af9"/>
                            <w:numPr>
                              <w:ins w:id="302"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76" type="#_x0000_t202" style="position:absolute;left:10576;top:5365;width:240;height:237" fillcolor="#ddd" stroked="f">
                    <v:textbox style="mso-next-textbox:#_x0000_s367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677" type="#_x0000_t202" style="position:absolute;left:10576;top:4885;width:240;height:237" fillcolor="#ddd" stroked="f">
                    <v:textbox style="mso-next-textbox:#_x0000_s367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678" type="#_x0000_t202" style="position:absolute;left:10576;top:4405;width:240;height:237" fillcolor="#ddd" stroked="f">
                    <v:textbox style="mso-next-textbox:#_x0000_s367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79" type="#_x0000_t202" style="position:absolute;left:10576;top:3865;width:240;height:237" fillcolor="#ddd" stroked="f">
                    <v:textbox style="mso-next-textbox:#_x0000_s367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80" type="#_x0000_t202" style="position:absolute;left:10576;top:3325;width:240;height:237" fillcolor="#ddd" stroked="f">
                    <v:textbox style="mso-next-textbox:#_x0000_s368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81" type="#_x0000_t202" style="position:absolute;left:10576;top:2845;width:240;height:237" fillcolor="#ddd" stroked="f">
                    <v:textbox style="mso-next-textbox:#_x0000_s368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line id="_x0000_s3682" style="position:absolute" from="9976,2845" to="10816,2845" strokeweight="1.5pt"/>
                  <v:line id="_x0000_s3683" style="position:absolute" from="9981,3863" to="10821,3863" strokeweight="1.5pt"/>
                  <v:line id="_x0000_s3684" style="position:absolute" from="9981,3323" to="10821,3323" strokeweight="1.5pt"/>
                  <v:line id="_x0000_s3685" style="position:absolute" from="9981,4403" to="10821,4403" strokeweight="1.5pt"/>
                  <v:line id="_x0000_s3686" style="position:absolute" from="9981,4883" to="10821,4883" strokeweight="1.5pt"/>
                  <v:line id="_x0000_s3687" style="position:absolute" from="9981,5363" to="10821,5363" strokeweight="1.5pt"/>
                </v:group>
              </w:pict>
            </w:r>
          </w:p>
        </w:tc>
        <w:tc>
          <w:tcPr>
            <w:tcW w:w="1380" w:type="dxa"/>
          </w:tcPr>
          <w:p w:rsidR="00FD3712" w:rsidRPr="00CF7765" w:rsidRDefault="00793E1A">
            <w:pPr>
              <w:rPr>
                <w:noProof/>
              </w:rPr>
            </w:pPr>
            <w:r>
              <w:rPr>
                <w:noProof/>
              </w:rPr>
              <w:pict>
                <v:group id="_x0000_s3688" style="position:absolute;left:0;text-align:left;margin-left:5.7pt;margin-top:5.45pt;width:42.5pt;height:149.95pt;z-index:251787776;mso-position-horizontal-relative:text;mso-position-vertical-relative:text" coordorigin="9971,2603" coordsize="850,2999">
                  <v:shape id="_x0000_s3689" type="#_x0000_t202" style="position:absolute;left:9981;top:5123;width:240;height:237" fillcolor="#ddd" stroked="f">
                    <v:textbox style="mso-next-textbox:#_x0000_s368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90" type="#_x0000_t202" style="position:absolute;left:9976;top:4648;width:240;height:237" fillcolor="#ddd" stroked="f">
                    <v:textbox style="mso-next-textbox:#_x0000_s369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1</w:t>
                          </w:r>
                        </w:p>
                      </w:txbxContent>
                    </v:textbox>
                  </v:shape>
                  <v:shape id="_x0000_s3691" type="#_x0000_t202" style="position:absolute;left:9976;top:4168;width:240;height:237" fillcolor="#ddd" stroked="f">
                    <v:textbox style="mso-next-textbox:#_x0000_s3691"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txbxContent>
                    </v:textbox>
                  </v:shape>
                  <v:shape id="_x0000_s3692" type="#_x0000_t202" style="position:absolute;left:9971;top:3627;width:240;height:237" fillcolor="#ddd" stroked="f">
                    <v:textbox style="mso-next-textbox:#_x0000_s3692"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3</w:t>
                          </w:r>
                        </w:p>
                        <w:p w:rsidR="0033037C" w:rsidRDefault="0033037C">
                          <w:pPr>
                            <w:pStyle w:val="af9"/>
                            <w:numPr>
                              <w:ins w:id="303"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93" type="#_x0000_t202" style="position:absolute;left:9976;top:3088;width:240;height:237" fillcolor="#ddd" stroked="f">
                    <v:textbox style="mso-next-textbox:#_x0000_s3693"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txbxContent>
                    </v:textbox>
                  </v:shape>
                  <v:shape id="_x0000_s3694" type="#_x0000_t202" style="position:absolute;left:9981;top:2603;width:240;height:237" fillcolor="#ddd" stroked="f">
                    <v:textbox style="mso-next-textbox:#_x0000_s3694"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5</w:t>
                          </w:r>
                        </w:p>
                        <w:p w:rsidR="0033037C" w:rsidRDefault="0033037C">
                          <w:pPr>
                            <w:pStyle w:val="af9"/>
                            <w:numPr>
                              <w:ins w:id="304" w:author="Nomura-Hideki" w:date="2007-11-06T13:41:00Z"/>
                            </w:numPr>
                            <w:tabs>
                              <w:tab w:val="clear" w:pos="1134"/>
                            </w:tabs>
                            <w:adjustRightInd/>
                            <w:snapToGrid w:val="0"/>
                            <w:spacing w:before="0" w:line="240" w:lineRule="auto"/>
                            <w:textAlignment w:val="auto"/>
                            <w:rPr>
                              <w:rFonts w:ascii="ＭＳ ゴシック" w:hAnsi="ＭＳ ゴシック"/>
                              <w:kern w:val="2"/>
                              <w:sz w:val="18"/>
                            </w:rPr>
                          </w:pPr>
                        </w:p>
                      </w:txbxContent>
                    </v:textbox>
                  </v:shape>
                  <v:shape id="_x0000_s3695" type="#_x0000_t202" style="position:absolute;left:10576;top:5365;width:240;height:237" fillcolor="#ddd" stroked="f">
                    <v:textbox style="mso-next-textbox:#_x0000_s3695"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96" type="#_x0000_t202" style="position:absolute;left:10576;top:4885;width:240;height:237" fillcolor="#ddd" stroked="f">
                    <v:textbox style="mso-next-textbox:#_x0000_s3696"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2</w:t>
                          </w:r>
                        </w:p>
                      </w:txbxContent>
                    </v:textbox>
                  </v:shape>
                  <v:shape id="_x0000_s3697" type="#_x0000_t202" style="position:absolute;left:10576;top:4405;width:240;height:237" fillcolor="#ddd" stroked="f">
                    <v:textbox style="mso-next-textbox:#_x0000_s3697"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698" type="#_x0000_t202" style="position:absolute;left:10576;top:3865;width:240;height:237" fillcolor="#ddd" stroked="f">
                    <v:textbox style="mso-next-textbox:#_x0000_s3698"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4</w:t>
                          </w:r>
                        </w:p>
                      </w:txbxContent>
                    </v:textbox>
                  </v:shape>
                  <v:shape id="_x0000_s3699" type="#_x0000_t202" style="position:absolute;left:10576;top:3325;width:240;height:237" fillcolor="#ddd" stroked="f">
                    <v:textbox style="mso-next-textbox:#_x0000_s3699"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shape id="_x0000_s3700" type="#_x0000_t202" style="position:absolute;left:10576;top:2845;width:240;height:237" fillcolor="#ddd" stroked="f">
                    <v:textbox style="mso-next-textbox:#_x0000_s3700" inset="0,0,0,0">
                      <w:txbxContent>
                        <w:p w:rsidR="0033037C" w:rsidRDefault="0033037C">
                          <w:pPr>
                            <w:pStyle w:val="af9"/>
                            <w:tabs>
                              <w:tab w:val="clear" w:pos="1134"/>
                            </w:tabs>
                            <w:adjustRightInd/>
                            <w:snapToGrid w:val="0"/>
                            <w:spacing w:before="0" w:line="240" w:lineRule="auto"/>
                            <w:textAlignment w:val="auto"/>
                            <w:rPr>
                              <w:rFonts w:ascii="ＭＳ ゴシック" w:hAnsi="ＭＳ ゴシック"/>
                              <w:kern w:val="2"/>
                              <w:sz w:val="18"/>
                            </w:rPr>
                          </w:pPr>
                          <w:r>
                            <w:rPr>
                              <w:rFonts w:ascii="ＭＳ ゴシック" w:hAnsi="ＭＳ ゴシック" w:hint="eastAsia"/>
                              <w:kern w:val="2"/>
                              <w:sz w:val="18"/>
                            </w:rPr>
                            <w:t>6</w:t>
                          </w:r>
                        </w:p>
                      </w:txbxContent>
                    </v:textbox>
                  </v:shape>
                  <v:line id="_x0000_s3701" style="position:absolute" from="9976,2845" to="10816,2845" strokeweight="1.5pt"/>
                  <v:line id="_x0000_s3702" style="position:absolute" from="9981,3863" to="10821,3863" strokeweight="1.5pt"/>
                  <v:line id="_x0000_s3703" style="position:absolute" from="9981,3323" to="10821,3323" strokeweight="1.5pt"/>
                  <v:line id="_x0000_s3704" style="position:absolute" from="9981,4403" to="10821,4403" strokeweight="1.5pt"/>
                  <v:line id="_x0000_s3705" style="position:absolute" from="9981,4883" to="10821,4883" strokeweight="1.5pt"/>
                  <v:line id="_x0000_s3706" style="position:absolute" from="9981,5363" to="10821,5363" strokeweight="1.5pt"/>
                </v:group>
              </w:pict>
            </w:r>
          </w:p>
        </w:tc>
      </w:tr>
      <w:tr w:rsidR="00FD3712" w:rsidRPr="00CF7765">
        <w:trPr>
          <w:cantSplit/>
          <w:jc w:val="right"/>
        </w:trPr>
        <w:tc>
          <w:tcPr>
            <w:tcW w:w="1140" w:type="dxa"/>
            <w:vMerge/>
          </w:tcPr>
          <w:p w:rsidR="00FD3712" w:rsidRPr="00CF7765" w:rsidRDefault="00FD3712">
            <w:pPr>
              <w:rPr>
                <w:noProof/>
              </w:rPr>
            </w:pPr>
          </w:p>
        </w:tc>
        <w:tc>
          <w:tcPr>
            <w:tcW w:w="1200" w:type="dxa"/>
          </w:tcPr>
          <w:p w:rsidR="00FD3712" w:rsidRPr="00CF7765" w:rsidRDefault="00FD3712">
            <w:pPr>
              <w:rPr>
                <w:shd w:val="pct15" w:color="auto" w:fill="FFFFFF"/>
              </w:rPr>
            </w:pPr>
            <w:r w:rsidRPr="00CF7765">
              <w:rPr>
                <w:rFonts w:hint="eastAsia"/>
              </w:rPr>
              <w:t>N</w:t>
            </w:r>
            <w:r w:rsidRPr="00CF7765">
              <w:rPr>
                <w:rFonts w:hint="eastAsia"/>
              </w:rPr>
              <w:t>→</w:t>
            </w:r>
            <w:r w:rsidRPr="00CF7765">
              <w:rPr>
                <w:rFonts w:hint="eastAsia"/>
              </w:rPr>
              <w:t>1</w:t>
            </w:r>
          </w:p>
        </w:tc>
        <w:tc>
          <w:tcPr>
            <w:tcW w:w="1020" w:type="dxa"/>
          </w:tcPr>
          <w:p w:rsidR="00FD3712" w:rsidRPr="00CF7765" w:rsidRDefault="00FD3712">
            <w:pPr>
              <w:rPr>
                <w:noProof/>
              </w:rPr>
            </w:pPr>
          </w:p>
        </w:tc>
        <w:tc>
          <w:tcPr>
            <w:tcW w:w="1380" w:type="dxa"/>
          </w:tcPr>
          <w:p w:rsidR="00FD3712" w:rsidRPr="00CF7765" w:rsidRDefault="00FD3712">
            <w:pPr>
              <w:rPr>
                <w:noProof/>
              </w:rPr>
            </w:pPr>
            <w:r w:rsidRPr="00CF7765">
              <w:rPr>
                <w:rFonts w:hint="eastAsia"/>
                <w:noProof/>
              </w:rPr>
              <w:t>使用しない</w:t>
            </w:r>
          </w:p>
        </w:tc>
        <w:tc>
          <w:tcPr>
            <w:tcW w:w="1347" w:type="dxa"/>
          </w:tcPr>
          <w:p w:rsidR="00FD3712" w:rsidRPr="00CF7765" w:rsidRDefault="00FD3712">
            <w:pPr>
              <w:rPr>
                <w:shd w:val="pct15" w:color="auto" w:fill="FFFFFF"/>
              </w:rPr>
            </w:pPr>
            <w:r w:rsidRPr="00CF7765">
              <w:rPr>
                <w:rFonts w:hint="eastAsia"/>
                <w:noProof/>
              </w:rPr>
              <w:t>使用しない</w:t>
            </w:r>
          </w:p>
        </w:tc>
        <w:tc>
          <w:tcPr>
            <w:tcW w:w="1380" w:type="dxa"/>
          </w:tcPr>
          <w:p w:rsidR="00FD3712" w:rsidRPr="00CF7765" w:rsidRDefault="00FD3712">
            <w:pPr>
              <w:rPr>
                <w:shd w:val="pct15" w:color="auto" w:fill="FFFFFF"/>
              </w:rPr>
            </w:pPr>
            <w:r w:rsidRPr="00CF7765">
              <w:rPr>
                <w:rFonts w:hint="eastAsia"/>
                <w:noProof/>
              </w:rPr>
              <w:t>使用しない</w:t>
            </w:r>
          </w:p>
        </w:tc>
        <w:tc>
          <w:tcPr>
            <w:tcW w:w="1380" w:type="dxa"/>
          </w:tcPr>
          <w:p w:rsidR="00FD3712" w:rsidRPr="00CF7765" w:rsidRDefault="00FD3712">
            <w:pPr>
              <w:rPr>
                <w:shd w:val="pct15" w:color="auto" w:fill="FFFFFF"/>
              </w:rPr>
            </w:pPr>
            <w:r w:rsidRPr="00CF7765">
              <w:rPr>
                <w:rFonts w:hint="eastAsia"/>
                <w:noProof/>
              </w:rPr>
              <w:t>使用しない</w:t>
            </w:r>
          </w:p>
        </w:tc>
      </w:tr>
      <w:tr w:rsidR="00FD3712" w:rsidRPr="00CF7765">
        <w:trPr>
          <w:cantSplit/>
          <w:jc w:val="right"/>
        </w:trPr>
        <w:tc>
          <w:tcPr>
            <w:tcW w:w="1140" w:type="dxa"/>
            <w:vMerge/>
          </w:tcPr>
          <w:p w:rsidR="00FD3712" w:rsidRPr="00CF7765" w:rsidRDefault="00FD3712">
            <w:pPr>
              <w:rPr>
                <w:noProof/>
              </w:rPr>
            </w:pPr>
          </w:p>
        </w:tc>
        <w:tc>
          <w:tcPr>
            <w:tcW w:w="1200" w:type="dxa"/>
          </w:tcPr>
          <w:p w:rsidR="00FD3712" w:rsidRPr="00CF7765" w:rsidRDefault="00FD3712">
            <w:r w:rsidRPr="00CF7765">
              <w:rPr>
                <w:rFonts w:hint="eastAsia"/>
              </w:rPr>
              <w:t>指定しない</w:t>
            </w:r>
          </w:p>
        </w:tc>
        <w:tc>
          <w:tcPr>
            <w:tcW w:w="1020" w:type="dxa"/>
          </w:tcPr>
          <w:p w:rsidR="00FD3712" w:rsidRPr="00CF7765" w:rsidRDefault="00FD3712"/>
        </w:tc>
        <w:tc>
          <w:tcPr>
            <w:tcW w:w="1380"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c>
          <w:tcPr>
            <w:tcW w:w="1347"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c>
          <w:tcPr>
            <w:tcW w:w="1380"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c>
          <w:tcPr>
            <w:tcW w:w="1380" w:type="dxa"/>
          </w:tcPr>
          <w:p w:rsidR="00FD3712" w:rsidRPr="00CF7765" w:rsidRDefault="000B3079">
            <w:pPr>
              <w:rPr>
                <w:noProof/>
              </w:rPr>
            </w:pPr>
            <w:r w:rsidRPr="00CF7765">
              <w:rPr>
                <w:rFonts w:hint="eastAsia"/>
              </w:rPr>
              <w:t>1</w:t>
            </w:r>
            <w:r w:rsidR="00FD3712" w:rsidRPr="00CF7765">
              <w:rPr>
                <w:rFonts w:hint="eastAsia"/>
              </w:rPr>
              <w:t>→</w:t>
            </w:r>
            <w:r w:rsidR="00FD3712" w:rsidRPr="00CF7765">
              <w:rPr>
                <w:rFonts w:hint="eastAsia"/>
              </w:rPr>
              <w:t>N</w:t>
            </w:r>
            <w:r w:rsidR="00FD3712" w:rsidRPr="00CF7765">
              <w:rPr>
                <w:rFonts w:hint="eastAsia"/>
              </w:rPr>
              <w:t>と同じ</w:t>
            </w:r>
          </w:p>
        </w:tc>
      </w:tr>
    </w:tbl>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305" w:name="_Ref9326572"/>
      <w:bookmarkStart w:id="306" w:name="_Ref9326575"/>
      <w:bookmarkStart w:id="307" w:name="_Toc21605508"/>
      <w:r w:rsidRPr="00CF7765">
        <w:rPr>
          <w:rFonts w:hint="eastAsia"/>
        </w:rPr>
        <w:lastRenderedPageBreak/>
        <w:t>Offset</w:t>
      </w:r>
      <w:r w:rsidRPr="00CF7765">
        <w:rPr>
          <w:rFonts w:hint="eastAsia"/>
        </w:rPr>
        <w:t>排出指定</w:t>
      </w:r>
      <w:bookmarkEnd w:id="305"/>
      <w:bookmarkEnd w:id="306"/>
      <w:bookmarkEnd w:id="307"/>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排出時に用紙の排出位置をずらし、部数単位またはジョブ単位など、まとまった単位での用紙セットの切れ目が識別できるようにする。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38"/>
        </w:numPr>
        <w:tabs>
          <w:tab w:val="clear" w:pos="567"/>
          <w:tab w:val="clear" w:pos="851"/>
          <w:tab w:val="clear" w:pos="1418"/>
          <w:tab w:val="clear" w:pos="1701"/>
          <w:tab w:val="left" w:pos="1380"/>
        </w:tabs>
      </w:pPr>
      <w:r w:rsidRPr="00CF7765">
        <w:rPr>
          <w:rFonts w:hint="eastAsia"/>
        </w:rPr>
        <w:t>Offset</w:t>
      </w:r>
      <w:r w:rsidRPr="00CF7765">
        <w:rPr>
          <w:rFonts w:hint="eastAsia"/>
        </w:rPr>
        <w:t>位置はプロダクト依存編を参照のこと。</w:t>
      </w:r>
    </w:p>
    <w:p w:rsidR="00FD3712" w:rsidRPr="00CF7765" w:rsidRDefault="00FD3712">
      <w:pPr>
        <w:pStyle w:val="aa"/>
        <w:numPr>
          <w:ilvl w:val="0"/>
          <w:numId w:val="38"/>
        </w:numPr>
        <w:tabs>
          <w:tab w:val="clear" w:pos="567"/>
          <w:tab w:val="clear" w:pos="851"/>
          <w:tab w:val="clear" w:pos="1418"/>
          <w:tab w:val="clear" w:pos="1701"/>
          <w:tab w:val="left" w:pos="1380"/>
        </w:tabs>
      </w:pPr>
      <w:r w:rsidRPr="00CF7765">
        <w:rPr>
          <w:rFonts w:hint="eastAsia"/>
        </w:rPr>
        <w:t>Offset</w:t>
      </w:r>
      <w:r w:rsidRPr="00CF7765">
        <w:rPr>
          <w:rFonts w:hint="eastAsia"/>
        </w:rPr>
        <w:t>排出不可能な用紙サイズの場合の排出位置は、プロダクト依存編を参照のこと。</w:t>
      </w:r>
    </w:p>
    <w:p w:rsidR="00FD3712" w:rsidRPr="00CF7765" w:rsidRDefault="00FD3712">
      <w:pPr>
        <w:pStyle w:val="aa"/>
        <w:numPr>
          <w:ilvl w:val="0"/>
          <w:numId w:val="38"/>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では、</w:t>
      </w:r>
      <w:r w:rsidRPr="00CF7765">
        <w:rPr>
          <w:rFonts w:hint="eastAsia"/>
          <w:b/>
        </w:rPr>
        <w:t>"</w:t>
      </w:r>
      <w:r w:rsidRPr="00CF7765">
        <w:rPr>
          <w:rFonts w:hint="eastAsia"/>
          <w:b/>
        </w:rPr>
        <w:t>セット単位</w:t>
      </w:r>
      <w:r w:rsidRPr="00CF7765">
        <w:rPr>
          <w:rFonts w:hint="eastAsia"/>
          <w:b/>
        </w:rPr>
        <w:t>"</w:t>
      </w:r>
      <w:r w:rsidRPr="00CF7765">
        <w:rPr>
          <w:rFonts w:hint="eastAsia"/>
        </w:rPr>
        <w:t>、</w:t>
      </w:r>
      <w:r w:rsidRPr="00CF7765">
        <w:rPr>
          <w:rFonts w:hint="eastAsia"/>
          <w:b/>
        </w:rPr>
        <w:t>"</w:t>
      </w:r>
      <w:r w:rsidRPr="00CF7765">
        <w:rPr>
          <w:rFonts w:hint="eastAsia"/>
          <w:b/>
        </w:rPr>
        <w:t>ジョブ単位</w:t>
      </w:r>
      <w:r w:rsidRPr="00CF7765">
        <w:rPr>
          <w:rFonts w:hint="eastAsia"/>
          <w:b/>
        </w:rPr>
        <w:t>"</w:t>
      </w:r>
      <w:r w:rsidRPr="00CF7765">
        <w:rPr>
          <w:rFonts w:hint="eastAsia"/>
        </w:rPr>
        <w:t>、</w:t>
      </w:r>
      <w:r w:rsidRPr="00CF7765">
        <w:rPr>
          <w:rFonts w:hint="eastAsia"/>
          <w:b/>
        </w:rPr>
        <w:t>"</w:t>
      </w:r>
      <w:r w:rsidRPr="00CF7765">
        <w:rPr>
          <w:rFonts w:hint="eastAsia"/>
          <w:b/>
          <w:bCs/>
        </w:rPr>
        <w:t>指定ページ数単位</w:t>
      </w:r>
      <w:r w:rsidRPr="00CF7765">
        <w:rPr>
          <w:rFonts w:hint="eastAsia"/>
          <w:b/>
        </w:rPr>
        <w:t>"</w:t>
      </w:r>
      <w:r w:rsidRPr="00CF7765">
        <w:rPr>
          <w:rFonts w:hint="eastAsia"/>
        </w:rPr>
        <w:t>、</w:t>
      </w:r>
      <w:r w:rsidRPr="00CF7765">
        <w:rPr>
          <w:rFonts w:hint="eastAsia"/>
          <w:b/>
        </w:rPr>
        <w:t>"</w:t>
      </w:r>
      <w:r w:rsidRPr="00CF7765">
        <w:rPr>
          <w:rFonts w:hint="eastAsia"/>
          <w:b/>
          <w:bCs/>
        </w:rPr>
        <w:t>指定部数単位</w:t>
      </w:r>
      <w:r w:rsidRPr="00CF7765">
        <w:rPr>
          <w:rFonts w:hint="eastAsia"/>
          <w:b/>
        </w:rPr>
        <w:t>"</w:t>
      </w:r>
      <w:r w:rsidRPr="00CF7765">
        <w:rPr>
          <w:rFonts w:hint="eastAsia"/>
        </w:rPr>
        <w:t>、</w:t>
      </w:r>
      <w:r w:rsidRPr="00CF7765">
        <w:rPr>
          <w:rFonts w:hint="eastAsia"/>
          <w:b/>
        </w:rPr>
        <w:t>"Offset</w:t>
      </w:r>
      <w:r w:rsidRPr="00CF7765">
        <w:rPr>
          <w:rFonts w:hint="eastAsia"/>
          <w:b/>
        </w:rPr>
        <w:t>なし</w:t>
      </w:r>
      <w:r w:rsidRPr="00CF7765">
        <w:rPr>
          <w:rFonts w:hint="eastAsia"/>
          <w:b/>
        </w:rPr>
        <w:t>"</w:t>
      </w:r>
      <w:r w:rsidRPr="00CF7765">
        <w:rPr>
          <w:rFonts w:hint="eastAsia"/>
        </w:rPr>
        <w:t>、</w:t>
      </w:r>
      <w:r w:rsidRPr="00CF7765">
        <w:rPr>
          <w:rFonts w:hint="eastAsia"/>
          <w:b/>
        </w:rPr>
        <w:t>"</w:t>
      </w:r>
      <w:r w:rsidRPr="00CF7765">
        <w:rPr>
          <w:rFonts w:hint="eastAsia"/>
          <w:b/>
        </w:rPr>
        <w:t>システムデータに従う</w:t>
      </w:r>
      <w:r w:rsidRPr="00CF7765">
        <w:rPr>
          <w:rFonts w:hint="eastAsia"/>
          <w:b/>
        </w:rPr>
        <w:t>"</w:t>
      </w:r>
      <w:r w:rsidRPr="00CF7765">
        <w:rPr>
          <w:rFonts w:hint="eastAsia"/>
        </w:rPr>
        <w:t>のいずれかを指定することができる。指定されないときのデフォルトは、</w:t>
      </w:r>
      <w:r w:rsidRPr="00CF7765">
        <w:rPr>
          <w:rFonts w:hint="eastAsia"/>
          <w:b/>
        </w:rPr>
        <w:t>"</w:t>
      </w:r>
      <w:r w:rsidRPr="00CF7765">
        <w:rPr>
          <w:rFonts w:hint="eastAsia"/>
          <w:b/>
        </w:rPr>
        <w:t>システムデータに従う</w:t>
      </w:r>
      <w:r w:rsidRPr="00CF7765">
        <w:rPr>
          <w:rFonts w:hint="eastAsia"/>
          <w:b/>
        </w:rPr>
        <w:t>"</w:t>
      </w:r>
      <w:r w:rsidRPr="00CF7765">
        <w:rPr>
          <w:rFonts w:hint="eastAsia"/>
          <w:bCs/>
        </w:rPr>
        <w:t xml:space="preserve">　</w:t>
      </w:r>
      <w:r w:rsidRPr="00CF7765">
        <w:rPr>
          <w:rFonts w:hint="eastAsia"/>
        </w:rPr>
        <w:t>である。</w:t>
      </w:r>
      <w:r w:rsidRPr="00CF7765">
        <w:br/>
      </w:r>
      <w:r w:rsidRPr="00CF7765">
        <w:rPr>
          <w:rFonts w:hint="eastAsia"/>
          <w:bCs/>
        </w:rPr>
        <w:t>(</w:t>
      </w:r>
      <w:r w:rsidRPr="00CF7765">
        <w:rPr>
          <w:rFonts w:hint="eastAsia"/>
          <w:bCs/>
        </w:rPr>
        <w:t>出力例</w:t>
      </w:r>
      <w:r w:rsidRPr="00CF7765">
        <w:rPr>
          <w:rFonts w:hint="eastAsia"/>
          <w:bCs/>
        </w:rPr>
        <w:t>1</w:t>
      </w:r>
      <w:r w:rsidRPr="00CF7765">
        <w:rPr>
          <w:rFonts w:hint="eastAsia"/>
          <w:bCs/>
        </w:rPr>
        <w:t>、</w:t>
      </w:r>
      <w:r w:rsidRPr="00CF7765">
        <w:rPr>
          <w:rFonts w:hint="eastAsia"/>
          <w:bCs/>
        </w:rPr>
        <w:t>2</w:t>
      </w:r>
      <w:r w:rsidRPr="00CF7765">
        <w:rPr>
          <w:rFonts w:hint="eastAsia"/>
          <w:bCs/>
        </w:rPr>
        <w:t>を参照のこと。</w:t>
      </w:r>
      <w:r w:rsidRPr="00CF7765">
        <w:rPr>
          <w:rFonts w:hint="eastAsia"/>
          <w:bCs/>
        </w:rPr>
        <w:t>)</w:t>
      </w:r>
    </w:p>
    <w:p w:rsidR="00FD3712" w:rsidRPr="00CF7765" w:rsidRDefault="00FD3712">
      <w:pPr>
        <w:pStyle w:val="aa"/>
        <w:tabs>
          <w:tab w:val="clear" w:pos="567"/>
          <w:tab w:val="clear" w:pos="851"/>
          <w:tab w:val="clear" w:pos="1418"/>
          <w:tab w:val="clear" w:pos="1701"/>
          <w:tab w:val="left" w:pos="1380"/>
        </w:tabs>
        <w:ind w:left="84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39"/>
        <w:gridCol w:w="6208"/>
      </w:tblGrid>
      <w:tr w:rsidR="00FD3712" w:rsidRPr="00CF7765">
        <w:trPr>
          <w:jc w:val="right"/>
        </w:trPr>
        <w:tc>
          <w:tcPr>
            <w:tcW w:w="2039" w:type="dxa"/>
            <w:shd w:val="clear" w:color="auto" w:fill="00FFFF"/>
          </w:tcPr>
          <w:p w:rsidR="00FD3712" w:rsidRPr="00CF7765" w:rsidRDefault="00FD3712">
            <w:pPr>
              <w:pStyle w:val="aa"/>
              <w:ind w:left="0"/>
            </w:pPr>
            <w:r w:rsidRPr="00CF7765">
              <w:rPr>
                <w:rFonts w:hint="eastAsia"/>
              </w:rPr>
              <w:t>Offset</w:t>
            </w:r>
            <w:r w:rsidRPr="00CF7765">
              <w:rPr>
                <w:rFonts w:hint="eastAsia"/>
              </w:rPr>
              <w:t>排出指定</w:t>
            </w:r>
          </w:p>
        </w:tc>
        <w:tc>
          <w:tcPr>
            <w:tcW w:w="6208" w:type="dxa"/>
            <w:shd w:val="clear" w:color="auto" w:fill="00FFFF"/>
          </w:tcPr>
          <w:p w:rsidR="00FD3712" w:rsidRPr="00CF7765" w:rsidRDefault="00FD3712">
            <w:pPr>
              <w:pStyle w:val="aa"/>
              <w:ind w:left="0"/>
            </w:pPr>
            <w:r w:rsidRPr="00CF7765">
              <w:rPr>
                <w:rFonts w:hint="eastAsia"/>
              </w:rPr>
              <w:t>説明</w:t>
            </w:r>
          </w:p>
        </w:tc>
      </w:tr>
      <w:tr w:rsidR="00FD3712" w:rsidRPr="00CF7765">
        <w:trPr>
          <w:jc w:val="right"/>
        </w:trPr>
        <w:tc>
          <w:tcPr>
            <w:tcW w:w="2039" w:type="dxa"/>
          </w:tcPr>
          <w:p w:rsidR="00FD3712" w:rsidRPr="00CF7765" w:rsidRDefault="00FD3712">
            <w:pPr>
              <w:pStyle w:val="aa"/>
              <w:ind w:left="0"/>
              <w:rPr>
                <w:b/>
                <w:bCs/>
              </w:rPr>
            </w:pPr>
            <w:r w:rsidRPr="00CF7765">
              <w:rPr>
                <w:rFonts w:hint="eastAsia"/>
                <w:b/>
                <w:bCs/>
              </w:rPr>
              <w:t>"</w:t>
            </w:r>
            <w:r w:rsidRPr="00CF7765">
              <w:rPr>
                <w:rFonts w:hint="eastAsia"/>
                <w:b/>
                <w:bCs/>
              </w:rPr>
              <w:t>セット単位</w:t>
            </w:r>
            <w:r w:rsidRPr="00CF7765">
              <w:rPr>
                <w:rFonts w:hint="eastAsia"/>
                <w:b/>
                <w:bCs/>
              </w:rPr>
              <w:t>"</w:t>
            </w:r>
          </w:p>
        </w:tc>
        <w:tc>
          <w:tcPr>
            <w:tcW w:w="6208" w:type="dxa"/>
          </w:tcPr>
          <w:p w:rsidR="00FD3712" w:rsidRPr="00CF7765" w:rsidRDefault="00FD3712">
            <w:pPr>
              <w:pStyle w:val="aa"/>
              <w:tabs>
                <w:tab w:val="clear" w:pos="567"/>
                <w:tab w:val="clear" w:pos="851"/>
                <w:tab w:val="right" w:pos="921"/>
              </w:tabs>
              <w:ind w:left="0"/>
            </w:pPr>
            <w:r w:rsidRPr="00CF7765">
              <w:rPr>
                <w:rFonts w:hint="eastAsia"/>
              </w:rPr>
              <w:t>ジョブの開始時は、直前の排出位置とは異なる位置から開始し、ジョブ中は以下の「用紙セット」の単位で</w:t>
            </w:r>
            <w:r w:rsidRPr="00CF7765">
              <w:rPr>
                <w:rFonts w:hint="eastAsia"/>
              </w:rPr>
              <w:t>Offset</w:t>
            </w:r>
            <w:r w:rsidRPr="00CF7765">
              <w:rPr>
                <w:rFonts w:hint="eastAsia"/>
              </w:rPr>
              <w:t>位置を切り替える。</w:t>
            </w:r>
            <w:r w:rsidRPr="00CF7765">
              <w:rPr>
                <w:rFonts w:hint="eastAsia"/>
              </w:rPr>
              <w:br/>
            </w:r>
            <w:r w:rsidRPr="00CF7765">
              <w:rPr>
                <w:rFonts w:hint="eastAsia"/>
              </w:rPr>
              <w:t>ただし、「用紙セット」の枚数が</w:t>
            </w:r>
            <w:r w:rsidRPr="00CF7765">
              <w:rPr>
                <w:rFonts w:hint="eastAsia"/>
              </w:rPr>
              <w:t>1</w:t>
            </w:r>
            <w:r w:rsidRPr="00CF7765">
              <w:rPr>
                <w:rFonts w:hint="eastAsia"/>
              </w:rPr>
              <w:t>枚の場合は、セット単位での</w:t>
            </w:r>
            <w:r w:rsidRPr="00CF7765">
              <w:rPr>
                <w:rFonts w:hint="eastAsia"/>
              </w:rPr>
              <w:t>Offset</w:t>
            </w:r>
            <w:r w:rsidRPr="00CF7765">
              <w:rPr>
                <w:rFonts w:hint="eastAsia"/>
              </w:rPr>
              <w:t>は行わず、ジョブ単位のオフセットを行う。</w:t>
            </w:r>
          </w:p>
          <w:p w:rsidR="00FD3712" w:rsidRPr="00CF7765" w:rsidRDefault="00FD3712">
            <w:pPr>
              <w:pStyle w:val="aa"/>
              <w:tabs>
                <w:tab w:val="clear" w:pos="567"/>
                <w:tab w:val="clear" w:pos="851"/>
                <w:tab w:val="right" w:pos="921"/>
              </w:tabs>
              <w:ind w:left="0"/>
            </w:pPr>
            <w:r w:rsidRPr="00CF7765">
              <w:rPr>
                <w:rFonts w:hint="eastAsia"/>
              </w:rPr>
              <w:t>オフセット可能な排出トレイで小冊子かつ二つ折り</w:t>
            </w:r>
            <w:r w:rsidRPr="00CF7765">
              <w:rPr>
                <w:rFonts w:hint="eastAsia"/>
              </w:rPr>
              <w:t>(</w:t>
            </w:r>
            <w:r w:rsidRPr="00CF7765">
              <w:rPr>
                <w:rFonts w:hint="eastAsia"/>
              </w:rPr>
              <w:t>中綴じ無し</w:t>
            </w:r>
            <w:r w:rsidRPr="00CF7765">
              <w:rPr>
                <w:rFonts w:hint="eastAsia"/>
              </w:rPr>
              <w:t>)</w:t>
            </w:r>
            <w:r w:rsidRPr="00CF7765">
              <w:rPr>
                <w:rFonts w:hint="eastAsia"/>
              </w:rPr>
              <w:t>の指定がされた場合、システムデータ「分冊単位のオフセット指定」が</w:t>
            </w:r>
            <w:r w:rsidRPr="00CF7765">
              <w:t>”</w:t>
            </w:r>
            <w:r w:rsidRPr="00CF7765">
              <w:rPr>
                <w:rFonts w:hint="eastAsia"/>
              </w:rPr>
              <w:t>分冊単位</w:t>
            </w:r>
            <w:r w:rsidRPr="00CF7765">
              <w:t>”</w:t>
            </w:r>
            <w:r w:rsidRPr="00CF7765">
              <w:rPr>
                <w:rFonts w:hint="eastAsia"/>
              </w:rPr>
              <w:t>の場合は、分冊単位</w:t>
            </w:r>
            <w:r w:rsidRPr="00CF7765">
              <w:rPr>
                <w:rFonts w:hint="eastAsia"/>
              </w:rPr>
              <w:t>(</w:t>
            </w:r>
            <w:r w:rsidRPr="00CF7765">
              <w:rPr>
                <w:rFonts w:hint="eastAsia"/>
              </w:rPr>
              <w:t>面つけ単位</w:t>
            </w:r>
            <w:r w:rsidRPr="00CF7765">
              <w:rPr>
                <w:rFonts w:hint="eastAsia"/>
              </w:rPr>
              <w:t>)</w:t>
            </w:r>
            <w:r w:rsidRPr="00CF7765">
              <w:rPr>
                <w:rFonts w:hint="eastAsia"/>
              </w:rPr>
              <w:t>を「用紙セット」とみなし</w:t>
            </w:r>
            <w:r w:rsidRPr="00CF7765">
              <w:rPr>
                <w:rFonts w:hint="eastAsia"/>
              </w:rPr>
              <w:t>Offset</w:t>
            </w:r>
            <w:r w:rsidRPr="00CF7765">
              <w:rPr>
                <w:rFonts w:hint="eastAsia"/>
              </w:rPr>
              <w:t>位置を切り替える。ただし、分冊単位の用紙枚数が</w:t>
            </w:r>
            <w:r w:rsidRPr="00CF7765">
              <w:rPr>
                <w:rFonts w:hint="eastAsia"/>
              </w:rPr>
              <w:t>1</w:t>
            </w:r>
            <w:r w:rsidRPr="00CF7765">
              <w:rPr>
                <w:rFonts w:hint="eastAsia"/>
              </w:rPr>
              <w:t>枚の場合は、部数単位のセットを「用紙セット」とみなす。</w:t>
            </w:r>
          </w:p>
        </w:tc>
      </w:tr>
      <w:tr w:rsidR="00FD3712" w:rsidRPr="00CF7765">
        <w:trPr>
          <w:jc w:val="right"/>
        </w:trPr>
        <w:tc>
          <w:tcPr>
            <w:tcW w:w="2039" w:type="dxa"/>
          </w:tcPr>
          <w:p w:rsidR="00FD3712" w:rsidRPr="00CF7765" w:rsidRDefault="00FD3712">
            <w:pPr>
              <w:pStyle w:val="aa"/>
              <w:ind w:left="0"/>
              <w:rPr>
                <w:b/>
                <w:bCs/>
              </w:rPr>
            </w:pPr>
            <w:r w:rsidRPr="00CF7765">
              <w:rPr>
                <w:rFonts w:hint="eastAsia"/>
                <w:b/>
                <w:bCs/>
              </w:rPr>
              <w:t>"</w:t>
            </w:r>
            <w:r w:rsidRPr="00CF7765">
              <w:rPr>
                <w:rFonts w:hint="eastAsia"/>
                <w:b/>
                <w:bCs/>
              </w:rPr>
              <w:t>ジョブ単位</w:t>
            </w:r>
            <w:r w:rsidRPr="00CF7765">
              <w:rPr>
                <w:rFonts w:hint="eastAsia"/>
                <w:b/>
                <w:bCs/>
              </w:rPr>
              <w:t>"</w:t>
            </w:r>
          </w:p>
        </w:tc>
        <w:tc>
          <w:tcPr>
            <w:tcW w:w="6208" w:type="dxa"/>
          </w:tcPr>
          <w:p w:rsidR="00FD3712" w:rsidRPr="00CF7765" w:rsidRDefault="00FD3712">
            <w:pPr>
              <w:pStyle w:val="aa"/>
              <w:tabs>
                <w:tab w:val="clear" w:pos="567"/>
                <w:tab w:val="clear" w:pos="851"/>
                <w:tab w:val="right" w:pos="921"/>
              </w:tabs>
              <w:ind w:left="0"/>
            </w:pPr>
            <w:r w:rsidRPr="00CF7765">
              <w:rPr>
                <w:rFonts w:hint="eastAsia"/>
              </w:rPr>
              <w:t>ジョブとジョブの間で</w:t>
            </w:r>
            <w:r w:rsidRPr="00CF7765">
              <w:rPr>
                <w:rFonts w:hint="eastAsia"/>
              </w:rPr>
              <w:t>Offset</w:t>
            </w:r>
            <w:r w:rsidRPr="00CF7765">
              <w:rPr>
                <w:rFonts w:hint="eastAsia"/>
              </w:rPr>
              <w:t>する。</w:t>
            </w:r>
          </w:p>
          <w:p w:rsidR="00FD3712" w:rsidRPr="00CF7765" w:rsidRDefault="00FD3712" w:rsidP="00E25E6B">
            <w:pPr>
              <w:pStyle w:val="aa"/>
              <w:tabs>
                <w:tab w:val="clear" w:pos="567"/>
                <w:tab w:val="clear" w:pos="851"/>
                <w:tab w:val="right" w:pos="921"/>
              </w:tabs>
              <w:ind w:left="0"/>
            </w:pPr>
            <w:r w:rsidRPr="00CF7765">
              <w:rPr>
                <w:rFonts w:hint="eastAsia"/>
              </w:rPr>
              <w:t>システム設定で</w:t>
            </w:r>
            <w:r w:rsidRPr="00CF7765">
              <w:rPr>
                <w:rFonts w:hint="eastAsia"/>
              </w:rPr>
              <w:t>"</w:t>
            </w:r>
            <w:r w:rsidRPr="00CF7765">
              <w:rPr>
                <w:rFonts w:hint="eastAsia"/>
              </w:rPr>
              <w:t>バナーシートオフセット</w:t>
            </w:r>
            <w:r w:rsidRPr="00CF7765">
              <w:rPr>
                <w:rFonts w:hint="eastAsia"/>
              </w:rPr>
              <w:t>"</w:t>
            </w:r>
            <w:r w:rsidRPr="00CF7765">
              <w:rPr>
                <w:rFonts w:hint="eastAsia"/>
              </w:rPr>
              <w:t>が「実施する」に設定されている場合、バナーシート排出ジョブでは、バナーシートのみオフセットを行う</w:t>
            </w:r>
          </w:p>
        </w:tc>
      </w:tr>
      <w:tr w:rsidR="00FD3712" w:rsidRPr="00CF7765">
        <w:trPr>
          <w:jc w:val="right"/>
        </w:trPr>
        <w:tc>
          <w:tcPr>
            <w:tcW w:w="2039" w:type="dxa"/>
          </w:tcPr>
          <w:p w:rsidR="00FD3712" w:rsidRPr="00CF7765" w:rsidRDefault="00FD3712">
            <w:pPr>
              <w:pStyle w:val="aa"/>
              <w:ind w:left="0"/>
              <w:rPr>
                <w:b/>
                <w:bCs/>
              </w:rPr>
            </w:pPr>
            <w:r w:rsidRPr="00CF7765">
              <w:rPr>
                <w:rFonts w:hint="eastAsia"/>
                <w:b/>
                <w:bCs/>
              </w:rPr>
              <w:t>"</w:t>
            </w:r>
            <w:r w:rsidRPr="00CF7765">
              <w:rPr>
                <w:rFonts w:hint="eastAsia"/>
                <w:b/>
                <w:bCs/>
              </w:rPr>
              <w:t>指定ページ数単位</w:t>
            </w:r>
            <w:r w:rsidRPr="00CF7765">
              <w:rPr>
                <w:rFonts w:hint="eastAsia"/>
                <w:b/>
                <w:bCs/>
              </w:rPr>
              <w:t>"</w:t>
            </w:r>
          </w:p>
        </w:tc>
        <w:tc>
          <w:tcPr>
            <w:tcW w:w="6208" w:type="dxa"/>
          </w:tcPr>
          <w:p w:rsidR="00FD3712" w:rsidRPr="00CF7765" w:rsidRDefault="00FD3712">
            <w:pPr>
              <w:pStyle w:val="aa"/>
              <w:tabs>
                <w:tab w:val="clear" w:pos="567"/>
                <w:tab w:val="clear" w:pos="851"/>
                <w:tab w:val="right" w:pos="921"/>
              </w:tabs>
              <w:ind w:left="0"/>
            </w:pPr>
            <w:r w:rsidRPr="00CF7765">
              <w:rPr>
                <w:rFonts w:hint="eastAsia"/>
              </w:rPr>
              <w:t>ジョブの開始時は、直前の排出位置とは異なる位置から開始し、ジョブ中は以下のように指定ページ数単位で</w:t>
            </w:r>
            <w:r w:rsidRPr="00CF7765">
              <w:rPr>
                <w:rFonts w:hint="eastAsia"/>
              </w:rPr>
              <w:t>Offset</w:t>
            </w:r>
            <w:r w:rsidRPr="00CF7765">
              <w:rPr>
                <w:rFonts w:hint="eastAsia"/>
              </w:rPr>
              <w:t>位置を切り替える。</w:t>
            </w:r>
          </w:p>
          <w:p w:rsidR="00FD3712" w:rsidRPr="00CF7765" w:rsidRDefault="00FD3712">
            <w:pPr>
              <w:pStyle w:val="aa"/>
              <w:tabs>
                <w:tab w:val="clear" w:pos="567"/>
                <w:tab w:val="clear" w:pos="851"/>
                <w:tab w:val="right" w:pos="921"/>
              </w:tabs>
              <w:ind w:left="0"/>
            </w:pPr>
            <w:r w:rsidRPr="00CF7765">
              <w:rPr>
                <w:rFonts w:hint="eastAsia"/>
              </w:rPr>
              <w:t>指定されたページ数およびその倍数のページを含むシートを排出後に</w:t>
            </w:r>
            <w:r w:rsidRPr="00CF7765">
              <w:rPr>
                <w:rFonts w:hint="eastAsia"/>
              </w:rPr>
              <w:t>Offset</w:t>
            </w:r>
            <w:r w:rsidRPr="00CF7765">
              <w:rPr>
                <w:rFonts w:hint="eastAsia"/>
              </w:rPr>
              <w:t>位置を切り替える。</w:t>
            </w:r>
          </w:p>
          <w:p w:rsidR="00FD3712" w:rsidRPr="00CF7765" w:rsidRDefault="00A04587">
            <w:pPr>
              <w:pStyle w:val="aa"/>
              <w:tabs>
                <w:tab w:val="clear" w:pos="567"/>
                <w:tab w:val="clear" w:pos="851"/>
                <w:tab w:val="right" w:pos="921"/>
              </w:tabs>
              <w:ind w:left="0"/>
            </w:pPr>
            <w:r w:rsidRPr="00CF7765">
              <w:rPr>
                <w:rFonts w:hint="eastAsia"/>
              </w:rPr>
              <w:t>Collate</w:t>
            </w:r>
            <w:r w:rsidR="00FD3712" w:rsidRPr="00CF7765">
              <w:rPr>
                <w:rFonts w:hint="eastAsia"/>
              </w:rPr>
              <w:t>の場合、セット間でも</w:t>
            </w:r>
            <w:r w:rsidR="00FD3712" w:rsidRPr="00CF7765">
              <w:rPr>
                <w:rFonts w:hint="eastAsia"/>
              </w:rPr>
              <w:t>Offset</w:t>
            </w:r>
            <w:r w:rsidR="00FD3712" w:rsidRPr="00CF7765">
              <w:rPr>
                <w:rFonts w:hint="eastAsia"/>
              </w:rPr>
              <w:t>位置を切り替える。</w:t>
            </w:r>
          </w:p>
          <w:p w:rsidR="00FD3712" w:rsidRPr="00CF7765" w:rsidRDefault="00A04587">
            <w:pPr>
              <w:pStyle w:val="aa"/>
              <w:tabs>
                <w:tab w:val="clear" w:pos="567"/>
                <w:tab w:val="clear" w:pos="851"/>
                <w:tab w:val="right" w:pos="921"/>
              </w:tabs>
              <w:ind w:left="0"/>
            </w:pPr>
            <w:r w:rsidRPr="00CF7765">
              <w:rPr>
                <w:rFonts w:hint="eastAsia"/>
              </w:rPr>
              <w:t>UnCollate</w:t>
            </w:r>
            <w:r w:rsidR="00FD3712" w:rsidRPr="00CF7765">
              <w:rPr>
                <w:rFonts w:hint="eastAsia"/>
              </w:rPr>
              <w:t>の場合、セット間での</w:t>
            </w:r>
            <w:r w:rsidR="00FD3712" w:rsidRPr="00CF7765">
              <w:rPr>
                <w:rFonts w:hint="eastAsia"/>
              </w:rPr>
              <w:t>Offset</w:t>
            </w:r>
            <w:r w:rsidR="00FD3712" w:rsidRPr="00CF7765">
              <w:rPr>
                <w:rFonts w:hint="eastAsia"/>
              </w:rPr>
              <w:t>位置の切り替えは行わない。</w:t>
            </w:r>
          </w:p>
        </w:tc>
      </w:tr>
      <w:tr w:rsidR="00FD3712" w:rsidRPr="00CF7765">
        <w:trPr>
          <w:jc w:val="right"/>
        </w:trPr>
        <w:tc>
          <w:tcPr>
            <w:tcW w:w="2039" w:type="dxa"/>
          </w:tcPr>
          <w:p w:rsidR="00FD3712" w:rsidRPr="00CF7765" w:rsidRDefault="00FD3712">
            <w:pPr>
              <w:pStyle w:val="aa"/>
              <w:ind w:left="0"/>
              <w:rPr>
                <w:b/>
                <w:bCs/>
              </w:rPr>
            </w:pPr>
            <w:r w:rsidRPr="00CF7765">
              <w:rPr>
                <w:rFonts w:hint="eastAsia"/>
                <w:b/>
                <w:bCs/>
              </w:rPr>
              <w:t>"</w:t>
            </w:r>
            <w:r w:rsidRPr="00CF7765">
              <w:rPr>
                <w:rFonts w:hint="eastAsia"/>
                <w:b/>
                <w:bCs/>
              </w:rPr>
              <w:t>指定部数単位</w:t>
            </w:r>
            <w:r w:rsidRPr="00CF7765">
              <w:rPr>
                <w:rFonts w:hint="eastAsia"/>
                <w:b/>
                <w:bCs/>
              </w:rPr>
              <w:t>"</w:t>
            </w:r>
          </w:p>
        </w:tc>
        <w:tc>
          <w:tcPr>
            <w:tcW w:w="6208" w:type="dxa"/>
          </w:tcPr>
          <w:p w:rsidR="00FD3712" w:rsidRPr="00CF7765" w:rsidRDefault="00FD3712">
            <w:pPr>
              <w:pStyle w:val="aa"/>
              <w:tabs>
                <w:tab w:val="clear" w:pos="567"/>
                <w:tab w:val="clear" w:pos="851"/>
                <w:tab w:val="right" w:pos="921"/>
              </w:tabs>
              <w:ind w:left="0"/>
            </w:pPr>
            <w:r w:rsidRPr="00CF7765">
              <w:rPr>
                <w:rFonts w:hint="eastAsia"/>
              </w:rPr>
              <w:t>ジョブの開始時は、直前の排出位置とは異なる位置から開始し、ジョブ中は指定された部数単位で</w:t>
            </w:r>
            <w:r w:rsidRPr="00CF7765">
              <w:rPr>
                <w:rFonts w:hint="eastAsia"/>
              </w:rPr>
              <w:t>Offset</w:t>
            </w:r>
            <w:r w:rsidRPr="00CF7765">
              <w:rPr>
                <w:rFonts w:hint="eastAsia"/>
              </w:rPr>
              <w:t>位置を切り替える。</w:t>
            </w:r>
          </w:p>
          <w:p w:rsidR="00FD3712" w:rsidRPr="00CF7765" w:rsidRDefault="00A04587">
            <w:pPr>
              <w:pStyle w:val="aa"/>
              <w:tabs>
                <w:tab w:val="clear" w:pos="567"/>
                <w:tab w:val="clear" w:pos="851"/>
                <w:tab w:val="right" w:pos="921"/>
              </w:tabs>
              <w:ind w:left="0"/>
            </w:pPr>
            <w:r w:rsidRPr="00CF7765">
              <w:rPr>
                <w:rFonts w:hint="eastAsia"/>
              </w:rPr>
              <w:t>UnCollate</w:t>
            </w:r>
            <w:r w:rsidR="00FD3712" w:rsidRPr="00CF7765">
              <w:rPr>
                <w:rFonts w:hint="eastAsia"/>
              </w:rPr>
              <w:t>排出時のみ実施する。</w:t>
            </w:r>
          </w:p>
        </w:tc>
      </w:tr>
      <w:tr w:rsidR="00FD3712" w:rsidRPr="00CF7765">
        <w:trPr>
          <w:jc w:val="right"/>
        </w:trPr>
        <w:tc>
          <w:tcPr>
            <w:tcW w:w="2039" w:type="dxa"/>
          </w:tcPr>
          <w:p w:rsidR="00FD3712" w:rsidRPr="00CF7765" w:rsidRDefault="00FD3712">
            <w:pPr>
              <w:pStyle w:val="aa"/>
              <w:ind w:left="0"/>
              <w:rPr>
                <w:b/>
                <w:bCs/>
              </w:rPr>
            </w:pPr>
            <w:r w:rsidRPr="00CF7765">
              <w:rPr>
                <w:rFonts w:hint="eastAsia"/>
                <w:b/>
                <w:bCs/>
              </w:rPr>
              <w:t>"Offset</w:t>
            </w:r>
            <w:r w:rsidRPr="00CF7765">
              <w:rPr>
                <w:rFonts w:hint="eastAsia"/>
                <w:b/>
                <w:bCs/>
              </w:rPr>
              <w:t>なし</w:t>
            </w:r>
            <w:r w:rsidRPr="00CF7765">
              <w:rPr>
                <w:rFonts w:hint="eastAsia"/>
                <w:b/>
                <w:bCs/>
              </w:rPr>
              <w:t>"</w:t>
            </w:r>
          </w:p>
        </w:tc>
        <w:tc>
          <w:tcPr>
            <w:tcW w:w="6208" w:type="dxa"/>
          </w:tcPr>
          <w:p w:rsidR="00FD3712" w:rsidRPr="00CF7765" w:rsidRDefault="00FD3712">
            <w:pPr>
              <w:pStyle w:val="aa"/>
              <w:tabs>
                <w:tab w:val="clear" w:pos="567"/>
                <w:tab w:val="clear" w:pos="851"/>
                <w:tab w:val="right" w:pos="921"/>
              </w:tabs>
              <w:ind w:left="0"/>
            </w:pPr>
            <w:r w:rsidRPr="00CF7765">
              <w:rPr>
                <w:rFonts w:hint="eastAsia"/>
              </w:rPr>
              <w:t>セット単位の</w:t>
            </w:r>
            <w:r w:rsidRPr="00CF7765">
              <w:rPr>
                <w:rFonts w:hint="eastAsia"/>
              </w:rPr>
              <w:t>Offset</w:t>
            </w:r>
            <w:r w:rsidRPr="00CF7765">
              <w:rPr>
                <w:rFonts w:hint="eastAsia"/>
              </w:rPr>
              <w:t>もジョブ単位の</w:t>
            </w:r>
            <w:r w:rsidRPr="00CF7765">
              <w:rPr>
                <w:rFonts w:hint="eastAsia"/>
              </w:rPr>
              <w:t>Offset</w:t>
            </w:r>
            <w:r w:rsidRPr="00CF7765">
              <w:rPr>
                <w:rFonts w:hint="eastAsia"/>
              </w:rPr>
              <w:t>も行わない。</w:t>
            </w:r>
          </w:p>
        </w:tc>
      </w:tr>
      <w:tr w:rsidR="00FD3712" w:rsidRPr="00CF7765">
        <w:trPr>
          <w:jc w:val="right"/>
        </w:trPr>
        <w:tc>
          <w:tcPr>
            <w:tcW w:w="2039" w:type="dxa"/>
          </w:tcPr>
          <w:p w:rsidR="00FD3712" w:rsidRPr="00CF7765" w:rsidRDefault="00FD3712">
            <w:pPr>
              <w:pStyle w:val="aa"/>
              <w:ind w:left="0"/>
              <w:rPr>
                <w:b/>
                <w:bCs/>
              </w:rPr>
            </w:pPr>
            <w:r w:rsidRPr="00CF7765">
              <w:rPr>
                <w:rFonts w:hint="eastAsia"/>
                <w:b/>
                <w:bCs/>
              </w:rPr>
              <w:t>"</w:t>
            </w:r>
            <w:r w:rsidRPr="00CF7765">
              <w:rPr>
                <w:rFonts w:hint="eastAsia"/>
                <w:b/>
                <w:bCs/>
              </w:rPr>
              <w:t>システムデータに従う</w:t>
            </w:r>
            <w:r w:rsidRPr="00CF7765">
              <w:rPr>
                <w:rFonts w:hint="eastAsia"/>
                <w:b/>
                <w:bCs/>
              </w:rPr>
              <w:t>"</w:t>
            </w:r>
          </w:p>
        </w:tc>
        <w:tc>
          <w:tcPr>
            <w:tcW w:w="6208" w:type="dxa"/>
          </w:tcPr>
          <w:p w:rsidR="00FD3712" w:rsidRPr="00CF7765" w:rsidRDefault="00FD3712">
            <w:pPr>
              <w:pStyle w:val="aa"/>
              <w:tabs>
                <w:tab w:val="clear" w:pos="567"/>
                <w:tab w:val="clear" w:pos="851"/>
                <w:tab w:val="right" w:pos="921"/>
              </w:tabs>
              <w:ind w:left="0"/>
            </w:pPr>
            <w:r w:rsidRPr="00CF7765">
              <w:rPr>
                <w:rFonts w:hint="eastAsia"/>
              </w:rPr>
              <w:t>ユーザーが</w:t>
            </w:r>
            <w:r w:rsidRPr="00CF7765">
              <w:rPr>
                <w:rFonts w:hint="eastAsia"/>
              </w:rPr>
              <w:t>Offset</w:t>
            </w:r>
            <w:r w:rsidRPr="00CF7765">
              <w:rPr>
                <w:rFonts w:hint="eastAsia"/>
              </w:rPr>
              <w:t>動作を選択できない</w:t>
            </w:r>
            <w:r w:rsidRPr="00CF7765">
              <w:rPr>
                <w:rFonts w:hint="eastAsia"/>
              </w:rPr>
              <w:t>DT Service</w:t>
            </w:r>
            <w:r w:rsidRPr="00CF7765">
              <w:rPr>
                <w:rFonts w:hint="eastAsia"/>
              </w:rPr>
              <w:t>ではシステムデータ「</w:t>
            </w:r>
            <w:r w:rsidRPr="00CF7765">
              <w:rPr>
                <w:rFonts w:hint="eastAsia"/>
              </w:rPr>
              <w:t>Offset</w:t>
            </w:r>
            <w:r w:rsidRPr="00CF7765">
              <w:rPr>
                <w:rFonts w:hint="eastAsia"/>
              </w:rPr>
              <w:t>動作の指定」に設定されている、</w:t>
            </w:r>
            <w:r w:rsidRPr="00CF7765">
              <w:rPr>
                <w:rFonts w:hint="eastAsia"/>
              </w:rPr>
              <w:t>"</w:t>
            </w:r>
            <w:r w:rsidRPr="00CF7765">
              <w:rPr>
                <w:rFonts w:hint="eastAsia"/>
              </w:rPr>
              <w:t>セット単位</w:t>
            </w:r>
            <w:r w:rsidRPr="00CF7765">
              <w:rPr>
                <w:rFonts w:hint="eastAsia"/>
              </w:rPr>
              <w:t>"</w:t>
            </w:r>
            <w:r w:rsidRPr="00CF7765">
              <w:rPr>
                <w:rFonts w:hint="eastAsia"/>
              </w:rPr>
              <w:t>、</w:t>
            </w:r>
            <w:r w:rsidRPr="00CF7765">
              <w:rPr>
                <w:rFonts w:hint="eastAsia"/>
              </w:rPr>
              <w:t>"</w:t>
            </w:r>
            <w:r w:rsidRPr="00CF7765">
              <w:rPr>
                <w:rFonts w:hint="eastAsia"/>
              </w:rPr>
              <w:t>ジョブ単位</w:t>
            </w:r>
            <w:r w:rsidRPr="00CF7765">
              <w:rPr>
                <w:rFonts w:hint="eastAsia"/>
              </w:rPr>
              <w:t>"</w:t>
            </w:r>
            <w:r w:rsidRPr="00CF7765">
              <w:rPr>
                <w:rFonts w:hint="eastAsia"/>
              </w:rPr>
              <w:t>、</w:t>
            </w:r>
            <w:r w:rsidRPr="00CF7765">
              <w:rPr>
                <w:rFonts w:hint="eastAsia"/>
              </w:rPr>
              <w:t>"Offset</w:t>
            </w:r>
            <w:r w:rsidRPr="00CF7765">
              <w:rPr>
                <w:rFonts w:hint="eastAsia"/>
              </w:rPr>
              <w:t>なし</w:t>
            </w:r>
            <w:r w:rsidRPr="00CF7765">
              <w:rPr>
                <w:rFonts w:hint="eastAsia"/>
              </w:rPr>
              <w:t>"</w:t>
            </w:r>
            <w:r w:rsidRPr="00CF7765">
              <w:rPr>
                <w:rFonts w:hint="eastAsia"/>
              </w:rPr>
              <w:t>のいずれかの動作を行う。システムデータ「</w:t>
            </w:r>
            <w:r w:rsidRPr="00CF7765">
              <w:rPr>
                <w:rFonts w:hint="eastAsia"/>
              </w:rPr>
              <w:t>Offset</w:t>
            </w:r>
            <w:r w:rsidRPr="00CF7765">
              <w:rPr>
                <w:rFonts w:hint="eastAsia"/>
              </w:rPr>
              <w:t>動作の指定」は、各排出先ごとに用意する。</w:t>
            </w:r>
          </w:p>
          <w:p w:rsidR="008A29D3" w:rsidRPr="00CF7765" w:rsidRDefault="008A29D3">
            <w:pPr>
              <w:pStyle w:val="aa"/>
              <w:tabs>
                <w:tab w:val="clear" w:pos="567"/>
                <w:tab w:val="clear" w:pos="851"/>
                <w:tab w:val="right" w:pos="921"/>
              </w:tabs>
              <w:ind w:left="0"/>
            </w:pPr>
          </w:p>
        </w:tc>
      </w:tr>
    </w:tbl>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numPr>
          <w:ilvl w:val="0"/>
          <w:numId w:val="38"/>
        </w:numPr>
        <w:tabs>
          <w:tab w:val="clear" w:pos="567"/>
          <w:tab w:val="clear" w:pos="851"/>
          <w:tab w:val="clear" w:pos="1418"/>
          <w:tab w:val="clear" w:pos="1701"/>
          <w:tab w:val="left" w:pos="1380"/>
        </w:tabs>
      </w:pPr>
      <w:r w:rsidRPr="00CF7765">
        <w:rPr>
          <w:rFonts w:hint="eastAsia"/>
        </w:rPr>
        <w:t>Staple</w:t>
      </w:r>
      <w:r w:rsidRPr="00CF7765">
        <w:rPr>
          <w:rFonts w:hint="eastAsia"/>
        </w:rPr>
        <w:t>指定時は、</w:t>
      </w:r>
      <w:r w:rsidRPr="00CF7765">
        <w:rPr>
          <w:rFonts w:hint="eastAsia"/>
        </w:rPr>
        <w:t>Offset</w:t>
      </w:r>
      <w:r w:rsidRPr="00CF7765">
        <w:rPr>
          <w:rFonts w:hint="eastAsia"/>
        </w:rPr>
        <w:t>指定の有無にかかわらず、システムデータ「</w:t>
      </w:r>
      <w:r w:rsidRPr="00CF7765">
        <w:rPr>
          <w:rFonts w:hint="eastAsia"/>
        </w:rPr>
        <w:t>Staple</w:t>
      </w:r>
      <w:r w:rsidRPr="00CF7765">
        <w:rPr>
          <w:rFonts w:hint="eastAsia"/>
        </w:rPr>
        <w:t>時の</w:t>
      </w:r>
      <w:r w:rsidRPr="00CF7765">
        <w:rPr>
          <w:rFonts w:hint="eastAsia"/>
        </w:rPr>
        <w:t>Offset</w:t>
      </w:r>
      <w:r w:rsidRPr="00CF7765">
        <w:rPr>
          <w:rFonts w:hint="eastAsia"/>
        </w:rPr>
        <w:t>動作の指定」により</w:t>
      </w:r>
      <w:r w:rsidRPr="00CF7765">
        <w:rPr>
          <w:rFonts w:hint="eastAsia"/>
        </w:rPr>
        <w:t>Offset</w:t>
      </w:r>
      <w:r w:rsidRPr="00CF7765">
        <w:rPr>
          <w:rFonts w:hint="eastAsia"/>
        </w:rPr>
        <w:t>動作を決定する。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500"/>
        </w:tabs>
        <w:ind w:left="1500" w:hanging="360"/>
      </w:pPr>
      <w:r w:rsidRPr="00CF7765">
        <w:rPr>
          <w:rFonts w:hint="eastAsia"/>
        </w:rPr>
        <w:t>注：</w:t>
      </w:r>
      <w:r w:rsidRPr="00CF7765">
        <w:rPr>
          <w:rFonts w:hint="eastAsia"/>
        </w:rPr>
        <w:tab/>
      </w:r>
      <w:r w:rsidRPr="00CF7765">
        <w:rPr>
          <w:rFonts w:hint="eastAsia"/>
        </w:rPr>
        <w:t>本仕様は、以下の相反する要求があり、</w:t>
      </w:r>
      <w:r w:rsidRPr="00CF7765">
        <w:rPr>
          <w:rFonts w:hint="eastAsia"/>
        </w:rPr>
        <w:t>Offset</w:t>
      </w:r>
      <w:r w:rsidRPr="00CF7765">
        <w:rPr>
          <w:rFonts w:hint="eastAsia"/>
        </w:rPr>
        <w:t>の有無をフィールドの判断にまかせることとしたためである。</w:t>
      </w:r>
    </w:p>
    <w:p w:rsidR="00FD3712" w:rsidRPr="00CF7765" w:rsidRDefault="00FD3712" w:rsidP="00885A91">
      <w:pPr>
        <w:pStyle w:val="aa"/>
        <w:numPr>
          <w:ilvl w:val="0"/>
          <w:numId w:val="82"/>
        </w:numPr>
        <w:tabs>
          <w:tab w:val="clear" w:pos="567"/>
          <w:tab w:val="clear" w:pos="851"/>
          <w:tab w:val="clear" w:pos="1418"/>
          <w:tab w:val="clear" w:pos="1701"/>
          <w:tab w:val="left" w:pos="1800"/>
        </w:tabs>
      </w:pPr>
      <w:r w:rsidRPr="00CF7765">
        <w:rPr>
          <w:rFonts w:hint="eastAsia"/>
        </w:rPr>
        <w:t>Staple</w:t>
      </w:r>
      <w:r w:rsidRPr="00CF7765">
        <w:rPr>
          <w:rFonts w:hint="eastAsia"/>
        </w:rPr>
        <w:t>実施時に、</w:t>
      </w:r>
      <w:r w:rsidRPr="00CF7765">
        <w:rPr>
          <w:rFonts w:hint="eastAsia"/>
        </w:rPr>
        <w:t>Offset</w:t>
      </w:r>
      <w:r w:rsidRPr="00CF7765">
        <w:rPr>
          <w:rFonts w:hint="eastAsia"/>
        </w:rPr>
        <w:t>しないと</w:t>
      </w:r>
      <w:r w:rsidRPr="00CF7765">
        <w:rPr>
          <w:rFonts w:hint="eastAsia"/>
        </w:rPr>
        <w:t>Staple</w:t>
      </w:r>
      <w:r w:rsidRPr="00CF7765">
        <w:rPr>
          <w:rFonts w:hint="eastAsia"/>
        </w:rPr>
        <w:t>針部が盛り上がり、規定の排出可能な</w:t>
      </w:r>
      <w:r w:rsidRPr="00CF7765">
        <w:rPr>
          <w:rFonts w:hint="eastAsia"/>
        </w:rPr>
        <w:t>Staple</w:t>
      </w:r>
      <w:r w:rsidRPr="00CF7765">
        <w:rPr>
          <w:rFonts w:hint="eastAsia"/>
        </w:rPr>
        <w:t>セット数まで排出できないことがある。</w:t>
      </w:r>
    </w:p>
    <w:p w:rsidR="00FD3712" w:rsidRPr="00CF7765" w:rsidRDefault="00FD3712" w:rsidP="00885A91">
      <w:pPr>
        <w:pStyle w:val="aa"/>
        <w:numPr>
          <w:ilvl w:val="0"/>
          <w:numId w:val="82"/>
        </w:numPr>
        <w:tabs>
          <w:tab w:val="clear" w:pos="567"/>
          <w:tab w:val="clear" w:pos="851"/>
          <w:tab w:val="clear" w:pos="1418"/>
          <w:tab w:val="clear" w:pos="1701"/>
          <w:tab w:val="left" w:pos="1800"/>
        </w:tabs>
      </w:pPr>
      <w:r w:rsidRPr="00CF7765">
        <w:rPr>
          <w:rFonts w:hint="eastAsia"/>
        </w:rPr>
        <w:t>ユーザーがジョブ終了後に、</w:t>
      </w:r>
      <w:r w:rsidRPr="00CF7765">
        <w:rPr>
          <w:rFonts w:hint="eastAsia"/>
        </w:rPr>
        <w:t>Offset</w:t>
      </w:r>
      <w:r w:rsidRPr="00CF7765">
        <w:rPr>
          <w:rFonts w:hint="eastAsia"/>
        </w:rPr>
        <w:t>された</w:t>
      </w:r>
      <w:r w:rsidRPr="00CF7765">
        <w:rPr>
          <w:rFonts w:hint="eastAsia"/>
        </w:rPr>
        <w:t>Staple</w:t>
      </w:r>
      <w:r w:rsidRPr="00CF7765">
        <w:rPr>
          <w:rFonts w:hint="eastAsia"/>
        </w:rPr>
        <w:t>セットを揃える際に、用紙の端が</w:t>
      </w:r>
      <w:r w:rsidRPr="00CF7765">
        <w:rPr>
          <w:rFonts w:hint="eastAsia"/>
        </w:rPr>
        <w:t>Staple</w:t>
      </w:r>
      <w:r w:rsidRPr="00CF7765">
        <w:rPr>
          <w:rFonts w:hint="eastAsia"/>
        </w:rPr>
        <w:t>針にぶつかり、用紙にダメージを与えることがある。</w:t>
      </w:r>
    </w:p>
    <w:p w:rsidR="00FD3712" w:rsidRPr="00CF7765" w:rsidRDefault="00FD3712">
      <w:pPr>
        <w:pStyle w:val="aa"/>
        <w:tabs>
          <w:tab w:val="clear" w:pos="567"/>
          <w:tab w:val="clear" w:pos="851"/>
          <w:tab w:val="clear" w:pos="1418"/>
          <w:tab w:val="clear" w:pos="1701"/>
          <w:tab w:val="left" w:pos="1380"/>
        </w:tabs>
        <w:ind w:left="840"/>
        <w:rPr>
          <w:color w:val="0000FF"/>
        </w:rPr>
      </w:pPr>
    </w:p>
    <w:p w:rsidR="00FD3712" w:rsidRPr="00CF7765" w:rsidRDefault="00FD3712">
      <w:pPr>
        <w:pStyle w:val="aa"/>
        <w:numPr>
          <w:ilvl w:val="0"/>
          <w:numId w:val="38"/>
        </w:numPr>
        <w:tabs>
          <w:tab w:val="clear" w:pos="567"/>
          <w:tab w:val="clear" w:pos="851"/>
          <w:tab w:val="clear" w:pos="1418"/>
          <w:tab w:val="clear" w:pos="1701"/>
          <w:tab w:val="left" w:pos="1380"/>
        </w:tabs>
      </w:pPr>
      <w:r w:rsidRPr="00CF7765">
        <w:rPr>
          <w:rFonts w:hint="eastAsia"/>
        </w:rPr>
        <w:t>割り込み等などにより</w:t>
      </w:r>
      <w:r w:rsidRPr="00CF7765">
        <w:rPr>
          <w:rFonts w:hint="eastAsia"/>
        </w:rPr>
        <w:t>Job</w:t>
      </w:r>
      <w:r w:rsidRPr="00CF7765">
        <w:rPr>
          <w:rFonts w:hint="eastAsia"/>
        </w:rPr>
        <w:t>が何らかの要因で中断された後、</w:t>
      </w:r>
      <w:r w:rsidRPr="00CF7765">
        <w:rPr>
          <w:rFonts w:hint="eastAsia"/>
        </w:rPr>
        <w:t>Job</w:t>
      </w:r>
      <w:r w:rsidRPr="00CF7765">
        <w:rPr>
          <w:rFonts w:hint="eastAsia"/>
        </w:rPr>
        <w:t>を再開する場合には、中断前の</w:t>
      </w:r>
      <w:r w:rsidRPr="00CF7765">
        <w:rPr>
          <w:rFonts w:hint="eastAsia"/>
        </w:rPr>
        <w:t>Offset</w:t>
      </w:r>
      <w:r w:rsidRPr="00CF7765">
        <w:rPr>
          <w:rFonts w:hint="eastAsia"/>
        </w:rPr>
        <w:t>位置の続きから継続動作を行う。</w:t>
      </w:r>
      <w:r w:rsidRPr="00CF7765">
        <w:br/>
      </w:r>
      <w:r w:rsidRPr="00CF7765">
        <w:rPr>
          <w:rFonts w:hint="eastAsia"/>
        </w:rPr>
        <w:t>ただし、</w:t>
      </w:r>
      <w:r w:rsidRPr="00CF7765">
        <w:rPr>
          <w:rFonts w:hint="eastAsia"/>
        </w:rPr>
        <w:t>HCS Tray</w:t>
      </w:r>
      <w:r w:rsidRPr="00CF7765">
        <w:rPr>
          <w:rFonts w:hint="eastAsia"/>
        </w:rPr>
        <w:t>の場合は、再開時点を明確にするために、再開時に必ず</w:t>
      </w:r>
      <w:r w:rsidRPr="00CF7765">
        <w:rPr>
          <w:rFonts w:hint="eastAsia"/>
        </w:rPr>
        <w:t>Offset</w:t>
      </w:r>
      <w:r w:rsidRPr="00CF7765">
        <w:rPr>
          <w:rFonts w:hint="eastAsia"/>
        </w:rPr>
        <w:t>を行う。</w:t>
      </w:r>
      <w:r w:rsidRPr="00CF7765">
        <w:rPr>
          <w:rFonts w:hint="eastAsia"/>
        </w:rPr>
        <w:t>Offset</w:t>
      </w:r>
      <w:r w:rsidRPr="00CF7765">
        <w:rPr>
          <w:rFonts w:hint="eastAsia"/>
        </w:rPr>
        <w:t>できない用紙のケースを除く</w:t>
      </w:r>
      <w:r w:rsidRPr="00CF7765">
        <w:rPr>
          <w:rFonts w:hint="eastAsia"/>
          <w:bCs/>
        </w:rPr>
        <w:t>。</w:t>
      </w:r>
      <w:r w:rsidRPr="00CF7765">
        <w:br/>
      </w:r>
    </w:p>
    <w:p w:rsidR="00FD3712" w:rsidRPr="00CF7765" w:rsidRDefault="00FD3712">
      <w:pPr>
        <w:pStyle w:val="aa"/>
        <w:numPr>
          <w:ilvl w:val="0"/>
          <w:numId w:val="38"/>
        </w:numPr>
        <w:tabs>
          <w:tab w:val="clear" w:pos="567"/>
          <w:tab w:val="clear" w:pos="851"/>
          <w:tab w:val="clear" w:pos="1418"/>
          <w:tab w:val="clear" w:pos="1701"/>
          <w:tab w:val="left" w:pos="1380"/>
        </w:tabs>
      </w:pPr>
      <w:r w:rsidRPr="00CF7765">
        <w:rPr>
          <w:rFonts w:hint="eastAsia"/>
        </w:rPr>
        <w:t>ジャムが発生したときなどのように、一旦フィードした用紙が正常に排出されなかったとき、リカバリシートを挿入し、これをオフセットする。これをリカバリオフセットと呼ぶ。</w:t>
      </w:r>
      <w:r w:rsidRPr="00CF7765">
        <w:br/>
      </w:r>
      <w:r w:rsidRPr="00CF7765">
        <w:rPr>
          <w:rFonts w:hint="eastAsia"/>
          <w:bCs/>
        </w:rPr>
        <w:t>(</w:t>
      </w:r>
      <w:r w:rsidRPr="00CF7765">
        <w:rPr>
          <w:rFonts w:hint="eastAsia"/>
          <w:bCs/>
        </w:rPr>
        <w:t>出力例</w:t>
      </w:r>
      <w:r w:rsidRPr="00CF7765">
        <w:rPr>
          <w:rFonts w:hint="eastAsia"/>
          <w:bCs/>
        </w:rPr>
        <w:t>3</w:t>
      </w:r>
      <w:r w:rsidRPr="00CF7765">
        <w:rPr>
          <w:rFonts w:hint="eastAsia"/>
          <w:bCs/>
        </w:rPr>
        <w:t>を参照のこと。</w:t>
      </w:r>
      <w:r w:rsidRPr="00CF7765">
        <w:rPr>
          <w:rFonts w:hint="eastAsia"/>
          <w:bCs/>
        </w:rPr>
        <w:t>)</w:t>
      </w:r>
      <w:r w:rsidRPr="00CF7765">
        <w:rPr>
          <w:bCs/>
        </w:rPr>
        <w:br/>
      </w:r>
      <w:r w:rsidRPr="00CF7765">
        <w:rPr>
          <w:bCs/>
        </w:rPr>
        <w:br/>
      </w:r>
      <w:r w:rsidRPr="00CF7765">
        <w:rPr>
          <w:rFonts w:hint="eastAsia"/>
        </w:rPr>
        <w:lastRenderedPageBreak/>
        <w:t>リカバリオフセットをするかどうかをシステムデータ「リカバリオフセットの有無」で設定できる。</w:t>
      </w:r>
      <w:r w:rsidRPr="00CF7765">
        <w:br/>
      </w:r>
      <w:r w:rsidRPr="00CF7765">
        <w:br/>
      </w:r>
      <w:r w:rsidRPr="00CF7765">
        <w:rPr>
          <w:rFonts w:hint="eastAsia"/>
        </w:rPr>
        <w:t>リカバリシートは、システムデータ</w:t>
      </w:r>
      <w:r w:rsidRPr="00CF7765">
        <w:rPr>
          <w:rFonts w:hint="eastAsia"/>
          <w:bCs/>
        </w:rPr>
        <w:t>「リカバリシートの用紙トレイ」で設定された用紙トレイから給紙する。ただし、本システムデータにセット可能な用紙トレイは、</w:t>
      </w:r>
      <w:r w:rsidRPr="00CF7765">
        <w:rPr>
          <w:rFonts w:hint="eastAsia"/>
          <w:bCs/>
        </w:rPr>
        <w:t>A3 SEF</w:t>
      </w:r>
      <w:r w:rsidRPr="00CF7765">
        <w:rPr>
          <w:rFonts w:hint="eastAsia"/>
          <w:bCs/>
        </w:rPr>
        <w:t>がセット可能な用紙トレイに限定する。</w:t>
      </w:r>
      <w:r w:rsidRPr="00CF7765">
        <w:rPr>
          <w:bCs/>
        </w:rPr>
        <w:br/>
      </w:r>
      <w:r w:rsidRPr="00CF7765">
        <w:rPr>
          <w:bCs/>
        </w:rPr>
        <w:br/>
      </w:r>
      <w:r w:rsidRPr="00CF7765">
        <w:rPr>
          <w:rFonts w:hint="eastAsia"/>
          <w:bCs/>
        </w:rPr>
        <w:t>リカバリシートは、リカバリの際の最初のシートの用紙サイズを用いる。用紙種類は、その用紙トレイに設定されている用紙種類を用いる。</w:t>
      </w:r>
      <w:r w:rsidRPr="00CF7765">
        <w:rPr>
          <w:rFonts w:hint="eastAsia"/>
          <w:bCs/>
        </w:rPr>
        <w:t>(</w:t>
      </w:r>
      <w:r w:rsidRPr="00CF7765">
        <w:rPr>
          <w:rFonts w:hint="eastAsia"/>
          <w:bCs/>
        </w:rPr>
        <w:t>手差しトレイも同様</w:t>
      </w:r>
      <w:r w:rsidRPr="00CF7765">
        <w:rPr>
          <w:rFonts w:hint="eastAsia"/>
          <w:bCs/>
        </w:rPr>
        <w:t>)</w:t>
      </w:r>
      <w:r w:rsidRPr="00CF7765">
        <w:rPr>
          <w:bCs/>
        </w:rPr>
        <w:br/>
      </w:r>
      <w:r w:rsidRPr="00CF7765">
        <w:rPr>
          <w:bCs/>
        </w:rPr>
        <w:br/>
      </w:r>
      <w:r w:rsidRPr="00CF7765">
        <w:rPr>
          <w:rFonts w:hint="eastAsia"/>
        </w:rPr>
        <w:t>次のような場合は、リカバリオフセットは有効とならない。</w:t>
      </w:r>
      <w:r w:rsidRPr="00CF7765">
        <w:rPr>
          <w:rFonts w:hint="eastAsia"/>
        </w:rPr>
        <w:t>(</w:t>
      </w:r>
      <w:r w:rsidRPr="00CF7765">
        <w:rPr>
          <w:rFonts w:hint="eastAsia"/>
        </w:rPr>
        <w:t>リカバリシートも挿入されない</w:t>
      </w:r>
      <w:r w:rsidRPr="00CF7765">
        <w:rPr>
          <w:rFonts w:hint="eastAsia"/>
        </w:rPr>
        <w:t>)</w:t>
      </w:r>
      <w:r w:rsidRPr="00CF7765">
        <w:br/>
      </w:r>
      <w:r w:rsidRPr="00CF7765">
        <w:tab/>
      </w:r>
      <w:r w:rsidRPr="00CF7765">
        <w:rPr>
          <w:rFonts w:hint="eastAsia"/>
        </w:rPr>
        <w:t>Staple</w:t>
      </w:r>
      <w:r w:rsidRPr="00CF7765">
        <w:rPr>
          <w:rFonts w:hint="eastAsia"/>
        </w:rPr>
        <w:t>などの綴じが指示されている。</w:t>
      </w:r>
      <w:r w:rsidRPr="00CF7765">
        <w:br/>
      </w:r>
      <w:r w:rsidRPr="00CF7765">
        <w:tab/>
      </w:r>
      <w:r w:rsidRPr="00CF7765">
        <w:rPr>
          <w:rFonts w:hint="eastAsia"/>
        </w:rPr>
        <w:t>排出先がオフセット機能をもたない。</w:t>
      </w:r>
      <w:r w:rsidRPr="00CF7765">
        <w:br/>
      </w:r>
      <w:r w:rsidRPr="00CF7765">
        <w:br/>
      </w:r>
      <w:r w:rsidRPr="00CF7765">
        <w:rPr>
          <w:rFonts w:hint="eastAsia"/>
        </w:rPr>
        <w:t>ただし、リカバリ時の最初のシートの排出前に、リカバリ対象の先頭ジョブがなんらかの理由によりアボートされたときや割り込みされたときは、リカバリオフセット</w:t>
      </w:r>
      <w:r w:rsidRPr="00CF7765">
        <w:rPr>
          <w:rFonts w:hint="eastAsia"/>
        </w:rPr>
        <w:t>(</w:t>
      </w:r>
      <w:r w:rsidRPr="00CF7765">
        <w:rPr>
          <w:rFonts w:hint="eastAsia"/>
        </w:rPr>
        <w:t>リカバリシートの挿入を含む</w:t>
      </w:r>
      <w:r w:rsidRPr="00CF7765">
        <w:rPr>
          <w:rFonts w:hint="eastAsia"/>
        </w:rPr>
        <w:t>)</w:t>
      </w:r>
      <w:r w:rsidRPr="00CF7765">
        <w:rPr>
          <w:rFonts w:hint="eastAsia"/>
        </w:rPr>
        <w:t>は無効となる。</w:t>
      </w:r>
      <w:r w:rsidRPr="00CF7765">
        <w:br/>
      </w:r>
      <w:r w:rsidRPr="00CF7765">
        <w:br/>
      </w:r>
      <w:r w:rsidRPr="00CF7765">
        <w:rPr>
          <w:rFonts w:hint="eastAsia"/>
        </w:rPr>
        <w:t>リカバリオフセット機能のサポートは、プロダクトに依存する。</w:t>
      </w:r>
    </w:p>
    <w:p w:rsidR="00FD3712" w:rsidRPr="00CF7765" w:rsidRDefault="00FD3712">
      <w:pPr>
        <w:pStyle w:val="aa"/>
        <w:tabs>
          <w:tab w:val="clear" w:pos="567"/>
          <w:tab w:val="clear" w:pos="851"/>
          <w:tab w:val="clear" w:pos="1418"/>
          <w:tab w:val="clear" w:pos="1701"/>
          <w:tab w:val="left" w:pos="1380"/>
        </w:tabs>
        <w:ind w:left="0"/>
        <w:rPr>
          <w:color w:val="0000FF"/>
        </w:rPr>
      </w:pPr>
    </w:p>
    <w:p w:rsidR="00FD3712" w:rsidRPr="00CF7765" w:rsidRDefault="00FD3712">
      <w:pPr>
        <w:pStyle w:val="aa"/>
        <w:numPr>
          <w:ilvl w:val="0"/>
          <w:numId w:val="38"/>
        </w:numPr>
        <w:tabs>
          <w:tab w:val="clear" w:pos="567"/>
          <w:tab w:val="clear" w:pos="851"/>
          <w:tab w:val="clear" w:pos="1418"/>
          <w:tab w:val="clear" w:pos="1701"/>
          <w:tab w:val="left" w:pos="1380"/>
        </w:tabs>
        <w:ind w:hanging="301"/>
      </w:pPr>
      <w:r w:rsidRPr="00CF7765">
        <w:rPr>
          <w:rFonts w:hint="eastAsia"/>
        </w:rPr>
        <w:t>以下に出力例を示す。</w:t>
      </w:r>
    </w:p>
    <w:p w:rsidR="00FD3712" w:rsidRPr="00CF7765" w:rsidRDefault="00FD3712">
      <w:pPr>
        <w:pStyle w:val="aa"/>
        <w:tabs>
          <w:tab w:val="clear" w:pos="567"/>
          <w:tab w:val="clear" w:pos="851"/>
          <w:tab w:val="clear" w:pos="1418"/>
          <w:tab w:val="clear" w:pos="1701"/>
          <w:tab w:val="left" w:pos="1380"/>
        </w:tabs>
        <w:ind w:left="839"/>
      </w:pPr>
      <w:r w:rsidRPr="00CF7765">
        <w:rPr>
          <w:rFonts w:hint="eastAsia"/>
        </w:rPr>
        <w:t>出力例</w:t>
      </w:r>
      <w:r w:rsidRPr="00CF7765">
        <w:rPr>
          <w:rFonts w:hint="eastAsia"/>
        </w:rPr>
        <w:t xml:space="preserve"> 1-1) </w:t>
      </w:r>
      <w:r w:rsidRPr="00CF7765">
        <w:rPr>
          <w:rFonts w:hint="eastAsia"/>
        </w:rPr>
        <w:t>バナーシートなし、セパレートシートなし。部数・枚数指定無し。</w:t>
      </w:r>
    </w:p>
    <w:bookmarkStart w:id="308" w:name="_MON_992172372"/>
    <w:bookmarkStart w:id="309" w:name="_MON_992180044"/>
    <w:bookmarkStart w:id="310" w:name="_MON_993311485"/>
    <w:bookmarkStart w:id="311" w:name="_MON_1078701135"/>
    <w:bookmarkStart w:id="312" w:name="_MON_1078701238"/>
    <w:bookmarkStart w:id="313" w:name="_MON_1082306471"/>
    <w:bookmarkStart w:id="314" w:name="_MON_1082307555"/>
    <w:bookmarkStart w:id="315" w:name="_MON_1100604125"/>
    <w:bookmarkStart w:id="316" w:name="_MON_1103473102"/>
    <w:bookmarkStart w:id="317" w:name="_MON_1104593792"/>
    <w:bookmarkStart w:id="318" w:name="_MON_1105535736"/>
    <w:bookmarkStart w:id="319" w:name="_MON_1117313633"/>
    <w:bookmarkStart w:id="320" w:name="_MON_1118583428"/>
    <w:bookmarkStart w:id="321" w:name="_MON_1118616071"/>
    <w:bookmarkStart w:id="322" w:name="_MON_1127916252"/>
    <w:bookmarkStart w:id="323" w:name="_MON_1132134878"/>
    <w:bookmarkStart w:id="324" w:name="_MON_1136295976"/>
    <w:bookmarkStart w:id="325" w:name="_MON_1138103038"/>
    <w:bookmarkStart w:id="326" w:name="_MON_1139056988"/>
    <w:bookmarkStart w:id="327" w:name="_MON_1139310191"/>
    <w:bookmarkStart w:id="328" w:name="_MON_1139845095"/>
    <w:bookmarkStart w:id="329" w:name="_MON_1144238567"/>
    <w:bookmarkStart w:id="330" w:name="_MON_1144241146"/>
    <w:bookmarkStart w:id="331" w:name="_MON_1150115361"/>
    <w:bookmarkStart w:id="332" w:name="_MON_1151337529"/>
    <w:bookmarkStart w:id="333" w:name="_MON_1171195485"/>
    <w:bookmarkStart w:id="334" w:name="_MON_1178101759"/>
    <w:bookmarkStart w:id="335" w:name="_MON_1183378648"/>
    <w:bookmarkStart w:id="336" w:name="_MON_1209385527"/>
    <w:bookmarkStart w:id="337" w:name="_MON_1211909975"/>
    <w:bookmarkStart w:id="338" w:name="_MON_1221056895"/>
    <w:bookmarkStart w:id="339" w:name="_MON_1227425707"/>
    <w:bookmarkStart w:id="340" w:name="_MON_1240315706"/>
    <w:bookmarkStart w:id="341" w:name="_MON_1248001583"/>
    <w:bookmarkStart w:id="342" w:name="_MON_1260265701"/>
    <w:bookmarkStart w:id="343" w:name="_MON_1265119157"/>
    <w:bookmarkStart w:id="344" w:name="_MON_1348595873"/>
    <w:bookmarkStart w:id="345" w:name="_MON_1367938337"/>
    <w:bookmarkStart w:id="346" w:name="_MON_1381207505"/>
    <w:bookmarkStart w:id="347" w:name="_MON_1390051526"/>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Start w:id="348" w:name="_MON_992171624"/>
    <w:bookmarkEnd w:id="348"/>
    <w:p w:rsidR="00FD3712" w:rsidRPr="00CF7765" w:rsidRDefault="00FD3712">
      <w:pPr>
        <w:pStyle w:val="aa"/>
        <w:tabs>
          <w:tab w:val="clear" w:pos="567"/>
          <w:tab w:val="clear" w:pos="851"/>
          <w:tab w:val="clear" w:pos="1418"/>
          <w:tab w:val="clear" w:pos="1701"/>
          <w:tab w:val="left" w:pos="1380"/>
        </w:tabs>
        <w:ind w:left="840"/>
      </w:pPr>
      <w:r w:rsidRPr="00CF7765">
        <w:object w:dxaOrig="1104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65.75pt" o:ole="" fillcolor="window">
            <v:imagedata r:id="rId8" o:title=""/>
          </v:shape>
          <o:OLEObject Type="Embed" ProgID="Word.Picture.8" ShapeID="_x0000_i1025" DrawAspect="Content" ObjectID="_1632218512" r:id="rId9"/>
        </w:objec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出力例</w:t>
      </w:r>
      <w:r w:rsidRPr="00CF7765">
        <w:rPr>
          <w:rFonts w:hint="eastAsia"/>
        </w:rPr>
        <w:t xml:space="preserve"> 1-2) </w:t>
      </w:r>
      <w:r w:rsidRPr="00CF7765">
        <w:rPr>
          <w:rFonts w:hint="eastAsia"/>
        </w:rPr>
        <w:t>スタートバナーシートあり</w:t>
      </w:r>
      <w:r w:rsidRPr="00CF7765">
        <w:rPr>
          <w:rFonts w:hint="eastAsia"/>
        </w:rPr>
        <w:t>(</w:t>
      </w:r>
      <w:r w:rsidRPr="00CF7765">
        <w:rPr>
          <w:rFonts w:hint="eastAsia"/>
        </w:rPr>
        <w:t>バナーオフセットあり</w:t>
      </w:r>
      <w:r w:rsidRPr="00CF7765">
        <w:rPr>
          <w:rFonts w:hint="eastAsia"/>
        </w:rPr>
        <w:t>)</w:t>
      </w:r>
      <w:r w:rsidRPr="00CF7765">
        <w:rPr>
          <w:rFonts w:hint="eastAsia"/>
        </w:rPr>
        <w:t>、セパレートシートなし。部数・枚数指定無し。</w:t>
      </w:r>
    </w:p>
    <w:bookmarkStart w:id="349" w:name="_MON_1255796301"/>
    <w:bookmarkStart w:id="350" w:name="_MON_1255796567"/>
    <w:bookmarkStart w:id="351" w:name="_MON_1255796993"/>
    <w:bookmarkStart w:id="352" w:name="_MON_1255797616"/>
    <w:bookmarkStart w:id="353" w:name="_MON_1258886567"/>
    <w:bookmarkStart w:id="354" w:name="_MON_1258886854"/>
    <w:bookmarkStart w:id="355" w:name="_MON_1260265724"/>
    <w:bookmarkStart w:id="356" w:name="_MON_1265119158"/>
    <w:bookmarkStart w:id="357" w:name="_MON_1348595875"/>
    <w:bookmarkStart w:id="358" w:name="_MON_1367938339"/>
    <w:bookmarkStart w:id="359" w:name="_MON_1381167346"/>
    <w:bookmarkStart w:id="360" w:name="_MON_1381207507"/>
    <w:bookmarkStart w:id="361" w:name="_MON_1390051528"/>
    <w:bookmarkEnd w:id="349"/>
    <w:bookmarkEnd w:id="350"/>
    <w:bookmarkEnd w:id="351"/>
    <w:bookmarkEnd w:id="352"/>
    <w:bookmarkEnd w:id="353"/>
    <w:bookmarkEnd w:id="354"/>
    <w:bookmarkEnd w:id="355"/>
    <w:bookmarkEnd w:id="356"/>
    <w:bookmarkEnd w:id="357"/>
    <w:bookmarkEnd w:id="358"/>
    <w:bookmarkEnd w:id="359"/>
    <w:bookmarkEnd w:id="360"/>
    <w:bookmarkEnd w:id="361"/>
    <w:bookmarkStart w:id="362" w:name="_MON_1255795798"/>
    <w:bookmarkEnd w:id="362"/>
    <w:p w:rsidR="00FD3712" w:rsidRPr="00CF7765" w:rsidRDefault="00FD3712">
      <w:pPr>
        <w:pStyle w:val="aa"/>
        <w:tabs>
          <w:tab w:val="clear" w:pos="567"/>
          <w:tab w:val="clear" w:pos="851"/>
          <w:tab w:val="clear" w:pos="1418"/>
          <w:tab w:val="clear" w:pos="1701"/>
          <w:tab w:val="left" w:pos="1380"/>
        </w:tabs>
        <w:ind w:left="840"/>
      </w:pPr>
      <w:r w:rsidRPr="00CF7765">
        <w:object w:dxaOrig="10890" w:dyaOrig="4320">
          <v:shape id="_x0000_i1026" type="#_x0000_t75" style="width:464.25pt;height:183.75pt" o:ole="" fillcolor="window">
            <v:imagedata r:id="rId10" o:title=""/>
          </v:shape>
          <o:OLEObject Type="Embed" ProgID="Word.Picture.8" ShapeID="_x0000_i1026" DrawAspect="Content" ObjectID="_1632218513" r:id="rId11"/>
        </w:object>
      </w:r>
    </w:p>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p>
    <w:p w:rsidR="00FD3712" w:rsidRPr="00CF7765" w:rsidRDefault="00FD3712">
      <w:pPr>
        <w:pStyle w:val="aa"/>
        <w:pageBreakBefore/>
        <w:tabs>
          <w:tab w:val="clear" w:pos="567"/>
          <w:tab w:val="clear" w:pos="851"/>
          <w:tab w:val="clear" w:pos="1418"/>
          <w:tab w:val="clear" w:pos="1701"/>
          <w:tab w:val="left" w:pos="1380"/>
        </w:tabs>
        <w:ind w:left="839"/>
      </w:pPr>
      <w:r w:rsidRPr="00CF7765">
        <w:rPr>
          <w:rFonts w:hint="eastAsia"/>
        </w:rPr>
        <w:lastRenderedPageBreak/>
        <w:t>出力例</w:t>
      </w:r>
      <w:r w:rsidRPr="00CF7765">
        <w:rPr>
          <w:rFonts w:hint="eastAsia"/>
        </w:rPr>
        <w:t xml:space="preserve"> 1-3) </w:t>
      </w:r>
      <w:r w:rsidRPr="00CF7765">
        <w:rPr>
          <w:rFonts w:hint="eastAsia"/>
        </w:rPr>
        <w:t>エンドバナーシートあり</w:t>
      </w:r>
      <w:r w:rsidRPr="00CF7765">
        <w:rPr>
          <w:rFonts w:hint="eastAsia"/>
        </w:rPr>
        <w:t>(</w:t>
      </w:r>
      <w:r w:rsidRPr="00CF7765">
        <w:rPr>
          <w:rFonts w:hint="eastAsia"/>
        </w:rPr>
        <w:t>バナーオフセットあり</w:t>
      </w:r>
      <w:r w:rsidRPr="00CF7765">
        <w:rPr>
          <w:rFonts w:hint="eastAsia"/>
        </w:rPr>
        <w:t>)</w:t>
      </w:r>
      <w:r w:rsidRPr="00CF7765">
        <w:rPr>
          <w:rFonts w:hint="eastAsia"/>
        </w:rPr>
        <w:t>、セパレートシートなし。部数・枚数指定無し。</w:t>
      </w:r>
    </w:p>
    <w:bookmarkStart w:id="363" w:name="_MON_1265119160"/>
    <w:bookmarkStart w:id="364" w:name="_MON_1348595876"/>
    <w:bookmarkStart w:id="365" w:name="_MON_1367938340"/>
    <w:bookmarkStart w:id="366" w:name="_MON_1381167347"/>
    <w:bookmarkStart w:id="367" w:name="_MON_1381207508"/>
    <w:bookmarkStart w:id="368" w:name="_MON_1390051529"/>
    <w:bookmarkEnd w:id="363"/>
    <w:bookmarkEnd w:id="364"/>
    <w:bookmarkEnd w:id="365"/>
    <w:bookmarkEnd w:id="366"/>
    <w:bookmarkEnd w:id="367"/>
    <w:bookmarkEnd w:id="368"/>
    <w:bookmarkStart w:id="369" w:name="_MON_1255796639"/>
    <w:bookmarkEnd w:id="369"/>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r w:rsidRPr="00CF7765">
        <w:object w:dxaOrig="10890" w:dyaOrig="4260">
          <v:shape id="_x0000_i1027" type="#_x0000_t75" style="width:464.25pt;height:181.5pt" o:ole="" fillcolor="window">
            <v:imagedata r:id="rId12" o:title=""/>
          </v:shape>
          <o:OLEObject Type="Embed" ProgID="Word.Picture.8" ShapeID="_x0000_i1027" DrawAspect="Content" ObjectID="_1632218514" r:id="rId13"/>
        </w:objec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出力例</w:t>
      </w:r>
      <w:r w:rsidRPr="00CF7765">
        <w:rPr>
          <w:rFonts w:hint="eastAsia"/>
        </w:rPr>
        <w:t xml:space="preserve"> 1-4) </w:t>
      </w:r>
      <w:r w:rsidRPr="00CF7765">
        <w:rPr>
          <w:rFonts w:hint="eastAsia"/>
        </w:rPr>
        <w:t>スタート</w:t>
      </w:r>
      <w:r w:rsidRPr="00CF7765">
        <w:rPr>
          <w:rFonts w:hint="eastAsia"/>
        </w:rPr>
        <w:t>/</w:t>
      </w:r>
      <w:r w:rsidRPr="00CF7765">
        <w:rPr>
          <w:rFonts w:hint="eastAsia"/>
        </w:rPr>
        <w:t>エンドバナーシートあり</w:t>
      </w:r>
      <w:r w:rsidRPr="00CF7765">
        <w:rPr>
          <w:rFonts w:hint="eastAsia"/>
        </w:rPr>
        <w:t>(</w:t>
      </w:r>
      <w:r w:rsidRPr="00CF7765">
        <w:rPr>
          <w:rFonts w:hint="eastAsia"/>
        </w:rPr>
        <w:t>バナーオフセットあり</w:t>
      </w:r>
      <w:r w:rsidRPr="00CF7765">
        <w:rPr>
          <w:rFonts w:hint="eastAsia"/>
        </w:rPr>
        <w:t>)</w:t>
      </w:r>
      <w:r w:rsidRPr="00CF7765">
        <w:rPr>
          <w:rFonts w:hint="eastAsia"/>
        </w:rPr>
        <w:t>、セパレートシートなし。部数・枚数指定無し。</w:t>
      </w:r>
    </w:p>
    <w:bookmarkStart w:id="370" w:name="_MON_1255797763"/>
    <w:bookmarkStart w:id="371" w:name="_MON_1260265823"/>
    <w:bookmarkStart w:id="372" w:name="_MON_1265119161"/>
    <w:bookmarkStart w:id="373" w:name="_MON_1348595878"/>
    <w:bookmarkStart w:id="374" w:name="_MON_1367938342"/>
    <w:bookmarkStart w:id="375" w:name="_MON_1381167349"/>
    <w:bookmarkStart w:id="376" w:name="_MON_1381207510"/>
    <w:bookmarkStart w:id="377" w:name="_MON_1390051531"/>
    <w:bookmarkEnd w:id="370"/>
    <w:bookmarkEnd w:id="371"/>
    <w:bookmarkEnd w:id="372"/>
    <w:bookmarkEnd w:id="373"/>
    <w:bookmarkEnd w:id="374"/>
    <w:bookmarkEnd w:id="375"/>
    <w:bookmarkEnd w:id="376"/>
    <w:bookmarkEnd w:id="377"/>
    <w:bookmarkStart w:id="378" w:name="_MON_1255797238"/>
    <w:bookmarkEnd w:id="378"/>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r w:rsidRPr="00CF7765">
        <w:object w:dxaOrig="10890" w:dyaOrig="4860">
          <v:shape id="_x0000_i1028" type="#_x0000_t75" style="width:464.25pt;height:207pt" o:ole="" fillcolor="window">
            <v:imagedata r:id="rId14" o:title=""/>
          </v:shape>
          <o:OLEObject Type="Embed" ProgID="Word.Picture.8" ShapeID="_x0000_i1028" DrawAspect="Content" ObjectID="_1632218515" r:id="rId15"/>
        </w:object>
      </w:r>
    </w:p>
    <w:p w:rsidR="00FD3712" w:rsidRPr="00CF7765" w:rsidRDefault="00FD3712">
      <w:pPr>
        <w:pStyle w:val="aa"/>
        <w:tabs>
          <w:tab w:val="clear" w:pos="567"/>
          <w:tab w:val="clear" w:pos="851"/>
          <w:tab w:val="clear" w:pos="1418"/>
          <w:tab w:val="clear" w:pos="1701"/>
          <w:tab w:val="left" w:pos="1380"/>
        </w:tabs>
        <w:ind w:left="840"/>
      </w:pPr>
    </w:p>
    <w:p w:rsidR="00FD3712" w:rsidRDefault="00FD3712">
      <w:pPr>
        <w:pStyle w:val="aa"/>
        <w:tabs>
          <w:tab w:val="clear" w:pos="567"/>
          <w:tab w:val="clear" w:pos="851"/>
          <w:tab w:val="clear" w:pos="1418"/>
          <w:tab w:val="clear" w:pos="1701"/>
          <w:tab w:val="left" w:pos="1380"/>
        </w:tabs>
        <w:ind w:left="840"/>
      </w:pPr>
      <w:r w:rsidRPr="00CF7765">
        <w:rPr>
          <w:rFonts w:hint="eastAsia"/>
        </w:rPr>
        <w:t>出力例</w:t>
      </w:r>
      <w:r w:rsidRPr="00CF7765">
        <w:rPr>
          <w:rFonts w:hint="eastAsia"/>
        </w:rPr>
        <w:t xml:space="preserve"> 2-1) </w:t>
      </w:r>
      <w:r w:rsidRPr="00CF7765">
        <w:rPr>
          <w:rFonts w:hint="eastAsia"/>
        </w:rPr>
        <w:t>ページ数単位オフセット。ページ数指定</w:t>
      </w:r>
      <w:r w:rsidRPr="00CF7765">
        <w:rPr>
          <w:rFonts w:hint="eastAsia"/>
        </w:rPr>
        <w:t>3</w:t>
      </w:r>
      <w:r w:rsidRPr="00CF7765">
        <w:rPr>
          <w:rFonts w:hint="eastAsia"/>
        </w:rPr>
        <w:t>ページ。</w:t>
      </w:r>
    </w:p>
    <w:p w:rsidR="008578F3" w:rsidRPr="00CF7765" w:rsidRDefault="008578F3">
      <w:pPr>
        <w:pStyle w:val="aa"/>
        <w:tabs>
          <w:tab w:val="clear" w:pos="567"/>
          <w:tab w:val="clear" w:pos="851"/>
          <w:tab w:val="clear" w:pos="1418"/>
          <w:tab w:val="clear" w:pos="1701"/>
          <w:tab w:val="left" w:pos="1380"/>
        </w:tabs>
        <w:ind w:left="840"/>
      </w:pPr>
    </w:p>
    <w:bookmarkStart w:id="379" w:name="_MON_1255800674"/>
    <w:bookmarkStart w:id="380" w:name="_MON_1255878825"/>
    <w:bookmarkStart w:id="381" w:name="_MON_1265119162"/>
    <w:bookmarkStart w:id="382" w:name="_MON_1348595879"/>
    <w:bookmarkStart w:id="383" w:name="_MON_1367938344"/>
    <w:bookmarkStart w:id="384" w:name="_MON_1381167351"/>
    <w:bookmarkStart w:id="385" w:name="_MON_1381207512"/>
    <w:bookmarkStart w:id="386" w:name="_MON_1390051533"/>
    <w:bookmarkEnd w:id="379"/>
    <w:bookmarkEnd w:id="380"/>
    <w:bookmarkEnd w:id="381"/>
    <w:bookmarkEnd w:id="382"/>
    <w:bookmarkEnd w:id="383"/>
    <w:bookmarkEnd w:id="384"/>
    <w:bookmarkEnd w:id="385"/>
    <w:bookmarkEnd w:id="386"/>
    <w:bookmarkStart w:id="387" w:name="_MON_1255800022"/>
    <w:bookmarkEnd w:id="387"/>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r w:rsidRPr="00CF7765">
        <w:object w:dxaOrig="8790" w:dyaOrig="5910">
          <v:shape id="_x0000_i1029" type="#_x0000_t75" style="width:374.25pt;height:251.25pt" o:ole="" fillcolor="window">
            <v:imagedata r:id="rId16" o:title=""/>
          </v:shape>
          <o:OLEObject Type="Embed" ProgID="Word.Picture.8" ShapeID="_x0000_i1029" DrawAspect="Content" ObjectID="_1632218516" r:id="rId17"/>
        </w:object>
      </w:r>
    </w:p>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出力例</w:t>
      </w:r>
      <w:r w:rsidRPr="00CF7765">
        <w:rPr>
          <w:rFonts w:hint="eastAsia"/>
        </w:rPr>
        <w:t xml:space="preserve"> 2-2) </w:t>
      </w:r>
      <w:r w:rsidRPr="00CF7765">
        <w:rPr>
          <w:rFonts w:hint="eastAsia"/>
        </w:rPr>
        <w:t>部数単位オフセット。部数指定</w:t>
      </w:r>
      <w:r w:rsidRPr="00CF7765">
        <w:rPr>
          <w:rFonts w:hint="eastAsia"/>
        </w:rPr>
        <w:t>3</w:t>
      </w:r>
      <w:r w:rsidRPr="00CF7765">
        <w:rPr>
          <w:rFonts w:hint="eastAsia"/>
        </w:rPr>
        <w:t>部。</w:t>
      </w:r>
    </w:p>
    <w:bookmarkStart w:id="388" w:name="_MON_1255800884"/>
    <w:bookmarkStart w:id="389" w:name="_MON_1265119164"/>
    <w:bookmarkStart w:id="390" w:name="_MON_1348595881"/>
    <w:bookmarkStart w:id="391" w:name="_MON_1367938346"/>
    <w:bookmarkStart w:id="392" w:name="_MON_1381167352"/>
    <w:bookmarkStart w:id="393" w:name="_MON_1381207514"/>
    <w:bookmarkStart w:id="394" w:name="_MON_1390051534"/>
    <w:bookmarkEnd w:id="388"/>
    <w:bookmarkEnd w:id="389"/>
    <w:bookmarkEnd w:id="390"/>
    <w:bookmarkEnd w:id="391"/>
    <w:bookmarkEnd w:id="392"/>
    <w:bookmarkEnd w:id="393"/>
    <w:bookmarkEnd w:id="394"/>
    <w:bookmarkStart w:id="395" w:name="_MON_1255800826"/>
    <w:bookmarkEnd w:id="395"/>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r w:rsidRPr="00CF7765">
        <w:object w:dxaOrig="8790" w:dyaOrig="4050">
          <v:shape id="_x0000_i1030" type="#_x0000_t75" style="width:374.25pt;height:172.5pt" o:ole="" fillcolor="window">
            <v:imagedata r:id="rId18" o:title=""/>
          </v:shape>
          <o:OLEObject Type="Embed" ProgID="Word.Picture.8" ShapeID="_x0000_i1030" DrawAspect="Content" ObjectID="_1632218517" r:id="rId19"/>
        </w:object>
      </w:r>
    </w:p>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p>
    <w:p w:rsidR="00FD3712" w:rsidRPr="00CF7765" w:rsidRDefault="00FD3712">
      <w:pPr>
        <w:pStyle w:val="aa"/>
        <w:tabs>
          <w:tab w:val="clear" w:pos="567"/>
          <w:tab w:val="clear" w:pos="851"/>
          <w:tab w:val="clear" w:pos="1418"/>
          <w:tab w:val="clear" w:pos="1701"/>
          <w:tab w:val="left" w:pos="1380"/>
        </w:tabs>
        <w:spacing w:beforeLines="50" w:before="120" w:afterLines="50" w:after="120"/>
        <w:ind w:left="839"/>
      </w:pPr>
      <w:r w:rsidRPr="00CF7765">
        <w:rPr>
          <w:rFonts w:hint="eastAsia"/>
        </w:rPr>
        <w:t>出力例</w:t>
      </w:r>
      <w:r w:rsidRPr="00CF7765">
        <w:rPr>
          <w:rFonts w:hint="eastAsia"/>
        </w:rPr>
        <w:t xml:space="preserve"> 3) </w:t>
      </w:r>
      <w:r w:rsidRPr="00CF7765">
        <w:rPr>
          <w:rFonts w:hint="eastAsia"/>
        </w:rPr>
        <w:t>セット単位、リカバリオフセットあり。</w:t>
      </w:r>
    </w:p>
    <w:bookmarkStart w:id="396" w:name="_MON_1217684232"/>
    <w:bookmarkStart w:id="397" w:name="_MON_1217684286"/>
    <w:bookmarkStart w:id="398" w:name="_MON_1217684340"/>
    <w:bookmarkStart w:id="399" w:name="_MON_1221390630"/>
    <w:bookmarkStart w:id="400" w:name="_MON_1227425709"/>
    <w:bookmarkStart w:id="401" w:name="_MON_1240315707"/>
    <w:bookmarkStart w:id="402" w:name="_MON_1248001578"/>
    <w:bookmarkStart w:id="403" w:name="_MON_1260265793"/>
    <w:bookmarkStart w:id="404" w:name="_MON_1260265832"/>
    <w:bookmarkStart w:id="405" w:name="_MON_1265119165"/>
    <w:bookmarkStart w:id="406" w:name="_MON_1348595882"/>
    <w:bookmarkStart w:id="407" w:name="_MON_1367938348"/>
    <w:bookmarkStart w:id="408" w:name="_MON_1381167354"/>
    <w:bookmarkStart w:id="409" w:name="_MON_1381207515"/>
    <w:bookmarkStart w:id="410" w:name="_MON_1390051536"/>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Start w:id="411" w:name="_MON_1217684059"/>
    <w:bookmarkEnd w:id="411"/>
    <w:p w:rsidR="00FD3712" w:rsidRPr="00CF7765" w:rsidRDefault="00FD3712">
      <w:pPr>
        <w:pStyle w:val="aa"/>
        <w:tabs>
          <w:tab w:val="clear" w:pos="567"/>
          <w:tab w:val="clear" w:pos="851"/>
          <w:tab w:val="clear" w:pos="1418"/>
          <w:tab w:val="clear" w:pos="1701"/>
          <w:tab w:val="left" w:pos="1380"/>
        </w:tabs>
        <w:ind w:left="840"/>
      </w:pPr>
      <w:r w:rsidRPr="00CF7765">
        <w:object w:dxaOrig="10890" w:dyaOrig="7290">
          <v:shape id="_x0000_i1031" type="#_x0000_t75" style="width:464.25pt;height:310.5pt" o:ole="" fillcolor="window">
            <v:imagedata r:id="rId20" o:title=""/>
          </v:shape>
          <o:OLEObject Type="Embed" ProgID="Word.Picture.8" ShapeID="_x0000_i1031" DrawAspect="Content" ObjectID="_1632218518" r:id="rId21"/>
        </w:object>
      </w:r>
    </w:p>
    <w:p w:rsidR="00FD3712" w:rsidRPr="00CF7765" w:rsidRDefault="00FD3712">
      <w:pPr>
        <w:pStyle w:val="aa"/>
      </w:pPr>
    </w:p>
    <w:p w:rsidR="00142B9E" w:rsidRPr="00CF7765" w:rsidRDefault="00142B9E" w:rsidP="00142B9E">
      <w:pPr>
        <w:pStyle w:val="aa"/>
        <w:tabs>
          <w:tab w:val="left" w:pos="1276"/>
        </w:tabs>
      </w:pPr>
      <w:r w:rsidRPr="00CF7765">
        <w:rPr>
          <w:rFonts w:hint="eastAsia"/>
        </w:rPr>
        <w:t>8.</w:t>
      </w:r>
      <w:r w:rsidRPr="00CF7765">
        <w:rPr>
          <w:rFonts w:hint="eastAsia"/>
        </w:rPr>
        <w:tab/>
      </w:r>
      <w:r w:rsidRPr="00CF7765">
        <w:rPr>
          <w:rFonts w:hint="eastAsia"/>
        </w:rPr>
        <w:t>「静音オフセット動作」の設定値によってオフセット動作を変更する。</w:t>
      </w:r>
    </w:p>
    <w:p w:rsidR="00142B9E" w:rsidRPr="00CF7765" w:rsidRDefault="00142B9E" w:rsidP="00142B9E">
      <w:pPr>
        <w:pStyle w:val="aa"/>
        <w:tabs>
          <w:tab w:val="left" w:pos="1276"/>
        </w:tabs>
      </w:pPr>
    </w:p>
    <w:p w:rsidR="00142B9E" w:rsidRPr="00CF7765" w:rsidRDefault="00142B9E" w:rsidP="00142B9E">
      <w:pPr>
        <w:pStyle w:val="aa"/>
        <w:tabs>
          <w:tab w:val="left" w:pos="1276"/>
        </w:tabs>
        <w:ind w:leftChars="315" w:firstLineChars="200" w:firstLine="360"/>
      </w:pPr>
      <w:r w:rsidRPr="00CF7765">
        <w:rPr>
          <w:rFonts w:hint="eastAsia"/>
        </w:rPr>
        <w:t>a</w:t>
      </w:r>
      <w:r w:rsidRPr="00CF7765">
        <w:rPr>
          <w:rFonts w:hint="eastAsia"/>
        </w:rPr>
        <w:t>．</w:t>
      </w:r>
      <w:r w:rsidRPr="00CF7765">
        <w:rPr>
          <w:rFonts w:hint="eastAsia"/>
        </w:rPr>
        <w:t>CE</w:t>
      </w:r>
      <w:r w:rsidRPr="00CF7765">
        <w:rPr>
          <w:rFonts w:hint="eastAsia"/>
        </w:rPr>
        <w:t>設定で静音オフセット動作を</w:t>
      </w:r>
      <w:r w:rsidRPr="00CF7765">
        <w:rPr>
          <w:rFonts w:hint="eastAsia"/>
        </w:rPr>
        <w:t>[</w:t>
      </w:r>
      <w:r w:rsidRPr="00CF7765">
        <w:rPr>
          <w:rFonts w:hint="eastAsia"/>
        </w:rPr>
        <w:t>従来動作</w:t>
      </w:r>
      <w:r w:rsidRPr="00CF7765">
        <w:rPr>
          <w:rFonts w:hint="eastAsia"/>
        </w:rPr>
        <w:t>]</w:t>
      </w:r>
      <w:r w:rsidRPr="00CF7765">
        <w:rPr>
          <w:rFonts w:hint="eastAsia"/>
        </w:rPr>
        <w:t>と</w:t>
      </w:r>
      <w:r w:rsidRPr="00CF7765">
        <w:rPr>
          <w:rFonts w:hint="eastAsia"/>
        </w:rPr>
        <w:t>[</w:t>
      </w:r>
      <w:r w:rsidRPr="00CF7765">
        <w:rPr>
          <w:rFonts w:hint="eastAsia"/>
        </w:rPr>
        <w:t>静音動作</w:t>
      </w:r>
      <w:r w:rsidRPr="00CF7765">
        <w:rPr>
          <w:rFonts w:hint="eastAsia"/>
        </w:rPr>
        <w:t>]</w:t>
      </w:r>
      <w:r w:rsidRPr="00CF7765">
        <w:rPr>
          <w:rFonts w:hint="eastAsia"/>
        </w:rPr>
        <w:t>に切り替え可能とする。</w:t>
      </w:r>
      <w:r w:rsidRPr="00CF7765">
        <w:rPr>
          <w:rFonts w:hint="eastAsia"/>
        </w:rPr>
        <w:t xml:space="preserve"> </w:t>
      </w:r>
    </w:p>
    <w:p w:rsidR="00142B9E" w:rsidRPr="00CF7765" w:rsidRDefault="00142B9E" w:rsidP="00142B9E">
      <w:pPr>
        <w:pStyle w:val="aa"/>
        <w:tabs>
          <w:tab w:val="left" w:pos="1276"/>
        </w:tabs>
        <w:ind w:left="1140"/>
      </w:pPr>
      <w:r w:rsidRPr="00CF7765">
        <w:rPr>
          <w:rFonts w:hint="eastAsia"/>
        </w:rPr>
        <w:t xml:space="preserve">　</w:t>
      </w:r>
      <w:r w:rsidR="009D467D" w:rsidRPr="00CF7765">
        <w:rPr>
          <w:rFonts w:hint="eastAsia"/>
        </w:rPr>
        <w:t>※</w:t>
      </w:r>
      <w:r w:rsidRPr="00CF7765">
        <w:rPr>
          <w:rFonts w:hint="eastAsia"/>
        </w:rPr>
        <w:t>対象サービス</w:t>
      </w:r>
      <w:r w:rsidR="009D467D" w:rsidRPr="00CF7765">
        <w:rPr>
          <w:rFonts w:hint="eastAsia"/>
        </w:rPr>
        <w:t>は</w:t>
      </w:r>
      <w:r w:rsidR="009D467D" w:rsidRPr="00CF7765">
        <w:rPr>
          <w:rFonts w:hint="eastAsia"/>
        </w:rPr>
        <w:t>CopyServiceFF</w:t>
      </w:r>
      <w:r w:rsidR="009D467D" w:rsidRPr="00CF7765">
        <w:rPr>
          <w:rFonts w:hint="eastAsia"/>
        </w:rPr>
        <w:t>にて規定。</w:t>
      </w:r>
      <w:r w:rsidRPr="00CF7765">
        <w:rPr>
          <w:rFonts w:hint="eastAsia"/>
        </w:rPr>
        <w:t xml:space="preserve"> </w:t>
      </w:r>
    </w:p>
    <w:p w:rsidR="00142B9E" w:rsidRPr="00CF7765" w:rsidRDefault="00142B9E" w:rsidP="00142B9E">
      <w:pPr>
        <w:pStyle w:val="aa"/>
        <w:tabs>
          <w:tab w:val="left" w:pos="1276"/>
        </w:tabs>
        <w:ind w:left="1140"/>
      </w:pPr>
    </w:p>
    <w:p w:rsidR="009A5F39" w:rsidRPr="00CF7765" w:rsidRDefault="00142B9E" w:rsidP="009A5F39">
      <w:pPr>
        <w:pStyle w:val="aa"/>
        <w:tabs>
          <w:tab w:val="left" w:pos="1276"/>
        </w:tabs>
        <w:ind w:leftChars="315" w:firstLineChars="200" w:firstLine="360"/>
      </w:pPr>
      <w:r w:rsidRPr="00CF7765">
        <w:rPr>
          <w:rFonts w:hint="eastAsia"/>
        </w:rPr>
        <w:t>b. [</w:t>
      </w:r>
      <w:r w:rsidRPr="00CF7765">
        <w:rPr>
          <w:rFonts w:hint="eastAsia"/>
        </w:rPr>
        <w:t>静音動作</w:t>
      </w:r>
      <w:r w:rsidRPr="00CF7765">
        <w:rPr>
          <w:rFonts w:hint="eastAsia"/>
        </w:rPr>
        <w:t>]</w:t>
      </w:r>
      <w:r w:rsidRPr="00CF7765">
        <w:rPr>
          <w:rFonts w:hint="eastAsia"/>
        </w:rPr>
        <w:t>が設定されている場合の条件</w:t>
      </w:r>
      <w:r w:rsidR="009A5F39" w:rsidRPr="00CF7765">
        <w:rPr>
          <w:rFonts w:hint="eastAsia"/>
        </w:rPr>
        <w:t>は</w:t>
      </w:r>
      <w:r w:rsidR="009A5F39" w:rsidRPr="00CF7765">
        <w:rPr>
          <w:rFonts w:hint="eastAsia"/>
        </w:rPr>
        <w:t>CopyServiceFF</w:t>
      </w:r>
      <w:r w:rsidR="009A5F39" w:rsidRPr="00CF7765">
        <w:rPr>
          <w:rFonts w:hint="eastAsia"/>
        </w:rPr>
        <w:t>にて規定。</w:t>
      </w:r>
    </w:p>
    <w:p w:rsidR="00142B9E" w:rsidRPr="00CF7765" w:rsidRDefault="00142B9E" w:rsidP="00142B9E">
      <w:pPr>
        <w:pStyle w:val="aa"/>
        <w:tabs>
          <w:tab w:val="left" w:pos="1276"/>
        </w:tabs>
        <w:ind w:left="1140"/>
      </w:pPr>
    </w:p>
    <w:p w:rsidR="00142B9E" w:rsidRPr="00CF7765" w:rsidRDefault="009D467D" w:rsidP="009D467D">
      <w:pPr>
        <w:pStyle w:val="aa"/>
        <w:tabs>
          <w:tab w:val="left" w:pos="1276"/>
        </w:tabs>
        <w:ind w:leftChars="315" w:firstLineChars="200" w:firstLine="360"/>
      </w:pPr>
      <w:r w:rsidRPr="00CF7765">
        <w:rPr>
          <w:rFonts w:hint="eastAsia"/>
        </w:rPr>
        <w:t>c. [</w:t>
      </w:r>
      <w:r w:rsidRPr="00CF7765">
        <w:rPr>
          <w:rFonts w:hint="eastAsia"/>
        </w:rPr>
        <w:t>従来動作</w:t>
      </w:r>
      <w:r w:rsidRPr="00CF7765">
        <w:rPr>
          <w:rFonts w:hint="eastAsia"/>
        </w:rPr>
        <w:t>]</w:t>
      </w:r>
      <w:r w:rsidRPr="00CF7765">
        <w:rPr>
          <w:rFonts w:hint="eastAsia"/>
        </w:rPr>
        <w:t>が設定されている場合、各</w:t>
      </w:r>
      <w:r w:rsidRPr="00CF7765">
        <w:rPr>
          <w:rFonts w:hint="eastAsia"/>
        </w:rPr>
        <w:t>DTService</w:t>
      </w:r>
      <w:r w:rsidRPr="00CF7765">
        <w:rPr>
          <w:rFonts w:hint="eastAsia"/>
        </w:rPr>
        <w:t>の仕様に従う。</w:t>
      </w:r>
    </w:p>
    <w:p w:rsidR="009D467D" w:rsidRPr="00CF7765" w:rsidRDefault="009D467D" w:rsidP="009D467D">
      <w:pPr>
        <w:pStyle w:val="aa"/>
        <w:tabs>
          <w:tab w:val="left" w:pos="1276"/>
        </w:tabs>
        <w:ind w:leftChars="315" w:firstLineChars="200" w:firstLine="360"/>
        <w:rPr>
          <w:color w:val="0000FF"/>
        </w:rPr>
      </w:pPr>
    </w:p>
    <w:p w:rsidR="00FD3712" w:rsidRPr="00CF7765" w:rsidRDefault="00FD3712">
      <w:pPr>
        <w:pStyle w:val="aa"/>
        <w:pageBreakBefore/>
      </w:pPr>
      <w:r w:rsidRPr="00CF7765">
        <w:rPr>
          <w:rFonts w:hint="eastAsia"/>
        </w:rPr>
        <w:lastRenderedPageBreak/>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686"/>
        <w:gridCol w:w="709"/>
        <w:gridCol w:w="1701"/>
        <w:gridCol w:w="2268"/>
        <w:gridCol w:w="1356"/>
      </w:tblGrid>
      <w:tr w:rsidR="004D31E7" w:rsidRPr="00CF7765" w:rsidTr="00A5688D">
        <w:trPr>
          <w:jc w:val="right"/>
        </w:trPr>
        <w:tc>
          <w:tcPr>
            <w:tcW w:w="3686" w:type="dxa"/>
            <w:tcBorders>
              <w:bottom w:val="nil"/>
            </w:tcBorders>
            <w:shd w:val="clear" w:color="auto" w:fill="FFFF00"/>
          </w:tcPr>
          <w:p w:rsidR="004D31E7" w:rsidRPr="00CF7765" w:rsidRDefault="004D31E7">
            <w:pPr>
              <w:pStyle w:val="aa"/>
              <w:ind w:left="0"/>
            </w:pPr>
            <w:r w:rsidRPr="00CF7765">
              <w:rPr>
                <w:rFonts w:hint="eastAsia"/>
              </w:rPr>
              <w:t>項目</w:t>
            </w:r>
          </w:p>
        </w:tc>
        <w:tc>
          <w:tcPr>
            <w:tcW w:w="709" w:type="dxa"/>
            <w:tcBorders>
              <w:bottom w:val="nil"/>
            </w:tcBorders>
            <w:shd w:val="clear" w:color="auto" w:fill="FFFF00"/>
          </w:tcPr>
          <w:p w:rsidR="004D31E7" w:rsidRPr="00CF7765" w:rsidRDefault="004D31E7">
            <w:pPr>
              <w:pStyle w:val="aa"/>
              <w:ind w:left="0"/>
              <w:jc w:val="center"/>
            </w:pPr>
            <w:r w:rsidRPr="00CF7765">
              <w:rPr>
                <w:rFonts w:hint="eastAsia"/>
              </w:rPr>
              <w:t>設定</w:t>
            </w:r>
          </w:p>
        </w:tc>
        <w:tc>
          <w:tcPr>
            <w:tcW w:w="1701" w:type="dxa"/>
            <w:tcBorders>
              <w:bottom w:val="nil"/>
            </w:tcBorders>
            <w:shd w:val="clear" w:color="auto" w:fill="FFFF00"/>
          </w:tcPr>
          <w:p w:rsidR="004D31E7" w:rsidRPr="00CF7765" w:rsidRDefault="004D31E7">
            <w:pPr>
              <w:pStyle w:val="aa"/>
              <w:ind w:left="0"/>
              <w:jc w:val="center"/>
            </w:pPr>
            <w:r w:rsidRPr="00CF7765">
              <w:rPr>
                <w:rFonts w:hint="eastAsia"/>
              </w:rPr>
              <w:t>デフォルト値</w:t>
            </w:r>
          </w:p>
        </w:tc>
        <w:tc>
          <w:tcPr>
            <w:tcW w:w="2268" w:type="dxa"/>
            <w:tcBorders>
              <w:bottom w:val="nil"/>
            </w:tcBorders>
            <w:shd w:val="clear" w:color="auto" w:fill="FFFF00"/>
          </w:tcPr>
          <w:p w:rsidR="004D31E7" w:rsidRPr="00CF7765" w:rsidRDefault="004D31E7">
            <w:pPr>
              <w:pStyle w:val="aa"/>
              <w:ind w:left="0"/>
            </w:pPr>
            <w:r w:rsidRPr="00CF7765">
              <w:rPr>
                <w:rFonts w:hint="eastAsia"/>
              </w:rPr>
              <w:t>設定範囲</w:t>
            </w:r>
          </w:p>
        </w:tc>
        <w:tc>
          <w:tcPr>
            <w:tcW w:w="1356" w:type="dxa"/>
            <w:tcBorders>
              <w:bottom w:val="nil"/>
            </w:tcBorders>
            <w:shd w:val="clear" w:color="auto" w:fill="FFFF00"/>
          </w:tcPr>
          <w:p w:rsidR="004D31E7" w:rsidRPr="00CF7765" w:rsidRDefault="004D31E7">
            <w:pPr>
              <w:pStyle w:val="aa"/>
              <w:ind w:left="0"/>
            </w:pPr>
            <w:r w:rsidRPr="00CF7765">
              <w:rPr>
                <w:rFonts w:hint="eastAsia"/>
              </w:rPr>
              <w:t>備考</w:t>
            </w:r>
          </w:p>
        </w:tc>
      </w:tr>
      <w:tr w:rsidR="004D31E7" w:rsidRPr="00CF7765" w:rsidTr="00A5688D">
        <w:trPr>
          <w:trHeight w:val="970"/>
          <w:jc w:val="right"/>
        </w:trPr>
        <w:tc>
          <w:tcPr>
            <w:tcW w:w="3686" w:type="dxa"/>
            <w:vMerge w:val="restart"/>
          </w:tcPr>
          <w:p w:rsidR="004D31E7" w:rsidRPr="00CF7765" w:rsidRDefault="004D31E7">
            <w:pPr>
              <w:pStyle w:val="aa"/>
              <w:tabs>
                <w:tab w:val="clear" w:pos="567"/>
                <w:tab w:val="clear" w:pos="851"/>
                <w:tab w:val="clear" w:pos="1418"/>
              </w:tabs>
              <w:ind w:left="0"/>
            </w:pPr>
            <w:r w:rsidRPr="00CF7765">
              <w:rPr>
                <w:rFonts w:hint="eastAsia"/>
              </w:rPr>
              <w:t>Offset</w:t>
            </w:r>
            <w:r w:rsidRPr="00CF7765">
              <w:rPr>
                <w:rFonts w:hint="eastAsia"/>
              </w:rPr>
              <w:t>動作の指定</w:t>
            </w:r>
            <w:r w:rsidRPr="00CF7765">
              <w:tab/>
            </w:r>
            <w:r w:rsidRPr="00CF7765">
              <w:rPr>
                <w:rFonts w:hint="eastAsia"/>
              </w:rPr>
              <w:t>(</w:t>
            </w:r>
            <w:r w:rsidRPr="00CF7765">
              <w:rPr>
                <w:rFonts w:hint="eastAsia"/>
              </w:rPr>
              <w:t>排出トレイ</w:t>
            </w:r>
            <w:r w:rsidRPr="00CF7765">
              <w:rPr>
                <w:rFonts w:hint="eastAsia"/>
              </w:rPr>
              <w:t>)</w:t>
            </w:r>
          </w:p>
          <w:p w:rsidR="004D31E7" w:rsidRPr="00CF7765" w:rsidRDefault="004D31E7">
            <w:pPr>
              <w:pStyle w:val="aa"/>
              <w:tabs>
                <w:tab w:val="clear" w:pos="567"/>
                <w:tab w:val="clear" w:pos="851"/>
                <w:tab w:val="clear" w:pos="1418"/>
              </w:tabs>
              <w:ind w:left="0"/>
            </w:pPr>
            <w:r w:rsidRPr="00CF7765">
              <w:tab/>
            </w:r>
            <w:r w:rsidRPr="00CF7765">
              <w:rPr>
                <w:rFonts w:hint="eastAsia"/>
              </w:rPr>
              <w:t>(</w:t>
            </w:r>
            <w:r w:rsidRPr="00CF7765">
              <w:rPr>
                <w:rFonts w:hint="eastAsia"/>
              </w:rPr>
              <w:t>センタートレイ</w:t>
            </w:r>
            <w:r w:rsidRPr="00CF7765">
              <w:rPr>
                <w:rFonts w:hint="eastAsia"/>
              </w:rPr>
              <w:t>)</w:t>
            </w:r>
            <w:r w:rsidRPr="00CF7765">
              <w:br/>
            </w:r>
            <w:r w:rsidRPr="00CF7765">
              <w:tab/>
            </w:r>
            <w:r w:rsidRPr="00CF7765">
              <w:rPr>
                <w:rFonts w:hint="eastAsia"/>
              </w:rPr>
              <w:t>(</w:t>
            </w:r>
            <w:r w:rsidRPr="00CF7765">
              <w:rPr>
                <w:rFonts w:hint="eastAsia"/>
              </w:rPr>
              <w:t>フェースダウントレイ</w:t>
            </w:r>
            <w:r w:rsidRPr="00CF7765">
              <w:rPr>
                <w:rFonts w:hint="eastAsia"/>
              </w:rPr>
              <w:t>)</w:t>
            </w:r>
            <w:r w:rsidRPr="00CF7765">
              <w:br/>
            </w:r>
            <w:r w:rsidRPr="00CF7765">
              <w:tab/>
            </w:r>
            <w:r w:rsidRPr="00CF7765">
              <w:rPr>
                <w:rFonts w:hint="eastAsia"/>
              </w:rPr>
              <w:t>(</w:t>
            </w:r>
            <w:r w:rsidRPr="00CF7765">
              <w:rPr>
                <w:rFonts w:hint="eastAsia"/>
              </w:rPr>
              <w:t>トップトレイ</w:t>
            </w:r>
            <w:r w:rsidRPr="00CF7765">
              <w:rPr>
                <w:rFonts w:hint="eastAsia"/>
              </w:rPr>
              <w:t>)</w:t>
            </w:r>
          </w:p>
        </w:tc>
        <w:tc>
          <w:tcPr>
            <w:tcW w:w="709" w:type="dxa"/>
          </w:tcPr>
          <w:p w:rsidR="004D31E7" w:rsidRPr="00CF7765" w:rsidRDefault="004D31E7">
            <w:pPr>
              <w:pStyle w:val="aa"/>
              <w:ind w:left="0"/>
              <w:jc w:val="center"/>
            </w:pPr>
            <w:r w:rsidRPr="00CF7765">
              <w:rPr>
                <w:rFonts w:hint="eastAsia"/>
              </w:rPr>
              <w:t>KO</w:t>
            </w:r>
          </w:p>
        </w:tc>
        <w:tc>
          <w:tcPr>
            <w:tcW w:w="1701" w:type="dxa"/>
          </w:tcPr>
          <w:p w:rsidR="004D31E7" w:rsidRPr="00CF7765" w:rsidRDefault="004D31E7">
            <w:pPr>
              <w:pStyle w:val="aa"/>
              <w:ind w:left="0"/>
              <w:jc w:val="center"/>
            </w:pPr>
            <w:r w:rsidRPr="00CF7765">
              <w:rPr>
                <w:rFonts w:hint="eastAsia"/>
              </w:rPr>
              <w:t>"</w:t>
            </w:r>
            <w:r w:rsidRPr="00CF7765">
              <w:rPr>
                <w:rFonts w:hint="eastAsia"/>
              </w:rPr>
              <w:t>セット単位</w:t>
            </w:r>
            <w:r w:rsidRPr="00CF7765">
              <w:rPr>
                <w:rFonts w:hint="eastAsia"/>
              </w:rPr>
              <w:t>"</w:t>
            </w:r>
          </w:p>
        </w:tc>
        <w:tc>
          <w:tcPr>
            <w:tcW w:w="2268" w:type="dxa"/>
          </w:tcPr>
          <w:p w:rsidR="004D31E7" w:rsidRPr="00CF7765" w:rsidRDefault="004D31E7">
            <w:pPr>
              <w:pStyle w:val="aa"/>
              <w:ind w:left="0"/>
            </w:pPr>
            <w:r w:rsidRPr="00CF7765">
              <w:rPr>
                <w:rFonts w:hint="eastAsia"/>
              </w:rPr>
              <w:t>"</w:t>
            </w:r>
            <w:r w:rsidRPr="00CF7765">
              <w:rPr>
                <w:rFonts w:hint="eastAsia"/>
              </w:rPr>
              <w:t>セット単位</w:t>
            </w:r>
            <w:r w:rsidRPr="00CF7765">
              <w:rPr>
                <w:rFonts w:hint="eastAsia"/>
              </w:rPr>
              <w:t>"</w:t>
            </w:r>
          </w:p>
          <w:p w:rsidR="004D31E7" w:rsidRPr="00CF7765" w:rsidRDefault="004D31E7">
            <w:pPr>
              <w:pStyle w:val="aa"/>
              <w:ind w:left="0"/>
            </w:pPr>
            <w:r w:rsidRPr="00CF7765">
              <w:rPr>
                <w:rFonts w:hint="eastAsia"/>
              </w:rPr>
              <w:t>"</w:t>
            </w:r>
            <w:r w:rsidRPr="00CF7765">
              <w:rPr>
                <w:rFonts w:hint="eastAsia"/>
              </w:rPr>
              <w:t>ジョブ単位</w:t>
            </w:r>
            <w:r w:rsidRPr="00CF7765">
              <w:rPr>
                <w:rFonts w:hint="eastAsia"/>
              </w:rPr>
              <w:t>"</w:t>
            </w:r>
          </w:p>
          <w:p w:rsidR="004D31E7" w:rsidRPr="00CF7765" w:rsidRDefault="004D31E7">
            <w:pPr>
              <w:pStyle w:val="aa"/>
              <w:ind w:left="0"/>
            </w:pPr>
            <w:r w:rsidRPr="00CF7765">
              <w:rPr>
                <w:rFonts w:hint="eastAsia"/>
              </w:rPr>
              <w:t>"Offset</w:t>
            </w:r>
            <w:r w:rsidRPr="00CF7765">
              <w:rPr>
                <w:rFonts w:hint="eastAsia"/>
              </w:rPr>
              <w:t>なし</w:t>
            </w:r>
            <w:r w:rsidRPr="00CF7765">
              <w:rPr>
                <w:rFonts w:hint="eastAsia"/>
              </w:rPr>
              <w:t>"</w:t>
            </w:r>
          </w:p>
        </w:tc>
        <w:tc>
          <w:tcPr>
            <w:tcW w:w="1356" w:type="dxa"/>
          </w:tcPr>
          <w:p w:rsidR="004D31E7" w:rsidRPr="00CF7765" w:rsidRDefault="004D31E7">
            <w:pPr>
              <w:pStyle w:val="aa"/>
              <w:ind w:left="0"/>
            </w:pPr>
          </w:p>
        </w:tc>
      </w:tr>
      <w:tr w:rsidR="004D31E7" w:rsidRPr="00CF7765" w:rsidTr="00A5688D">
        <w:trPr>
          <w:jc w:val="right"/>
        </w:trPr>
        <w:tc>
          <w:tcPr>
            <w:tcW w:w="3686" w:type="dxa"/>
            <w:vMerge/>
          </w:tcPr>
          <w:p w:rsidR="004D31E7" w:rsidRPr="00CF7765" w:rsidRDefault="004D31E7" w:rsidP="004D31E7">
            <w:pPr>
              <w:pStyle w:val="aa"/>
              <w:tabs>
                <w:tab w:val="clear" w:pos="567"/>
                <w:tab w:val="clear" w:pos="851"/>
                <w:tab w:val="clear" w:pos="1418"/>
              </w:tabs>
              <w:ind w:left="0"/>
            </w:pPr>
          </w:p>
        </w:tc>
        <w:tc>
          <w:tcPr>
            <w:tcW w:w="709" w:type="dxa"/>
          </w:tcPr>
          <w:p w:rsidR="004D31E7" w:rsidRPr="00CF7765" w:rsidRDefault="004D31E7" w:rsidP="004D31E7">
            <w:pPr>
              <w:pStyle w:val="aa"/>
              <w:ind w:left="0"/>
              <w:jc w:val="center"/>
            </w:pPr>
            <w:r w:rsidRPr="00CF7765">
              <w:rPr>
                <w:rFonts w:hint="eastAsia"/>
              </w:rPr>
              <w:t>CE</w:t>
            </w:r>
          </w:p>
        </w:tc>
        <w:tc>
          <w:tcPr>
            <w:tcW w:w="1701" w:type="dxa"/>
          </w:tcPr>
          <w:p w:rsidR="004D31E7" w:rsidRPr="00CF7765" w:rsidRDefault="008578F3" w:rsidP="004D31E7">
            <w:pPr>
              <w:pStyle w:val="aa"/>
              <w:tabs>
                <w:tab w:val="clear" w:pos="567"/>
                <w:tab w:val="left" w:pos="30"/>
                <w:tab w:val="left" w:pos="1290"/>
              </w:tabs>
              <w:ind w:left="0"/>
              <w:jc w:val="center"/>
            </w:pPr>
            <w:r w:rsidRPr="00CF7765">
              <w:rPr>
                <w:rFonts w:hint="eastAsia"/>
              </w:rPr>
              <w:t>"</w:t>
            </w:r>
            <w:r w:rsidR="00F72732" w:rsidRPr="00CF7765">
              <w:rPr>
                <w:rFonts w:hint="eastAsia"/>
              </w:rPr>
              <w:t>セット単位</w:t>
            </w:r>
            <w:r w:rsidRPr="00CF7765">
              <w:rPr>
                <w:rFonts w:hint="eastAsia"/>
              </w:rPr>
              <w:t>"</w:t>
            </w:r>
          </w:p>
        </w:tc>
        <w:tc>
          <w:tcPr>
            <w:tcW w:w="2268" w:type="dxa"/>
          </w:tcPr>
          <w:p w:rsidR="004D31E7" w:rsidRPr="00CF7765" w:rsidRDefault="004D31E7" w:rsidP="004D31E7">
            <w:pPr>
              <w:pStyle w:val="aa"/>
              <w:ind w:left="0"/>
            </w:pPr>
            <w:r w:rsidRPr="00CF7765">
              <w:rPr>
                <w:rFonts w:hint="eastAsia"/>
              </w:rPr>
              <w:t>同上</w:t>
            </w:r>
          </w:p>
        </w:tc>
        <w:tc>
          <w:tcPr>
            <w:tcW w:w="1356" w:type="dxa"/>
          </w:tcPr>
          <w:p w:rsidR="004D31E7" w:rsidRPr="00CF7765" w:rsidRDefault="0097672F" w:rsidP="004D31E7">
            <w:pPr>
              <w:pStyle w:val="aa"/>
              <w:ind w:left="0"/>
            </w:pPr>
            <w:r>
              <w:rPr>
                <w:rFonts w:hint="eastAsia"/>
              </w:rPr>
              <w:t>PGS1049SGP</w:t>
            </w:r>
          </w:p>
        </w:tc>
      </w:tr>
      <w:tr w:rsidR="004D31E7" w:rsidRPr="00CF7765" w:rsidTr="00A5688D">
        <w:trPr>
          <w:jc w:val="right"/>
        </w:trPr>
        <w:tc>
          <w:tcPr>
            <w:tcW w:w="3686" w:type="dxa"/>
            <w:vMerge w:val="restart"/>
          </w:tcPr>
          <w:p w:rsidR="004D31E7" w:rsidRPr="00CF7765" w:rsidRDefault="004D31E7" w:rsidP="004D31E7">
            <w:pPr>
              <w:pStyle w:val="aa"/>
              <w:tabs>
                <w:tab w:val="clear" w:pos="567"/>
                <w:tab w:val="clear" w:pos="851"/>
                <w:tab w:val="clear" w:pos="1418"/>
              </w:tabs>
              <w:ind w:left="0"/>
            </w:pPr>
            <w:r w:rsidRPr="00CF7765">
              <w:rPr>
                <w:rFonts w:hint="eastAsia"/>
              </w:rPr>
              <w:t>Offset</w:t>
            </w:r>
            <w:r w:rsidRPr="00CF7765">
              <w:rPr>
                <w:rFonts w:hint="eastAsia"/>
              </w:rPr>
              <w:t>動作の指定</w:t>
            </w:r>
            <w:r w:rsidRPr="00CF7765">
              <w:tab/>
            </w:r>
            <w:r w:rsidRPr="00CF7765">
              <w:rPr>
                <w:rFonts w:hint="eastAsia"/>
              </w:rPr>
              <w:t>(</w:t>
            </w:r>
            <w:r w:rsidRPr="00CF7765">
              <w:rPr>
                <w:rFonts w:hint="eastAsia"/>
              </w:rPr>
              <w:t>排出トレイ</w:t>
            </w:r>
            <w:r w:rsidRPr="00CF7765">
              <w:rPr>
                <w:rFonts w:hint="eastAsia"/>
              </w:rPr>
              <w:t>2)</w:t>
            </w:r>
          </w:p>
          <w:p w:rsidR="004D31E7" w:rsidRPr="00CF7765" w:rsidRDefault="004D31E7" w:rsidP="004D31E7">
            <w:pPr>
              <w:pStyle w:val="aa"/>
              <w:tabs>
                <w:tab w:val="clear" w:pos="567"/>
                <w:tab w:val="clear" w:pos="851"/>
                <w:tab w:val="clear" w:pos="1418"/>
              </w:tabs>
              <w:ind w:left="0"/>
            </w:pPr>
            <w:r w:rsidRPr="00CF7765">
              <w:tab/>
            </w:r>
            <w:r w:rsidRPr="00CF7765">
              <w:rPr>
                <w:rFonts w:hint="eastAsia"/>
              </w:rPr>
              <w:t>(</w:t>
            </w:r>
            <w:r w:rsidRPr="00CF7765">
              <w:rPr>
                <w:rFonts w:hint="eastAsia"/>
              </w:rPr>
              <w:t>センタートレイ</w:t>
            </w:r>
            <w:r w:rsidRPr="00CF7765">
              <w:rPr>
                <w:rFonts w:hint="eastAsia"/>
              </w:rPr>
              <w:t>2)</w:t>
            </w:r>
            <w:r w:rsidRPr="00CF7765">
              <w:br/>
            </w:r>
            <w:r w:rsidRPr="00CF7765">
              <w:tab/>
            </w:r>
            <w:r w:rsidRPr="00CF7765">
              <w:rPr>
                <w:rFonts w:hint="eastAsia"/>
              </w:rPr>
              <w:t>(</w:t>
            </w:r>
            <w:r w:rsidRPr="00CF7765">
              <w:rPr>
                <w:rFonts w:hint="eastAsia"/>
              </w:rPr>
              <w:t>フェースダウントレイ</w:t>
            </w:r>
            <w:r w:rsidRPr="00CF7765">
              <w:rPr>
                <w:rFonts w:hint="eastAsia"/>
              </w:rPr>
              <w:t>2)</w:t>
            </w:r>
          </w:p>
        </w:tc>
        <w:tc>
          <w:tcPr>
            <w:tcW w:w="709" w:type="dxa"/>
          </w:tcPr>
          <w:p w:rsidR="004D31E7" w:rsidRPr="00CF7765" w:rsidRDefault="004D31E7" w:rsidP="004D31E7">
            <w:pPr>
              <w:pStyle w:val="aa"/>
              <w:ind w:left="0"/>
              <w:jc w:val="center"/>
            </w:pPr>
            <w:r w:rsidRPr="00CF7765">
              <w:rPr>
                <w:rFonts w:hint="eastAsia"/>
              </w:rPr>
              <w:t>KO</w:t>
            </w:r>
          </w:p>
        </w:tc>
        <w:tc>
          <w:tcPr>
            <w:tcW w:w="1701" w:type="dxa"/>
          </w:tcPr>
          <w:p w:rsidR="004D31E7" w:rsidRPr="00CF7765" w:rsidRDefault="004D31E7" w:rsidP="004D31E7">
            <w:pPr>
              <w:pStyle w:val="aa"/>
              <w:ind w:left="0"/>
              <w:jc w:val="center"/>
            </w:pPr>
            <w:r w:rsidRPr="00CF7765">
              <w:rPr>
                <w:rFonts w:hint="eastAsia"/>
              </w:rPr>
              <w:t>"</w:t>
            </w:r>
            <w:r w:rsidRPr="00CF7765">
              <w:rPr>
                <w:rFonts w:hint="eastAsia"/>
              </w:rPr>
              <w:t>セット単位</w:t>
            </w:r>
            <w:r w:rsidRPr="00CF7765">
              <w:rPr>
                <w:rFonts w:hint="eastAsia"/>
              </w:rPr>
              <w:t>"</w:t>
            </w:r>
          </w:p>
        </w:tc>
        <w:tc>
          <w:tcPr>
            <w:tcW w:w="2268" w:type="dxa"/>
          </w:tcPr>
          <w:p w:rsidR="004D31E7" w:rsidRPr="00CF7765" w:rsidRDefault="004D31E7" w:rsidP="004D31E7">
            <w:pPr>
              <w:pStyle w:val="aa"/>
              <w:ind w:left="0"/>
            </w:pPr>
            <w:r w:rsidRPr="00CF7765">
              <w:rPr>
                <w:rFonts w:hint="eastAsia"/>
              </w:rPr>
              <w:t>同上</w:t>
            </w:r>
          </w:p>
        </w:tc>
        <w:tc>
          <w:tcPr>
            <w:tcW w:w="1356" w:type="dxa"/>
          </w:tcPr>
          <w:p w:rsidR="004D31E7" w:rsidRPr="00CF7765" w:rsidRDefault="004D31E7" w:rsidP="004D31E7">
            <w:pPr>
              <w:pStyle w:val="aa"/>
              <w:ind w:left="0"/>
            </w:pPr>
          </w:p>
        </w:tc>
      </w:tr>
      <w:tr w:rsidR="004D31E7" w:rsidRPr="00CF7765" w:rsidTr="00A5688D">
        <w:trPr>
          <w:jc w:val="right"/>
        </w:trPr>
        <w:tc>
          <w:tcPr>
            <w:tcW w:w="3686" w:type="dxa"/>
            <w:vMerge/>
          </w:tcPr>
          <w:p w:rsidR="004D31E7" w:rsidRPr="00CF7765" w:rsidRDefault="004D31E7" w:rsidP="004D31E7">
            <w:pPr>
              <w:pStyle w:val="aa"/>
              <w:tabs>
                <w:tab w:val="clear" w:pos="567"/>
                <w:tab w:val="clear" w:pos="851"/>
                <w:tab w:val="clear" w:pos="1418"/>
              </w:tabs>
              <w:ind w:left="0"/>
            </w:pPr>
          </w:p>
        </w:tc>
        <w:tc>
          <w:tcPr>
            <w:tcW w:w="709" w:type="dxa"/>
          </w:tcPr>
          <w:p w:rsidR="004D31E7" w:rsidRPr="00CF7765" w:rsidRDefault="004D31E7" w:rsidP="004D31E7">
            <w:pPr>
              <w:pStyle w:val="aa"/>
              <w:ind w:left="0"/>
              <w:jc w:val="center"/>
            </w:pPr>
            <w:r w:rsidRPr="00CF7765">
              <w:t>CE</w:t>
            </w:r>
          </w:p>
        </w:tc>
        <w:tc>
          <w:tcPr>
            <w:tcW w:w="1701" w:type="dxa"/>
          </w:tcPr>
          <w:p w:rsidR="004D31E7" w:rsidRPr="00CF7765" w:rsidRDefault="008578F3" w:rsidP="004D31E7">
            <w:pPr>
              <w:pStyle w:val="aa"/>
              <w:ind w:left="0"/>
              <w:jc w:val="center"/>
            </w:pPr>
            <w:r w:rsidRPr="00CF7765">
              <w:rPr>
                <w:rFonts w:hint="eastAsia"/>
              </w:rPr>
              <w:t>"</w:t>
            </w:r>
            <w:r w:rsidR="00F72732" w:rsidRPr="00CF7765">
              <w:rPr>
                <w:rFonts w:hint="eastAsia"/>
              </w:rPr>
              <w:t>セット単位</w:t>
            </w:r>
            <w:r w:rsidRPr="00CF7765">
              <w:rPr>
                <w:rFonts w:hint="eastAsia"/>
              </w:rPr>
              <w:t>"</w:t>
            </w:r>
          </w:p>
        </w:tc>
        <w:tc>
          <w:tcPr>
            <w:tcW w:w="2268" w:type="dxa"/>
          </w:tcPr>
          <w:p w:rsidR="004D31E7" w:rsidRPr="00CF7765" w:rsidRDefault="004D31E7" w:rsidP="004D31E7">
            <w:pPr>
              <w:pStyle w:val="aa"/>
              <w:ind w:left="0"/>
            </w:pPr>
            <w:r w:rsidRPr="00CF7765">
              <w:rPr>
                <w:rFonts w:hint="eastAsia"/>
              </w:rPr>
              <w:t>同上</w:t>
            </w:r>
          </w:p>
        </w:tc>
        <w:tc>
          <w:tcPr>
            <w:tcW w:w="1356" w:type="dxa"/>
          </w:tcPr>
          <w:p w:rsidR="004D31E7" w:rsidRPr="00CF7765" w:rsidRDefault="0097672F" w:rsidP="004D31E7">
            <w:pPr>
              <w:pStyle w:val="aa"/>
              <w:ind w:left="0"/>
            </w:pPr>
            <w:r>
              <w:rPr>
                <w:rFonts w:hint="eastAsia"/>
              </w:rPr>
              <w:t>PGS1049SGP</w:t>
            </w:r>
          </w:p>
        </w:tc>
      </w:tr>
      <w:tr w:rsidR="000647ED" w:rsidRPr="00CF7765" w:rsidTr="000647ED">
        <w:trPr>
          <w:trHeight w:val="120"/>
          <w:jc w:val="right"/>
        </w:trPr>
        <w:tc>
          <w:tcPr>
            <w:tcW w:w="3686" w:type="dxa"/>
            <w:vMerge w:val="restart"/>
          </w:tcPr>
          <w:p w:rsidR="000647ED" w:rsidRPr="00CF7765" w:rsidRDefault="000647ED" w:rsidP="004D31E7">
            <w:pPr>
              <w:pStyle w:val="aa"/>
              <w:tabs>
                <w:tab w:val="clear" w:pos="567"/>
                <w:tab w:val="clear" w:pos="851"/>
                <w:tab w:val="clear" w:pos="1418"/>
              </w:tabs>
              <w:ind w:left="0"/>
            </w:pPr>
            <w:r w:rsidRPr="00CF7765">
              <w:rPr>
                <w:rFonts w:hint="eastAsia"/>
              </w:rPr>
              <w:t>Offset</w:t>
            </w:r>
            <w:r w:rsidRPr="00CF7765">
              <w:rPr>
                <w:rFonts w:hint="eastAsia"/>
              </w:rPr>
              <w:t>動作の指定</w:t>
            </w:r>
            <w:r w:rsidRPr="00CF7765">
              <w:tab/>
            </w:r>
            <w:r w:rsidRPr="00CF7765">
              <w:rPr>
                <w:rFonts w:hint="eastAsia"/>
              </w:rPr>
              <w:t>(</w:t>
            </w:r>
            <w:r w:rsidRPr="00CF7765">
              <w:rPr>
                <w:rFonts w:hint="eastAsia"/>
              </w:rPr>
              <w:t>フィニッシャトレイ</w:t>
            </w:r>
            <w:r w:rsidRPr="00CF7765">
              <w:rPr>
                <w:rFonts w:hint="eastAsia"/>
              </w:rPr>
              <w:t>)</w:t>
            </w:r>
          </w:p>
        </w:tc>
        <w:tc>
          <w:tcPr>
            <w:tcW w:w="709" w:type="dxa"/>
            <w:vMerge w:val="restart"/>
          </w:tcPr>
          <w:p w:rsidR="000647ED" w:rsidRPr="00CF7765" w:rsidRDefault="000647ED" w:rsidP="004D31E7">
            <w:pPr>
              <w:pStyle w:val="aa"/>
              <w:ind w:left="0"/>
              <w:jc w:val="center"/>
            </w:pPr>
            <w:r w:rsidRPr="00CF7765">
              <w:rPr>
                <w:rFonts w:hint="eastAsia"/>
              </w:rPr>
              <w:t>KO</w:t>
            </w:r>
          </w:p>
        </w:tc>
        <w:tc>
          <w:tcPr>
            <w:tcW w:w="1701" w:type="dxa"/>
          </w:tcPr>
          <w:p w:rsidR="000647ED" w:rsidRPr="00CF7765" w:rsidRDefault="000647ED" w:rsidP="004D31E7">
            <w:pPr>
              <w:pStyle w:val="aa"/>
              <w:ind w:left="0"/>
              <w:jc w:val="center"/>
            </w:pPr>
            <w:r w:rsidRPr="00CF7765">
              <w:rPr>
                <w:rFonts w:hint="eastAsia"/>
              </w:rPr>
              <w:t>"</w:t>
            </w:r>
            <w:r w:rsidRPr="00CF7765">
              <w:rPr>
                <w:rFonts w:hint="eastAsia"/>
              </w:rPr>
              <w:t>セット単位</w:t>
            </w:r>
            <w:r w:rsidRPr="00CF7765">
              <w:rPr>
                <w:rFonts w:hint="eastAsia"/>
              </w:rPr>
              <w:t>"</w:t>
            </w:r>
          </w:p>
        </w:tc>
        <w:tc>
          <w:tcPr>
            <w:tcW w:w="2268" w:type="dxa"/>
            <w:vMerge w:val="restart"/>
          </w:tcPr>
          <w:p w:rsidR="000647ED" w:rsidRPr="00CF7765" w:rsidRDefault="000647ED" w:rsidP="004D31E7">
            <w:pPr>
              <w:pStyle w:val="aa"/>
              <w:ind w:left="0"/>
            </w:pPr>
            <w:r w:rsidRPr="00CF7765">
              <w:rPr>
                <w:rFonts w:hint="eastAsia"/>
              </w:rPr>
              <w:t>同上</w:t>
            </w:r>
          </w:p>
        </w:tc>
        <w:tc>
          <w:tcPr>
            <w:tcW w:w="1356" w:type="dxa"/>
            <w:vMerge w:val="restart"/>
          </w:tcPr>
          <w:p w:rsidR="000647ED" w:rsidRPr="00CF7765" w:rsidRDefault="000647ED" w:rsidP="004D31E7">
            <w:pPr>
              <w:pStyle w:val="aa"/>
              <w:ind w:left="0"/>
            </w:pPr>
          </w:p>
        </w:tc>
      </w:tr>
      <w:tr w:rsidR="000647ED" w:rsidRPr="00CF7765" w:rsidTr="00F63AA2">
        <w:trPr>
          <w:trHeight w:val="120"/>
          <w:jc w:val="right"/>
        </w:trPr>
        <w:tc>
          <w:tcPr>
            <w:tcW w:w="3686" w:type="dxa"/>
            <w:vMerge/>
          </w:tcPr>
          <w:p w:rsidR="000647ED" w:rsidRPr="00CF7765" w:rsidRDefault="000647ED" w:rsidP="004D31E7">
            <w:pPr>
              <w:pStyle w:val="aa"/>
              <w:tabs>
                <w:tab w:val="clear" w:pos="567"/>
                <w:tab w:val="clear" w:pos="851"/>
                <w:tab w:val="clear" w:pos="1418"/>
              </w:tabs>
              <w:ind w:left="0"/>
            </w:pPr>
          </w:p>
        </w:tc>
        <w:tc>
          <w:tcPr>
            <w:tcW w:w="709" w:type="dxa"/>
            <w:vMerge/>
          </w:tcPr>
          <w:p w:rsidR="000647ED" w:rsidRPr="00CF7765" w:rsidRDefault="000647ED" w:rsidP="004D31E7">
            <w:pPr>
              <w:pStyle w:val="aa"/>
              <w:ind w:left="0"/>
              <w:jc w:val="center"/>
            </w:pPr>
          </w:p>
        </w:tc>
        <w:tc>
          <w:tcPr>
            <w:tcW w:w="1701" w:type="dxa"/>
          </w:tcPr>
          <w:p w:rsidR="000647ED" w:rsidRPr="00CF7765" w:rsidRDefault="000647ED" w:rsidP="004D31E7">
            <w:pPr>
              <w:pStyle w:val="aa"/>
              <w:ind w:left="0"/>
              <w:jc w:val="center"/>
            </w:pPr>
            <w:r w:rsidRPr="000647ED">
              <w:rPr>
                <w:rFonts w:hint="eastAsia"/>
              </w:rPr>
              <w:t>"Offset</w:t>
            </w:r>
            <w:r w:rsidRPr="000647ED">
              <w:rPr>
                <w:rFonts w:hint="eastAsia"/>
              </w:rPr>
              <w:t>なし</w:t>
            </w:r>
            <w:r w:rsidRPr="000647ED">
              <w:rPr>
                <w:rFonts w:hint="eastAsia"/>
              </w:rPr>
              <w:t>" *1</w:t>
            </w:r>
          </w:p>
        </w:tc>
        <w:tc>
          <w:tcPr>
            <w:tcW w:w="2268" w:type="dxa"/>
            <w:vMerge/>
          </w:tcPr>
          <w:p w:rsidR="000647ED" w:rsidRPr="00CF7765" w:rsidRDefault="000647ED" w:rsidP="004D31E7">
            <w:pPr>
              <w:pStyle w:val="aa"/>
              <w:ind w:left="0"/>
            </w:pPr>
          </w:p>
        </w:tc>
        <w:tc>
          <w:tcPr>
            <w:tcW w:w="1356" w:type="dxa"/>
            <w:vMerge/>
          </w:tcPr>
          <w:p w:rsidR="000647ED" w:rsidRPr="00CF7765" w:rsidRDefault="000647ED" w:rsidP="004D31E7">
            <w:pPr>
              <w:pStyle w:val="aa"/>
              <w:ind w:left="0"/>
            </w:pPr>
          </w:p>
        </w:tc>
      </w:tr>
      <w:tr w:rsidR="000647ED" w:rsidRPr="00CF7765" w:rsidTr="004D31E7">
        <w:trPr>
          <w:jc w:val="right"/>
        </w:trPr>
        <w:tc>
          <w:tcPr>
            <w:tcW w:w="3686" w:type="dxa"/>
            <w:vMerge/>
          </w:tcPr>
          <w:p w:rsidR="000647ED" w:rsidRPr="00CF7765" w:rsidRDefault="000647ED" w:rsidP="004D31E7">
            <w:pPr>
              <w:pStyle w:val="aa"/>
              <w:tabs>
                <w:tab w:val="clear" w:pos="567"/>
                <w:tab w:val="clear" w:pos="851"/>
                <w:tab w:val="clear" w:pos="1418"/>
              </w:tabs>
              <w:ind w:left="0"/>
            </w:pPr>
          </w:p>
        </w:tc>
        <w:tc>
          <w:tcPr>
            <w:tcW w:w="709" w:type="dxa"/>
          </w:tcPr>
          <w:p w:rsidR="000647ED" w:rsidRPr="00CF7765" w:rsidRDefault="000647ED" w:rsidP="004D31E7">
            <w:pPr>
              <w:pStyle w:val="aa"/>
              <w:ind w:left="0"/>
              <w:jc w:val="center"/>
            </w:pPr>
            <w:r w:rsidRPr="00CF7765">
              <w:t>CE</w:t>
            </w:r>
          </w:p>
        </w:tc>
        <w:tc>
          <w:tcPr>
            <w:tcW w:w="1701" w:type="dxa"/>
          </w:tcPr>
          <w:p w:rsidR="000647ED" w:rsidRPr="00CF7765" w:rsidRDefault="000647ED" w:rsidP="008578F3">
            <w:pPr>
              <w:pStyle w:val="aa"/>
              <w:ind w:left="0"/>
              <w:jc w:val="center"/>
            </w:pPr>
            <w:r w:rsidRPr="00CF7765">
              <w:rPr>
                <w:rFonts w:hint="eastAsia"/>
              </w:rPr>
              <w:t>"</w:t>
            </w:r>
            <w:r w:rsidRPr="00CF7765">
              <w:rPr>
                <w:rFonts w:hint="eastAsia"/>
              </w:rPr>
              <w:t>セット単位</w:t>
            </w:r>
            <w:r w:rsidRPr="00CF7765">
              <w:rPr>
                <w:rFonts w:hint="eastAsia"/>
              </w:rPr>
              <w:t>"</w:t>
            </w:r>
          </w:p>
        </w:tc>
        <w:tc>
          <w:tcPr>
            <w:tcW w:w="2268" w:type="dxa"/>
          </w:tcPr>
          <w:p w:rsidR="000647ED" w:rsidRPr="00CF7765" w:rsidRDefault="000647ED" w:rsidP="004D31E7">
            <w:pPr>
              <w:pStyle w:val="aa"/>
              <w:ind w:left="0"/>
            </w:pPr>
            <w:r w:rsidRPr="00CF7765">
              <w:rPr>
                <w:rFonts w:hint="eastAsia"/>
              </w:rPr>
              <w:t>同上</w:t>
            </w:r>
            <w:r w:rsidRPr="00CF7765">
              <w:rPr>
                <w:rFonts w:hint="eastAsia"/>
              </w:rPr>
              <w:t>"</w:t>
            </w:r>
          </w:p>
        </w:tc>
        <w:tc>
          <w:tcPr>
            <w:tcW w:w="1356" w:type="dxa"/>
          </w:tcPr>
          <w:p w:rsidR="000647ED" w:rsidRPr="00CF7765" w:rsidRDefault="0097672F" w:rsidP="004D31E7">
            <w:pPr>
              <w:pStyle w:val="aa"/>
              <w:ind w:left="0"/>
            </w:pPr>
            <w:r>
              <w:rPr>
                <w:rFonts w:hint="eastAsia"/>
              </w:rPr>
              <w:t>PGS1049SGP</w:t>
            </w:r>
          </w:p>
        </w:tc>
      </w:tr>
      <w:tr w:rsidR="004D31E7" w:rsidRPr="00CF7765" w:rsidTr="00A5688D">
        <w:trPr>
          <w:jc w:val="right"/>
        </w:trPr>
        <w:tc>
          <w:tcPr>
            <w:tcW w:w="3686" w:type="dxa"/>
          </w:tcPr>
          <w:p w:rsidR="004D31E7" w:rsidRPr="00CF7765" w:rsidRDefault="004D31E7" w:rsidP="004D31E7">
            <w:pPr>
              <w:pStyle w:val="aa"/>
              <w:tabs>
                <w:tab w:val="clear" w:pos="567"/>
                <w:tab w:val="clear" w:pos="851"/>
                <w:tab w:val="clear" w:pos="1418"/>
              </w:tabs>
              <w:ind w:left="0"/>
              <w:rPr>
                <w:color w:val="0000FF"/>
              </w:rPr>
            </w:pPr>
            <w:r w:rsidRPr="00CF7765">
              <w:rPr>
                <w:rFonts w:hint="eastAsia"/>
              </w:rPr>
              <w:t>Offset</w:t>
            </w:r>
            <w:r w:rsidRPr="00CF7765">
              <w:rPr>
                <w:rFonts w:hint="eastAsia"/>
              </w:rPr>
              <w:t>動作の指定</w:t>
            </w:r>
            <w:r w:rsidRPr="00CF7765">
              <w:tab/>
            </w:r>
            <w:r w:rsidRPr="00CF7765">
              <w:rPr>
                <w:rFonts w:hint="eastAsia"/>
              </w:rPr>
              <w:t>(</w:t>
            </w:r>
            <w:r w:rsidRPr="00CF7765">
              <w:rPr>
                <w:rFonts w:hint="eastAsia"/>
              </w:rPr>
              <w:t>大容量トレイ</w:t>
            </w:r>
            <w:r w:rsidRPr="00CF7765">
              <w:rPr>
                <w:rFonts w:hint="eastAsia"/>
                <w:color w:val="C0C0C0"/>
              </w:rPr>
              <w:t>1</w:t>
            </w:r>
            <w:r w:rsidRPr="00CF7765">
              <w:rPr>
                <w:rFonts w:hint="eastAsia"/>
              </w:rPr>
              <w:t>)</w:t>
            </w:r>
          </w:p>
          <w:p w:rsidR="004D31E7" w:rsidRPr="00CF7765" w:rsidRDefault="004D31E7" w:rsidP="004D31E7">
            <w:pPr>
              <w:pStyle w:val="aa"/>
              <w:tabs>
                <w:tab w:val="clear" w:pos="567"/>
                <w:tab w:val="clear" w:pos="851"/>
                <w:tab w:val="clear" w:pos="1418"/>
              </w:tabs>
              <w:ind w:left="0"/>
              <w:rPr>
                <w:color w:val="C0C0C0"/>
              </w:rPr>
            </w:pPr>
            <w:r w:rsidRPr="00CF7765">
              <w:rPr>
                <w:color w:val="0000FF"/>
              </w:rPr>
              <w:tab/>
            </w:r>
            <w:r w:rsidRPr="00CF7765">
              <w:rPr>
                <w:rFonts w:hint="eastAsia"/>
                <w:color w:val="C0C0C0"/>
              </w:rPr>
              <w:t>(</w:t>
            </w:r>
            <w:r w:rsidRPr="00CF7765">
              <w:rPr>
                <w:rFonts w:hint="eastAsia"/>
                <w:color w:val="C0C0C0"/>
              </w:rPr>
              <w:t>大容量トレイ</w:t>
            </w:r>
            <w:r w:rsidRPr="00CF7765">
              <w:rPr>
                <w:rFonts w:hint="eastAsia"/>
                <w:color w:val="C0C0C0"/>
              </w:rPr>
              <w:t>2)</w:t>
            </w:r>
          </w:p>
        </w:tc>
        <w:tc>
          <w:tcPr>
            <w:tcW w:w="709" w:type="dxa"/>
          </w:tcPr>
          <w:p w:rsidR="004D31E7" w:rsidRPr="00CF7765" w:rsidRDefault="004D31E7" w:rsidP="004D31E7">
            <w:pPr>
              <w:pStyle w:val="aa"/>
              <w:ind w:left="0"/>
              <w:jc w:val="center"/>
            </w:pPr>
            <w:r w:rsidRPr="00CF7765">
              <w:rPr>
                <w:rFonts w:hint="eastAsia"/>
              </w:rPr>
              <w:t>KO</w:t>
            </w:r>
          </w:p>
        </w:tc>
        <w:tc>
          <w:tcPr>
            <w:tcW w:w="1701" w:type="dxa"/>
          </w:tcPr>
          <w:p w:rsidR="004D31E7" w:rsidRPr="00CF7765" w:rsidRDefault="004D31E7" w:rsidP="004D31E7">
            <w:pPr>
              <w:pStyle w:val="aa"/>
              <w:ind w:left="0"/>
              <w:jc w:val="center"/>
            </w:pPr>
            <w:r w:rsidRPr="00CF7765">
              <w:rPr>
                <w:rFonts w:hint="eastAsia"/>
              </w:rPr>
              <w:t>"Offset</w:t>
            </w:r>
            <w:r w:rsidRPr="00CF7765">
              <w:rPr>
                <w:rFonts w:hint="eastAsia"/>
              </w:rPr>
              <w:t>なし</w:t>
            </w:r>
            <w:r w:rsidRPr="00CF7765">
              <w:rPr>
                <w:rFonts w:hint="eastAsia"/>
              </w:rPr>
              <w:t>"</w:t>
            </w:r>
          </w:p>
        </w:tc>
        <w:tc>
          <w:tcPr>
            <w:tcW w:w="2268" w:type="dxa"/>
          </w:tcPr>
          <w:p w:rsidR="004D31E7" w:rsidRPr="00CF7765" w:rsidRDefault="004D31E7" w:rsidP="004D31E7">
            <w:pPr>
              <w:pStyle w:val="aa"/>
              <w:ind w:left="0"/>
            </w:pPr>
            <w:r w:rsidRPr="00CF7765">
              <w:rPr>
                <w:rFonts w:hint="eastAsia"/>
              </w:rPr>
              <w:t>同上</w:t>
            </w:r>
          </w:p>
        </w:tc>
        <w:tc>
          <w:tcPr>
            <w:tcW w:w="1356" w:type="dxa"/>
          </w:tcPr>
          <w:p w:rsidR="004D31E7" w:rsidRPr="00CF7765" w:rsidRDefault="004D31E7" w:rsidP="004D31E7">
            <w:pPr>
              <w:pStyle w:val="aa"/>
              <w:ind w:left="0"/>
            </w:pPr>
          </w:p>
        </w:tc>
      </w:tr>
      <w:tr w:rsidR="004D31E7" w:rsidRPr="00CF7765" w:rsidTr="00A5688D">
        <w:trPr>
          <w:jc w:val="right"/>
        </w:trPr>
        <w:tc>
          <w:tcPr>
            <w:tcW w:w="3686" w:type="dxa"/>
          </w:tcPr>
          <w:p w:rsidR="004D31E7" w:rsidRPr="00CF7765" w:rsidRDefault="004D31E7" w:rsidP="004D31E7">
            <w:pPr>
              <w:pStyle w:val="aa"/>
              <w:ind w:left="0"/>
            </w:pPr>
            <w:r w:rsidRPr="00CF7765">
              <w:rPr>
                <w:rFonts w:hint="eastAsia"/>
              </w:rPr>
              <w:t>Staple</w:t>
            </w:r>
            <w:r w:rsidRPr="00CF7765">
              <w:rPr>
                <w:rFonts w:hint="eastAsia"/>
              </w:rPr>
              <w:t>時の</w:t>
            </w:r>
            <w:r w:rsidRPr="00CF7765">
              <w:rPr>
                <w:rFonts w:hint="eastAsia"/>
              </w:rPr>
              <w:t>Offset</w:t>
            </w:r>
            <w:r w:rsidRPr="00CF7765">
              <w:rPr>
                <w:rFonts w:hint="eastAsia"/>
              </w:rPr>
              <w:t>動作の指定</w:t>
            </w:r>
          </w:p>
        </w:tc>
        <w:tc>
          <w:tcPr>
            <w:tcW w:w="709" w:type="dxa"/>
          </w:tcPr>
          <w:p w:rsidR="004D31E7" w:rsidRPr="00CF7765" w:rsidRDefault="004D31E7" w:rsidP="004D31E7">
            <w:pPr>
              <w:pStyle w:val="aa"/>
              <w:ind w:left="0"/>
              <w:jc w:val="center"/>
            </w:pPr>
            <w:r w:rsidRPr="00CF7765">
              <w:rPr>
                <w:rFonts w:hint="eastAsia"/>
              </w:rPr>
              <w:t>CE</w:t>
            </w:r>
          </w:p>
        </w:tc>
        <w:tc>
          <w:tcPr>
            <w:tcW w:w="1701" w:type="dxa"/>
          </w:tcPr>
          <w:p w:rsidR="004D31E7" w:rsidRPr="00CF7765" w:rsidRDefault="004D31E7" w:rsidP="004D31E7">
            <w:pPr>
              <w:pStyle w:val="aa"/>
              <w:ind w:left="0"/>
              <w:jc w:val="center"/>
            </w:pPr>
            <w:r w:rsidRPr="00CF7765">
              <w:rPr>
                <w:rFonts w:hint="eastAsia"/>
              </w:rPr>
              <w:t>"</w:t>
            </w:r>
            <w:r w:rsidRPr="00CF7765">
              <w:rPr>
                <w:rFonts w:hint="eastAsia"/>
              </w:rPr>
              <w:t>セット単位</w:t>
            </w:r>
            <w:r w:rsidRPr="00CF7765">
              <w:rPr>
                <w:rFonts w:hint="eastAsia"/>
              </w:rPr>
              <w:t>"</w:t>
            </w:r>
          </w:p>
        </w:tc>
        <w:tc>
          <w:tcPr>
            <w:tcW w:w="2268" w:type="dxa"/>
          </w:tcPr>
          <w:p w:rsidR="004D31E7" w:rsidRPr="00CF7765" w:rsidRDefault="004D31E7" w:rsidP="004D31E7">
            <w:pPr>
              <w:pStyle w:val="aa"/>
              <w:ind w:left="0"/>
            </w:pPr>
            <w:r w:rsidRPr="00CF7765">
              <w:rPr>
                <w:rFonts w:hint="eastAsia"/>
              </w:rPr>
              <w:t>同上</w:t>
            </w:r>
          </w:p>
        </w:tc>
        <w:tc>
          <w:tcPr>
            <w:tcW w:w="1356" w:type="dxa"/>
          </w:tcPr>
          <w:p w:rsidR="004D31E7" w:rsidRPr="00CF7765" w:rsidRDefault="004D31E7" w:rsidP="004D31E7">
            <w:pPr>
              <w:pStyle w:val="aa"/>
              <w:ind w:left="0"/>
            </w:pPr>
          </w:p>
        </w:tc>
      </w:tr>
      <w:tr w:rsidR="004D31E7" w:rsidRPr="00CF7765" w:rsidTr="00A5688D">
        <w:trPr>
          <w:jc w:val="right"/>
        </w:trPr>
        <w:tc>
          <w:tcPr>
            <w:tcW w:w="3686" w:type="dxa"/>
          </w:tcPr>
          <w:p w:rsidR="004D31E7" w:rsidRPr="00CF7765" w:rsidRDefault="004D31E7" w:rsidP="004D31E7">
            <w:pPr>
              <w:pStyle w:val="aa"/>
              <w:ind w:left="0"/>
            </w:pPr>
            <w:r w:rsidRPr="00CF7765">
              <w:rPr>
                <w:rFonts w:hint="eastAsia"/>
                <w:bCs/>
              </w:rPr>
              <w:t>リカバリ</w:t>
            </w:r>
            <w:r w:rsidRPr="00CF7765">
              <w:rPr>
                <w:rFonts w:hint="eastAsia"/>
              </w:rPr>
              <w:t>Offset</w:t>
            </w:r>
            <w:r w:rsidRPr="00CF7765">
              <w:rPr>
                <w:rFonts w:hint="eastAsia"/>
              </w:rPr>
              <w:t>の有無</w:t>
            </w:r>
          </w:p>
        </w:tc>
        <w:tc>
          <w:tcPr>
            <w:tcW w:w="709" w:type="dxa"/>
          </w:tcPr>
          <w:p w:rsidR="004D31E7" w:rsidRPr="00CF7765" w:rsidRDefault="004D31E7" w:rsidP="004D31E7">
            <w:pPr>
              <w:pStyle w:val="aa"/>
              <w:ind w:left="0"/>
              <w:jc w:val="center"/>
            </w:pPr>
            <w:r w:rsidRPr="00CF7765">
              <w:rPr>
                <w:rFonts w:hint="eastAsia"/>
              </w:rPr>
              <w:t>CE</w:t>
            </w:r>
          </w:p>
        </w:tc>
        <w:tc>
          <w:tcPr>
            <w:tcW w:w="1701" w:type="dxa"/>
          </w:tcPr>
          <w:p w:rsidR="004D31E7" w:rsidRPr="00CF7765" w:rsidRDefault="004D31E7" w:rsidP="004D31E7">
            <w:pPr>
              <w:pStyle w:val="aa"/>
              <w:ind w:left="0"/>
              <w:jc w:val="center"/>
            </w:pPr>
            <w:r w:rsidRPr="00CF7765">
              <w:rPr>
                <w:rFonts w:hint="eastAsia"/>
              </w:rPr>
              <w:t>"</w:t>
            </w:r>
            <w:r w:rsidRPr="00CF7765">
              <w:rPr>
                <w:rFonts w:hint="eastAsia"/>
              </w:rPr>
              <w:t>無効</w:t>
            </w:r>
            <w:r w:rsidRPr="00CF7765">
              <w:rPr>
                <w:rFonts w:hint="eastAsia"/>
              </w:rPr>
              <w:t>"</w:t>
            </w:r>
          </w:p>
        </w:tc>
        <w:tc>
          <w:tcPr>
            <w:tcW w:w="2268" w:type="dxa"/>
          </w:tcPr>
          <w:p w:rsidR="004D31E7" w:rsidRPr="00CF7765" w:rsidRDefault="004D31E7" w:rsidP="004D31E7">
            <w:pPr>
              <w:pStyle w:val="aa"/>
              <w:ind w:left="0"/>
            </w:pPr>
            <w:r w:rsidRPr="00CF7765">
              <w:rPr>
                <w:rFonts w:hint="eastAsia"/>
              </w:rPr>
              <w:t>"</w:t>
            </w:r>
            <w:r w:rsidRPr="00CF7765">
              <w:rPr>
                <w:rFonts w:hint="eastAsia"/>
              </w:rPr>
              <w:t>有効</w:t>
            </w:r>
            <w:r w:rsidRPr="00CF7765">
              <w:rPr>
                <w:rFonts w:hint="eastAsia"/>
              </w:rPr>
              <w:t>"</w:t>
            </w:r>
          </w:p>
          <w:p w:rsidR="004D31E7" w:rsidRPr="00CF7765" w:rsidRDefault="004D31E7" w:rsidP="004D31E7">
            <w:pPr>
              <w:pStyle w:val="aa"/>
              <w:ind w:left="0"/>
            </w:pPr>
            <w:r w:rsidRPr="00CF7765">
              <w:rPr>
                <w:rFonts w:hint="eastAsia"/>
              </w:rPr>
              <w:t>"</w:t>
            </w:r>
            <w:r w:rsidRPr="00CF7765">
              <w:rPr>
                <w:rFonts w:hint="eastAsia"/>
              </w:rPr>
              <w:t>無効</w:t>
            </w:r>
            <w:r w:rsidRPr="00CF7765">
              <w:rPr>
                <w:rFonts w:hint="eastAsia"/>
              </w:rPr>
              <w:t>"</w:t>
            </w:r>
          </w:p>
        </w:tc>
        <w:tc>
          <w:tcPr>
            <w:tcW w:w="1356" w:type="dxa"/>
          </w:tcPr>
          <w:p w:rsidR="004D31E7" w:rsidRPr="00CF7765" w:rsidRDefault="004D31E7" w:rsidP="004D31E7">
            <w:pPr>
              <w:pStyle w:val="aa"/>
              <w:ind w:left="0"/>
            </w:pPr>
          </w:p>
        </w:tc>
      </w:tr>
      <w:tr w:rsidR="004D31E7" w:rsidRPr="00CF7765" w:rsidTr="00A5688D">
        <w:trPr>
          <w:jc w:val="right"/>
        </w:trPr>
        <w:tc>
          <w:tcPr>
            <w:tcW w:w="3686" w:type="dxa"/>
          </w:tcPr>
          <w:p w:rsidR="004D31E7" w:rsidRPr="00CF7765" w:rsidRDefault="004D31E7" w:rsidP="004D31E7">
            <w:pPr>
              <w:pStyle w:val="aa"/>
              <w:ind w:left="0"/>
              <w:rPr>
                <w:bCs/>
              </w:rPr>
            </w:pPr>
            <w:r w:rsidRPr="00CF7765">
              <w:rPr>
                <w:rFonts w:hint="eastAsia"/>
                <w:bCs/>
              </w:rPr>
              <w:t>リカバリシートの用紙トレイ</w:t>
            </w:r>
          </w:p>
        </w:tc>
        <w:tc>
          <w:tcPr>
            <w:tcW w:w="709" w:type="dxa"/>
          </w:tcPr>
          <w:p w:rsidR="004D31E7" w:rsidRPr="00CF7765" w:rsidRDefault="004D31E7" w:rsidP="004D31E7">
            <w:pPr>
              <w:pStyle w:val="aa"/>
              <w:ind w:left="0"/>
              <w:jc w:val="center"/>
            </w:pPr>
            <w:r w:rsidRPr="00CF7765">
              <w:rPr>
                <w:rFonts w:hint="eastAsia"/>
              </w:rPr>
              <w:t>KO</w:t>
            </w:r>
          </w:p>
        </w:tc>
        <w:tc>
          <w:tcPr>
            <w:tcW w:w="1701" w:type="dxa"/>
          </w:tcPr>
          <w:p w:rsidR="004D31E7" w:rsidRPr="00CF7765" w:rsidRDefault="004D31E7" w:rsidP="004D31E7">
            <w:pPr>
              <w:pStyle w:val="aa"/>
              <w:ind w:left="0"/>
              <w:jc w:val="center"/>
            </w:pPr>
            <w:r w:rsidRPr="00CF7765">
              <w:rPr>
                <w:rFonts w:hint="eastAsia"/>
              </w:rPr>
              <w:t>"</w:t>
            </w:r>
            <w:r w:rsidRPr="00CF7765">
              <w:rPr>
                <w:rFonts w:hint="eastAsia"/>
              </w:rPr>
              <w:t>指定しない</w:t>
            </w:r>
            <w:r w:rsidRPr="00CF7765">
              <w:rPr>
                <w:rFonts w:hint="eastAsia"/>
              </w:rPr>
              <w:t>"</w:t>
            </w:r>
          </w:p>
        </w:tc>
        <w:tc>
          <w:tcPr>
            <w:tcW w:w="2268" w:type="dxa"/>
          </w:tcPr>
          <w:p w:rsidR="004D31E7" w:rsidRPr="00CF7765" w:rsidRDefault="004D31E7" w:rsidP="004D31E7">
            <w:pPr>
              <w:pStyle w:val="aa"/>
              <w:ind w:left="0"/>
            </w:pPr>
            <w:r w:rsidRPr="00CF7765">
              <w:rPr>
                <w:rFonts w:hint="eastAsia"/>
              </w:rPr>
              <w:t>"</w:t>
            </w:r>
            <w:r w:rsidRPr="00CF7765">
              <w:rPr>
                <w:rFonts w:hint="eastAsia"/>
              </w:rPr>
              <w:t>指定しない</w:t>
            </w:r>
            <w:r w:rsidRPr="00CF7765">
              <w:rPr>
                <w:rFonts w:hint="eastAsia"/>
              </w:rPr>
              <w:t>"</w:t>
            </w:r>
          </w:p>
          <w:p w:rsidR="004D31E7" w:rsidRPr="00CF7765" w:rsidRDefault="004D31E7" w:rsidP="004D31E7">
            <w:pPr>
              <w:pStyle w:val="aa"/>
              <w:ind w:left="0"/>
            </w:pPr>
            <w:r w:rsidRPr="00CF7765">
              <w:rPr>
                <w:rFonts w:hint="eastAsia"/>
              </w:rPr>
              <w:t>A3SEF</w:t>
            </w:r>
            <w:r w:rsidRPr="00CF7765">
              <w:rPr>
                <w:rFonts w:hint="eastAsia"/>
              </w:rPr>
              <w:t>をセット可能な用紙トレイ</w:t>
            </w:r>
          </w:p>
        </w:tc>
        <w:tc>
          <w:tcPr>
            <w:tcW w:w="1356" w:type="dxa"/>
          </w:tcPr>
          <w:p w:rsidR="004D31E7" w:rsidRPr="00CF7765" w:rsidRDefault="004D31E7" w:rsidP="004D31E7">
            <w:pPr>
              <w:pStyle w:val="aa"/>
              <w:ind w:left="0"/>
            </w:pPr>
          </w:p>
        </w:tc>
      </w:tr>
      <w:tr w:rsidR="004D31E7" w:rsidRPr="00CF7765" w:rsidTr="00A5688D">
        <w:trPr>
          <w:jc w:val="right"/>
        </w:trPr>
        <w:tc>
          <w:tcPr>
            <w:tcW w:w="3686" w:type="dxa"/>
          </w:tcPr>
          <w:p w:rsidR="004D31E7" w:rsidRPr="00CF7765" w:rsidRDefault="004D31E7" w:rsidP="004D31E7">
            <w:pPr>
              <w:pStyle w:val="aa"/>
              <w:ind w:left="0"/>
              <w:rPr>
                <w:bCs/>
              </w:rPr>
            </w:pPr>
            <w:r w:rsidRPr="00CF7765">
              <w:rPr>
                <w:rFonts w:hint="eastAsia"/>
              </w:rPr>
              <w:t>分冊単位のオフセット指定</w:t>
            </w:r>
          </w:p>
        </w:tc>
        <w:tc>
          <w:tcPr>
            <w:tcW w:w="709" w:type="dxa"/>
          </w:tcPr>
          <w:p w:rsidR="004D31E7" w:rsidRPr="00CF7765" w:rsidRDefault="004D31E7" w:rsidP="004D31E7">
            <w:pPr>
              <w:pStyle w:val="aa"/>
              <w:ind w:left="0"/>
              <w:jc w:val="center"/>
            </w:pPr>
            <w:r w:rsidRPr="00CF7765">
              <w:rPr>
                <w:rFonts w:hint="eastAsia"/>
              </w:rPr>
              <w:t>KO</w:t>
            </w:r>
          </w:p>
        </w:tc>
        <w:tc>
          <w:tcPr>
            <w:tcW w:w="1701" w:type="dxa"/>
          </w:tcPr>
          <w:p w:rsidR="004D31E7" w:rsidRPr="00CF7765" w:rsidRDefault="004D31E7" w:rsidP="004D31E7">
            <w:pPr>
              <w:pStyle w:val="aa"/>
              <w:ind w:left="0"/>
              <w:jc w:val="center"/>
            </w:pPr>
            <w:r w:rsidRPr="00CF7765">
              <w:rPr>
                <w:rFonts w:hint="eastAsia"/>
              </w:rPr>
              <w:t>"</w:t>
            </w:r>
            <w:r w:rsidRPr="00CF7765">
              <w:rPr>
                <w:rFonts w:hint="eastAsia"/>
              </w:rPr>
              <w:t>分冊単位</w:t>
            </w:r>
            <w:r w:rsidRPr="00CF7765">
              <w:rPr>
                <w:rFonts w:hint="eastAsia"/>
              </w:rPr>
              <w:t>"</w:t>
            </w:r>
          </w:p>
        </w:tc>
        <w:tc>
          <w:tcPr>
            <w:tcW w:w="2268" w:type="dxa"/>
          </w:tcPr>
          <w:p w:rsidR="004D31E7" w:rsidRPr="00CF7765" w:rsidRDefault="004D31E7" w:rsidP="004D31E7">
            <w:pPr>
              <w:pStyle w:val="aa"/>
              <w:ind w:left="0"/>
            </w:pPr>
            <w:r w:rsidRPr="00CF7765">
              <w:rPr>
                <w:rFonts w:hint="eastAsia"/>
              </w:rPr>
              <w:t>"</w:t>
            </w:r>
            <w:r w:rsidRPr="00CF7765">
              <w:rPr>
                <w:rFonts w:hint="eastAsia"/>
              </w:rPr>
              <w:t>分冊単位</w:t>
            </w:r>
            <w:r w:rsidRPr="00CF7765">
              <w:rPr>
                <w:rFonts w:hint="eastAsia"/>
              </w:rPr>
              <w:t>"</w:t>
            </w:r>
          </w:p>
          <w:p w:rsidR="004D31E7" w:rsidRPr="00CF7765" w:rsidRDefault="004D31E7" w:rsidP="004D31E7">
            <w:pPr>
              <w:pStyle w:val="aa"/>
              <w:ind w:left="0"/>
            </w:pPr>
            <w:r w:rsidRPr="00CF7765">
              <w:rPr>
                <w:rFonts w:hint="eastAsia"/>
              </w:rPr>
              <w:t>"</w:t>
            </w:r>
            <w:r w:rsidRPr="00CF7765">
              <w:rPr>
                <w:rFonts w:hint="eastAsia"/>
              </w:rPr>
              <w:t>部数単位</w:t>
            </w:r>
            <w:r w:rsidRPr="00CF7765">
              <w:rPr>
                <w:rFonts w:hint="eastAsia"/>
              </w:rPr>
              <w:t>"</w:t>
            </w:r>
          </w:p>
        </w:tc>
        <w:tc>
          <w:tcPr>
            <w:tcW w:w="1356" w:type="dxa"/>
          </w:tcPr>
          <w:p w:rsidR="004D31E7" w:rsidRPr="00CF7765" w:rsidRDefault="004D31E7" w:rsidP="004D31E7">
            <w:pPr>
              <w:pStyle w:val="aa"/>
              <w:ind w:left="0"/>
            </w:pPr>
          </w:p>
        </w:tc>
      </w:tr>
      <w:tr w:rsidR="004D31E7" w:rsidRPr="00CF7765" w:rsidTr="00A5688D">
        <w:trPr>
          <w:jc w:val="right"/>
        </w:trPr>
        <w:tc>
          <w:tcPr>
            <w:tcW w:w="3686" w:type="dxa"/>
          </w:tcPr>
          <w:p w:rsidR="004D31E7" w:rsidRPr="00CF7765" w:rsidRDefault="004D31E7" w:rsidP="004D31E7">
            <w:pPr>
              <w:pStyle w:val="aa"/>
              <w:ind w:left="0"/>
            </w:pPr>
            <w:r w:rsidRPr="00CF7765">
              <w:rPr>
                <w:rFonts w:hint="eastAsia"/>
              </w:rPr>
              <w:t>バナーシートオフセット実施有無</w:t>
            </w:r>
          </w:p>
        </w:tc>
        <w:tc>
          <w:tcPr>
            <w:tcW w:w="709" w:type="dxa"/>
          </w:tcPr>
          <w:p w:rsidR="004D31E7" w:rsidRPr="00CF7765" w:rsidRDefault="004D31E7" w:rsidP="004D31E7">
            <w:pPr>
              <w:pStyle w:val="aa"/>
              <w:ind w:left="0"/>
              <w:jc w:val="center"/>
            </w:pPr>
            <w:r w:rsidRPr="00CF7765">
              <w:rPr>
                <w:rFonts w:hint="eastAsia"/>
              </w:rPr>
              <w:t>KO</w:t>
            </w:r>
          </w:p>
        </w:tc>
        <w:tc>
          <w:tcPr>
            <w:tcW w:w="1701" w:type="dxa"/>
          </w:tcPr>
          <w:p w:rsidR="004D31E7" w:rsidRPr="00CF7765" w:rsidRDefault="004D31E7" w:rsidP="004D31E7">
            <w:pPr>
              <w:pStyle w:val="aa"/>
              <w:ind w:left="0"/>
              <w:jc w:val="center"/>
            </w:pPr>
            <w:r w:rsidRPr="00CF7765">
              <w:rPr>
                <w:rFonts w:hint="eastAsia"/>
              </w:rPr>
              <w:t>"</w:t>
            </w:r>
            <w:r w:rsidRPr="00CF7765">
              <w:rPr>
                <w:rFonts w:hint="eastAsia"/>
              </w:rPr>
              <w:t>実施しない</w:t>
            </w:r>
            <w:r w:rsidRPr="00CF7765">
              <w:rPr>
                <w:rFonts w:hint="eastAsia"/>
              </w:rPr>
              <w:t>"</w:t>
            </w:r>
          </w:p>
        </w:tc>
        <w:tc>
          <w:tcPr>
            <w:tcW w:w="2268" w:type="dxa"/>
          </w:tcPr>
          <w:p w:rsidR="004D31E7" w:rsidRPr="00CF7765" w:rsidRDefault="004D31E7" w:rsidP="004D31E7">
            <w:pPr>
              <w:pStyle w:val="aa"/>
              <w:ind w:left="0"/>
            </w:pPr>
            <w:r w:rsidRPr="00CF7765">
              <w:rPr>
                <w:rFonts w:hint="eastAsia"/>
              </w:rPr>
              <w:t>"</w:t>
            </w:r>
            <w:r w:rsidRPr="00CF7765">
              <w:rPr>
                <w:rFonts w:hint="eastAsia"/>
              </w:rPr>
              <w:t>実施する</w:t>
            </w:r>
            <w:r w:rsidRPr="00CF7765">
              <w:rPr>
                <w:rFonts w:hint="eastAsia"/>
              </w:rPr>
              <w:t>"</w:t>
            </w:r>
          </w:p>
          <w:p w:rsidR="004D31E7" w:rsidRPr="00CF7765" w:rsidRDefault="004D31E7" w:rsidP="004D31E7">
            <w:pPr>
              <w:pStyle w:val="aa"/>
              <w:ind w:left="0"/>
            </w:pPr>
            <w:r w:rsidRPr="00CF7765">
              <w:rPr>
                <w:rFonts w:hint="eastAsia"/>
              </w:rPr>
              <w:t>"</w:t>
            </w:r>
            <w:r w:rsidRPr="00CF7765">
              <w:rPr>
                <w:rFonts w:hint="eastAsia"/>
              </w:rPr>
              <w:t>実施しない</w:t>
            </w:r>
            <w:r w:rsidRPr="00CF7765">
              <w:rPr>
                <w:rFonts w:hint="eastAsia"/>
              </w:rPr>
              <w:t>"</w:t>
            </w:r>
          </w:p>
        </w:tc>
        <w:tc>
          <w:tcPr>
            <w:tcW w:w="1356" w:type="dxa"/>
          </w:tcPr>
          <w:p w:rsidR="004D31E7" w:rsidRPr="00CF7765" w:rsidRDefault="004D31E7" w:rsidP="004D31E7">
            <w:pPr>
              <w:pStyle w:val="aa"/>
              <w:ind w:left="0"/>
            </w:pPr>
          </w:p>
        </w:tc>
      </w:tr>
      <w:tr w:rsidR="004D31E7" w:rsidRPr="00CF7765" w:rsidTr="00A5688D">
        <w:trPr>
          <w:jc w:val="right"/>
        </w:trPr>
        <w:tc>
          <w:tcPr>
            <w:tcW w:w="3686" w:type="dxa"/>
          </w:tcPr>
          <w:p w:rsidR="004D31E7" w:rsidRPr="00CF7765" w:rsidRDefault="004D31E7" w:rsidP="004D31E7">
            <w:pPr>
              <w:pStyle w:val="aa"/>
              <w:ind w:left="0"/>
            </w:pPr>
            <w:r w:rsidRPr="00CF7765">
              <w:rPr>
                <w:rFonts w:hint="eastAsia"/>
              </w:rPr>
              <w:t>静音動作モード</w:t>
            </w:r>
          </w:p>
        </w:tc>
        <w:tc>
          <w:tcPr>
            <w:tcW w:w="709" w:type="dxa"/>
          </w:tcPr>
          <w:p w:rsidR="004D31E7" w:rsidRPr="00CF7765" w:rsidRDefault="004D31E7" w:rsidP="004D31E7">
            <w:pPr>
              <w:pStyle w:val="aa"/>
              <w:ind w:left="0"/>
              <w:jc w:val="center"/>
            </w:pPr>
            <w:r w:rsidRPr="00CF7765">
              <w:rPr>
                <w:rFonts w:hint="eastAsia"/>
              </w:rPr>
              <w:t>CE</w:t>
            </w:r>
          </w:p>
        </w:tc>
        <w:tc>
          <w:tcPr>
            <w:tcW w:w="1701" w:type="dxa"/>
          </w:tcPr>
          <w:p w:rsidR="004D31E7" w:rsidRPr="00CF7765" w:rsidRDefault="004D31E7" w:rsidP="004D31E7">
            <w:pPr>
              <w:pStyle w:val="aa"/>
              <w:ind w:left="0"/>
              <w:jc w:val="center"/>
            </w:pPr>
            <w:r w:rsidRPr="00CF7765">
              <w:rPr>
                <w:rFonts w:hint="eastAsia"/>
              </w:rPr>
              <w:t>"</w:t>
            </w:r>
            <w:r w:rsidRPr="00CF7765">
              <w:rPr>
                <w:rFonts w:hint="eastAsia"/>
              </w:rPr>
              <w:t>従来動作</w:t>
            </w:r>
            <w:r w:rsidRPr="00CF7765">
              <w:rPr>
                <w:rFonts w:hint="eastAsia"/>
              </w:rPr>
              <w:t>"</w:t>
            </w:r>
          </w:p>
        </w:tc>
        <w:tc>
          <w:tcPr>
            <w:tcW w:w="2268" w:type="dxa"/>
          </w:tcPr>
          <w:p w:rsidR="004D31E7" w:rsidRPr="00CF7765" w:rsidRDefault="004D31E7" w:rsidP="004D31E7">
            <w:pPr>
              <w:pStyle w:val="aa"/>
              <w:ind w:left="0"/>
            </w:pPr>
            <w:r w:rsidRPr="00CF7765">
              <w:rPr>
                <w:rFonts w:hint="eastAsia"/>
              </w:rPr>
              <w:t>"</w:t>
            </w:r>
            <w:r w:rsidRPr="00CF7765">
              <w:rPr>
                <w:rFonts w:hint="eastAsia"/>
              </w:rPr>
              <w:t>従来動作</w:t>
            </w:r>
            <w:r w:rsidRPr="00CF7765">
              <w:rPr>
                <w:rFonts w:hint="eastAsia"/>
              </w:rPr>
              <w:t>"</w:t>
            </w:r>
          </w:p>
          <w:p w:rsidR="004D31E7" w:rsidRPr="00CF7765" w:rsidRDefault="004D31E7" w:rsidP="004D31E7">
            <w:pPr>
              <w:pStyle w:val="aa"/>
              <w:ind w:left="0"/>
            </w:pPr>
            <w:r w:rsidRPr="00CF7765">
              <w:rPr>
                <w:rFonts w:hint="eastAsia"/>
              </w:rPr>
              <w:t>"</w:t>
            </w:r>
            <w:r w:rsidRPr="00CF7765">
              <w:rPr>
                <w:rFonts w:hint="eastAsia"/>
              </w:rPr>
              <w:t>静音動作</w:t>
            </w:r>
            <w:r w:rsidRPr="00CF7765">
              <w:rPr>
                <w:rFonts w:hint="eastAsia"/>
              </w:rPr>
              <w:t>"</w:t>
            </w:r>
          </w:p>
        </w:tc>
        <w:tc>
          <w:tcPr>
            <w:tcW w:w="1356" w:type="dxa"/>
          </w:tcPr>
          <w:p w:rsidR="004D31E7" w:rsidRPr="00CF7765" w:rsidRDefault="004D31E7" w:rsidP="004D31E7">
            <w:pPr>
              <w:pStyle w:val="aa"/>
              <w:ind w:left="0"/>
            </w:pPr>
          </w:p>
        </w:tc>
      </w:tr>
    </w:tbl>
    <w:p w:rsidR="00FD3712" w:rsidRDefault="00FD3712">
      <w:pPr>
        <w:pStyle w:val="aa"/>
        <w:tabs>
          <w:tab w:val="clear" w:pos="567"/>
          <w:tab w:val="clear" w:pos="851"/>
          <w:tab w:val="clear" w:pos="1418"/>
          <w:tab w:val="clear" w:pos="1701"/>
        </w:tabs>
        <w:ind w:leftChars="967" w:left="2099" w:hangingChars="199" w:hanging="358"/>
        <w:rPr>
          <w:color w:val="C0C0C0"/>
        </w:rPr>
      </w:pPr>
      <w:r w:rsidRPr="00CF7765">
        <w:rPr>
          <w:rFonts w:hint="eastAsia"/>
          <w:color w:val="C0C0C0"/>
        </w:rPr>
        <w:t>注：</w:t>
      </w:r>
      <w:r w:rsidRPr="00CF7765">
        <w:rPr>
          <w:color w:val="C0C0C0"/>
        </w:rPr>
        <w:tab/>
      </w:r>
      <w:r w:rsidRPr="00CF7765">
        <w:rPr>
          <w:rFonts w:hint="eastAsia"/>
          <w:color w:val="C0C0C0"/>
        </w:rPr>
        <w:t>大容量トレイ用の</w:t>
      </w:r>
      <w:r w:rsidRPr="00CF7765">
        <w:rPr>
          <w:rFonts w:hint="eastAsia"/>
          <w:color w:val="C0C0C0"/>
        </w:rPr>
        <w:t>Offset</w:t>
      </w:r>
      <w:r w:rsidRPr="00CF7765">
        <w:rPr>
          <w:rFonts w:hint="eastAsia"/>
          <w:color w:val="C0C0C0"/>
        </w:rPr>
        <w:t>動作の指定について、</w:t>
      </w:r>
      <w:r w:rsidRPr="00CF7765">
        <w:rPr>
          <w:rFonts w:hint="eastAsia"/>
          <w:color w:val="C0C0C0"/>
        </w:rPr>
        <w:t>HCS</w:t>
      </w:r>
      <w:r w:rsidRPr="00CF7765">
        <w:rPr>
          <w:rFonts w:hint="eastAsia"/>
          <w:color w:val="C0C0C0"/>
        </w:rPr>
        <w:t>が重連した場合でも一つのシステムデータを用いる。</w:t>
      </w:r>
      <w:r w:rsidRPr="00CF7765">
        <w:rPr>
          <w:color w:val="C0C0C0"/>
        </w:rPr>
        <w:br/>
      </w:r>
      <w:r w:rsidRPr="00CF7765">
        <w:rPr>
          <w:rFonts w:hint="eastAsia"/>
          <w:color w:val="C0C0C0"/>
        </w:rPr>
        <w:t>(</w:t>
      </w:r>
      <w:r w:rsidRPr="00CF7765">
        <w:rPr>
          <w:rFonts w:hint="eastAsia"/>
          <w:color w:val="C0C0C0"/>
        </w:rPr>
        <w:t>個々に設定することはできない</w:t>
      </w:r>
      <w:r w:rsidRPr="00CF7765">
        <w:rPr>
          <w:rFonts w:hint="eastAsia"/>
          <w:color w:val="C0C0C0"/>
        </w:rPr>
        <w:t>)</w:t>
      </w:r>
    </w:p>
    <w:p w:rsidR="000647ED" w:rsidRPr="00C8564C" w:rsidRDefault="000647ED" w:rsidP="00C8564C">
      <w:pPr>
        <w:pStyle w:val="aa"/>
        <w:ind w:leftChars="967" w:left="2099" w:hangingChars="199" w:hanging="358"/>
      </w:pPr>
      <w:r w:rsidRPr="00C8564C">
        <w:rPr>
          <w:rFonts w:hint="eastAsia"/>
        </w:rPr>
        <w:t xml:space="preserve">*1 </w:t>
      </w:r>
      <w:r w:rsidRPr="00C8564C">
        <w:rPr>
          <w:rFonts w:hint="eastAsia"/>
        </w:rPr>
        <w:t>“</w:t>
      </w:r>
      <w:r w:rsidRPr="00C8564C">
        <w:rPr>
          <w:rFonts w:hint="eastAsia"/>
        </w:rPr>
        <w:t>GA</w:t>
      </w:r>
      <w:r w:rsidR="00595AA5">
        <w:t>/GB</w:t>
      </w:r>
      <w:r w:rsidRPr="00C8564C">
        <w:rPr>
          <w:rFonts w:hint="eastAsia"/>
        </w:rPr>
        <w:t>-Finisher</w:t>
      </w:r>
      <w:r w:rsidRPr="00C8564C">
        <w:rPr>
          <w:rFonts w:hint="eastAsia"/>
        </w:rPr>
        <w:t>が接続された事がない状態”</w:t>
      </w:r>
      <w:r w:rsidRPr="00C8564C">
        <w:rPr>
          <w:rFonts w:hint="eastAsia"/>
        </w:rPr>
        <w:t xml:space="preserve"> </w:t>
      </w:r>
      <w:r w:rsidRPr="00C8564C">
        <w:rPr>
          <w:rFonts w:hint="eastAsia"/>
        </w:rPr>
        <w:t>で、</w:t>
      </w:r>
      <w:r w:rsidRPr="00C8564C">
        <w:rPr>
          <w:rFonts w:hint="eastAsia"/>
        </w:rPr>
        <w:t>GA</w:t>
      </w:r>
      <w:r w:rsidR="00595AA5">
        <w:t>/GB</w:t>
      </w:r>
      <w:r w:rsidRPr="00C8564C">
        <w:rPr>
          <w:rFonts w:hint="eastAsia"/>
        </w:rPr>
        <w:t>-Finisher</w:t>
      </w:r>
      <w:r w:rsidRPr="00C8564C">
        <w:rPr>
          <w:rFonts w:hint="eastAsia"/>
        </w:rPr>
        <w:t>が接続された場合、</w:t>
      </w:r>
      <w:r w:rsidRPr="00C8564C">
        <w:rPr>
          <w:rFonts w:hint="eastAsia"/>
        </w:rPr>
        <w:t>Offset</w:t>
      </w:r>
      <w:r w:rsidRPr="00C8564C">
        <w:rPr>
          <w:rFonts w:hint="eastAsia"/>
        </w:rPr>
        <w:t>動作の指定</w:t>
      </w:r>
      <w:r w:rsidRPr="00C8564C">
        <w:rPr>
          <w:rFonts w:hint="eastAsia"/>
        </w:rPr>
        <w:t>(</w:t>
      </w:r>
      <w:r w:rsidRPr="00C8564C">
        <w:rPr>
          <w:rFonts w:hint="eastAsia"/>
        </w:rPr>
        <w:t>フィニッシャトレイ</w:t>
      </w:r>
      <w:r w:rsidRPr="00C8564C">
        <w:rPr>
          <w:rFonts w:hint="eastAsia"/>
        </w:rPr>
        <w:t>)</w:t>
      </w:r>
      <w:r w:rsidRPr="00C8564C">
        <w:rPr>
          <w:rFonts w:hint="eastAsia"/>
        </w:rPr>
        <w:t>の設定値を自動的に</w:t>
      </w:r>
      <w:r w:rsidRPr="00C8564C">
        <w:rPr>
          <w:rFonts w:hint="eastAsia"/>
        </w:rPr>
        <w:t>"Offset</w:t>
      </w:r>
      <w:r w:rsidRPr="00C8564C">
        <w:rPr>
          <w:rFonts w:hint="eastAsia"/>
        </w:rPr>
        <w:t>なし</w:t>
      </w:r>
      <w:r w:rsidRPr="00C8564C">
        <w:rPr>
          <w:rFonts w:hint="eastAsia"/>
        </w:rPr>
        <w:t>"</w:t>
      </w:r>
      <w:r w:rsidRPr="00C8564C">
        <w:rPr>
          <w:rFonts w:hint="eastAsia"/>
        </w:rPr>
        <w:t>に変更する。”</w:t>
      </w:r>
      <w:r w:rsidRPr="00C8564C">
        <w:rPr>
          <w:rFonts w:hint="eastAsia"/>
        </w:rPr>
        <w:t>GA-Finisher</w:t>
      </w:r>
      <w:r w:rsidRPr="00C8564C">
        <w:rPr>
          <w:rFonts w:hint="eastAsia"/>
        </w:rPr>
        <w:t>が接続された事がない状態”とは、</w:t>
      </w:r>
      <w:r w:rsidRPr="00C8564C">
        <w:rPr>
          <w:rFonts w:hint="eastAsia"/>
        </w:rPr>
        <w:t>GA</w:t>
      </w:r>
      <w:r w:rsidR="00595AA5">
        <w:t>/GB</w:t>
      </w:r>
      <w:r w:rsidRPr="00C8564C">
        <w:rPr>
          <w:rFonts w:hint="eastAsia"/>
        </w:rPr>
        <w:t>-Finisher</w:t>
      </w:r>
      <w:r w:rsidRPr="00C8564C">
        <w:rPr>
          <w:rFonts w:hint="eastAsia"/>
        </w:rPr>
        <w:t>を外した場合、もしくは、</w:t>
      </w:r>
      <w:r w:rsidRPr="00C8564C">
        <w:rPr>
          <w:rFonts w:hint="eastAsia"/>
        </w:rPr>
        <w:t>GA</w:t>
      </w:r>
      <w:r w:rsidR="00595AA5">
        <w:t>/GB</w:t>
      </w:r>
      <w:r w:rsidRPr="00C8564C">
        <w:rPr>
          <w:rFonts w:hint="eastAsia"/>
        </w:rPr>
        <w:t>-Finisher</w:t>
      </w:r>
      <w:r w:rsidRPr="00C8564C">
        <w:rPr>
          <w:rFonts w:hint="eastAsia"/>
        </w:rPr>
        <w:t>から他の</w:t>
      </w:r>
      <w:r w:rsidRPr="00C8564C">
        <w:rPr>
          <w:rFonts w:hint="eastAsia"/>
        </w:rPr>
        <w:t>Finisher</w:t>
      </w:r>
      <w:r w:rsidRPr="00C8564C">
        <w:rPr>
          <w:rFonts w:hint="eastAsia"/>
        </w:rPr>
        <w:t>に接続し直した場合も含む。</w:t>
      </w:r>
      <w:r w:rsidRPr="000647ED">
        <w:rPr>
          <w:rFonts w:hint="eastAsia"/>
        </w:rPr>
        <w:t>本機能を有効にするかどうかはプロダクトに依存する</w:t>
      </w:r>
      <w:r w:rsidRPr="000647ED">
        <w:rPr>
          <w:rFonts w:hint="eastAsia"/>
        </w:rPr>
        <w:t>(</w:t>
      </w:r>
      <w:r w:rsidR="00793E1A">
        <w:t>V</w:t>
      </w:r>
      <w:r w:rsidRPr="000647ED">
        <w:rPr>
          <w:rFonts w:hint="eastAsia"/>
        </w:rPr>
        <w:t>2</w:t>
      </w:r>
      <w:r w:rsidRPr="000647ED">
        <w:rPr>
          <w:rFonts w:hint="eastAsia"/>
        </w:rPr>
        <w:t>以降</w:t>
      </w:r>
      <w:r w:rsidRPr="000647ED">
        <w:rPr>
          <w:rFonts w:hint="eastAsia"/>
        </w:rPr>
        <w:t>)</w:t>
      </w:r>
    </w:p>
    <w:p w:rsidR="00FD3712" w:rsidRPr="00C8564C" w:rsidRDefault="00FD3712">
      <w:pPr>
        <w:pStyle w:val="aa"/>
        <w:tabs>
          <w:tab w:val="clear" w:pos="851"/>
          <w:tab w:val="clear" w:pos="1418"/>
        </w:tabs>
      </w:pPr>
    </w:p>
    <w:p w:rsidR="00FD3712" w:rsidRPr="00CF7765" w:rsidRDefault="00FD3712">
      <w:pPr>
        <w:pStyle w:val="aa"/>
      </w:pPr>
      <w:r w:rsidRPr="00CF7765">
        <w:rPr>
          <w:rFonts w:hint="eastAsia"/>
        </w:rPr>
        <w:t>＜制限注意事項＞</w:t>
      </w:r>
    </w:p>
    <w:p w:rsidR="00FD3712" w:rsidRPr="00CF7765" w:rsidRDefault="00FD3712">
      <w:pPr>
        <w:pStyle w:val="aa"/>
        <w:numPr>
          <w:ilvl w:val="0"/>
          <w:numId w:val="19"/>
        </w:numPr>
        <w:tabs>
          <w:tab w:val="clear" w:pos="567"/>
          <w:tab w:val="clear" w:pos="851"/>
          <w:tab w:val="clear" w:pos="1418"/>
          <w:tab w:val="clear" w:pos="1701"/>
          <w:tab w:val="left" w:pos="1380"/>
        </w:tabs>
      </w:pPr>
      <w:r w:rsidRPr="00CF7765">
        <w:rPr>
          <w:rFonts w:hint="eastAsia"/>
        </w:rPr>
        <w:t>フィニッシャトレイについて、</w:t>
      </w:r>
      <w:r w:rsidRPr="00CF7765">
        <w:rPr>
          <w:rFonts w:hint="eastAsia"/>
        </w:rPr>
        <w:t>Staple</w:t>
      </w:r>
      <w:r w:rsidRPr="00CF7765">
        <w:rPr>
          <w:rFonts w:hint="eastAsia"/>
        </w:rPr>
        <w:t>指定時は、システムデータ「</w:t>
      </w:r>
      <w:r w:rsidRPr="00CF7765">
        <w:rPr>
          <w:rFonts w:hint="eastAsia"/>
        </w:rPr>
        <w:t>Staple</w:t>
      </w:r>
      <w:r w:rsidRPr="00CF7765">
        <w:rPr>
          <w:rFonts w:hint="eastAsia"/>
        </w:rPr>
        <w:t>時の</w:t>
      </w:r>
      <w:r w:rsidRPr="00CF7765">
        <w:rPr>
          <w:rFonts w:hint="eastAsia"/>
        </w:rPr>
        <w:t>Offset</w:t>
      </w:r>
      <w:r w:rsidRPr="00CF7765">
        <w:rPr>
          <w:rFonts w:hint="eastAsia"/>
        </w:rPr>
        <w:t>動作の指定」によるため、結果的に、システムデータ「</w:t>
      </w:r>
      <w:r w:rsidRPr="00CF7765">
        <w:rPr>
          <w:rFonts w:hint="eastAsia"/>
        </w:rPr>
        <w:t>Offset</w:t>
      </w:r>
      <w:r w:rsidRPr="00CF7765">
        <w:rPr>
          <w:rFonts w:hint="eastAsia"/>
        </w:rPr>
        <w:t xml:space="preserve">動作の指定　</w:t>
      </w:r>
      <w:r w:rsidRPr="00CF7765">
        <w:rPr>
          <w:rFonts w:hint="eastAsia"/>
        </w:rPr>
        <w:t>(</w:t>
      </w:r>
      <w:r w:rsidRPr="00CF7765">
        <w:rPr>
          <w:rFonts w:hint="eastAsia"/>
        </w:rPr>
        <w:t>フィニッシャトレイ</w:t>
      </w:r>
      <w:r w:rsidRPr="00CF7765">
        <w:rPr>
          <w:rFonts w:hint="eastAsia"/>
        </w:rPr>
        <w:t>)</w:t>
      </w:r>
      <w:r w:rsidRPr="00CF7765">
        <w:rPr>
          <w:rFonts w:hint="eastAsia"/>
        </w:rPr>
        <w:t>」は、</w:t>
      </w:r>
      <w:r w:rsidRPr="00CF7765">
        <w:rPr>
          <w:rFonts w:hint="eastAsia"/>
        </w:rPr>
        <w:t>Staple</w:t>
      </w:r>
      <w:r w:rsidRPr="00CF7765">
        <w:rPr>
          <w:rFonts w:hint="eastAsia"/>
        </w:rPr>
        <w:t>を指定していないときにだけしか参</w:t>
      </w:r>
      <w:bookmarkStart w:id="412" w:name="_GoBack"/>
      <w:bookmarkEnd w:id="412"/>
      <w:r w:rsidRPr="00CF7765">
        <w:rPr>
          <w:rFonts w:hint="eastAsia"/>
        </w:rPr>
        <w:t>照されない。</w:t>
      </w:r>
    </w:p>
    <w:p w:rsidR="00FD3712" w:rsidRPr="00CF7765" w:rsidRDefault="00FD3712">
      <w:pPr>
        <w:pStyle w:val="aa"/>
        <w:numPr>
          <w:ilvl w:val="0"/>
          <w:numId w:val="19"/>
        </w:numPr>
        <w:tabs>
          <w:tab w:val="clear" w:pos="567"/>
          <w:tab w:val="clear" w:pos="851"/>
          <w:tab w:val="clear" w:pos="1418"/>
          <w:tab w:val="clear" w:pos="1701"/>
          <w:tab w:val="left" w:pos="1380"/>
        </w:tabs>
      </w:pPr>
      <w:r w:rsidRPr="00CF7765">
        <w:rPr>
          <w:rFonts w:hint="eastAsia"/>
          <w:bCs/>
        </w:rPr>
        <w:t>リカバリオフセットの用紙トレイについて、次のような場合はリカバリされるシートで指定された給紙先を用いる。</w:t>
      </w:r>
      <w:r w:rsidRPr="00CF7765">
        <w:rPr>
          <w:bCs/>
        </w:rPr>
        <w:br/>
      </w:r>
      <w:r w:rsidRPr="00CF7765">
        <w:rPr>
          <w:rFonts w:hint="eastAsia"/>
          <w:bCs/>
        </w:rPr>
        <w:t>設定されていない場合。</w:t>
      </w:r>
      <w:r w:rsidRPr="00CF7765">
        <w:rPr>
          <w:bCs/>
        </w:rPr>
        <w:br/>
      </w:r>
      <w:r w:rsidRPr="00CF7765">
        <w:rPr>
          <w:rFonts w:hint="eastAsia"/>
          <w:bCs/>
        </w:rPr>
        <w:t>設定された用紙トレイが故障や未装着状態になった</w:t>
      </w:r>
      <w:r w:rsidRPr="00CF7765">
        <w:rPr>
          <w:rFonts w:hint="eastAsia"/>
          <w:bCs/>
        </w:rPr>
        <w:t>(</w:t>
      </w:r>
      <w:r w:rsidRPr="00CF7765">
        <w:rPr>
          <w:rFonts w:hint="eastAsia"/>
          <w:bCs/>
        </w:rPr>
        <w:t>なっていた</w:t>
      </w:r>
      <w:r w:rsidRPr="00CF7765">
        <w:rPr>
          <w:rFonts w:hint="eastAsia"/>
          <w:bCs/>
        </w:rPr>
        <w:t>)</w:t>
      </w:r>
      <w:r w:rsidRPr="00CF7765">
        <w:rPr>
          <w:rFonts w:hint="eastAsia"/>
          <w:bCs/>
        </w:rPr>
        <w:t>場合。</w:t>
      </w:r>
      <w:r w:rsidRPr="00CF7765">
        <w:rPr>
          <w:bCs/>
        </w:rPr>
        <w:br/>
      </w:r>
      <w:r w:rsidRPr="00CF7765">
        <w:rPr>
          <w:rFonts w:hint="eastAsia"/>
          <w:bCs/>
        </w:rPr>
        <w:t>設定された用紙トレイが、本文と同一の用紙サイズを設定できない場合。</w:t>
      </w:r>
      <w:r w:rsidRPr="00CF7765">
        <w:rPr>
          <w:bCs/>
        </w:rPr>
        <w:br/>
      </w:r>
      <w:r w:rsidRPr="00CF7765">
        <w:rPr>
          <w:rFonts w:hint="eastAsia"/>
          <w:bCs/>
        </w:rPr>
        <w:t>設定された用紙トレイに設定された用紙種類が、その排出先に排出できない場合。</w:t>
      </w:r>
    </w:p>
    <w:p w:rsidR="00FD3712" w:rsidRPr="00CF7765" w:rsidRDefault="00FD3712">
      <w:pPr>
        <w:pStyle w:val="aa"/>
        <w:numPr>
          <w:ilvl w:val="0"/>
          <w:numId w:val="19"/>
        </w:numPr>
        <w:tabs>
          <w:tab w:val="clear" w:pos="567"/>
          <w:tab w:val="clear" w:pos="851"/>
          <w:tab w:val="clear" w:pos="1418"/>
          <w:tab w:val="clear" w:pos="1701"/>
          <w:tab w:val="left" w:pos="1380"/>
        </w:tabs>
      </w:pPr>
      <w:r w:rsidRPr="00CF7765">
        <w:rPr>
          <w:rFonts w:hint="eastAsia"/>
        </w:rPr>
        <w:t>ページ数単位オフセット</w:t>
      </w:r>
      <w:r w:rsidRPr="00CF7765">
        <w:rPr>
          <w:rFonts w:hint="eastAsia"/>
        </w:rPr>
        <w:t>/</w:t>
      </w:r>
      <w:r w:rsidRPr="00CF7765">
        <w:rPr>
          <w:rFonts w:hint="eastAsia"/>
        </w:rPr>
        <w:t>部数単位オフセットと小冊子</w:t>
      </w:r>
      <w:r w:rsidRPr="00CF7765">
        <w:rPr>
          <w:rFonts w:hint="eastAsia"/>
        </w:rPr>
        <w:t>(</w:t>
      </w:r>
      <w:r w:rsidRPr="00CF7765">
        <w:rPr>
          <w:rFonts w:hint="eastAsia"/>
        </w:rPr>
        <w:t>シグネチャ</w:t>
      </w:r>
      <w:r w:rsidRPr="00CF7765">
        <w:rPr>
          <w:rFonts w:hint="eastAsia"/>
        </w:rPr>
        <w:t>)</w:t>
      </w:r>
      <w:r w:rsidRPr="00CF7765">
        <w:rPr>
          <w:rFonts w:hint="eastAsia"/>
        </w:rPr>
        <w:t>の同時指定は禁止とする。もし同時に指定された場合、指定されたページ数でオフセットを実施するが、ユーザが意図した結果にはならない場合がある。</w:t>
      </w:r>
    </w:p>
    <w:p w:rsidR="00FD3712" w:rsidRPr="00CF7765" w:rsidRDefault="00FD3712">
      <w:pPr>
        <w:pStyle w:val="aa"/>
        <w:numPr>
          <w:ilvl w:val="0"/>
          <w:numId w:val="19"/>
        </w:numPr>
        <w:tabs>
          <w:tab w:val="clear" w:pos="567"/>
          <w:tab w:val="clear" w:pos="851"/>
          <w:tab w:val="clear" w:pos="1418"/>
          <w:tab w:val="clear" w:pos="1701"/>
          <w:tab w:val="left" w:pos="1380"/>
        </w:tabs>
      </w:pPr>
      <w:r w:rsidRPr="00CF7765">
        <w:rPr>
          <w:rFonts w:hint="eastAsia"/>
        </w:rPr>
        <w:t>ページ数単位オフセット</w:t>
      </w:r>
      <w:r w:rsidRPr="00CF7765">
        <w:rPr>
          <w:rFonts w:hint="eastAsia"/>
        </w:rPr>
        <w:t>/</w:t>
      </w:r>
      <w:r w:rsidRPr="00CF7765">
        <w:rPr>
          <w:rFonts w:hint="eastAsia"/>
        </w:rPr>
        <w:t>部数単位オフセットと</w:t>
      </w:r>
      <w:r w:rsidRPr="00CF7765">
        <w:rPr>
          <w:rFonts w:hint="eastAsia"/>
        </w:rPr>
        <w:t>OHP</w:t>
      </w:r>
      <w:r w:rsidRPr="00CF7765">
        <w:rPr>
          <w:rFonts w:hint="eastAsia"/>
        </w:rPr>
        <w:t>合紙および</w:t>
      </w:r>
      <w:r w:rsidRPr="00CF7765">
        <w:rPr>
          <w:rFonts w:hint="eastAsia"/>
        </w:rPr>
        <w:t>OHP</w:t>
      </w:r>
      <w:r w:rsidRPr="00CF7765">
        <w:rPr>
          <w:rFonts w:hint="eastAsia"/>
        </w:rPr>
        <w:t>＋</w:t>
      </w:r>
      <w:r w:rsidRPr="00CF7765">
        <w:rPr>
          <w:rFonts w:hint="eastAsia"/>
        </w:rPr>
        <w:t>N</w:t>
      </w:r>
      <w:r w:rsidRPr="00CF7765">
        <w:rPr>
          <w:rFonts w:hint="eastAsia"/>
        </w:rPr>
        <w:t>セットは同時指定禁止。もし同時に指定された場合、指定されたページ数でオフセットを実施するが、ユーザが意図した結果にはならない場合がある。</w:t>
      </w:r>
    </w:p>
    <w:p w:rsidR="00FD3712" w:rsidRPr="00CF7765" w:rsidRDefault="00FD3712">
      <w:pPr>
        <w:pStyle w:val="aa"/>
        <w:numPr>
          <w:ilvl w:val="0"/>
          <w:numId w:val="19"/>
        </w:numPr>
        <w:tabs>
          <w:tab w:val="left" w:pos="1380"/>
        </w:tabs>
      </w:pPr>
      <w:r w:rsidRPr="00CF7765">
        <w:rPr>
          <w:rFonts w:hint="eastAsia"/>
        </w:rPr>
        <w:t>ページ数単位オフセットが指定された場合、以下のページもカウント対象となる。</w:t>
      </w:r>
      <w:r w:rsidRPr="00CF7765">
        <w:br/>
      </w:r>
      <w:r w:rsidRPr="00CF7765">
        <w:rPr>
          <w:rFonts w:hint="eastAsia"/>
        </w:rPr>
        <w:t>・裏面のみイメージあり表紙の表面白紙</w:t>
      </w:r>
      <w:r w:rsidRPr="00CF7765">
        <w:br/>
      </w:r>
      <w:r w:rsidRPr="00CF7765">
        <w:rPr>
          <w:rFonts w:hint="eastAsia"/>
        </w:rPr>
        <w:t>・裏面のみイメージあり合紙の表面白紙</w:t>
      </w:r>
      <w:r w:rsidRPr="00CF7765">
        <w:br/>
      </w:r>
      <w:r w:rsidRPr="00CF7765">
        <w:rPr>
          <w:rFonts w:hint="eastAsia"/>
        </w:rPr>
        <w:t>・白紙合紙　※指定枚数分</w:t>
      </w:r>
      <w:r w:rsidRPr="00CF7765">
        <w:br/>
      </w:r>
      <w:r w:rsidRPr="00CF7765">
        <w:rPr>
          <w:rFonts w:hint="eastAsia"/>
        </w:rPr>
        <w:t>・</w:t>
      </w:r>
      <w:r w:rsidRPr="00CF7765">
        <w:rPr>
          <w:rFonts w:hint="eastAsia"/>
        </w:rPr>
        <w:t>As Book</w:t>
      </w:r>
      <w:r w:rsidRPr="00CF7765">
        <w:rPr>
          <w:rFonts w:hint="eastAsia"/>
        </w:rPr>
        <w:t>先頭シートの表面白紙</w:t>
      </w:r>
      <w:r w:rsidRPr="00CF7765">
        <w:rPr>
          <w:rFonts w:hint="eastAsia"/>
        </w:rPr>
        <w:t>(CopyService)</w:t>
      </w:r>
      <w:r w:rsidRPr="00CF7765">
        <w:br/>
      </w:r>
      <w:r w:rsidRPr="00CF7765">
        <w:rPr>
          <w:rFonts w:hint="eastAsia"/>
        </w:rPr>
        <w:t>(</w:t>
      </w:r>
      <w:r w:rsidRPr="00CF7765">
        <w:rPr>
          <w:rFonts w:hint="eastAsia"/>
        </w:rPr>
        <w:t>注</w:t>
      </w:r>
      <w:r w:rsidRPr="00CF7765">
        <w:rPr>
          <w:rFonts w:hint="eastAsia"/>
        </w:rPr>
        <w:t xml:space="preserve">) </w:t>
      </w:r>
      <w:r w:rsidRPr="00CF7765">
        <w:rPr>
          <w:rFonts w:hint="eastAsia"/>
        </w:rPr>
        <w:t>白紙表紙はカウント対象外。ただし、クライアント側で白紙ページを挿入する白紙表紙はカウント対象となる。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413" w:name="_Ref8704870"/>
      <w:bookmarkStart w:id="414" w:name="_Ref8704873"/>
      <w:bookmarkStart w:id="415" w:name="_Toc21605509"/>
      <w:r w:rsidRPr="00CF7765">
        <w:rPr>
          <w:rFonts w:hint="eastAsia"/>
        </w:rPr>
        <w:lastRenderedPageBreak/>
        <w:t>Staple</w:t>
      </w:r>
      <w:r w:rsidRPr="00CF7765">
        <w:rPr>
          <w:rFonts w:hint="eastAsia"/>
        </w:rPr>
        <w:t>指定</w:t>
      </w:r>
      <w:bookmarkEnd w:id="413"/>
      <w:bookmarkEnd w:id="414"/>
      <w:bookmarkEnd w:id="415"/>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指定された位置に</w:t>
      </w:r>
      <w:r w:rsidRPr="00CF7765">
        <w:rPr>
          <w:rFonts w:hint="eastAsia"/>
        </w:rPr>
        <w:t>Staple</w:t>
      </w:r>
      <w:r w:rsidRPr="00CF7765">
        <w:rPr>
          <w:rFonts w:hint="eastAsia"/>
        </w:rPr>
        <w:t>を行う。</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27"/>
        </w:numPr>
        <w:tabs>
          <w:tab w:val="clear" w:pos="567"/>
          <w:tab w:val="clear" w:pos="851"/>
          <w:tab w:val="clear" w:pos="1418"/>
          <w:tab w:val="clear" w:pos="1701"/>
          <w:tab w:val="left" w:pos="1380"/>
        </w:tabs>
      </w:pPr>
      <w:r w:rsidRPr="00CF7765">
        <w:rPr>
          <w:rFonts w:hint="eastAsia"/>
        </w:rPr>
        <w:t>可能な用紙サイズについては、「</w:t>
      </w:r>
      <w:r w:rsidRPr="00CF7765">
        <w:fldChar w:fldCharType="begin"/>
      </w:r>
      <w:r w:rsidRPr="00CF7765">
        <w:instrText xml:space="preserve"> REF _Ref8104053 \r \h </w:instrText>
      </w:r>
      <w:r w:rsidR="00FF16DA" w:rsidRPr="00CF7765">
        <w:instrText xml:space="preserve">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w:instrText>
      </w:r>
      <w:r w:rsidR="00FF16DA" w:rsidRPr="00CF7765">
        <w:instrText xml:space="preserve">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r w:rsidRPr="00CF7765">
        <w:rPr>
          <w:rFonts w:hint="eastAsia"/>
        </w:rPr>
        <w:t>可能な排出先については、「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p>
    <w:p w:rsidR="00FD3712" w:rsidRPr="00CF7765" w:rsidRDefault="00FD3712">
      <w:pPr>
        <w:pStyle w:val="aa"/>
        <w:numPr>
          <w:ilvl w:val="0"/>
          <w:numId w:val="27"/>
        </w:numPr>
        <w:tabs>
          <w:tab w:val="clear" w:pos="567"/>
          <w:tab w:val="clear" w:pos="851"/>
          <w:tab w:val="clear" w:pos="1418"/>
          <w:tab w:val="clear" w:pos="1701"/>
          <w:tab w:val="left" w:pos="1380"/>
        </w:tabs>
      </w:pPr>
      <w:r w:rsidRPr="00CF7765">
        <w:rPr>
          <w:rFonts w:hint="eastAsia"/>
        </w:rPr>
        <w:t>Staple</w:t>
      </w:r>
      <w:r w:rsidRPr="00CF7765">
        <w:rPr>
          <w:rFonts w:hint="eastAsia"/>
        </w:rPr>
        <w:t>可能な位置は各「</w:t>
      </w:r>
      <w:r w:rsidRPr="00CF7765">
        <w:rPr>
          <w:rFonts w:hint="eastAsia"/>
        </w:rPr>
        <w:t>Finisher</w:t>
      </w:r>
      <w:r w:rsidRPr="00CF7765">
        <w:rPr>
          <w:rFonts w:hint="eastAsia"/>
        </w:rPr>
        <w:t>性能仕様書」を参照のこと。</w:t>
      </w:r>
    </w:p>
    <w:p w:rsidR="00FD3712" w:rsidRPr="00CF7765" w:rsidRDefault="00FD3712">
      <w:pPr>
        <w:pStyle w:val="aa"/>
        <w:numPr>
          <w:ilvl w:val="0"/>
          <w:numId w:val="27"/>
        </w:numPr>
        <w:tabs>
          <w:tab w:val="clear" w:pos="567"/>
          <w:tab w:val="clear" w:pos="851"/>
          <w:tab w:val="clear" w:pos="1418"/>
          <w:tab w:val="clear" w:pos="1701"/>
          <w:tab w:val="left" w:pos="1380"/>
        </w:tabs>
      </w:pPr>
      <w:r w:rsidRPr="00CF7765">
        <w:rPr>
          <w:rFonts w:hint="eastAsia"/>
        </w:rPr>
        <w:t>Staple</w:t>
      </w:r>
      <w:r w:rsidRPr="00CF7765">
        <w:rPr>
          <w:rFonts w:hint="eastAsia"/>
        </w:rPr>
        <w:t>が指示されたときは、</w:t>
      </w:r>
      <w:r w:rsidRPr="00CF7765">
        <w:t>Face Down</w:t>
      </w:r>
      <w:r w:rsidRPr="00CF7765">
        <w:rPr>
          <w:rFonts w:hint="eastAsia"/>
        </w:rPr>
        <w:t>で排出される用紙の後端側に</w:t>
      </w:r>
      <w:r w:rsidRPr="00CF7765">
        <w:t>Staple</w:t>
      </w:r>
      <w:r w:rsidRPr="00CF7765">
        <w:rPr>
          <w:rFonts w:hint="eastAsia"/>
        </w:rPr>
        <w:t>される。</w:t>
      </w:r>
    </w:p>
    <w:p w:rsidR="00FD3712" w:rsidRPr="00CF7765" w:rsidRDefault="00FD3712">
      <w:pPr>
        <w:pStyle w:val="aa"/>
        <w:numPr>
          <w:ilvl w:val="0"/>
          <w:numId w:val="27"/>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では、</w:t>
      </w:r>
      <w:r w:rsidRPr="00CF7765">
        <w:rPr>
          <w:rFonts w:hint="eastAsia"/>
        </w:rPr>
        <w:t>Staple</w:t>
      </w:r>
      <w:r w:rsidRPr="00CF7765">
        <w:rPr>
          <w:rFonts w:hint="eastAsia"/>
        </w:rPr>
        <w:t>位置</w:t>
      </w:r>
      <w:r w:rsidRPr="00CF7765">
        <w:rPr>
          <w:rFonts w:hint="eastAsia"/>
        </w:rPr>
        <w:t>(</w:t>
      </w:r>
      <w:r w:rsidRPr="00CF7765">
        <w:rPr>
          <w:rFonts w:hint="eastAsia"/>
          <w:b/>
        </w:rPr>
        <w:t>"</w:t>
      </w:r>
      <w:r w:rsidRPr="00CF7765">
        <w:rPr>
          <w:rFonts w:hint="eastAsia"/>
          <w:b/>
        </w:rPr>
        <w:t>フロントシングル</w:t>
      </w:r>
      <w:r w:rsidRPr="00CF7765">
        <w:rPr>
          <w:rFonts w:hint="eastAsia"/>
          <w:b/>
        </w:rPr>
        <w:t>"</w:t>
      </w:r>
      <w:r w:rsidRPr="00CF7765">
        <w:rPr>
          <w:rFonts w:hint="eastAsia"/>
        </w:rPr>
        <w:t>、</w:t>
      </w:r>
      <w:r w:rsidRPr="00CF7765">
        <w:rPr>
          <w:rFonts w:hint="eastAsia"/>
          <w:b/>
        </w:rPr>
        <w:t>"</w:t>
      </w:r>
      <w:r w:rsidRPr="00CF7765">
        <w:rPr>
          <w:rFonts w:hint="eastAsia"/>
          <w:b/>
        </w:rPr>
        <w:t>リアシングル</w:t>
      </w:r>
      <w:r w:rsidRPr="00CF7765">
        <w:rPr>
          <w:rFonts w:hint="eastAsia"/>
          <w:b/>
        </w:rPr>
        <w:t>"</w:t>
      </w:r>
      <w:r w:rsidRPr="00CF7765">
        <w:rPr>
          <w:rFonts w:hint="eastAsia"/>
        </w:rPr>
        <w:t>、</w:t>
      </w:r>
      <w:r w:rsidRPr="00CF7765">
        <w:rPr>
          <w:rFonts w:hint="eastAsia"/>
          <w:b/>
        </w:rPr>
        <w:t>"</w:t>
      </w:r>
      <w:r w:rsidRPr="00CF7765">
        <w:rPr>
          <w:rFonts w:hint="eastAsia"/>
          <w:b/>
        </w:rPr>
        <w:t>センターシングル</w:t>
      </w:r>
      <w:r w:rsidRPr="00CF7765">
        <w:rPr>
          <w:rFonts w:hint="eastAsia"/>
          <w:b/>
        </w:rPr>
        <w:t>"</w:t>
      </w:r>
      <w:r w:rsidRPr="00CF7765">
        <w:rPr>
          <w:rFonts w:hint="eastAsia"/>
        </w:rPr>
        <w:t>、</w:t>
      </w:r>
      <w:r w:rsidRPr="00CF7765">
        <w:rPr>
          <w:rFonts w:hint="eastAsia"/>
          <w:b/>
        </w:rPr>
        <w:t>"</w:t>
      </w:r>
      <w:r w:rsidRPr="00CF7765">
        <w:rPr>
          <w:rFonts w:hint="eastAsia"/>
          <w:b/>
        </w:rPr>
        <w:t>センターデュアル</w:t>
      </w:r>
      <w:r w:rsidRPr="00CF7765">
        <w:rPr>
          <w:rFonts w:hint="eastAsia"/>
          <w:b/>
        </w:rPr>
        <w:t>"</w:t>
      </w:r>
      <w:r w:rsidRPr="00CF7765">
        <w:rPr>
          <w:rFonts w:hint="eastAsia"/>
        </w:rPr>
        <w:t>、</w:t>
      </w:r>
      <w:r w:rsidRPr="00CF7765">
        <w:rPr>
          <w:rFonts w:hint="eastAsia"/>
          <w:b/>
        </w:rPr>
        <w:t>"</w:t>
      </w:r>
      <w:r w:rsidRPr="00CF7765">
        <w:rPr>
          <w:rFonts w:hint="eastAsia"/>
          <w:b/>
        </w:rPr>
        <w:t>センター</w:t>
      </w:r>
      <w:r w:rsidRPr="00CF7765">
        <w:rPr>
          <w:rFonts w:hint="eastAsia"/>
          <w:b/>
        </w:rPr>
        <w:t>4</w:t>
      </w:r>
      <w:r w:rsidRPr="00CF7765">
        <w:rPr>
          <w:rFonts w:hint="eastAsia"/>
          <w:b/>
        </w:rPr>
        <w:t>ヵ所</w:t>
      </w:r>
      <w:r w:rsidRPr="00CF7765">
        <w:rPr>
          <w:rFonts w:hint="eastAsia"/>
          <w:b/>
        </w:rPr>
        <w:t>"</w:t>
      </w:r>
      <w:r w:rsidRPr="00CF7765">
        <w:rPr>
          <w:rFonts w:hint="eastAsia"/>
          <w:b/>
        </w:rPr>
        <w:t>、</w:t>
      </w:r>
      <w:r w:rsidRPr="00CF7765">
        <w:rPr>
          <w:rFonts w:hint="eastAsia"/>
          <w:b/>
        </w:rPr>
        <w:t>"Sta</w:t>
      </w:r>
      <w:bookmarkStart w:id="416" w:name="_Hlt31785119"/>
      <w:bookmarkEnd w:id="416"/>
      <w:r w:rsidRPr="00CF7765">
        <w:rPr>
          <w:rFonts w:hint="eastAsia"/>
          <w:b/>
        </w:rPr>
        <w:t>ple</w:t>
      </w:r>
      <w:r w:rsidRPr="00CF7765">
        <w:rPr>
          <w:rFonts w:hint="eastAsia"/>
          <w:b/>
        </w:rPr>
        <w:t>なし</w:t>
      </w:r>
      <w:r w:rsidRPr="00CF7765">
        <w:rPr>
          <w:rFonts w:hint="eastAsia"/>
          <w:b/>
        </w:rPr>
        <w:t>"</w:t>
      </w:r>
      <w:r w:rsidRPr="00CF7765">
        <w:rPr>
          <w:rFonts w:hint="eastAsia"/>
        </w:rPr>
        <w:t>のいずれか</w:t>
      </w:r>
      <w:r w:rsidRPr="00CF7765">
        <w:rPr>
          <w:rFonts w:hint="eastAsia"/>
        </w:rPr>
        <w:t>)</w:t>
      </w:r>
      <w:r w:rsidRPr="00CF7765">
        <w:rPr>
          <w:rFonts w:hint="eastAsia"/>
        </w:rPr>
        <w:t>を</w:t>
      </w:r>
      <w:r w:rsidR="00B316F1" w:rsidRPr="00CF7765">
        <w:rPr>
          <w:rFonts w:hint="eastAsia"/>
        </w:rPr>
        <w:t>指定</w:t>
      </w:r>
      <w:r w:rsidRPr="00CF7765">
        <w:rPr>
          <w:rFonts w:hint="eastAsia"/>
        </w:rPr>
        <w:t>することができる。指定されないときのデフォルトは、</w:t>
      </w:r>
      <w:r w:rsidRPr="00CF7765">
        <w:rPr>
          <w:rFonts w:hint="eastAsia"/>
          <w:b/>
        </w:rPr>
        <w:t>"Staple</w:t>
      </w:r>
      <w:r w:rsidRPr="00CF7765">
        <w:rPr>
          <w:rFonts w:hint="eastAsia"/>
          <w:b/>
        </w:rPr>
        <w:t>なし</w:t>
      </w:r>
      <w:r w:rsidRPr="00CF7765">
        <w:rPr>
          <w:rFonts w:hint="eastAsia"/>
          <w:b/>
        </w:rPr>
        <w:t>"</w:t>
      </w:r>
      <w:r w:rsidRPr="00CF7765">
        <w:rPr>
          <w:rFonts w:hint="eastAsia"/>
        </w:rPr>
        <w:t>である。</w:t>
      </w:r>
    </w:p>
    <w:p w:rsidR="00FD3712" w:rsidRPr="00CF7765" w:rsidRDefault="00FD3712">
      <w:pPr>
        <w:pStyle w:val="aa"/>
        <w:numPr>
          <w:ilvl w:val="0"/>
          <w:numId w:val="27"/>
        </w:numPr>
        <w:tabs>
          <w:tab w:val="left" w:pos="1380"/>
        </w:tabs>
      </w:pPr>
      <w:r w:rsidRPr="00CF7765">
        <w:t>Staple</w:t>
      </w:r>
      <w:r w:rsidRPr="00CF7765">
        <w:rPr>
          <w:rFonts w:hint="eastAsia"/>
        </w:rPr>
        <w:t>セット内で用紙幅</w:t>
      </w:r>
      <w:r w:rsidRPr="00CF7765">
        <w:rPr>
          <w:rFonts w:hint="eastAsia"/>
        </w:rPr>
        <w:t>(</w:t>
      </w:r>
      <w:r w:rsidRPr="00CF7765">
        <w:rPr>
          <w:rFonts w:hint="eastAsia"/>
        </w:rPr>
        <w:t>主走査方向幅</w:t>
      </w:r>
      <w:r w:rsidRPr="00CF7765">
        <w:rPr>
          <w:rFonts w:hint="eastAsia"/>
        </w:rPr>
        <w:t>)</w:t>
      </w:r>
      <w:r w:rsidRPr="00CF7765">
        <w:rPr>
          <w:rFonts w:hint="eastAsia"/>
        </w:rPr>
        <w:t>が異なる</w:t>
      </w:r>
      <w:r w:rsidR="00B316F1" w:rsidRPr="00CF7765">
        <w:rPr>
          <w:rFonts w:hint="eastAsia"/>
        </w:rPr>
        <w:t>（</w:t>
      </w:r>
      <w:r w:rsidRPr="00CF7765">
        <w:rPr>
          <w:rFonts w:hint="eastAsia"/>
        </w:rPr>
        <w:t>ミックスサイズ（用紙サイズが複数）</w:t>
      </w:r>
      <w:r w:rsidR="00B316F1" w:rsidRPr="00CF7765">
        <w:rPr>
          <w:rFonts w:hint="eastAsia"/>
        </w:rPr>
        <w:t>）</w:t>
      </w:r>
      <w:r w:rsidRPr="00CF7765">
        <w:rPr>
          <w:rFonts w:hint="eastAsia"/>
        </w:rPr>
        <w:t>場合には、システムデータ「異幅</w:t>
      </w:r>
      <w:r w:rsidRPr="00CF7765">
        <w:rPr>
          <w:rFonts w:hint="eastAsia"/>
        </w:rPr>
        <w:t>Mix Size Staple</w:t>
      </w:r>
      <w:r w:rsidRPr="00CF7765">
        <w:rPr>
          <w:rFonts w:hint="eastAsia"/>
        </w:rPr>
        <w:t>時の動作」を参照して、</w:t>
      </w:r>
      <w:r w:rsidRPr="00CF7765">
        <w:rPr>
          <w:rFonts w:hint="eastAsia"/>
          <w:b/>
        </w:rPr>
        <w:t>"Staple</w:t>
      </w:r>
      <w:r w:rsidRPr="00CF7765">
        <w:rPr>
          <w:rFonts w:hint="eastAsia"/>
          <w:b/>
        </w:rPr>
        <w:t>を解除する</w:t>
      </w:r>
      <w:r w:rsidRPr="00CF7765">
        <w:rPr>
          <w:rFonts w:hint="eastAsia"/>
          <w:b/>
        </w:rPr>
        <w:t>"</w:t>
      </w:r>
      <w:r w:rsidRPr="00CF7765">
        <w:rPr>
          <w:rFonts w:hint="eastAsia"/>
        </w:rPr>
        <w:t>、</w:t>
      </w:r>
      <w:r w:rsidRPr="00CF7765">
        <w:rPr>
          <w:rFonts w:hint="eastAsia"/>
          <w:b/>
        </w:rPr>
        <w:t>"Staple</w:t>
      </w:r>
      <w:r w:rsidRPr="00CF7765">
        <w:rPr>
          <w:rFonts w:hint="eastAsia"/>
          <w:b/>
        </w:rPr>
        <w:t>を強行する</w:t>
      </w:r>
      <w:r w:rsidRPr="00CF7765">
        <w:rPr>
          <w:rFonts w:hint="eastAsia"/>
          <w:b/>
        </w:rPr>
        <w:t>"</w:t>
      </w:r>
      <w:r w:rsidRPr="00CF7765">
        <w:rPr>
          <w:rFonts w:hint="eastAsia"/>
        </w:rPr>
        <w:t>のいずれかに決定する。</w:t>
      </w:r>
      <w:r w:rsidRPr="00CF7765">
        <w:br/>
      </w:r>
      <w:r w:rsidRPr="00CF7765">
        <w:rPr>
          <w:rFonts w:hint="eastAsia"/>
        </w:rPr>
        <w:t>ただし、異幅</w:t>
      </w:r>
      <w:r w:rsidRPr="00CF7765">
        <w:rPr>
          <w:rFonts w:hint="eastAsia"/>
        </w:rPr>
        <w:t>Mix Size Staple</w:t>
      </w:r>
      <w:r w:rsidRPr="00CF7765">
        <w:rPr>
          <w:rFonts w:hint="eastAsia"/>
        </w:rPr>
        <w:t>が不可能な</w:t>
      </w:r>
      <w:r w:rsidRPr="00CF7765">
        <w:rPr>
          <w:rFonts w:hint="eastAsia"/>
        </w:rPr>
        <w:t>Finisher</w:t>
      </w:r>
      <w:r w:rsidRPr="00CF7765">
        <w:rPr>
          <w:rFonts w:hint="eastAsia"/>
        </w:rPr>
        <w:t>の場合は、</w:t>
      </w:r>
      <w:r w:rsidR="007301AB" w:rsidRPr="00CF7765">
        <w:rPr>
          <w:rFonts w:hint="eastAsia"/>
        </w:rPr>
        <w:t>システムデータに</w:t>
      </w:r>
      <w:r w:rsidRPr="00CF7765">
        <w:rPr>
          <w:rFonts w:hint="eastAsia"/>
        </w:rPr>
        <w:t>"Staple</w:t>
      </w:r>
      <w:r w:rsidRPr="00CF7765">
        <w:rPr>
          <w:rFonts w:hint="eastAsia"/>
        </w:rPr>
        <w:t>を強行する</w:t>
      </w:r>
      <w:r w:rsidRPr="00CF7765">
        <w:rPr>
          <w:rFonts w:hint="eastAsia"/>
        </w:rPr>
        <w:t>"</w:t>
      </w:r>
      <w:r w:rsidRPr="00CF7765">
        <w:rPr>
          <w:rFonts w:hint="eastAsia"/>
        </w:rPr>
        <w:t>の設定にしてはならない（</w:t>
      </w:r>
      <w:r w:rsidRPr="00CF7765">
        <w:rPr>
          <w:rFonts w:hint="eastAsia"/>
        </w:rPr>
        <w:t>B-Fin, A-Fin</w:t>
      </w:r>
      <w:r w:rsidRPr="00CF7765">
        <w:rPr>
          <w:rFonts w:hint="eastAsia"/>
        </w:rPr>
        <w:t>など）。</w:t>
      </w:r>
      <w:r w:rsidR="000206DB" w:rsidRPr="00CF7765">
        <w:br/>
      </w:r>
      <w:r w:rsidRPr="00CF7765">
        <w:rPr>
          <w:rFonts w:hint="eastAsia"/>
          <w:b/>
        </w:rPr>
        <w:t>"Staple</w:t>
      </w:r>
      <w:r w:rsidRPr="00CF7765">
        <w:rPr>
          <w:rFonts w:hint="eastAsia"/>
          <w:b/>
        </w:rPr>
        <w:t>を解除する</w:t>
      </w:r>
      <w:r w:rsidRPr="00CF7765">
        <w:rPr>
          <w:rFonts w:hint="eastAsia"/>
          <w:b/>
        </w:rPr>
        <w:t>"</w:t>
      </w:r>
      <w:r w:rsidRPr="00CF7765">
        <w:rPr>
          <w:rFonts w:hint="eastAsia"/>
          <w:bCs/>
        </w:rPr>
        <w:t>の</w:t>
      </w:r>
      <w:r w:rsidRPr="00CF7765">
        <w:rPr>
          <w:rFonts w:hint="eastAsia"/>
        </w:rPr>
        <w:t>場合は、ユーザー介入の上で、</w:t>
      </w:r>
      <w:r w:rsidRPr="00CF7765">
        <w:t>Staple</w:t>
      </w:r>
      <w:r w:rsidRPr="00CF7765">
        <w:rPr>
          <w:rFonts w:hint="eastAsia"/>
        </w:rPr>
        <w:t>指示のキャンセルがあるまでプリント動作は開始</w:t>
      </w:r>
      <w:r w:rsidRPr="00CF7765">
        <w:t>/</w:t>
      </w:r>
      <w:r w:rsidRPr="00CF7765">
        <w:rPr>
          <w:rFonts w:hint="eastAsia"/>
        </w:rPr>
        <w:t>継続されない。</w:t>
      </w:r>
    </w:p>
    <w:p w:rsidR="00FD3712" w:rsidRPr="00CF7765" w:rsidRDefault="00FD3712">
      <w:pPr>
        <w:pStyle w:val="aa"/>
        <w:numPr>
          <w:ilvl w:val="0"/>
          <w:numId w:val="27"/>
        </w:numPr>
        <w:tabs>
          <w:tab w:val="clear" w:pos="567"/>
          <w:tab w:val="clear" w:pos="851"/>
          <w:tab w:val="clear" w:pos="1418"/>
          <w:tab w:val="clear" w:pos="1701"/>
          <w:tab w:val="left" w:pos="1380"/>
        </w:tabs>
      </w:pPr>
      <w:r w:rsidRPr="00CF7765">
        <w:rPr>
          <w:rFonts w:hint="eastAsia"/>
        </w:rPr>
        <w:t>Uncollate</w:t>
      </w:r>
      <w:r w:rsidRPr="00CF7765">
        <w:rPr>
          <w:rFonts w:hint="eastAsia"/>
        </w:rPr>
        <w:t>で</w:t>
      </w:r>
      <w:r w:rsidRPr="00CF7765">
        <w:rPr>
          <w:rFonts w:hint="eastAsia"/>
        </w:rPr>
        <w:t>Staple</w:t>
      </w:r>
      <w:r w:rsidRPr="00CF7765">
        <w:rPr>
          <w:rFonts w:hint="eastAsia"/>
        </w:rPr>
        <w:t>が指定された場合、</w:t>
      </w:r>
      <w:r w:rsidRPr="00CF7765">
        <w:rPr>
          <w:rFonts w:hint="eastAsia"/>
        </w:rPr>
        <w:t>Uncollate</w:t>
      </w:r>
      <w:r w:rsidRPr="00CF7765">
        <w:rPr>
          <w:rFonts w:hint="eastAsia"/>
        </w:rPr>
        <w:t>の</w:t>
      </w:r>
      <w:r w:rsidRPr="00CF7765">
        <w:rPr>
          <w:rFonts w:hint="eastAsia"/>
        </w:rPr>
        <w:t>1</w:t>
      </w:r>
      <w:r w:rsidRPr="00CF7765">
        <w:rPr>
          <w:rFonts w:hint="eastAsia"/>
        </w:rPr>
        <w:t>セット</w:t>
      </w:r>
      <w:r w:rsidRPr="00CF7765">
        <w:rPr>
          <w:rFonts w:hint="eastAsia"/>
        </w:rPr>
        <w:t>(</w:t>
      </w:r>
      <w:r w:rsidRPr="00CF7765">
        <w:rPr>
          <w:rFonts w:hint="eastAsia"/>
        </w:rPr>
        <w:t>原稿１ページ</w:t>
      </w:r>
      <w:r w:rsidRPr="00CF7765">
        <w:rPr>
          <w:rFonts w:hint="eastAsia"/>
        </w:rPr>
        <w:t>x</w:t>
      </w:r>
      <w:r w:rsidRPr="00CF7765">
        <w:rPr>
          <w:rFonts w:hint="eastAsia"/>
        </w:rPr>
        <w:t>設定部数</w:t>
      </w:r>
      <w:r w:rsidRPr="00CF7765">
        <w:rPr>
          <w:rFonts w:hint="eastAsia"/>
        </w:rPr>
        <w:t>)</w:t>
      </w:r>
      <w:r w:rsidRPr="00CF7765">
        <w:rPr>
          <w:rFonts w:hint="eastAsia"/>
        </w:rPr>
        <w:t>を</w:t>
      </w:r>
      <w:r w:rsidRPr="00CF7765">
        <w:rPr>
          <w:rFonts w:hint="eastAsia"/>
        </w:rPr>
        <w:t>Staple</w:t>
      </w:r>
      <w:r w:rsidRPr="00CF7765">
        <w:rPr>
          <w:rFonts w:hint="eastAsia"/>
        </w:rPr>
        <w:t>セットとする。</w:t>
      </w:r>
    </w:p>
    <w:p w:rsidR="00FD3712" w:rsidRDefault="00FD3712">
      <w:pPr>
        <w:pStyle w:val="aa"/>
        <w:numPr>
          <w:ilvl w:val="0"/>
          <w:numId w:val="27"/>
        </w:numPr>
        <w:tabs>
          <w:tab w:val="clear" w:pos="567"/>
          <w:tab w:val="clear" w:pos="851"/>
          <w:tab w:val="clear" w:pos="1418"/>
          <w:tab w:val="clear" w:pos="1701"/>
          <w:tab w:val="left" w:pos="1380"/>
        </w:tabs>
      </w:pPr>
      <w:r w:rsidRPr="00CF7765">
        <w:rPr>
          <w:rFonts w:hint="eastAsia"/>
        </w:rPr>
        <w:t>A-Finisher</w:t>
      </w:r>
      <w:r w:rsidRPr="00CF7765">
        <w:rPr>
          <w:rFonts w:hint="eastAsia"/>
        </w:rPr>
        <w:t>は、</w:t>
      </w:r>
      <w:r w:rsidRPr="00CF7765">
        <w:rPr>
          <w:rFonts w:hint="eastAsia"/>
        </w:rPr>
        <w:t>50</w:t>
      </w:r>
      <w:r w:rsidRPr="00CF7765">
        <w:rPr>
          <w:rFonts w:hint="eastAsia"/>
        </w:rPr>
        <w:t>枚カートリッジが装着可能である。</w:t>
      </w:r>
      <w:r w:rsidRPr="00CF7765">
        <w:br/>
      </w:r>
      <w:r w:rsidR="00DB431F">
        <w:rPr>
          <w:rFonts w:hint="eastAsia"/>
        </w:rPr>
        <w:t>GA</w:t>
      </w:r>
      <w:r w:rsidR="00DB431F" w:rsidRPr="00CF7765">
        <w:rPr>
          <w:rFonts w:hint="eastAsia"/>
        </w:rPr>
        <w:t>-Finisher</w:t>
      </w:r>
      <w:r w:rsidR="00DB431F" w:rsidRPr="00CF7765">
        <w:rPr>
          <w:rFonts w:hint="eastAsia"/>
        </w:rPr>
        <w:t>は、</w:t>
      </w:r>
      <w:r w:rsidR="00DB431F" w:rsidRPr="00CF7765">
        <w:rPr>
          <w:rFonts w:hint="eastAsia"/>
        </w:rPr>
        <w:t>50</w:t>
      </w:r>
      <w:r w:rsidR="00DB431F" w:rsidRPr="00CF7765">
        <w:rPr>
          <w:rFonts w:hint="eastAsia"/>
        </w:rPr>
        <w:t>枚カートリッジが装着可能である。</w:t>
      </w:r>
      <w:r w:rsidR="00DB431F" w:rsidRPr="00CF7765">
        <w:br/>
      </w:r>
      <w:r w:rsidRPr="00CF7765">
        <w:rPr>
          <w:rFonts w:hint="eastAsia"/>
        </w:rPr>
        <w:t>B-Finisher</w:t>
      </w:r>
      <w:r w:rsidRPr="00CF7765">
        <w:rPr>
          <w:rFonts w:hint="eastAsia"/>
        </w:rPr>
        <w:t>は、</w:t>
      </w:r>
      <w:r w:rsidRPr="00CF7765">
        <w:rPr>
          <w:rFonts w:hint="eastAsia"/>
        </w:rPr>
        <w:t>50</w:t>
      </w:r>
      <w:r w:rsidRPr="00CF7765">
        <w:rPr>
          <w:rFonts w:hint="eastAsia"/>
        </w:rPr>
        <w:t>枚カートリッジが装着可能である。</w:t>
      </w:r>
      <w:r w:rsidRPr="00CF7765">
        <w:br/>
      </w:r>
      <w:r w:rsidRPr="00CF7765">
        <w:rPr>
          <w:rFonts w:hint="eastAsia"/>
        </w:rPr>
        <w:t>SB</w:t>
      </w:r>
      <w:r w:rsidR="00CF1456">
        <w:t>/GB</w:t>
      </w:r>
      <w:r w:rsidRPr="00CF7765">
        <w:rPr>
          <w:rFonts w:hint="eastAsia"/>
        </w:rPr>
        <w:t>-Finisher</w:t>
      </w:r>
      <w:r w:rsidRPr="00CF7765">
        <w:rPr>
          <w:rFonts w:hint="eastAsia"/>
        </w:rPr>
        <w:t>は、</w:t>
      </w:r>
      <w:r w:rsidRPr="00CF7765">
        <w:rPr>
          <w:rFonts w:hint="eastAsia"/>
        </w:rPr>
        <w:t>50</w:t>
      </w:r>
      <w:r w:rsidRPr="00CF7765">
        <w:rPr>
          <w:rFonts w:hint="eastAsia"/>
        </w:rPr>
        <w:t>枚カートリッジが装着可能である。</w:t>
      </w:r>
      <w:r w:rsidRPr="00CF7765">
        <w:br/>
      </w:r>
      <w:r w:rsidRPr="00CF7765">
        <w:rPr>
          <w:rFonts w:hint="eastAsia"/>
        </w:rPr>
        <w:t>C-Finisher</w:t>
      </w:r>
      <w:r w:rsidRPr="00CF7765">
        <w:rPr>
          <w:rFonts w:hint="eastAsia"/>
        </w:rPr>
        <w:t>は、</w:t>
      </w:r>
      <w:r w:rsidRPr="00CF7765">
        <w:rPr>
          <w:rFonts w:hint="eastAsia"/>
        </w:rPr>
        <w:t>50</w:t>
      </w:r>
      <w:r w:rsidRPr="00CF7765">
        <w:rPr>
          <w:rFonts w:hint="eastAsia"/>
        </w:rPr>
        <w:t>枚カートリッジが装着可能である。</w:t>
      </w:r>
      <w:r w:rsidRPr="00CF7765">
        <w:rPr>
          <w:rFonts w:hint="eastAsia"/>
        </w:rPr>
        <w:br/>
        <w:t>D-Finisher</w:t>
      </w:r>
      <w:r w:rsidRPr="00CF7765">
        <w:rPr>
          <w:rFonts w:hint="eastAsia"/>
        </w:rPr>
        <w:t>は、</w:t>
      </w:r>
      <w:r w:rsidRPr="00CF7765">
        <w:rPr>
          <w:rFonts w:hint="eastAsia"/>
        </w:rPr>
        <w:t>50</w:t>
      </w:r>
      <w:r w:rsidRPr="00CF7765">
        <w:rPr>
          <w:rFonts w:hint="eastAsia"/>
        </w:rPr>
        <w:t>枚カートリッジ、</w:t>
      </w:r>
      <w:r w:rsidRPr="00CF7765">
        <w:rPr>
          <w:rFonts w:hint="eastAsia"/>
        </w:rPr>
        <w:t>100</w:t>
      </w:r>
      <w:r w:rsidRPr="00CF7765">
        <w:rPr>
          <w:rFonts w:hint="eastAsia"/>
        </w:rPr>
        <w:t>枚カートリッジの</w:t>
      </w:r>
      <w:r w:rsidRPr="00CF7765">
        <w:rPr>
          <w:rFonts w:hint="eastAsia"/>
        </w:rPr>
        <w:t>2</w:t>
      </w:r>
      <w:r w:rsidRPr="00CF7765">
        <w:rPr>
          <w:rFonts w:hint="eastAsia"/>
        </w:rPr>
        <w:t>種類のカートリッジが装着可能である。</w:t>
      </w:r>
      <w:r w:rsidRPr="00CF7765">
        <w:br/>
      </w:r>
      <w:r w:rsidRPr="00CF7765">
        <w:rPr>
          <w:rFonts w:hint="eastAsia"/>
        </w:rPr>
        <w:t>D2-Finisher</w:t>
      </w:r>
      <w:r w:rsidRPr="00CF7765">
        <w:rPr>
          <w:rFonts w:hint="eastAsia"/>
        </w:rPr>
        <w:t>は、</w:t>
      </w:r>
      <w:r w:rsidRPr="00CF7765">
        <w:rPr>
          <w:rFonts w:hint="eastAsia"/>
        </w:rPr>
        <w:t>100</w:t>
      </w:r>
      <w:r w:rsidRPr="00CF7765">
        <w:rPr>
          <w:rFonts w:hint="eastAsia"/>
        </w:rPr>
        <w:t>枚カートリッジが装着可能である。</w:t>
      </w:r>
      <w:r w:rsidR="002F17B5">
        <w:br/>
      </w:r>
      <w:r w:rsidR="002F17B5" w:rsidRPr="00CF7765">
        <w:rPr>
          <w:rFonts w:hint="eastAsia"/>
        </w:rPr>
        <w:t>D2</w:t>
      </w:r>
      <w:r w:rsidR="002F17B5">
        <w:t>G</w:t>
      </w:r>
      <w:r w:rsidR="002F17B5" w:rsidRPr="00CF7765">
        <w:rPr>
          <w:rFonts w:hint="eastAsia"/>
        </w:rPr>
        <w:t>-Finisher</w:t>
      </w:r>
      <w:r w:rsidR="002F17B5" w:rsidRPr="00CF7765">
        <w:rPr>
          <w:rFonts w:hint="eastAsia"/>
        </w:rPr>
        <w:t>は、</w:t>
      </w:r>
      <w:r w:rsidR="002F17B5" w:rsidRPr="00CF7765">
        <w:rPr>
          <w:rFonts w:hint="eastAsia"/>
        </w:rPr>
        <w:t>100</w:t>
      </w:r>
      <w:r w:rsidR="002F17B5" w:rsidRPr="00CF7765">
        <w:rPr>
          <w:rFonts w:hint="eastAsia"/>
        </w:rPr>
        <w:t>枚カートリッジが装着可能である。</w:t>
      </w:r>
      <w:r w:rsidRPr="00CF7765">
        <w:br/>
      </w:r>
      <w:r w:rsidRPr="00CF7765">
        <w:rPr>
          <w:rFonts w:hint="eastAsia"/>
        </w:rPr>
        <w:t>ステープルされる位置、角度の詳細は、各</w:t>
      </w:r>
      <w:r w:rsidRPr="00CF7765">
        <w:rPr>
          <w:rFonts w:hint="eastAsia"/>
        </w:rPr>
        <w:t>Finisher</w:t>
      </w:r>
      <w:r w:rsidRPr="00CF7765">
        <w:rPr>
          <w:rFonts w:hint="eastAsia"/>
        </w:rPr>
        <w:t>の性能仕様書参照。</w:t>
      </w:r>
    </w:p>
    <w:p w:rsidR="00CF1456" w:rsidRPr="00CF7765" w:rsidRDefault="00CF1456">
      <w:pPr>
        <w:pStyle w:val="aa"/>
        <w:numPr>
          <w:ilvl w:val="0"/>
          <w:numId w:val="27"/>
        </w:numPr>
        <w:tabs>
          <w:tab w:val="clear" w:pos="567"/>
          <w:tab w:val="clear" w:pos="851"/>
          <w:tab w:val="clear" w:pos="1418"/>
          <w:tab w:val="clear" w:pos="1701"/>
          <w:tab w:val="left" w:pos="1380"/>
        </w:tabs>
      </w:pPr>
      <w:r>
        <w:rPr>
          <w:rFonts w:hint="eastAsia"/>
        </w:rPr>
        <w:t>GB-</w:t>
      </w:r>
      <w:r w:rsidRPr="00CF7765">
        <w:rPr>
          <w:rFonts w:hint="eastAsia"/>
        </w:rPr>
        <w:t>Finisher</w:t>
      </w:r>
      <w:r w:rsidRPr="00CF7765">
        <w:rPr>
          <w:rFonts w:hint="eastAsia"/>
        </w:rPr>
        <w:t>は</w:t>
      </w:r>
      <w:r>
        <w:rPr>
          <w:rFonts w:hint="eastAsia"/>
        </w:rPr>
        <w:t>、“針あり</w:t>
      </w:r>
      <w:r>
        <w:rPr>
          <w:rFonts w:hint="eastAsia"/>
        </w:rPr>
        <w:t>Staple</w:t>
      </w:r>
      <w:r>
        <w:rPr>
          <w:rFonts w:hint="eastAsia"/>
        </w:rPr>
        <w:t>”、“針なし</w:t>
      </w:r>
      <w:r>
        <w:rPr>
          <w:rFonts w:hint="eastAsia"/>
        </w:rPr>
        <w:t>Staple</w:t>
      </w:r>
      <w:r>
        <w:rPr>
          <w:rFonts w:hint="eastAsia"/>
        </w:rPr>
        <w:t>”両方可能。</w:t>
      </w:r>
    </w:p>
    <w:p w:rsidR="00FD3712" w:rsidRPr="00CF7765" w:rsidRDefault="00FD3712">
      <w:pPr>
        <w:pStyle w:val="aa"/>
      </w:pPr>
    </w:p>
    <w:bookmarkStart w:id="417" w:name="_MON_992169184"/>
    <w:bookmarkStart w:id="418" w:name="_MON_993102058"/>
    <w:bookmarkStart w:id="419" w:name="_MON_1032881803"/>
    <w:bookmarkStart w:id="420" w:name="_MON_1033728753"/>
    <w:bookmarkStart w:id="421" w:name="_MON_1047667805"/>
    <w:bookmarkStart w:id="422" w:name="_MON_1047667822"/>
    <w:bookmarkStart w:id="423" w:name="_MON_1078064136"/>
    <w:bookmarkStart w:id="424" w:name="_MON_1082361134"/>
    <w:bookmarkStart w:id="425" w:name="_MON_1082361209"/>
    <w:bookmarkStart w:id="426" w:name="_MON_1082361223"/>
    <w:bookmarkStart w:id="427" w:name="_MON_1082445316"/>
    <w:bookmarkStart w:id="428" w:name="_MON_1100604127"/>
    <w:bookmarkStart w:id="429" w:name="_MON_1103473103"/>
    <w:bookmarkStart w:id="430" w:name="_MON_1104593794"/>
    <w:bookmarkStart w:id="431" w:name="_MON_1105526925"/>
    <w:bookmarkStart w:id="432" w:name="_MON_1105535738"/>
    <w:bookmarkStart w:id="433" w:name="_MON_1108293062"/>
    <w:bookmarkStart w:id="434" w:name="_MON_1112394217"/>
    <w:bookmarkStart w:id="435" w:name="_MON_1113911080"/>
    <w:bookmarkStart w:id="436" w:name="_MON_1113929160"/>
    <w:bookmarkStart w:id="437" w:name="_MON_1118583431"/>
    <w:bookmarkStart w:id="438" w:name="_MON_1118616075"/>
    <w:bookmarkStart w:id="439" w:name="_MON_1127916255"/>
    <w:bookmarkStart w:id="440" w:name="_MON_1132134882"/>
    <w:bookmarkStart w:id="441" w:name="_MON_1136295979"/>
    <w:bookmarkStart w:id="442" w:name="_MON_1138103041"/>
    <w:bookmarkStart w:id="443" w:name="_MON_1139056991"/>
    <w:bookmarkStart w:id="444" w:name="_MON_1139310194"/>
    <w:bookmarkStart w:id="445" w:name="_MON_1139845098"/>
    <w:bookmarkStart w:id="446" w:name="_MON_1144238570"/>
    <w:bookmarkStart w:id="447" w:name="_MON_1144241150"/>
    <w:bookmarkStart w:id="448" w:name="_MON_1150115365"/>
    <w:bookmarkStart w:id="449" w:name="_MON_1151337532"/>
    <w:bookmarkStart w:id="450" w:name="_MON_1171195487"/>
    <w:bookmarkStart w:id="451" w:name="_MON_1178101771"/>
    <w:bookmarkStart w:id="452" w:name="_MON_1183378650"/>
    <w:bookmarkStart w:id="453" w:name="_MON_1209385529"/>
    <w:bookmarkStart w:id="454" w:name="_MON_1211909977"/>
    <w:bookmarkStart w:id="455" w:name="_MON_1226334497"/>
    <w:bookmarkStart w:id="456" w:name="_MON_1226334540"/>
    <w:bookmarkStart w:id="457" w:name="_MON_1226420433"/>
    <w:bookmarkStart w:id="458" w:name="_MON_1227425710"/>
    <w:bookmarkStart w:id="459" w:name="_MON_1240315709"/>
    <w:bookmarkStart w:id="460" w:name="_MON_1265119167"/>
    <w:bookmarkStart w:id="461" w:name="_MON_1348595884"/>
    <w:bookmarkStart w:id="462" w:name="_MON_1367938349"/>
    <w:bookmarkStart w:id="463" w:name="_MON_1381167356"/>
    <w:bookmarkStart w:id="464" w:name="_MON_1381207517"/>
    <w:bookmarkStart w:id="465" w:name="_MON_1390051537"/>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Start w:id="466" w:name="_MON_992168803"/>
    <w:bookmarkEnd w:id="466"/>
    <w:p w:rsidR="00FD3712" w:rsidRDefault="00FD3712">
      <w:pPr>
        <w:pStyle w:val="aa"/>
        <w:jc w:val="right"/>
      </w:pPr>
      <w:r w:rsidRPr="00CF7765">
        <w:object w:dxaOrig="9255" w:dyaOrig="3795">
          <v:shape id="_x0000_i1032" type="#_x0000_t75" style="width:347.25pt;height:141.75pt" o:ole="" fillcolor="window">
            <v:imagedata r:id="rId22" o:title=""/>
          </v:shape>
          <o:OLEObject Type="Embed" ProgID="Word.Picture.8" ShapeID="_x0000_i1032" DrawAspect="Content" ObjectID="_1632218519" r:id="rId23"/>
        </w:object>
      </w:r>
    </w:p>
    <w:p w:rsidR="00D2496B" w:rsidRDefault="00D2496B">
      <w:pPr>
        <w:pStyle w:val="aa"/>
        <w:jc w:val="right"/>
      </w:pPr>
    </w:p>
    <w:bookmarkStart w:id="467" w:name="_MON_1529404706"/>
    <w:bookmarkEnd w:id="467"/>
    <w:p w:rsidR="00D2496B" w:rsidRPr="00CF7765" w:rsidRDefault="00D2496B">
      <w:pPr>
        <w:pStyle w:val="aa"/>
        <w:jc w:val="right"/>
      </w:pPr>
      <w:r w:rsidRPr="00CF7765">
        <w:object w:dxaOrig="9255" w:dyaOrig="4737">
          <v:shape id="_x0000_i1033" type="#_x0000_t75" style="width:347.25pt;height:180.75pt" o:ole="" o:preferrelative="f" fillcolor="window">
            <v:imagedata r:id="rId24" o:title=""/>
            <o:lock v:ext="edit" aspectratio="f"/>
          </v:shape>
          <o:OLEObject Type="Embed" ProgID="Word.Picture.8" ShapeID="_x0000_i1033" DrawAspect="Content" ObjectID="_1632218520" r:id="rId25"/>
        </w:object>
      </w:r>
    </w:p>
    <w:p w:rsidR="00FD3712" w:rsidRPr="00CF7765" w:rsidRDefault="00D2496B">
      <w:pPr>
        <w:pStyle w:val="aa"/>
      </w:pPr>
      <w:r>
        <w:br w:type="page"/>
      </w:r>
      <w:r w:rsidR="00FD3712" w:rsidRPr="00CF7765">
        <w:rPr>
          <w:rFonts w:hint="eastAsia"/>
        </w:rPr>
        <w:lastRenderedPageBreak/>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232"/>
        <w:gridCol w:w="724"/>
        <w:gridCol w:w="1339"/>
        <w:gridCol w:w="1708"/>
      </w:tblGrid>
      <w:tr w:rsidR="00FD3712" w:rsidRPr="00CF7765" w:rsidTr="00635E35">
        <w:trPr>
          <w:jc w:val="right"/>
        </w:trPr>
        <w:tc>
          <w:tcPr>
            <w:tcW w:w="6232" w:type="dxa"/>
            <w:tcBorders>
              <w:bottom w:val="nil"/>
            </w:tcBorders>
            <w:shd w:val="clear" w:color="auto" w:fill="FFFF00"/>
          </w:tcPr>
          <w:p w:rsidR="00FD3712" w:rsidRPr="00CF7765" w:rsidRDefault="00FD3712">
            <w:pPr>
              <w:pStyle w:val="aa"/>
              <w:ind w:left="0"/>
            </w:pPr>
            <w:r w:rsidRPr="00CF7765">
              <w:rPr>
                <w:rFonts w:hint="eastAsia"/>
              </w:rPr>
              <w:t>項目</w:t>
            </w:r>
          </w:p>
        </w:tc>
        <w:tc>
          <w:tcPr>
            <w:tcW w:w="724"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39"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170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rsidTr="00635E35">
        <w:trPr>
          <w:jc w:val="right"/>
        </w:trPr>
        <w:tc>
          <w:tcPr>
            <w:tcW w:w="6232" w:type="dxa"/>
            <w:tcBorders>
              <w:bottom w:val="single" w:sz="4" w:space="0" w:color="auto"/>
            </w:tcBorders>
          </w:tcPr>
          <w:p w:rsidR="00FD3712" w:rsidRPr="00CF7765" w:rsidRDefault="00FD3712">
            <w:pPr>
              <w:pStyle w:val="aa"/>
              <w:ind w:left="0"/>
            </w:pPr>
            <w:r w:rsidRPr="00CF7765">
              <w:rPr>
                <w:rFonts w:hint="eastAsia"/>
              </w:rPr>
              <w:t>異幅</w:t>
            </w:r>
            <w:r w:rsidRPr="00CF7765">
              <w:rPr>
                <w:rFonts w:hint="eastAsia"/>
              </w:rPr>
              <w:t>Mix Size Staple</w:t>
            </w:r>
            <w:r w:rsidRPr="00CF7765">
              <w:rPr>
                <w:rFonts w:hint="eastAsia"/>
              </w:rPr>
              <w:t>時の動作</w:t>
            </w:r>
          </w:p>
        </w:tc>
        <w:tc>
          <w:tcPr>
            <w:tcW w:w="724" w:type="dxa"/>
            <w:tcBorders>
              <w:bottom w:val="single" w:sz="4" w:space="0" w:color="auto"/>
            </w:tcBorders>
          </w:tcPr>
          <w:p w:rsidR="00FD3712" w:rsidRPr="00CF7765" w:rsidRDefault="00FD3712">
            <w:pPr>
              <w:pStyle w:val="aa"/>
              <w:ind w:left="0"/>
              <w:jc w:val="center"/>
            </w:pPr>
            <w:r w:rsidRPr="00CF7765">
              <w:rPr>
                <w:rFonts w:hint="eastAsia"/>
              </w:rPr>
              <w:t>CE</w:t>
            </w:r>
          </w:p>
        </w:tc>
        <w:tc>
          <w:tcPr>
            <w:tcW w:w="1339" w:type="dxa"/>
            <w:tcBorders>
              <w:bottom w:val="single" w:sz="4" w:space="0" w:color="auto"/>
            </w:tcBorders>
          </w:tcPr>
          <w:p w:rsidR="00FD3712" w:rsidRPr="00CF7765" w:rsidRDefault="00FD3712">
            <w:pPr>
              <w:pStyle w:val="aa"/>
              <w:ind w:left="0"/>
            </w:pPr>
            <w:r w:rsidRPr="00CF7765">
              <w:rPr>
                <w:rFonts w:hint="eastAsia"/>
              </w:rPr>
              <w:t>"</w:t>
            </w:r>
            <w:r w:rsidRPr="00CF7765">
              <w:rPr>
                <w:rFonts w:hint="eastAsia"/>
              </w:rPr>
              <w:t>解除する</w:t>
            </w:r>
            <w:r w:rsidRPr="00CF7765">
              <w:rPr>
                <w:rFonts w:hint="eastAsia"/>
              </w:rPr>
              <w:t>"</w:t>
            </w:r>
          </w:p>
        </w:tc>
        <w:tc>
          <w:tcPr>
            <w:tcW w:w="1708" w:type="dxa"/>
            <w:tcBorders>
              <w:bottom w:val="single" w:sz="4" w:space="0" w:color="auto"/>
            </w:tcBorders>
          </w:tcPr>
          <w:p w:rsidR="00FD3712" w:rsidRPr="00CF7765" w:rsidRDefault="00FD3712">
            <w:pPr>
              <w:pStyle w:val="aa"/>
              <w:ind w:left="0"/>
            </w:pPr>
            <w:r w:rsidRPr="00CF7765">
              <w:rPr>
                <w:rFonts w:hint="eastAsia"/>
              </w:rPr>
              <w:t>"</w:t>
            </w:r>
            <w:r w:rsidRPr="00CF7765">
              <w:rPr>
                <w:rFonts w:hint="eastAsia"/>
              </w:rPr>
              <w:t>解除する</w:t>
            </w:r>
            <w:r w:rsidRPr="00CF7765">
              <w:rPr>
                <w:rFonts w:hint="eastAsia"/>
              </w:rPr>
              <w:t>"</w:t>
            </w:r>
          </w:p>
          <w:p w:rsidR="007301AB" w:rsidRPr="00CF7765" w:rsidRDefault="00FD3712">
            <w:pPr>
              <w:pStyle w:val="aa"/>
              <w:ind w:left="0"/>
            </w:pPr>
            <w:r w:rsidRPr="00CF7765">
              <w:rPr>
                <w:rFonts w:hint="eastAsia"/>
              </w:rPr>
              <w:t>"</w:t>
            </w:r>
            <w:r w:rsidRPr="00CF7765">
              <w:rPr>
                <w:rFonts w:hint="eastAsia"/>
              </w:rPr>
              <w:t>強行する</w:t>
            </w:r>
            <w:r w:rsidRPr="00CF7765">
              <w:rPr>
                <w:rFonts w:hint="eastAsia"/>
              </w:rPr>
              <w:t>"</w:t>
            </w:r>
          </w:p>
        </w:tc>
      </w:tr>
      <w:tr w:rsidR="00FD3712" w:rsidRPr="00CF7765" w:rsidTr="00635E35">
        <w:trPr>
          <w:jc w:val="right"/>
        </w:trPr>
        <w:tc>
          <w:tcPr>
            <w:tcW w:w="6232" w:type="dxa"/>
            <w:tcBorders>
              <w:bottom w:val="single" w:sz="4" w:space="0" w:color="auto"/>
            </w:tcBorders>
          </w:tcPr>
          <w:p w:rsidR="00FD3712" w:rsidRPr="00CF7765" w:rsidRDefault="00FD3712">
            <w:pPr>
              <w:pStyle w:val="aa"/>
              <w:ind w:left="0"/>
            </w:pPr>
            <w:r w:rsidRPr="00CF7765">
              <w:rPr>
                <w:rFonts w:hint="eastAsia"/>
              </w:rPr>
              <w:t>針切れ時印刷継続設定</w:t>
            </w:r>
          </w:p>
        </w:tc>
        <w:tc>
          <w:tcPr>
            <w:tcW w:w="724" w:type="dxa"/>
            <w:tcBorders>
              <w:bottom w:val="single" w:sz="4" w:space="0" w:color="auto"/>
            </w:tcBorders>
          </w:tcPr>
          <w:p w:rsidR="00FD3712" w:rsidRPr="00CF7765" w:rsidRDefault="007B08F7">
            <w:pPr>
              <w:pStyle w:val="aa"/>
              <w:ind w:left="0"/>
              <w:jc w:val="center"/>
            </w:pPr>
            <w:r w:rsidRPr="00CF7765">
              <w:t>KO</w:t>
            </w:r>
          </w:p>
        </w:tc>
        <w:tc>
          <w:tcPr>
            <w:tcW w:w="1339" w:type="dxa"/>
            <w:tcBorders>
              <w:bottom w:val="single" w:sz="4" w:space="0" w:color="auto"/>
            </w:tcBorders>
          </w:tcPr>
          <w:p w:rsidR="00FD3712" w:rsidRPr="00CF7765" w:rsidRDefault="00FD3712">
            <w:pPr>
              <w:pStyle w:val="aa"/>
              <w:ind w:left="0"/>
            </w:pPr>
            <w:r w:rsidRPr="00CF7765">
              <w:rPr>
                <w:rFonts w:hint="eastAsia"/>
              </w:rPr>
              <w:t>"</w:t>
            </w:r>
            <w:r w:rsidRPr="00CF7765">
              <w:rPr>
                <w:rFonts w:hint="eastAsia"/>
              </w:rPr>
              <w:t>継続しない</w:t>
            </w:r>
            <w:r w:rsidRPr="00CF7765">
              <w:rPr>
                <w:rFonts w:hint="eastAsia"/>
              </w:rPr>
              <w:t>"</w:t>
            </w:r>
          </w:p>
        </w:tc>
        <w:tc>
          <w:tcPr>
            <w:tcW w:w="1708" w:type="dxa"/>
            <w:tcBorders>
              <w:bottom w:val="single" w:sz="4" w:space="0" w:color="auto"/>
            </w:tcBorders>
          </w:tcPr>
          <w:p w:rsidR="00FD3712" w:rsidRPr="00CF7765" w:rsidRDefault="00FD3712">
            <w:pPr>
              <w:pStyle w:val="aa"/>
              <w:ind w:left="0"/>
            </w:pPr>
            <w:r w:rsidRPr="00CF7765">
              <w:rPr>
                <w:rFonts w:hint="eastAsia"/>
              </w:rPr>
              <w:t>"</w:t>
            </w:r>
            <w:r w:rsidRPr="00CF7765">
              <w:rPr>
                <w:rFonts w:hint="eastAsia"/>
              </w:rPr>
              <w:t>継続しない</w:t>
            </w:r>
            <w:r w:rsidRPr="00CF7765">
              <w:rPr>
                <w:rFonts w:hint="eastAsia"/>
              </w:rPr>
              <w:t>"</w:t>
            </w:r>
          </w:p>
          <w:p w:rsidR="00FD3712" w:rsidRPr="00CF7765" w:rsidRDefault="00FD3712">
            <w:pPr>
              <w:pStyle w:val="aa"/>
              <w:ind w:left="0"/>
            </w:pPr>
            <w:r w:rsidRPr="00CF7765">
              <w:rPr>
                <w:rFonts w:hint="eastAsia"/>
              </w:rPr>
              <w:t>"</w:t>
            </w:r>
            <w:r w:rsidRPr="00CF7765">
              <w:rPr>
                <w:rFonts w:hint="eastAsia"/>
              </w:rPr>
              <w:t>継続する</w:t>
            </w:r>
            <w:r w:rsidRPr="00CF7765">
              <w:rPr>
                <w:rFonts w:hint="eastAsia"/>
              </w:rPr>
              <w:t>"</w:t>
            </w:r>
          </w:p>
        </w:tc>
      </w:tr>
      <w:tr w:rsidR="00AC3FF7" w:rsidRPr="00CF7765" w:rsidTr="00635E35">
        <w:trPr>
          <w:jc w:val="right"/>
        </w:trPr>
        <w:tc>
          <w:tcPr>
            <w:tcW w:w="6232" w:type="dxa"/>
            <w:tcBorders>
              <w:bottom w:val="single" w:sz="4" w:space="0" w:color="auto"/>
            </w:tcBorders>
          </w:tcPr>
          <w:p w:rsidR="00AC3FF7" w:rsidRPr="00CF7765" w:rsidRDefault="00AC3FF7">
            <w:pPr>
              <w:pStyle w:val="aa"/>
              <w:ind w:left="0"/>
            </w:pPr>
            <w:r>
              <w:t>Staple</w:t>
            </w:r>
            <w:r>
              <w:t>時の先行蓄積動作実施有無</w:t>
            </w:r>
          </w:p>
        </w:tc>
        <w:tc>
          <w:tcPr>
            <w:tcW w:w="724" w:type="dxa"/>
            <w:tcBorders>
              <w:bottom w:val="single" w:sz="4" w:space="0" w:color="auto"/>
            </w:tcBorders>
          </w:tcPr>
          <w:p w:rsidR="00AC3FF7" w:rsidRPr="00CF7765" w:rsidRDefault="00AC3FF7">
            <w:pPr>
              <w:pStyle w:val="aa"/>
              <w:ind w:left="0"/>
              <w:jc w:val="center"/>
            </w:pPr>
            <w:r>
              <w:rPr>
                <w:rFonts w:hint="eastAsia"/>
              </w:rPr>
              <w:t>CE</w:t>
            </w:r>
          </w:p>
        </w:tc>
        <w:tc>
          <w:tcPr>
            <w:tcW w:w="1339" w:type="dxa"/>
            <w:tcBorders>
              <w:bottom w:val="single" w:sz="4" w:space="0" w:color="auto"/>
            </w:tcBorders>
          </w:tcPr>
          <w:p w:rsidR="00AC3FF7" w:rsidRPr="00CF7765" w:rsidRDefault="00AC3FF7">
            <w:pPr>
              <w:pStyle w:val="aa"/>
              <w:ind w:left="0"/>
            </w:pPr>
            <w:r>
              <w:t>“</w:t>
            </w:r>
            <w:r>
              <w:t>実施する</w:t>
            </w:r>
            <w:r>
              <w:t>”</w:t>
            </w:r>
          </w:p>
        </w:tc>
        <w:tc>
          <w:tcPr>
            <w:tcW w:w="1708" w:type="dxa"/>
            <w:tcBorders>
              <w:bottom w:val="single" w:sz="4" w:space="0" w:color="auto"/>
            </w:tcBorders>
          </w:tcPr>
          <w:p w:rsidR="00AC3FF7" w:rsidRDefault="00AC3FF7">
            <w:pPr>
              <w:pStyle w:val="aa"/>
              <w:ind w:left="0"/>
            </w:pPr>
            <w:r>
              <w:t>“</w:t>
            </w:r>
            <w:r>
              <w:t>実施しない</w:t>
            </w:r>
            <w:r>
              <w:t>”</w:t>
            </w:r>
          </w:p>
          <w:p w:rsidR="00AC3FF7" w:rsidRPr="00CF7765" w:rsidRDefault="00AC3FF7">
            <w:pPr>
              <w:pStyle w:val="aa"/>
              <w:ind w:left="0"/>
            </w:pPr>
            <w:r>
              <w:t>“</w:t>
            </w:r>
            <w:r>
              <w:t>実施する</w:t>
            </w:r>
            <w:r>
              <w:t>”</w:t>
            </w:r>
          </w:p>
        </w:tc>
      </w:tr>
      <w:tr w:rsidR="00FD3712" w:rsidRPr="00CF7765" w:rsidTr="00635E35">
        <w:trPr>
          <w:cantSplit/>
          <w:jc w:val="right"/>
        </w:trPr>
        <w:tc>
          <w:tcPr>
            <w:tcW w:w="6232" w:type="dxa"/>
            <w:tcBorders>
              <w:top w:val="single" w:sz="4" w:space="0" w:color="auto"/>
            </w:tcBorders>
          </w:tcPr>
          <w:p w:rsidR="00FD3712" w:rsidRPr="00CF7765" w:rsidRDefault="00FD3712">
            <w:pPr>
              <w:tabs>
                <w:tab w:val="left" w:pos="4581"/>
              </w:tabs>
            </w:pPr>
            <w:r w:rsidRPr="00CF7765">
              <w:rPr>
                <w:rFonts w:hint="eastAsia"/>
              </w:rPr>
              <w:t>1</w:t>
            </w:r>
            <w:r w:rsidRPr="00CF7765">
              <w:rPr>
                <w:rFonts w:hint="eastAsia"/>
              </w:rPr>
              <w:t>セットの最大用紙枚数　（</w:t>
            </w:r>
            <w:r w:rsidRPr="00CF7765">
              <w:rPr>
                <w:rFonts w:hint="eastAsia"/>
              </w:rPr>
              <w:t>A-Finisher</w:t>
            </w:r>
            <w:r w:rsidRPr="00CF7765">
              <w:rPr>
                <w:rFonts w:hint="eastAsia"/>
              </w:rPr>
              <w:t>）</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Borders>
              <w:top w:val="single" w:sz="4" w:space="0" w:color="auto"/>
            </w:tcBorders>
          </w:tcPr>
          <w:p w:rsidR="00FD3712" w:rsidRPr="00CF7765" w:rsidRDefault="00FD3712">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FD3712" w:rsidRPr="00CF7765" w:rsidRDefault="00FD3712">
            <w:r w:rsidRPr="00CF7765">
              <w:rPr>
                <w:rFonts w:hint="eastAsia"/>
              </w:rPr>
              <w:t>"50</w:t>
            </w:r>
            <w:r w:rsidRPr="00CF7765">
              <w:rPr>
                <w:rFonts w:hint="eastAsia"/>
              </w:rPr>
              <w:t>枚</w:t>
            </w:r>
            <w:r w:rsidRPr="00CF7765">
              <w:rPr>
                <w:rFonts w:hint="eastAsia"/>
              </w:rPr>
              <w:t>"</w:t>
            </w:r>
          </w:p>
        </w:tc>
        <w:tc>
          <w:tcPr>
            <w:tcW w:w="1708" w:type="dxa"/>
            <w:tcBorders>
              <w:top w:val="nil"/>
            </w:tcBorders>
          </w:tcPr>
          <w:p w:rsidR="00FD3712" w:rsidRPr="00CF7765" w:rsidRDefault="002030FE">
            <w:pPr>
              <w:pStyle w:val="aa"/>
              <w:ind w:left="0"/>
            </w:pPr>
            <w:r w:rsidRPr="00CF7765">
              <w:rPr>
                <w:rFonts w:hint="eastAsia"/>
              </w:rPr>
              <w:t>"</w:t>
            </w:r>
            <w:r w:rsidR="00FD3712" w:rsidRPr="00CF7765">
              <w:rPr>
                <w:rFonts w:hint="eastAsia"/>
              </w:rPr>
              <w:t>10</w:t>
            </w:r>
            <w:r w:rsidR="00FD3712" w:rsidRPr="00CF7765">
              <w:rPr>
                <w:rFonts w:hint="eastAsia"/>
              </w:rPr>
              <w:t>枚</w:t>
            </w:r>
            <w:r w:rsidRPr="00CF7765">
              <w:rPr>
                <w:rFonts w:hint="eastAsia"/>
              </w:rPr>
              <w:t>"</w:t>
            </w:r>
            <w:r w:rsidR="00FD3712" w:rsidRPr="00CF7765">
              <w:rPr>
                <w:rFonts w:hint="eastAsia"/>
              </w:rPr>
              <w:t>～</w:t>
            </w:r>
            <w:r w:rsidRPr="00CF7765">
              <w:rPr>
                <w:rFonts w:hint="eastAsia"/>
              </w:rPr>
              <w:t xml:space="preserve"> "</w:t>
            </w:r>
            <w:r w:rsidR="00FD3712" w:rsidRPr="00CF7765">
              <w:rPr>
                <w:rFonts w:hint="eastAsia"/>
              </w:rPr>
              <w:t>100</w:t>
            </w:r>
            <w:r w:rsidR="00FD3712" w:rsidRPr="00CF7765">
              <w:rPr>
                <w:rFonts w:hint="eastAsia"/>
              </w:rPr>
              <w:t>枚</w:t>
            </w:r>
            <w:r w:rsidRPr="00CF7765">
              <w:rPr>
                <w:rFonts w:hint="eastAsia"/>
              </w:rPr>
              <w:t>"</w:t>
            </w:r>
          </w:p>
        </w:tc>
      </w:tr>
      <w:tr w:rsidR="00AC34AD" w:rsidRPr="00CF7765" w:rsidTr="00635E35">
        <w:trPr>
          <w:cantSplit/>
          <w:jc w:val="right"/>
        </w:trPr>
        <w:tc>
          <w:tcPr>
            <w:tcW w:w="6232" w:type="dxa"/>
            <w:tcBorders>
              <w:top w:val="single" w:sz="4" w:space="0" w:color="auto"/>
            </w:tcBorders>
          </w:tcPr>
          <w:p w:rsidR="00AC34AD" w:rsidRPr="00CF7765" w:rsidRDefault="00AC34AD" w:rsidP="00AC34AD">
            <w:pPr>
              <w:tabs>
                <w:tab w:val="left" w:pos="4581"/>
              </w:tabs>
            </w:pPr>
            <w:r w:rsidRPr="00CF7765">
              <w:rPr>
                <w:rFonts w:hint="eastAsia"/>
              </w:rPr>
              <w:t>1</w:t>
            </w:r>
            <w:r w:rsidRPr="00CF7765">
              <w:rPr>
                <w:rFonts w:hint="eastAsia"/>
              </w:rPr>
              <w:t>セットの最大用紙枚数　（</w:t>
            </w:r>
            <w:r>
              <w:rPr>
                <w:rFonts w:hint="eastAsia"/>
              </w:rPr>
              <w:t>G</w:t>
            </w:r>
            <w:r>
              <w:t>PF-</w:t>
            </w:r>
            <w:r w:rsidRPr="00CF7765">
              <w:rPr>
                <w:rFonts w:hint="eastAsia"/>
              </w:rPr>
              <w:t>A</w:t>
            </w:r>
            <w:r>
              <w:t>4</w:t>
            </w:r>
            <w:r w:rsidRPr="00CF7765">
              <w:rPr>
                <w:rFonts w:hint="eastAsia"/>
              </w:rPr>
              <w:t>-Finisher</w:t>
            </w:r>
            <w:r w:rsidRPr="00CF7765">
              <w:rPr>
                <w:rFonts w:hint="eastAsia"/>
              </w:rPr>
              <w:t>）</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Borders>
              <w:top w:val="single" w:sz="4" w:space="0" w:color="auto"/>
            </w:tcBorders>
          </w:tcPr>
          <w:p w:rsidR="00AC34AD" w:rsidRPr="00CF7765" w:rsidRDefault="00AC34AD" w:rsidP="00AC34AD">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AC34AD" w:rsidRPr="00CF7765" w:rsidRDefault="00AC34AD" w:rsidP="00AC34AD">
            <w:r w:rsidRPr="00CF7765">
              <w:rPr>
                <w:rFonts w:hint="eastAsia"/>
              </w:rPr>
              <w:t>"50</w:t>
            </w:r>
            <w:r w:rsidRPr="00CF7765">
              <w:rPr>
                <w:rFonts w:hint="eastAsia"/>
              </w:rPr>
              <w:t>枚</w:t>
            </w:r>
            <w:r w:rsidRPr="00CF7765">
              <w:rPr>
                <w:rFonts w:hint="eastAsia"/>
              </w:rPr>
              <w:t>"</w:t>
            </w:r>
          </w:p>
        </w:tc>
        <w:tc>
          <w:tcPr>
            <w:tcW w:w="1708" w:type="dxa"/>
            <w:tcBorders>
              <w:top w:val="nil"/>
            </w:tcBorders>
          </w:tcPr>
          <w:p w:rsidR="00AC34AD" w:rsidRPr="00CF7765" w:rsidRDefault="00AC34AD" w:rsidP="00AC34AD">
            <w:pPr>
              <w:pStyle w:val="aa"/>
              <w:ind w:left="0"/>
            </w:pPr>
            <w:r w:rsidRPr="00CF7765">
              <w:rPr>
                <w:rFonts w:hint="eastAsia"/>
              </w:rPr>
              <w:t>"10</w:t>
            </w:r>
            <w:r w:rsidRPr="00CF7765">
              <w:rPr>
                <w:rFonts w:hint="eastAsia"/>
              </w:rPr>
              <w:t>枚</w:t>
            </w:r>
            <w:r w:rsidRPr="00CF7765">
              <w:rPr>
                <w:rFonts w:hint="eastAsia"/>
              </w:rPr>
              <w:t>"</w:t>
            </w:r>
            <w:r w:rsidRPr="00CF7765">
              <w:rPr>
                <w:rFonts w:hint="eastAsia"/>
              </w:rPr>
              <w:t>～</w:t>
            </w:r>
            <w:r w:rsidRPr="00CF7765">
              <w:rPr>
                <w:rFonts w:hint="eastAsia"/>
              </w:rPr>
              <w:t xml:space="preserve"> "100</w:t>
            </w:r>
            <w:r w:rsidRPr="00CF7765">
              <w:rPr>
                <w:rFonts w:hint="eastAsia"/>
              </w:rPr>
              <w:t>枚</w:t>
            </w:r>
            <w:r w:rsidRPr="00CF7765">
              <w:rPr>
                <w:rFonts w:hint="eastAsia"/>
              </w:rPr>
              <w:t>"</w:t>
            </w:r>
          </w:p>
        </w:tc>
      </w:tr>
      <w:tr w:rsidR="00AC34AD" w:rsidRPr="00CF7765" w:rsidTr="00635E35">
        <w:trPr>
          <w:cantSplit/>
          <w:jc w:val="right"/>
        </w:trPr>
        <w:tc>
          <w:tcPr>
            <w:tcW w:w="6232" w:type="dxa"/>
            <w:tcBorders>
              <w:top w:val="single" w:sz="4" w:space="0" w:color="auto"/>
            </w:tcBorders>
          </w:tcPr>
          <w:p w:rsidR="00AC34AD" w:rsidRPr="00CF7765" w:rsidRDefault="00AC34AD" w:rsidP="00AC34AD">
            <w:pPr>
              <w:tabs>
                <w:tab w:val="left" w:pos="4581"/>
              </w:tabs>
            </w:pPr>
            <w:r w:rsidRPr="00CF7765">
              <w:rPr>
                <w:rFonts w:hint="eastAsia"/>
              </w:rPr>
              <w:t>1</w:t>
            </w:r>
            <w:r w:rsidRPr="00CF7765">
              <w:rPr>
                <w:rFonts w:hint="eastAsia"/>
              </w:rPr>
              <w:t>セットの最大用紙枚数　（</w:t>
            </w:r>
            <w:r w:rsidRPr="00CF7765">
              <w:rPr>
                <w:rFonts w:hint="eastAsia"/>
              </w:rPr>
              <w:t>B-Finisher</w:t>
            </w:r>
            <w:r w:rsidRPr="00CF7765">
              <w:rPr>
                <w:rFonts w:hint="eastAsia"/>
              </w:rPr>
              <w:t>）</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Borders>
              <w:top w:val="single" w:sz="4" w:space="0" w:color="auto"/>
            </w:tcBorders>
          </w:tcPr>
          <w:p w:rsidR="00AC34AD" w:rsidRPr="00CF7765" w:rsidRDefault="00AC34AD" w:rsidP="00AC34AD">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AC34AD" w:rsidRPr="00CF7765" w:rsidRDefault="00AC34AD" w:rsidP="00AC34AD">
            <w:r w:rsidRPr="00CF7765">
              <w:rPr>
                <w:rFonts w:hint="eastAsia"/>
              </w:rPr>
              <w:t>"50</w:t>
            </w:r>
            <w:r w:rsidRPr="00CF7765">
              <w:rPr>
                <w:rFonts w:hint="eastAsia"/>
              </w:rPr>
              <w:t>枚</w:t>
            </w:r>
            <w:r w:rsidRPr="00CF7765">
              <w:rPr>
                <w:rFonts w:hint="eastAsia"/>
              </w:rPr>
              <w:t>"</w:t>
            </w:r>
          </w:p>
        </w:tc>
        <w:tc>
          <w:tcPr>
            <w:tcW w:w="1708" w:type="dxa"/>
            <w:tcBorders>
              <w:top w:val="nil"/>
            </w:tcBorders>
          </w:tcPr>
          <w:p w:rsidR="00AC34AD" w:rsidRPr="00CF7765" w:rsidRDefault="00AC34AD" w:rsidP="00AC34AD">
            <w:pPr>
              <w:pStyle w:val="aa"/>
              <w:ind w:left="0"/>
            </w:pPr>
            <w:r w:rsidRPr="00CF7765">
              <w:rPr>
                <w:rFonts w:hint="eastAsia"/>
              </w:rPr>
              <w:t>"10</w:t>
            </w:r>
            <w:r w:rsidRPr="00CF7765">
              <w:rPr>
                <w:rFonts w:hint="eastAsia"/>
              </w:rPr>
              <w:t>枚</w:t>
            </w:r>
            <w:r w:rsidRPr="00CF7765">
              <w:rPr>
                <w:rFonts w:hint="eastAsia"/>
              </w:rPr>
              <w:t>"</w:t>
            </w:r>
            <w:r w:rsidRPr="00CF7765">
              <w:rPr>
                <w:rFonts w:hint="eastAsia"/>
              </w:rPr>
              <w:t>～</w:t>
            </w:r>
            <w:r w:rsidRPr="00CF7765">
              <w:rPr>
                <w:rFonts w:hint="eastAsia"/>
              </w:rPr>
              <w:t xml:space="preserve"> "100</w:t>
            </w:r>
            <w:r w:rsidRPr="00CF7765">
              <w:rPr>
                <w:rFonts w:hint="eastAsia"/>
              </w:rPr>
              <w:t>枚</w:t>
            </w:r>
            <w:r w:rsidRPr="00CF7765">
              <w:rPr>
                <w:rFonts w:hint="eastAsia"/>
              </w:rPr>
              <w:t>"</w:t>
            </w:r>
          </w:p>
        </w:tc>
      </w:tr>
      <w:tr w:rsidR="00AC34AD" w:rsidRPr="00CF7765" w:rsidTr="00635E35">
        <w:trPr>
          <w:cantSplit/>
          <w:jc w:val="right"/>
        </w:trPr>
        <w:tc>
          <w:tcPr>
            <w:tcW w:w="6232" w:type="dxa"/>
            <w:tcBorders>
              <w:top w:val="single" w:sz="4" w:space="0" w:color="auto"/>
            </w:tcBorders>
          </w:tcPr>
          <w:p w:rsidR="00AC34AD" w:rsidRPr="00CF7765" w:rsidRDefault="00AC34AD" w:rsidP="00AC34AD">
            <w:pPr>
              <w:tabs>
                <w:tab w:val="left" w:pos="4581"/>
              </w:tabs>
            </w:pPr>
            <w:r w:rsidRPr="00CF7765">
              <w:rPr>
                <w:rFonts w:hint="eastAsia"/>
              </w:rPr>
              <w:t>1</w:t>
            </w:r>
            <w:r w:rsidRPr="00CF7765">
              <w:rPr>
                <w:rFonts w:hint="eastAsia"/>
              </w:rPr>
              <w:t>セットの最大用紙枚数　（</w:t>
            </w:r>
            <w:r w:rsidRPr="00CF7765">
              <w:rPr>
                <w:rFonts w:hint="eastAsia"/>
              </w:rPr>
              <w:t>SB-Finisher</w:t>
            </w:r>
            <w:r w:rsidRPr="00CF7765">
              <w:rPr>
                <w:rFonts w:hint="eastAsia"/>
              </w:rPr>
              <w:t>）</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Borders>
              <w:top w:val="single" w:sz="4" w:space="0" w:color="auto"/>
            </w:tcBorders>
          </w:tcPr>
          <w:p w:rsidR="00AC34AD" w:rsidRPr="00CF7765" w:rsidRDefault="00AC34AD" w:rsidP="00AC34AD">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AC34AD" w:rsidRPr="00CF7765" w:rsidRDefault="00AC34AD" w:rsidP="00AC34AD">
            <w:r w:rsidRPr="00CF7765">
              <w:rPr>
                <w:rFonts w:hint="eastAsia"/>
              </w:rPr>
              <w:t>"50</w:t>
            </w:r>
            <w:r w:rsidRPr="00CF7765">
              <w:rPr>
                <w:rFonts w:hint="eastAsia"/>
              </w:rPr>
              <w:t>枚</w:t>
            </w:r>
            <w:r w:rsidRPr="00CF7765">
              <w:rPr>
                <w:rFonts w:hint="eastAsia"/>
              </w:rPr>
              <w:t>"</w:t>
            </w:r>
          </w:p>
        </w:tc>
        <w:tc>
          <w:tcPr>
            <w:tcW w:w="1708" w:type="dxa"/>
            <w:tcBorders>
              <w:top w:val="nil"/>
            </w:tcBorders>
          </w:tcPr>
          <w:p w:rsidR="00AC34AD" w:rsidRPr="00CF7765" w:rsidRDefault="00AC34AD" w:rsidP="00AC34AD">
            <w:pPr>
              <w:pStyle w:val="aa"/>
              <w:ind w:left="0"/>
            </w:pPr>
            <w:r w:rsidRPr="00CF7765">
              <w:rPr>
                <w:rFonts w:hint="eastAsia"/>
              </w:rPr>
              <w:t>"25</w:t>
            </w:r>
            <w:r w:rsidRPr="00CF7765">
              <w:rPr>
                <w:rFonts w:hint="eastAsia"/>
              </w:rPr>
              <w:t>枚</w:t>
            </w:r>
            <w:r w:rsidRPr="00CF7765">
              <w:rPr>
                <w:rFonts w:hint="eastAsia"/>
              </w:rPr>
              <w:t>"</w:t>
            </w:r>
            <w:r w:rsidRPr="00CF7765">
              <w:rPr>
                <w:rFonts w:hint="eastAsia"/>
              </w:rPr>
              <w:t>～</w:t>
            </w:r>
            <w:r w:rsidRPr="00CF7765">
              <w:rPr>
                <w:rFonts w:hint="eastAsia"/>
              </w:rPr>
              <w:t>"75</w:t>
            </w:r>
            <w:r w:rsidRPr="00CF7765">
              <w:rPr>
                <w:rFonts w:hint="eastAsia"/>
              </w:rPr>
              <w:t>枚</w:t>
            </w:r>
            <w:r w:rsidRPr="00CF7765">
              <w:rPr>
                <w:rFonts w:hint="eastAsia"/>
              </w:rPr>
              <w:t>"</w:t>
            </w:r>
          </w:p>
        </w:tc>
      </w:tr>
      <w:tr w:rsidR="00AF356A" w:rsidRPr="00CF7765" w:rsidTr="00635E35">
        <w:trPr>
          <w:cantSplit/>
          <w:jc w:val="right"/>
        </w:trPr>
        <w:tc>
          <w:tcPr>
            <w:tcW w:w="6232" w:type="dxa"/>
            <w:tcBorders>
              <w:top w:val="single" w:sz="4" w:space="0" w:color="auto"/>
            </w:tcBorders>
          </w:tcPr>
          <w:p w:rsidR="00AF356A" w:rsidRPr="00CF7765" w:rsidRDefault="00AF356A" w:rsidP="00AF356A">
            <w:pPr>
              <w:tabs>
                <w:tab w:val="left" w:pos="4581"/>
              </w:tabs>
            </w:pPr>
            <w:r w:rsidRPr="00FF16DA">
              <w:rPr>
                <w:rFonts w:hint="eastAsia"/>
              </w:rPr>
              <w:t>1</w:t>
            </w:r>
            <w:r w:rsidRPr="00FF16DA">
              <w:rPr>
                <w:rFonts w:hint="eastAsia"/>
              </w:rPr>
              <w:t>セットの最大用紙枚数</w:t>
            </w:r>
            <w:r w:rsidR="001C12E7" w:rsidRPr="00CF7765">
              <w:rPr>
                <w:rFonts w:hint="eastAsia"/>
              </w:rPr>
              <w:t xml:space="preserve">　（</w:t>
            </w:r>
            <w:r>
              <w:t>GB</w:t>
            </w:r>
            <w:r w:rsidRPr="00FF16DA">
              <w:rPr>
                <w:rFonts w:hint="eastAsia"/>
              </w:rPr>
              <w:t>-Finisher</w:t>
            </w:r>
            <w:r>
              <w:rPr>
                <w:rFonts w:hint="eastAsia"/>
              </w:rPr>
              <w:t>針あり</w:t>
            </w:r>
            <w:r w:rsidR="001C12E7" w:rsidRPr="00CF7765">
              <w:rPr>
                <w:rFonts w:hint="eastAsia"/>
              </w:rPr>
              <w:t>）</w:t>
            </w:r>
            <w:r w:rsidRPr="00FF16DA">
              <w:rPr>
                <w:rFonts w:hint="eastAsia"/>
              </w:rPr>
              <w:t xml:space="preserve"> </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tcBorders>
          </w:tcPr>
          <w:p w:rsidR="00AF356A" w:rsidRPr="00CF7765" w:rsidRDefault="00AF356A" w:rsidP="00AF356A">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AF356A" w:rsidRPr="00CF7765" w:rsidRDefault="00AF356A" w:rsidP="00AF356A">
            <w:r w:rsidRPr="00FF16DA">
              <w:rPr>
                <w:rFonts w:hint="eastAsia"/>
              </w:rPr>
              <w:t>"50</w:t>
            </w:r>
            <w:r w:rsidRPr="00FF16DA">
              <w:rPr>
                <w:rFonts w:hint="eastAsia"/>
              </w:rPr>
              <w:t>枚</w:t>
            </w:r>
            <w:r w:rsidRPr="00FF16DA">
              <w:rPr>
                <w:rFonts w:hint="eastAsia"/>
              </w:rPr>
              <w:t>"</w:t>
            </w:r>
          </w:p>
        </w:tc>
        <w:tc>
          <w:tcPr>
            <w:tcW w:w="1708" w:type="dxa"/>
            <w:tcBorders>
              <w:top w:val="nil"/>
            </w:tcBorders>
          </w:tcPr>
          <w:p w:rsidR="00AF356A" w:rsidRPr="00CF7765" w:rsidRDefault="00AF356A" w:rsidP="00AF356A">
            <w:pPr>
              <w:pStyle w:val="aa"/>
              <w:ind w:left="0"/>
            </w:pPr>
            <w:r>
              <w:rPr>
                <w:rFonts w:hint="eastAsia"/>
              </w:rPr>
              <w:t>"10</w:t>
            </w:r>
            <w:r w:rsidRPr="00FF16DA">
              <w:rPr>
                <w:rFonts w:hint="eastAsia"/>
              </w:rPr>
              <w:t>枚</w:t>
            </w:r>
            <w:r w:rsidRPr="00FF16DA">
              <w:rPr>
                <w:rFonts w:hint="eastAsia"/>
              </w:rPr>
              <w:t>"</w:t>
            </w:r>
            <w:r w:rsidRPr="00FF16DA">
              <w:rPr>
                <w:rFonts w:hint="eastAsia"/>
              </w:rPr>
              <w:t>～</w:t>
            </w:r>
            <w:r>
              <w:rPr>
                <w:rFonts w:hint="eastAsia"/>
              </w:rPr>
              <w:t>"7</w:t>
            </w:r>
            <w:r w:rsidRPr="00FF16DA">
              <w:rPr>
                <w:rFonts w:hint="eastAsia"/>
              </w:rPr>
              <w:t>0</w:t>
            </w:r>
            <w:r w:rsidRPr="00FF16DA">
              <w:rPr>
                <w:rFonts w:hint="eastAsia"/>
              </w:rPr>
              <w:t>枚</w:t>
            </w:r>
            <w:r w:rsidRPr="00FF16DA">
              <w:rPr>
                <w:rFonts w:hint="eastAsia"/>
              </w:rPr>
              <w:t>"</w:t>
            </w:r>
          </w:p>
        </w:tc>
      </w:tr>
      <w:tr w:rsidR="00AF356A" w:rsidRPr="00CF7765" w:rsidTr="00635E35">
        <w:trPr>
          <w:cantSplit/>
          <w:jc w:val="right"/>
        </w:trPr>
        <w:tc>
          <w:tcPr>
            <w:tcW w:w="6232" w:type="dxa"/>
            <w:tcBorders>
              <w:top w:val="single" w:sz="4" w:space="0" w:color="auto"/>
            </w:tcBorders>
          </w:tcPr>
          <w:p w:rsidR="00AF356A" w:rsidRPr="00CF7765" w:rsidRDefault="00AF356A" w:rsidP="00AF356A">
            <w:pPr>
              <w:tabs>
                <w:tab w:val="left" w:pos="4581"/>
              </w:tabs>
            </w:pPr>
            <w:r w:rsidRPr="00FF16DA">
              <w:rPr>
                <w:rFonts w:hint="eastAsia"/>
              </w:rPr>
              <w:t>1</w:t>
            </w:r>
            <w:r w:rsidRPr="00FF16DA">
              <w:rPr>
                <w:rFonts w:hint="eastAsia"/>
              </w:rPr>
              <w:t>セットの最大用紙枚数</w:t>
            </w:r>
            <w:r w:rsidR="001C12E7" w:rsidRPr="00CF7765">
              <w:rPr>
                <w:rFonts w:hint="eastAsia"/>
              </w:rPr>
              <w:t xml:space="preserve">　（</w:t>
            </w:r>
            <w:r>
              <w:t>GB</w:t>
            </w:r>
            <w:r w:rsidRPr="00FF16DA">
              <w:rPr>
                <w:rFonts w:hint="eastAsia"/>
              </w:rPr>
              <w:t>-Finisher</w:t>
            </w:r>
            <w:r>
              <w:rPr>
                <w:rFonts w:hint="eastAsia"/>
              </w:rPr>
              <w:t>針なし</w:t>
            </w:r>
            <w:r w:rsidR="001C12E7" w:rsidRPr="00CF7765">
              <w:rPr>
                <w:rFonts w:hint="eastAsia"/>
              </w:rPr>
              <w:t>）</w:t>
            </w:r>
            <w:r w:rsidRPr="00FF16DA">
              <w:rPr>
                <w:rFonts w:hint="eastAsia"/>
              </w:rPr>
              <w:t xml:space="preserve"> </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tcBorders>
          </w:tcPr>
          <w:p w:rsidR="00AF356A" w:rsidRPr="00CF7765" w:rsidRDefault="00AF356A" w:rsidP="00AF356A">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AF356A" w:rsidRPr="00CF7765" w:rsidRDefault="00AF356A" w:rsidP="00AF356A">
            <w:r>
              <w:rPr>
                <w:rFonts w:hint="eastAsia"/>
              </w:rPr>
              <w:t>"1</w:t>
            </w:r>
            <w:r w:rsidRPr="00FF16DA">
              <w:rPr>
                <w:rFonts w:hint="eastAsia"/>
              </w:rPr>
              <w:t>0</w:t>
            </w:r>
            <w:r w:rsidRPr="00FF16DA">
              <w:rPr>
                <w:rFonts w:hint="eastAsia"/>
              </w:rPr>
              <w:t>枚</w:t>
            </w:r>
            <w:r w:rsidRPr="00FF16DA">
              <w:rPr>
                <w:rFonts w:hint="eastAsia"/>
              </w:rPr>
              <w:t>"</w:t>
            </w:r>
          </w:p>
        </w:tc>
        <w:tc>
          <w:tcPr>
            <w:tcW w:w="1708" w:type="dxa"/>
            <w:tcBorders>
              <w:top w:val="nil"/>
            </w:tcBorders>
          </w:tcPr>
          <w:p w:rsidR="00AF356A" w:rsidRPr="00CF7765" w:rsidRDefault="00AF356A" w:rsidP="00AF356A">
            <w:pPr>
              <w:pStyle w:val="aa"/>
              <w:ind w:left="0"/>
            </w:pPr>
            <w:r>
              <w:rPr>
                <w:rFonts w:hint="eastAsia"/>
              </w:rPr>
              <w:t>"</w:t>
            </w:r>
            <w:r>
              <w:t>5</w:t>
            </w:r>
            <w:r w:rsidRPr="00FF16DA">
              <w:rPr>
                <w:rFonts w:hint="eastAsia"/>
              </w:rPr>
              <w:t>枚</w:t>
            </w:r>
            <w:r w:rsidRPr="00FF16DA">
              <w:rPr>
                <w:rFonts w:hint="eastAsia"/>
              </w:rPr>
              <w:t>"</w:t>
            </w:r>
            <w:r w:rsidRPr="00FF16DA">
              <w:rPr>
                <w:rFonts w:hint="eastAsia"/>
              </w:rPr>
              <w:t>～</w:t>
            </w:r>
            <w:r w:rsidRPr="00FF16DA">
              <w:rPr>
                <w:rFonts w:hint="eastAsia"/>
              </w:rPr>
              <w:t>"</w:t>
            </w:r>
            <w:r>
              <w:t>20</w:t>
            </w:r>
            <w:r w:rsidRPr="00FF16DA">
              <w:rPr>
                <w:rFonts w:hint="eastAsia"/>
              </w:rPr>
              <w:t>枚</w:t>
            </w:r>
            <w:r w:rsidRPr="00FF16DA">
              <w:rPr>
                <w:rFonts w:hint="eastAsia"/>
              </w:rPr>
              <w:t>"</w:t>
            </w:r>
          </w:p>
        </w:tc>
      </w:tr>
      <w:tr w:rsidR="00AF356A" w:rsidRPr="00CF7765" w:rsidTr="00635E35">
        <w:trPr>
          <w:cantSplit/>
          <w:jc w:val="right"/>
        </w:trPr>
        <w:tc>
          <w:tcPr>
            <w:tcW w:w="6232" w:type="dxa"/>
            <w:tcBorders>
              <w:top w:val="single" w:sz="4" w:space="0" w:color="auto"/>
            </w:tcBorders>
          </w:tcPr>
          <w:p w:rsidR="00AF356A" w:rsidRPr="00CF7765" w:rsidRDefault="00AF356A" w:rsidP="00AF356A">
            <w:pPr>
              <w:tabs>
                <w:tab w:val="left" w:pos="4581"/>
              </w:tabs>
            </w:pPr>
            <w:r w:rsidRPr="00CF7765">
              <w:rPr>
                <w:rFonts w:hint="eastAsia"/>
              </w:rPr>
              <w:t>1</w:t>
            </w:r>
            <w:r w:rsidRPr="00CF7765">
              <w:rPr>
                <w:rFonts w:hint="eastAsia"/>
              </w:rPr>
              <w:t>セットの最大用紙枚数　（</w:t>
            </w:r>
            <w:r w:rsidRPr="00CF7765">
              <w:rPr>
                <w:rFonts w:hint="eastAsia"/>
              </w:rPr>
              <w:t>C-Finisher</w:t>
            </w:r>
            <w:r w:rsidRPr="00CF7765">
              <w:rPr>
                <w:rFonts w:hint="eastAsia"/>
              </w:rPr>
              <w:t>）</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Borders>
              <w:top w:val="single" w:sz="4" w:space="0" w:color="auto"/>
            </w:tcBorders>
          </w:tcPr>
          <w:p w:rsidR="00AF356A" w:rsidRPr="00CF7765" w:rsidRDefault="00AF356A" w:rsidP="00AF356A">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AF356A" w:rsidRPr="00CF7765" w:rsidRDefault="00AF356A" w:rsidP="00AF356A">
            <w:r w:rsidRPr="00CF7765">
              <w:rPr>
                <w:rFonts w:hint="eastAsia"/>
              </w:rPr>
              <w:t>"50</w:t>
            </w:r>
            <w:r w:rsidRPr="00CF7765">
              <w:rPr>
                <w:rFonts w:hint="eastAsia"/>
              </w:rPr>
              <w:t>枚</w:t>
            </w:r>
            <w:r w:rsidRPr="00CF7765">
              <w:rPr>
                <w:rFonts w:hint="eastAsia"/>
              </w:rPr>
              <w:t>"</w:t>
            </w:r>
          </w:p>
        </w:tc>
        <w:tc>
          <w:tcPr>
            <w:tcW w:w="1708" w:type="dxa"/>
            <w:tcBorders>
              <w:top w:val="nil"/>
            </w:tcBorders>
          </w:tcPr>
          <w:p w:rsidR="00AF356A" w:rsidRPr="00CF7765" w:rsidRDefault="00AF356A" w:rsidP="00AF356A">
            <w:pPr>
              <w:pStyle w:val="aa"/>
              <w:ind w:left="0"/>
            </w:pPr>
            <w:r w:rsidRPr="00CF7765">
              <w:rPr>
                <w:rFonts w:hint="eastAsia"/>
              </w:rPr>
              <w:t>"25</w:t>
            </w:r>
            <w:r w:rsidRPr="00CF7765">
              <w:rPr>
                <w:rFonts w:hint="eastAsia"/>
              </w:rPr>
              <w:t>枚</w:t>
            </w:r>
            <w:r w:rsidRPr="00CF7765">
              <w:rPr>
                <w:rFonts w:hint="eastAsia"/>
              </w:rPr>
              <w:t>"</w:t>
            </w:r>
            <w:r w:rsidRPr="00CF7765">
              <w:rPr>
                <w:rFonts w:hint="eastAsia"/>
              </w:rPr>
              <w:t>～</w:t>
            </w:r>
            <w:r w:rsidRPr="00CF7765">
              <w:rPr>
                <w:rFonts w:hint="eastAsia"/>
              </w:rPr>
              <w:t>"75</w:t>
            </w:r>
            <w:r w:rsidRPr="00CF7765">
              <w:rPr>
                <w:rFonts w:hint="eastAsia"/>
              </w:rPr>
              <w:t>枚</w:t>
            </w:r>
            <w:r w:rsidRPr="00CF7765">
              <w:rPr>
                <w:rFonts w:hint="eastAsia"/>
              </w:rPr>
              <w:t>"</w:t>
            </w:r>
          </w:p>
        </w:tc>
      </w:tr>
      <w:tr w:rsidR="00AF356A" w:rsidRPr="00FF16DA" w:rsidTr="00635E35">
        <w:trPr>
          <w:cantSplit/>
          <w:jc w:val="right"/>
        </w:trPr>
        <w:tc>
          <w:tcPr>
            <w:tcW w:w="6232"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tabs>
                <w:tab w:val="left" w:pos="4579"/>
              </w:tabs>
            </w:pPr>
            <w:r w:rsidRPr="00FF16DA">
              <w:rPr>
                <w:rFonts w:hint="eastAsia"/>
              </w:rPr>
              <w:t>1</w:t>
            </w:r>
            <w:r>
              <w:rPr>
                <w:rFonts w:hint="eastAsia"/>
              </w:rPr>
              <w:t>セットの最大用紙枚数</w:t>
            </w:r>
            <w:r w:rsidRPr="00FF16DA">
              <w:rPr>
                <w:rFonts w:hint="eastAsia"/>
              </w:rPr>
              <w:t xml:space="preserve"> (C</w:t>
            </w:r>
            <w:r>
              <w:rPr>
                <w:rFonts w:hint="eastAsia"/>
              </w:rPr>
              <w:t>H</w:t>
            </w:r>
            <w:r w:rsidRPr="00FF16DA">
              <w:rPr>
                <w:rFonts w:hint="eastAsia"/>
              </w:rPr>
              <w:t>-Finisher 50</w:t>
            </w:r>
            <w:r w:rsidRPr="00FF16DA">
              <w:rPr>
                <w:rFonts w:hint="eastAsia"/>
              </w:rPr>
              <w:t>枚カートリッジ</w:t>
            </w:r>
            <w:r>
              <w:rPr>
                <w:rFonts w:hint="eastAsia"/>
              </w:rPr>
              <w:t>)</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pStyle w:val="af5"/>
              <w:tabs>
                <w:tab w:val="left" w:pos="567"/>
                <w:tab w:val="left" w:pos="851"/>
              </w:tabs>
              <w:spacing w:line="240" w:lineRule="atLeast"/>
              <w:rPr>
                <w:rFonts w:ascii="Arial" w:eastAsia="ＭＳ Ｐゴシック"/>
              </w:rPr>
            </w:pPr>
            <w:r w:rsidRPr="00FF16DA">
              <w:rPr>
                <w:rFonts w:ascii="Arial" w:eastAsia="ＭＳ Ｐゴシック" w:hint="eastAsia"/>
              </w:rPr>
              <w:t>CE</w:t>
            </w:r>
          </w:p>
        </w:tc>
        <w:tc>
          <w:tcPr>
            <w:tcW w:w="1339" w:type="dxa"/>
            <w:tcBorders>
              <w:top w:val="nil"/>
              <w:left w:val="single" w:sz="4" w:space="0" w:color="auto"/>
              <w:bottom w:val="single" w:sz="4" w:space="0" w:color="auto"/>
              <w:right w:val="single" w:sz="4" w:space="0" w:color="auto"/>
            </w:tcBorders>
          </w:tcPr>
          <w:p w:rsidR="00AF356A" w:rsidRPr="00FF16DA" w:rsidRDefault="00AF356A" w:rsidP="00AF356A">
            <w:r w:rsidRPr="00FF16DA">
              <w:rPr>
                <w:rFonts w:hint="eastAsia"/>
              </w:rPr>
              <w:t>"50</w:t>
            </w:r>
            <w:r w:rsidRPr="00FF16DA">
              <w:rPr>
                <w:rFonts w:hint="eastAsia"/>
              </w:rPr>
              <w:t>枚</w:t>
            </w:r>
            <w:r w:rsidRPr="00FF16DA">
              <w:rPr>
                <w:rFonts w:hint="eastAsia"/>
              </w:rPr>
              <w:t>"</w:t>
            </w:r>
          </w:p>
        </w:tc>
        <w:tc>
          <w:tcPr>
            <w:tcW w:w="1708" w:type="dxa"/>
            <w:tcBorders>
              <w:top w:val="nil"/>
              <w:left w:val="single" w:sz="4" w:space="0" w:color="auto"/>
              <w:bottom w:val="single" w:sz="4" w:space="0" w:color="auto"/>
              <w:right w:val="single" w:sz="4" w:space="0" w:color="auto"/>
            </w:tcBorders>
          </w:tcPr>
          <w:p w:rsidR="00AF356A" w:rsidRPr="00FF16DA" w:rsidRDefault="00AF356A" w:rsidP="00AF356A">
            <w:pPr>
              <w:pStyle w:val="aa"/>
              <w:ind w:left="0"/>
            </w:pPr>
            <w:r w:rsidRPr="00FF16DA">
              <w:rPr>
                <w:rFonts w:hint="eastAsia"/>
              </w:rPr>
              <w:t>"25</w:t>
            </w:r>
            <w:r w:rsidRPr="00FF16DA">
              <w:rPr>
                <w:rFonts w:hint="eastAsia"/>
              </w:rPr>
              <w:t>枚</w:t>
            </w:r>
            <w:r w:rsidRPr="00FF16DA">
              <w:rPr>
                <w:rFonts w:hint="eastAsia"/>
              </w:rPr>
              <w:t>"</w:t>
            </w:r>
            <w:r w:rsidRPr="00FF16DA">
              <w:rPr>
                <w:rFonts w:hint="eastAsia"/>
              </w:rPr>
              <w:t>～</w:t>
            </w:r>
            <w:r w:rsidRPr="00FF16DA">
              <w:rPr>
                <w:rFonts w:hint="eastAsia"/>
              </w:rPr>
              <w:t>"75</w:t>
            </w:r>
            <w:r w:rsidRPr="00FF16DA">
              <w:rPr>
                <w:rFonts w:hint="eastAsia"/>
              </w:rPr>
              <w:t>枚</w:t>
            </w:r>
            <w:r w:rsidRPr="00FF16DA">
              <w:rPr>
                <w:rFonts w:hint="eastAsia"/>
              </w:rPr>
              <w:t>"</w:t>
            </w:r>
          </w:p>
        </w:tc>
      </w:tr>
      <w:tr w:rsidR="00AF356A" w:rsidRPr="00FF16DA" w:rsidTr="00635E35">
        <w:trPr>
          <w:cantSplit/>
          <w:jc w:val="right"/>
        </w:trPr>
        <w:tc>
          <w:tcPr>
            <w:tcW w:w="6232"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tabs>
                <w:tab w:val="left" w:pos="4579"/>
              </w:tabs>
            </w:pPr>
            <w:r w:rsidRPr="00FF16DA">
              <w:rPr>
                <w:rFonts w:hint="eastAsia"/>
              </w:rPr>
              <w:t>1</w:t>
            </w:r>
            <w:r>
              <w:rPr>
                <w:rFonts w:hint="eastAsia"/>
              </w:rPr>
              <w:t>セットの最大用紙枚数</w:t>
            </w:r>
            <w:r w:rsidRPr="00FF16DA">
              <w:rPr>
                <w:rFonts w:hint="eastAsia"/>
              </w:rPr>
              <w:t xml:space="preserve"> (C</w:t>
            </w:r>
            <w:r>
              <w:rPr>
                <w:rFonts w:hint="eastAsia"/>
              </w:rPr>
              <w:t>H</w:t>
            </w:r>
            <w:r w:rsidRPr="00FF16DA">
              <w:rPr>
                <w:rFonts w:hint="eastAsia"/>
              </w:rPr>
              <w:t xml:space="preserve">-Finisher </w:t>
            </w:r>
            <w:r>
              <w:rPr>
                <w:rFonts w:hint="eastAsia"/>
              </w:rPr>
              <w:t>65</w:t>
            </w:r>
            <w:r w:rsidRPr="00FF16DA">
              <w:rPr>
                <w:rFonts w:hint="eastAsia"/>
              </w:rPr>
              <w:t>枚カートリッジ</w:t>
            </w:r>
            <w:r>
              <w:rPr>
                <w:rFonts w:hint="eastAsia"/>
              </w:rPr>
              <w:t>)</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pStyle w:val="af5"/>
              <w:tabs>
                <w:tab w:val="left" w:pos="567"/>
                <w:tab w:val="left" w:pos="851"/>
              </w:tabs>
              <w:spacing w:line="240" w:lineRule="atLeast"/>
              <w:rPr>
                <w:rFonts w:ascii="Arial" w:eastAsia="ＭＳ Ｐゴシック"/>
              </w:rPr>
            </w:pPr>
            <w:r w:rsidRPr="00FF16DA">
              <w:rPr>
                <w:rFonts w:ascii="Arial" w:eastAsia="ＭＳ Ｐゴシック" w:hint="eastAsia"/>
              </w:rPr>
              <w:t>CE</w:t>
            </w:r>
          </w:p>
        </w:tc>
        <w:tc>
          <w:tcPr>
            <w:tcW w:w="1339" w:type="dxa"/>
            <w:tcBorders>
              <w:top w:val="nil"/>
              <w:left w:val="single" w:sz="4" w:space="0" w:color="auto"/>
              <w:bottom w:val="single" w:sz="4" w:space="0" w:color="auto"/>
              <w:right w:val="single" w:sz="4" w:space="0" w:color="auto"/>
            </w:tcBorders>
          </w:tcPr>
          <w:p w:rsidR="00AF356A" w:rsidRPr="00FF16DA" w:rsidRDefault="00AF356A" w:rsidP="00AF356A">
            <w:r>
              <w:rPr>
                <w:rFonts w:hint="eastAsia"/>
              </w:rPr>
              <w:t>"65</w:t>
            </w:r>
            <w:r w:rsidRPr="00FF16DA">
              <w:rPr>
                <w:rFonts w:hint="eastAsia"/>
              </w:rPr>
              <w:t>枚</w:t>
            </w:r>
            <w:r w:rsidRPr="00FF16DA">
              <w:rPr>
                <w:rFonts w:hint="eastAsia"/>
              </w:rPr>
              <w:t>"</w:t>
            </w:r>
          </w:p>
        </w:tc>
        <w:tc>
          <w:tcPr>
            <w:tcW w:w="1708" w:type="dxa"/>
            <w:tcBorders>
              <w:top w:val="nil"/>
              <w:left w:val="single" w:sz="4" w:space="0" w:color="auto"/>
              <w:bottom w:val="single" w:sz="4" w:space="0" w:color="auto"/>
              <w:right w:val="single" w:sz="4" w:space="0" w:color="auto"/>
            </w:tcBorders>
          </w:tcPr>
          <w:p w:rsidR="00AF356A" w:rsidRPr="00FF16DA" w:rsidRDefault="00AF356A" w:rsidP="00AF356A">
            <w:pPr>
              <w:pStyle w:val="aa"/>
              <w:ind w:left="0"/>
            </w:pPr>
            <w:r w:rsidRPr="00FF16DA">
              <w:rPr>
                <w:rFonts w:hint="eastAsia"/>
              </w:rPr>
              <w:t>"25</w:t>
            </w:r>
            <w:r w:rsidRPr="00FF16DA">
              <w:rPr>
                <w:rFonts w:hint="eastAsia"/>
              </w:rPr>
              <w:t>枚</w:t>
            </w:r>
            <w:r w:rsidRPr="00FF16DA">
              <w:rPr>
                <w:rFonts w:hint="eastAsia"/>
              </w:rPr>
              <w:t>"</w:t>
            </w:r>
            <w:r w:rsidRPr="00FF16DA">
              <w:rPr>
                <w:rFonts w:hint="eastAsia"/>
              </w:rPr>
              <w:t>～</w:t>
            </w:r>
            <w:r w:rsidRPr="00FF16DA">
              <w:rPr>
                <w:rFonts w:hint="eastAsia"/>
              </w:rPr>
              <w:t>"75</w:t>
            </w:r>
            <w:r w:rsidRPr="00FF16DA">
              <w:rPr>
                <w:rFonts w:hint="eastAsia"/>
              </w:rPr>
              <w:t>枚</w:t>
            </w:r>
            <w:r w:rsidRPr="00FF16DA">
              <w:rPr>
                <w:rFonts w:hint="eastAsia"/>
              </w:rPr>
              <w:t>"</w:t>
            </w:r>
          </w:p>
        </w:tc>
      </w:tr>
      <w:tr w:rsidR="00AF356A" w:rsidRPr="00CF7765" w:rsidTr="00635E35">
        <w:trPr>
          <w:cantSplit/>
          <w:jc w:val="right"/>
        </w:trPr>
        <w:tc>
          <w:tcPr>
            <w:tcW w:w="6232" w:type="dxa"/>
            <w:tcBorders>
              <w:top w:val="single" w:sz="4" w:space="0" w:color="auto"/>
            </w:tcBorders>
          </w:tcPr>
          <w:p w:rsidR="00AF356A" w:rsidRPr="00CF7765" w:rsidRDefault="00AF356A" w:rsidP="00AF356A">
            <w:pPr>
              <w:tabs>
                <w:tab w:val="left" w:pos="4581"/>
              </w:tabs>
            </w:pPr>
            <w:r w:rsidRPr="00CF7765">
              <w:rPr>
                <w:rFonts w:hint="eastAsia"/>
              </w:rPr>
              <w:t>1</w:t>
            </w:r>
            <w:r w:rsidRPr="00CF7765">
              <w:rPr>
                <w:rFonts w:hint="eastAsia"/>
              </w:rPr>
              <w:t>セットの最大用紙枚数　（</w:t>
            </w:r>
            <w:r w:rsidRPr="00CF7765">
              <w:rPr>
                <w:rFonts w:hint="eastAsia"/>
              </w:rPr>
              <w:t>D-Finisher 50</w:t>
            </w:r>
            <w:r w:rsidRPr="00CF7765">
              <w:rPr>
                <w:rFonts w:hint="eastAsia"/>
              </w:rPr>
              <w:t>枚カートリッジ）</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Borders>
              <w:top w:val="single" w:sz="4" w:space="0" w:color="auto"/>
            </w:tcBorders>
          </w:tcPr>
          <w:p w:rsidR="00AF356A" w:rsidRPr="00CF7765" w:rsidRDefault="00AF356A" w:rsidP="00AF356A">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39" w:type="dxa"/>
            <w:tcBorders>
              <w:top w:val="nil"/>
            </w:tcBorders>
          </w:tcPr>
          <w:p w:rsidR="00AF356A" w:rsidRPr="00CF7765" w:rsidRDefault="00AF356A" w:rsidP="00AF356A">
            <w:r w:rsidRPr="00CF7765">
              <w:rPr>
                <w:rFonts w:hint="eastAsia"/>
              </w:rPr>
              <w:t>"50</w:t>
            </w:r>
            <w:r w:rsidRPr="00CF7765">
              <w:rPr>
                <w:rFonts w:hint="eastAsia"/>
              </w:rPr>
              <w:t>枚</w:t>
            </w:r>
            <w:r w:rsidRPr="00CF7765">
              <w:rPr>
                <w:rFonts w:hint="eastAsia"/>
              </w:rPr>
              <w:t>"</w:t>
            </w:r>
          </w:p>
        </w:tc>
        <w:tc>
          <w:tcPr>
            <w:tcW w:w="1708" w:type="dxa"/>
            <w:tcBorders>
              <w:top w:val="nil"/>
            </w:tcBorders>
          </w:tcPr>
          <w:p w:rsidR="00AF356A" w:rsidRPr="00CF7765" w:rsidRDefault="00AF356A" w:rsidP="00AF356A">
            <w:pPr>
              <w:pStyle w:val="aa"/>
              <w:ind w:left="0"/>
            </w:pPr>
            <w:r w:rsidRPr="00CF7765">
              <w:rPr>
                <w:rFonts w:hint="eastAsia"/>
              </w:rPr>
              <w:t>"25</w:t>
            </w:r>
            <w:r w:rsidRPr="00CF7765">
              <w:rPr>
                <w:rFonts w:hint="eastAsia"/>
              </w:rPr>
              <w:t>枚</w:t>
            </w:r>
            <w:r w:rsidRPr="00CF7765">
              <w:rPr>
                <w:rFonts w:hint="eastAsia"/>
              </w:rPr>
              <w:t>"</w:t>
            </w:r>
            <w:r w:rsidRPr="00CF7765">
              <w:rPr>
                <w:rFonts w:hint="eastAsia"/>
              </w:rPr>
              <w:t>～</w:t>
            </w:r>
            <w:r w:rsidRPr="00CF7765">
              <w:rPr>
                <w:rFonts w:hint="eastAsia"/>
              </w:rPr>
              <w:t>"75</w:t>
            </w:r>
            <w:r w:rsidRPr="00CF7765">
              <w:rPr>
                <w:rFonts w:hint="eastAsia"/>
              </w:rPr>
              <w:t>枚</w:t>
            </w:r>
            <w:r w:rsidRPr="00CF7765">
              <w:rPr>
                <w:rFonts w:hint="eastAsia"/>
              </w:rPr>
              <w:t>"</w:t>
            </w:r>
          </w:p>
        </w:tc>
      </w:tr>
      <w:tr w:rsidR="00AF356A" w:rsidRPr="00CF7765" w:rsidTr="00635E35">
        <w:trPr>
          <w:cantSplit/>
          <w:jc w:val="right"/>
        </w:trPr>
        <w:tc>
          <w:tcPr>
            <w:tcW w:w="6232" w:type="dxa"/>
          </w:tcPr>
          <w:p w:rsidR="00AF356A" w:rsidRPr="00CF7765" w:rsidRDefault="00AF356A" w:rsidP="00AF356A">
            <w:pPr>
              <w:tabs>
                <w:tab w:val="left" w:pos="4581"/>
              </w:tabs>
            </w:pPr>
            <w:r w:rsidRPr="00CF7765">
              <w:rPr>
                <w:rFonts w:hint="eastAsia"/>
              </w:rPr>
              <w:t>1</w:t>
            </w:r>
            <w:r w:rsidRPr="00CF7765">
              <w:rPr>
                <w:rFonts w:hint="eastAsia"/>
              </w:rPr>
              <w:t>セットの最大用紙枚数　（</w:t>
            </w:r>
            <w:r w:rsidRPr="00CF7765">
              <w:rPr>
                <w:rFonts w:hint="eastAsia"/>
              </w:rPr>
              <w:t>D-Finisher 100</w:t>
            </w:r>
            <w:r w:rsidRPr="00CF7765">
              <w:rPr>
                <w:rFonts w:hint="eastAsia"/>
              </w:rPr>
              <w:t>枚カートリッジ）</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Pr>
          <w:p w:rsidR="00AF356A" w:rsidRPr="00CF7765" w:rsidRDefault="00AF356A" w:rsidP="00AF356A">
            <w:pPr>
              <w:jc w:val="center"/>
            </w:pPr>
            <w:r w:rsidRPr="00CF7765">
              <w:rPr>
                <w:rFonts w:hint="eastAsia"/>
              </w:rPr>
              <w:t>CE</w:t>
            </w:r>
          </w:p>
        </w:tc>
        <w:tc>
          <w:tcPr>
            <w:tcW w:w="1339" w:type="dxa"/>
            <w:tcBorders>
              <w:top w:val="nil"/>
            </w:tcBorders>
          </w:tcPr>
          <w:p w:rsidR="00AF356A" w:rsidRPr="00CF7765" w:rsidRDefault="00AF356A" w:rsidP="00AF356A">
            <w:r w:rsidRPr="00CF7765">
              <w:rPr>
                <w:rFonts w:hint="eastAsia"/>
              </w:rPr>
              <w:t>"100</w:t>
            </w:r>
            <w:r w:rsidRPr="00CF7765">
              <w:rPr>
                <w:rFonts w:hint="eastAsia"/>
              </w:rPr>
              <w:t>枚</w:t>
            </w:r>
            <w:r w:rsidRPr="00CF7765">
              <w:rPr>
                <w:rFonts w:hint="eastAsia"/>
              </w:rPr>
              <w:t>"</w:t>
            </w:r>
          </w:p>
        </w:tc>
        <w:tc>
          <w:tcPr>
            <w:tcW w:w="1708" w:type="dxa"/>
            <w:tcBorders>
              <w:top w:val="nil"/>
            </w:tcBorders>
          </w:tcPr>
          <w:p w:rsidR="00AF356A" w:rsidRPr="00CF7765" w:rsidRDefault="00AF356A" w:rsidP="00AF356A">
            <w:r w:rsidRPr="00CF7765">
              <w:rPr>
                <w:rFonts w:hint="eastAsia"/>
              </w:rPr>
              <w:t>"50</w:t>
            </w:r>
            <w:r w:rsidRPr="00CF7765">
              <w:rPr>
                <w:rFonts w:hint="eastAsia"/>
              </w:rPr>
              <w:t>枚</w:t>
            </w:r>
            <w:r w:rsidRPr="00CF7765">
              <w:rPr>
                <w:rFonts w:hint="eastAsia"/>
              </w:rPr>
              <w:t>"</w:t>
            </w:r>
            <w:r w:rsidRPr="00CF7765">
              <w:rPr>
                <w:rFonts w:hint="eastAsia"/>
              </w:rPr>
              <w:t>～</w:t>
            </w:r>
            <w:r w:rsidRPr="00CF7765">
              <w:rPr>
                <w:rFonts w:hint="eastAsia"/>
              </w:rPr>
              <w:t>"150</w:t>
            </w:r>
            <w:r w:rsidRPr="00CF7765">
              <w:rPr>
                <w:rFonts w:hint="eastAsia"/>
              </w:rPr>
              <w:t>枚</w:t>
            </w:r>
            <w:r w:rsidRPr="00CF7765">
              <w:rPr>
                <w:rFonts w:hint="eastAsia"/>
              </w:rPr>
              <w:t>"</w:t>
            </w:r>
          </w:p>
        </w:tc>
      </w:tr>
      <w:tr w:rsidR="00AF356A" w:rsidRPr="00CF7765" w:rsidTr="00635E35">
        <w:trPr>
          <w:cantSplit/>
          <w:trHeight w:val="240"/>
          <w:jc w:val="right"/>
        </w:trPr>
        <w:tc>
          <w:tcPr>
            <w:tcW w:w="6232" w:type="dxa"/>
          </w:tcPr>
          <w:p w:rsidR="00AF356A" w:rsidRPr="00CF7765" w:rsidRDefault="00AF356A" w:rsidP="00AF356A">
            <w:pPr>
              <w:tabs>
                <w:tab w:val="left" w:pos="4581"/>
              </w:tabs>
            </w:pPr>
            <w:r w:rsidRPr="00CF7765">
              <w:rPr>
                <w:rFonts w:hint="eastAsia"/>
              </w:rPr>
              <w:t>1</w:t>
            </w:r>
            <w:r w:rsidRPr="00CF7765">
              <w:rPr>
                <w:rFonts w:hint="eastAsia"/>
              </w:rPr>
              <w:t>セットの最大用紙枚数</w:t>
            </w:r>
            <w:r w:rsidRPr="00CF7765">
              <w:rPr>
                <w:rFonts w:hint="eastAsia"/>
              </w:rPr>
              <w:t xml:space="preserve"> (A-Finisher</w:t>
            </w:r>
            <w:r w:rsidRPr="00CF7765">
              <w:rPr>
                <w:rFonts w:hint="eastAsia"/>
              </w:rPr>
              <w:t>小サイズ</w:t>
            </w:r>
            <w:r w:rsidRPr="00CF7765">
              <w:rPr>
                <w:rFonts w:hint="eastAsia"/>
              </w:rPr>
              <w:t xml:space="preserve">) </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Pr>
          <w:p w:rsidR="00AF356A" w:rsidRPr="00CF7765" w:rsidRDefault="00AF356A" w:rsidP="00AF356A">
            <w:pPr>
              <w:jc w:val="center"/>
            </w:pPr>
            <w:r w:rsidRPr="00CF7765">
              <w:rPr>
                <w:rFonts w:hint="eastAsia"/>
              </w:rPr>
              <w:t>CE</w:t>
            </w:r>
          </w:p>
        </w:tc>
        <w:tc>
          <w:tcPr>
            <w:tcW w:w="1339" w:type="dxa"/>
          </w:tcPr>
          <w:p w:rsidR="00AF356A" w:rsidRPr="00CF7765" w:rsidRDefault="00AF356A" w:rsidP="00AF356A">
            <w:r w:rsidRPr="00CF7765">
              <w:rPr>
                <w:rFonts w:hint="eastAsia"/>
              </w:rPr>
              <w:t>"50</w:t>
            </w:r>
            <w:r w:rsidRPr="00CF7765">
              <w:rPr>
                <w:rFonts w:hint="eastAsia"/>
              </w:rPr>
              <w:t>枚</w:t>
            </w:r>
            <w:r w:rsidRPr="00CF7765">
              <w:rPr>
                <w:rFonts w:hint="eastAsia"/>
              </w:rPr>
              <w:t>"</w:t>
            </w:r>
          </w:p>
        </w:tc>
        <w:tc>
          <w:tcPr>
            <w:tcW w:w="1708" w:type="dxa"/>
          </w:tcPr>
          <w:p w:rsidR="00AF356A" w:rsidRPr="00CF7765" w:rsidRDefault="00AF356A" w:rsidP="00AF356A">
            <w:r w:rsidRPr="00CF7765">
              <w:rPr>
                <w:rFonts w:hint="eastAsia"/>
              </w:rPr>
              <w:t>"2</w:t>
            </w:r>
            <w:r w:rsidRPr="00CF7765">
              <w:rPr>
                <w:rFonts w:hint="eastAsia"/>
              </w:rPr>
              <w:t>枚</w:t>
            </w:r>
            <w:r w:rsidRPr="00CF7765">
              <w:rPr>
                <w:rFonts w:hint="eastAsia"/>
              </w:rPr>
              <w:t>"</w:t>
            </w:r>
            <w:r w:rsidRPr="00CF7765">
              <w:rPr>
                <w:rFonts w:hint="eastAsia"/>
              </w:rPr>
              <w:t>～</w:t>
            </w:r>
            <w:r w:rsidRPr="00CF7765">
              <w:rPr>
                <w:rFonts w:hint="eastAsia"/>
              </w:rPr>
              <w:t>"50</w:t>
            </w:r>
            <w:r w:rsidRPr="00CF7765">
              <w:rPr>
                <w:rFonts w:hint="eastAsia"/>
              </w:rPr>
              <w:t>枚</w:t>
            </w:r>
            <w:r w:rsidRPr="00CF7765">
              <w:rPr>
                <w:rFonts w:hint="eastAsia"/>
              </w:rPr>
              <w:t>"</w:t>
            </w:r>
          </w:p>
        </w:tc>
      </w:tr>
      <w:tr w:rsidR="00AF356A" w:rsidRPr="00CF7765" w:rsidTr="00635E35">
        <w:trPr>
          <w:cantSplit/>
          <w:trHeight w:val="120"/>
          <w:jc w:val="right"/>
        </w:trPr>
        <w:tc>
          <w:tcPr>
            <w:tcW w:w="6232" w:type="dxa"/>
          </w:tcPr>
          <w:p w:rsidR="00AF356A" w:rsidRPr="00CF7765" w:rsidRDefault="00AF356A" w:rsidP="00AF356A">
            <w:pPr>
              <w:tabs>
                <w:tab w:val="left" w:pos="4581"/>
              </w:tabs>
            </w:pPr>
            <w:r w:rsidRPr="00CF7765">
              <w:rPr>
                <w:rFonts w:hint="eastAsia"/>
              </w:rPr>
              <w:t>1</w:t>
            </w:r>
            <w:r w:rsidRPr="00CF7765">
              <w:rPr>
                <w:rFonts w:hint="eastAsia"/>
              </w:rPr>
              <w:t>セットの最大用紙枚数</w:t>
            </w:r>
            <w:r w:rsidRPr="00CF7765">
              <w:rPr>
                <w:rFonts w:hint="eastAsia"/>
              </w:rPr>
              <w:t xml:space="preserve"> (A-Finisher</w:t>
            </w:r>
            <w:r w:rsidRPr="00CF7765">
              <w:rPr>
                <w:rFonts w:hint="eastAsia"/>
              </w:rPr>
              <w:t>大サイズ</w:t>
            </w:r>
            <w:r w:rsidRPr="00CF7765">
              <w:rPr>
                <w:rFonts w:hint="eastAsia"/>
              </w:rPr>
              <w:t xml:space="preserve">) </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Pr>
          <w:p w:rsidR="00AF356A" w:rsidRPr="00CF7765" w:rsidRDefault="00AF356A" w:rsidP="00AF356A">
            <w:pPr>
              <w:jc w:val="center"/>
            </w:pPr>
            <w:r w:rsidRPr="00CF7765">
              <w:rPr>
                <w:rFonts w:hint="eastAsia"/>
              </w:rPr>
              <w:t>CE</w:t>
            </w:r>
          </w:p>
        </w:tc>
        <w:tc>
          <w:tcPr>
            <w:tcW w:w="1339" w:type="dxa"/>
          </w:tcPr>
          <w:p w:rsidR="00AF356A" w:rsidRPr="00CF7765" w:rsidRDefault="00AF356A" w:rsidP="00AF356A">
            <w:r w:rsidRPr="00CF7765">
              <w:rPr>
                <w:rFonts w:hint="eastAsia"/>
              </w:rPr>
              <w:t>"30</w:t>
            </w:r>
            <w:r w:rsidRPr="00CF7765">
              <w:rPr>
                <w:rFonts w:hint="eastAsia"/>
              </w:rPr>
              <w:t>枚</w:t>
            </w:r>
            <w:r w:rsidRPr="00CF7765">
              <w:rPr>
                <w:rFonts w:hint="eastAsia"/>
              </w:rPr>
              <w:t>"</w:t>
            </w:r>
          </w:p>
        </w:tc>
        <w:tc>
          <w:tcPr>
            <w:tcW w:w="1708" w:type="dxa"/>
          </w:tcPr>
          <w:p w:rsidR="00AF356A" w:rsidRPr="00CF7765" w:rsidRDefault="00AF356A" w:rsidP="00AF356A">
            <w:r w:rsidRPr="00CF7765">
              <w:rPr>
                <w:rFonts w:hint="eastAsia"/>
              </w:rPr>
              <w:t>"2</w:t>
            </w:r>
            <w:r w:rsidRPr="00CF7765">
              <w:rPr>
                <w:rFonts w:hint="eastAsia"/>
              </w:rPr>
              <w:t>枚</w:t>
            </w:r>
            <w:r w:rsidRPr="00CF7765">
              <w:rPr>
                <w:rFonts w:hint="eastAsia"/>
              </w:rPr>
              <w:t>"</w:t>
            </w:r>
            <w:r w:rsidRPr="00CF7765">
              <w:rPr>
                <w:rFonts w:hint="eastAsia"/>
              </w:rPr>
              <w:t>～</w:t>
            </w:r>
            <w:r w:rsidRPr="00CF7765">
              <w:rPr>
                <w:rFonts w:hint="eastAsia"/>
              </w:rPr>
              <w:t>"50</w:t>
            </w:r>
            <w:r w:rsidRPr="00CF7765">
              <w:rPr>
                <w:rFonts w:hint="eastAsia"/>
              </w:rPr>
              <w:t>枚</w:t>
            </w:r>
            <w:r w:rsidRPr="00CF7765">
              <w:rPr>
                <w:rFonts w:hint="eastAsia"/>
              </w:rPr>
              <w:t>"</w:t>
            </w:r>
          </w:p>
        </w:tc>
      </w:tr>
      <w:tr w:rsidR="00AF356A" w:rsidRPr="00FF16DA" w:rsidTr="002F17B5">
        <w:trPr>
          <w:cantSplit/>
          <w:trHeight w:val="120"/>
          <w:jc w:val="right"/>
        </w:trPr>
        <w:tc>
          <w:tcPr>
            <w:tcW w:w="6232"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tabs>
                <w:tab w:val="left" w:pos="4581"/>
              </w:tabs>
            </w:pPr>
            <w:r w:rsidRPr="00FF16DA">
              <w:rPr>
                <w:rFonts w:hint="eastAsia"/>
              </w:rPr>
              <w:t>1</w:t>
            </w:r>
            <w:r w:rsidRPr="00FF16DA">
              <w:rPr>
                <w:rFonts w:hint="eastAsia"/>
              </w:rPr>
              <w:t>セットの最大用紙枚数</w:t>
            </w:r>
            <w:r w:rsidRPr="00FF16DA">
              <w:rPr>
                <w:rFonts w:hint="eastAsia"/>
              </w:rPr>
              <w:t xml:space="preserve"> (</w:t>
            </w:r>
            <w:r>
              <w:t>G</w:t>
            </w:r>
            <w:r w:rsidRPr="00FF16DA">
              <w:rPr>
                <w:rFonts w:hint="eastAsia"/>
              </w:rPr>
              <w:t>A-Finisher</w:t>
            </w:r>
            <w:r w:rsidRPr="00FF16DA">
              <w:rPr>
                <w:rFonts w:hint="eastAsia"/>
              </w:rPr>
              <w:t>小サイズ</w:t>
            </w:r>
            <w:r w:rsidRPr="00FF16DA">
              <w:rPr>
                <w:rFonts w:hint="eastAsia"/>
              </w:rPr>
              <w:t xml:space="preserve">) </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jc w:val="center"/>
            </w:pPr>
            <w:r w:rsidRPr="00FF16DA">
              <w:rPr>
                <w:rFonts w:hint="eastAsia"/>
              </w:rPr>
              <w:t>CE</w:t>
            </w:r>
          </w:p>
        </w:tc>
        <w:tc>
          <w:tcPr>
            <w:tcW w:w="1339"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FF16DA">
              <w:rPr>
                <w:rFonts w:hint="eastAsia"/>
              </w:rPr>
              <w:t>"50</w:t>
            </w:r>
            <w:r w:rsidRPr="00FF16DA">
              <w:rPr>
                <w:rFonts w:hint="eastAsia"/>
              </w:rPr>
              <w:t>枚</w:t>
            </w:r>
            <w:r w:rsidRPr="00FF16DA">
              <w:rPr>
                <w:rFonts w:hint="eastAsia"/>
              </w:rPr>
              <w:t>"</w:t>
            </w:r>
          </w:p>
        </w:tc>
        <w:tc>
          <w:tcPr>
            <w:tcW w:w="1708"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Pr>
                <w:rFonts w:hint="eastAsia"/>
              </w:rPr>
              <w:t>"10</w:t>
            </w:r>
            <w:r w:rsidRPr="00FF16DA">
              <w:rPr>
                <w:rFonts w:hint="eastAsia"/>
              </w:rPr>
              <w:t>枚</w:t>
            </w:r>
            <w:r w:rsidRPr="00FF16DA">
              <w:rPr>
                <w:rFonts w:hint="eastAsia"/>
              </w:rPr>
              <w:t>"</w:t>
            </w:r>
            <w:r w:rsidRPr="00FF16DA">
              <w:rPr>
                <w:rFonts w:hint="eastAsia"/>
              </w:rPr>
              <w:t>～</w:t>
            </w:r>
            <w:r>
              <w:rPr>
                <w:rFonts w:hint="eastAsia"/>
              </w:rPr>
              <w:t>"7</w:t>
            </w:r>
            <w:r w:rsidRPr="00FF16DA">
              <w:rPr>
                <w:rFonts w:hint="eastAsia"/>
              </w:rPr>
              <w:t>0</w:t>
            </w:r>
            <w:r w:rsidRPr="00FF16DA">
              <w:rPr>
                <w:rFonts w:hint="eastAsia"/>
              </w:rPr>
              <w:t>枚</w:t>
            </w:r>
            <w:r w:rsidRPr="00FF16DA">
              <w:rPr>
                <w:rFonts w:hint="eastAsia"/>
              </w:rPr>
              <w:t>"</w:t>
            </w:r>
          </w:p>
        </w:tc>
      </w:tr>
      <w:tr w:rsidR="00AF356A" w:rsidRPr="00FF16DA" w:rsidTr="002F17B5">
        <w:trPr>
          <w:cantSplit/>
          <w:trHeight w:val="120"/>
          <w:jc w:val="right"/>
        </w:trPr>
        <w:tc>
          <w:tcPr>
            <w:tcW w:w="6232"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tabs>
                <w:tab w:val="left" w:pos="4581"/>
              </w:tabs>
            </w:pPr>
            <w:r w:rsidRPr="00FF16DA">
              <w:rPr>
                <w:rFonts w:hint="eastAsia"/>
              </w:rPr>
              <w:t>1</w:t>
            </w:r>
            <w:r w:rsidRPr="00FF16DA">
              <w:rPr>
                <w:rFonts w:hint="eastAsia"/>
              </w:rPr>
              <w:t>セットの最大用紙枚数</w:t>
            </w:r>
            <w:r w:rsidRPr="00FF16DA">
              <w:rPr>
                <w:rFonts w:hint="eastAsia"/>
              </w:rPr>
              <w:t xml:space="preserve"> (</w:t>
            </w:r>
            <w:r>
              <w:t>G</w:t>
            </w:r>
            <w:r w:rsidRPr="00FF16DA">
              <w:rPr>
                <w:rFonts w:hint="eastAsia"/>
              </w:rPr>
              <w:t>A-Finisher</w:t>
            </w:r>
            <w:r w:rsidRPr="00FF16DA">
              <w:rPr>
                <w:rFonts w:hint="eastAsia"/>
              </w:rPr>
              <w:t>大サイズ</w:t>
            </w:r>
            <w:r w:rsidRPr="00FF16DA">
              <w:rPr>
                <w:rFonts w:hint="eastAsia"/>
              </w:rPr>
              <w:t xml:space="preserve">) </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jc w:val="center"/>
            </w:pPr>
            <w:r w:rsidRPr="00FF16DA">
              <w:rPr>
                <w:rFonts w:hint="eastAsia"/>
              </w:rPr>
              <w:t>CE</w:t>
            </w:r>
          </w:p>
        </w:tc>
        <w:tc>
          <w:tcPr>
            <w:tcW w:w="1339"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FF16DA">
              <w:rPr>
                <w:rFonts w:hint="eastAsia"/>
              </w:rPr>
              <w:t>"30</w:t>
            </w:r>
            <w:r w:rsidRPr="00FF16DA">
              <w:rPr>
                <w:rFonts w:hint="eastAsia"/>
              </w:rPr>
              <w:t>枚</w:t>
            </w:r>
            <w:r w:rsidRPr="00FF16DA">
              <w:rPr>
                <w:rFonts w:hint="eastAsia"/>
              </w:rPr>
              <w:t>"</w:t>
            </w:r>
          </w:p>
        </w:tc>
        <w:tc>
          <w:tcPr>
            <w:tcW w:w="1708"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Pr>
                <w:rFonts w:hint="eastAsia"/>
              </w:rPr>
              <w:t>"10</w:t>
            </w:r>
            <w:r w:rsidRPr="00FF16DA">
              <w:rPr>
                <w:rFonts w:hint="eastAsia"/>
              </w:rPr>
              <w:t>枚</w:t>
            </w:r>
            <w:r w:rsidRPr="00FF16DA">
              <w:rPr>
                <w:rFonts w:hint="eastAsia"/>
              </w:rPr>
              <w:t>"</w:t>
            </w:r>
            <w:r w:rsidRPr="00FF16DA">
              <w:rPr>
                <w:rFonts w:hint="eastAsia"/>
              </w:rPr>
              <w:t>～</w:t>
            </w:r>
            <w:r w:rsidRPr="00FF16DA">
              <w:rPr>
                <w:rFonts w:hint="eastAsia"/>
              </w:rPr>
              <w:t>"50</w:t>
            </w:r>
            <w:r w:rsidRPr="00FF16DA">
              <w:rPr>
                <w:rFonts w:hint="eastAsia"/>
              </w:rPr>
              <w:t>枚</w:t>
            </w:r>
            <w:r w:rsidRPr="00FF16DA">
              <w:rPr>
                <w:rFonts w:hint="eastAsia"/>
              </w:rPr>
              <w:t>"</w:t>
            </w:r>
          </w:p>
        </w:tc>
      </w:tr>
      <w:tr w:rsidR="00AF356A" w:rsidRPr="00CF7765" w:rsidTr="00635E35">
        <w:trPr>
          <w:cantSplit/>
          <w:trHeight w:val="240"/>
          <w:jc w:val="right"/>
        </w:trPr>
        <w:tc>
          <w:tcPr>
            <w:tcW w:w="6232" w:type="dxa"/>
          </w:tcPr>
          <w:p w:rsidR="00AF356A" w:rsidRPr="00CF7765" w:rsidRDefault="00AF356A" w:rsidP="00AF356A">
            <w:pPr>
              <w:tabs>
                <w:tab w:val="left" w:pos="4581"/>
              </w:tabs>
            </w:pPr>
            <w:r w:rsidRPr="00CF7765">
              <w:rPr>
                <w:rFonts w:hint="eastAsia"/>
              </w:rPr>
              <w:t>1</w:t>
            </w:r>
            <w:r w:rsidRPr="00CF7765">
              <w:rPr>
                <w:rFonts w:hint="eastAsia"/>
              </w:rPr>
              <w:t>セットの最大用紙枚数</w:t>
            </w:r>
            <w:r w:rsidRPr="00CF7765">
              <w:rPr>
                <w:rFonts w:hint="eastAsia"/>
              </w:rPr>
              <w:t xml:space="preserve"> (D-Finisher</w:t>
            </w:r>
            <w:r w:rsidRPr="00CF7765">
              <w:rPr>
                <w:rFonts w:hint="eastAsia"/>
              </w:rPr>
              <w:t>小サイズ</w:t>
            </w:r>
            <w:r w:rsidRPr="00CF7765">
              <w:rPr>
                <w:rFonts w:hint="eastAsia"/>
              </w:rPr>
              <w:t xml:space="preserve">) </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Pr>
          <w:p w:rsidR="00AF356A" w:rsidRPr="00CF7765" w:rsidRDefault="00AF356A" w:rsidP="00AF356A">
            <w:pPr>
              <w:jc w:val="center"/>
            </w:pPr>
            <w:r w:rsidRPr="00CF7765">
              <w:rPr>
                <w:rFonts w:hint="eastAsia"/>
              </w:rPr>
              <w:t>CE</w:t>
            </w:r>
          </w:p>
        </w:tc>
        <w:tc>
          <w:tcPr>
            <w:tcW w:w="1339" w:type="dxa"/>
          </w:tcPr>
          <w:p w:rsidR="00AF356A" w:rsidRPr="00CF7765" w:rsidRDefault="00AF356A" w:rsidP="00AF356A">
            <w:r w:rsidRPr="00CF7765">
              <w:rPr>
                <w:rFonts w:hint="eastAsia"/>
              </w:rPr>
              <w:t>"100</w:t>
            </w:r>
            <w:r w:rsidRPr="00CF7765">
              <w:rPr>
                <w:rFonts w:hint="eastAsia"/>
              </w:rPr>
              <w:t>枚</w:t>
            </w:r>
            <w:r w:rsidRPr="00CF7765">
              <w:rPr>
                <w:rFonts w:hint="eastAsia"/>
              </w:rPr>
              <w:t>"</w:t>
            </w:r>
          </w:p>
        </w:tc>
        <w:tc>
          <w:tcPr>
            <w:tcW w:w="1708" w:type="dxa"/>
          </w:tcPr>
          <w:p w:rsidR="00AF356A" w:rsidRPr="00CF7765" w:rsidRDefault="00AF356A" w:rsidP="00AF356A">
            <w:r w:rsidRPr="00CF7765">
              <w:rPr>
                <w:rFonts w:hint="eastAsia"/>
              </w:rPr>
              <w:t>"2</w:t>
            </w:r>
            <w:r w:rsidRPr="00CF7765">
              <w:rPr>
                <w:rFonts w:hint="eastAsia"/>
              </w:rPr>
              <w:t>枚</w:t>
            </w:r>
            <w:r w:rsidRPr="00CF7765">
              <w:rPr>
                <w:rFonts w:hint="eastAsia"/>
              </w:rPr>
              <w:t>"</w:t>
            </w:r>
            <w:r w:rsidRPr="00CF7765">
              <w:rPr>
                <w:rFonts w:hint="eastAsia"/>
              </w:rPr>
              <w:t>～</w:t>
            </w:r>
            <w:r w:rsidRPr="00CF7765">
              <w:rPr>
                <w:rFonts w:hint="eastAsia"/>
              </w:rPr>
              <w:t>"200</w:t>
            </w:r>
            <w:r w:rsidRPr="00CF7765">
              <w:rPr>
                <w:rFonts w:hint="eastAsia"/>
              </w:rPr>
              <w:t>枚</w:t>
            </w:r>
            <w:r w:rsidRPr="00CF7765">
              <w:rPr>
                <w:rFonts w:hint="eastAsia"/>
              </w:rPr>
              <w:t>"</w:t>
            </w:r>
          </w:p>
        </w:tc>
      </w:tr>
      <w:tr w:rsidR="00AF356A" w:rsidRPr="00CF7765" w:rsidTr="00635E35">
        <w:trPr>
          <w:cantSplit/>
          <w:trHeight w:val="120"/>
          <w:jc w:val="right"/>
        </w:trPr>
        <w:tc>
          <w:tcPr>
            <w:tcW w:w="6232" w:type="dxa"/>
          </w:tcPr>
          <w:p w:rsidR="00AF356A" w:rsidRPr="00CF7765" w:rsidRDefault="00AF356A" w:rsidP="00AF356A">
            <w:pPr>
              <w:tabs>
                <w:tab w:val="left" w:pos="4581"/>
              </w:tabs>
            </w:pPr>
            <w:r w:rsidRPr="00CF7765">
              <w:rPr>
                <w:rFonts w:hint="eastAsia"/>
              </w:rPr>
              <w:t>1</w:t>
            </w:r>
            <w:r w:rsidRPr="00CF7765">
              <w:rPr>
                <w:rFonts w:hint="eastAsia"/>
              </w:rPr>
              <w:t>セットの最大用紙枚数</w:t>
            </w:r>
            <w:r w:rsidRPr="00CF7765">
              <w:rPr>
                <w:rFonts w:hint="eastAsia"/>
              </w:rPr>
              <w:t xml:space="preserve"> (D-Finisher</w:t>
            </w:r>
            <w:r w:rsidRPr="00CF7765">
              <w:rPr>
                <w:rFonts w:hint="eastAsia"/>
              </w:rPr>
              <w:t>大サイズ</w:t>
            </w:r>
            <w:r w:rsidRPr="00CF7765">
              <w:rPr>
                <w:rFonts w:hint="eastAsia"/>
              </w:rPr>
              <w:t xml:space="preserve">) </w:t>
            </w:r>
            <w:r w:rsidRPr="00CF7765">
              <w:rPr>
                <w:rFonts w:hint="eastAsia"/>
              </w:rPr>
              <w:tab/>
            </w:r>
            <w:r w:rsidRPr="00CF7765">
              <w:rPr>
                <w:rFonts w:hint="eastAsia"/>
              </w:rPr>
              <w:t>（</w:t>
            </w:r>
            <w:r w:rsidRPr="00CF7765">
              <w:rPr>
                <w:rFonts w:hint="eastAsia"/>
              </w:rPr>
              <w:t>IOT NVM</w:t>
            </w:r>
            <w:r w:rsidRPr="00CF7765">
              <w:rPr>
                <w:rFonts w:hint="eastAsia"/>
              </w:rPr>
              <w:t>）</w:t>
            </w:r>
          </w:p>
        </w:tc>
        <w:tc>
          <w:tcPr>
            <w:tcW w:w="724" w:type="dxa"/>
          </w:tcPr>
          <w:p w:rsidR="00AF356A" w:rsidRPr="00CF7765" w:rsidRDefault="00AF356A" w:rsidP="00AF356A">
            <w:pPr>
              <w:jc w:val="center"/>
            </w:pPr>
            <w:r w:rsidRPr="00CF7765">
              <w:rPr>
                <w:rFonts w:hint="eastAsia"/>
              </w:rPr>
              <w:t>CE</w:t>
            </w:r>
          </w:p>
        </w:tc>
        <w:tc>
          <w:tcPr>
            <w:tcW w:w="1339" w:type="dxa"/>
          </w:tcPr>
          <w:p w:rsidR="00AF356A" w:rsidRPr="00CF7765" w:rsidRDefault="00AF356A" w:rsidP="00AF356A">
            <w:r w:rsidRPr="00CF7765">
              <w:rPr>
                <w:rFonts w:hint="eastAsia"/>
              </w:rPr>
              <w:t>"65</w:t>
            </w:r>
            <w:r w:rsidRPr="00CF7765">
              <w:rPr>
                <w:rFonts w:hint="eastAsia"/>
              </w:rPr>
              <w:t>枚</w:t>
            </w:r>
            <w:r w:rsidRPr="00CF7765">
              <w:rPr>
                <w:rFonts w:hint="eastAsia"/>
              </w:rPr>
              <w:t>"</w:t>
            </w:r>
          </w:p>
        </w:tc>
        <w:tc>
          <w:tcPr>
            <w:tcW w:w="1708" w:type="dxa"/>
          </w:tcPr>
          <w:p w:rsidR="00AF356A" w:rsidRPr="00CF7765" w:rsidRDefault="00AF356A" w:rsidP="00AF356A">
            <w:r w:rsidRPr="00CF7765">
              <w:rPr>
                <w:rFonts w:hint="eastAsia"/>
              </w:rPr>
              <w:t>"2</w:t>
            </w:r>
            <w:r w:rsidRPr="00CF7765">
              <w:rPr>
                <w:rFonts w:hint="eastAsia"/>
              </w:rPr>
              <w:t>枚</w:t>
            </w:r>
            <w:r w:rsidRPr="00CF7765">
              <w:rPr>
                <w:rFonts w:hint="eastAsia"/>
              </w:rPr>
              <w:t>"</w:t>
            </w:r>
            <w:r w:rsidRPr="00CF7765">
              <w:rPr>
                <w:rFonts w:hint="eastAsia"/>
              </w:rPr>
              <w:t>～</w:t>
            </w:r>
            <w:r w:rsidRPr="00CF7765">
              <w:rPr>
                <w:rFonts w:hint="eastAsia"/>
              </w:rPr>
              <w:t>"200</w:t>
            </w:r>
            <w:r w:rsidRPr="00CF7765">
              <w:rPr>
                <w:rFonts w:hint="eastAsia"/>
              </w:rPr>
              <w:t>枚</w:t>
            </w:r>
            <w:r w:rsidRPr="00CF7765">
              <w:rPr>
                <w:rFonts w:hint="eastAsia"/>
              </w:rPr>
              <w:t>"</w:t>
            </w:r>
          </w:p>
        </w:tc>
      </w:tr>
      <w:tr w:rsidR="00AF356A" w:rsidRPr="00FF16DA" w:rsidTr="002F17B5">
        <w:trPr>
          <w:cantSplit/>
          <w:trHeight w:val="120"/>
          <w:jc w:val="right"/>
        </w:trPr>
        <w:tc>
          <w:tcPr>
            <w:tcW w:w="6232"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tabs>
                <w:tab w:val="left" w:pos="4575"/>
              </w:tabs>
            </w:pPr>
            <w:r w:rsidRPr="00FF16DA">
              <w:rPr>
                <w:rFonts w:hint="eastAsia"/>
              </w:rPr>
              <w:t>1</w:t>
            </w:r>
            <w:r w:rsidRPr="00FF16DA">
              <w:rPr>
                <w:rFonts w:hint="eastAsia"/>
              </w:rPr>
              <w:t>セットの最大用紙枚数</w:t>
            </w:r>
            <w:r>
              <w:rPr>
                <w:rFonts w:hint="eastAsia"/>
              </w:rPr>
              <w:t xml:space="preserve"> </w:t>
            </w:r>
            <w:r w:rsidRPr="00FF16DA">
              <w:rPr>
                <w:rFonts w:hint="eastAsia"/>
              </w:rPr>
              <w:t>(D</w:t>
            </w:r>
            <w:r>
              <w:rPr>
                <w:rFonts w:hint="eastAsia"/>
              </w:rPr>
              <w:t>2G</w:t>
            </w:r>
            <w:r w:rsidRPr="00FF16DA">
              <w:rPr>
                <w:rFonts w:hint="eastAsia"/>
              </w:rPr>
              <w:t>-Finisher</w:t>
            </w:r>
            <w:r w:rsidRPr="00FF16DA">
              <w:rPr>
                <w:rFonts w:hint="eastAsia"/>
              </w:rPr>
              <w:t>小サイズ</w:t>
            </w:r>
            <w:r>
              <w:rPr>
                <w:rFonts w:hint="eastAsia"/>
              </w:rPr>
              <w:t>)</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jc w:val="center"/>
            </w:pPr>
            <w:r w:rsidRPr="00FF16DA">
              <w:rPr>
                <w:rFonts w:hint="eastAsia"/>
              </w:rPr>
              <w:t>CE</w:t>
            </w:r>
          </w:p>
        </w:tc>
        <w:tc>
          <w:tcPr>
            <w:tcW w:w="1339"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FF16DA">
              <w:rPr>
                <w:rFonts w:hint="eastAsia"/>
              </w:rPr>
              <w:t>"100</w:t>
            </w:r>
            <w:r w:rsidRPr="00FF16DA">
              <w:rPr>
                <w:rFonts w:hint="eastAsia"/>
              </w:rPr>
              <w:t>枚</w:t>
            </w:r>
            <w:r w:rsidRPr="00FF16DA">
              <w:rPr>
                <w:rFonts w:hint="eastAsia"/>
              </w:rPr>
              <w:t>"</w:t>
            </w:r>
          </w:p>
        </w:tc>
        <w:tc>
          <w:tcPr>
            <w:tcW w:w="1708"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FF16DA">
              <w:rPr>
                <w:rFonts w:hint="eastAsia"/>
              </w:rPr>
              <w:t>"2</w:t>
            </w:r>
            <w:r w:rsidRPr="00FF16DA">
              <w:rPr>
                <w:rFonts w:hint="eastAsia"/>
              </w:rPr>
              <w:t>枚</w:t>
            </w:r>
            <w:r w:rsidRPr="00FF16DA">
              <w:rPr>
                <w:rFonts w:hint="eastAsia"/>
              </w:rPr>
              <w:t>"</w:t>
            </w:r>
            <w:r w:rsidRPr="00FF16DA">
              <w:rPr>
                <w:rFonts w:hint="eastAsia"/>
              </w:rPr>
              <w:t>～</w:t>
            </w:r>
            <w:r w:rsidRPr="00FF16DA">
              <w:rPr>
                <w:rFonts w:hint="eastAsia"/>
              </w:rPr>
              <w:t>"200</w:t>
            </w:r>
            <w:r w:rsidRPr="00FF16DA">
              <w:rPr>
                <w:rFonts w:hint="eastAsia"/>
              </w:rPr>
              <w:t>枚</w:t>
            </w:r>
            <w:r w:rsidRPr="00FF16DA">
              <w:rPr>
                <w:rFonts w:hint="eastAsia"/>
              </w:rPr>
              <w:t>"</w:t>
            </w:r>
          </w:p>
        </w:tc>
      </w:tr>
      <w:tr w:rsidR="00AF356A" w:rsidRPr="00FF16DA" w:rsidTr="002F17B5">
        <w:trPr>
          <w:cantSplit/>
          <w:trHeight w:val="120"/>
          <w:jc w:val="right"/>
        </w:trPr>
        <w:tc>
          <w:tcPr>
            <w:tcW w:w="6232"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tabs>
                <w:tab w:val="left" w:pos="4579"/>
              </w:tabs>
            </w:pPr>
            <w:r w:rsidRPr="00FF16DA">
              <w:rPr>
                <w:rFonts w:hint="eastAsia"/>
              </w:rPr>
              <w:t>1</w:t>
            </w:r>
            <w:r w:rsidRPr="00FF16DA">
              <w:rPr>
                <w:rFonts w:hint="eastAsia"/>
              </w:rPr>
              <w:t>セットの最大用紙枚数</w:t>
            </w:r>
            <w:r>
              <w:t xml:space="preserve"> </w:t>
            </w:r>
            <w:r w:rsidRPr="00FF16DA">
              <w:rPr>
                <w:rFonts w:hint="eastAsia"/>
              </w:rPr>
              <w:t>(D</w:t>
            </w:r>
            <w:r>
              <w:rPr>
                <w:rFonts w:hint="eastAsia"/>
              </w:rPr>
              <w:t>2G</w:t>
            </w:r>
            <w:r w:rsidRPr="00FF16DA">
              <w:rPr>
                <w:rFonts w:hint="eastAsia"/>
              </w:rPr>
              <w:t>-Finisher</w:t>
            </w:r>
            <w:r w:rsidRPr="00FF16DA">
              <w:rPr>
                <w:rFonts w:hint="eastAsia"/>
              </w:rPr>
              <w:t>大サイズ</w:t>
            </w:r>
            <w:r>
              <w:rPr>
                <w:rFonts w:hint="eastAsia"/>
              </w:rPr>
              <w:t>)</w:t>
            </w:r>
            <w:r w:rsidRPr="00FF16DA">
              <w:rPr>
                <w:rFonts w:hint="eastAsia"/>
              </w:rPr>
              <w:tab/>
            </w:r>
            <w:r w:rsidRPr="00FF16DA">
              <w:rPr>
                <w:rFonts w:hint="eastAsia"/>
              </w:rPr>
              <w:t>（</w:t>
            </w:r>
            <w:r w:rsidRPr="00FF16DA">
              <w:rPr>
                <w:rFonts w:hint="eastAsia"/>
              </w:rPr>
              <w:t>IOT NVM</w:t>
            </w:r>
            <w:r w:rsidRPr="00FF16DA">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jc w:val="center"/>
            </w:pPr>
            <w:r w:rsidRPr="00FF16DA">
              <w:rPr>
                <w:rFonts w:hint="eastAsia"/>
              </w:rPr>
              <w:t>CE</w:t>
            </w:r>
          </w:p>
        </w:tc>
        <w:tc>
          <w:tcPr>
            <w:tcW w:w="1339"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FF16DA">
              <w:rPr>
                <w:rFonts w:hint="eastAsia"/>
              </w:rPr>
              <w:t>"65</w:t>
            </w:r>
            <w:r w:rsidRPr="00FF16DA">
              <w:rPr>
                <w:rFonts w:hint="eastAsia"/>
              </w:rPr>
              <w:t>枚</w:t>
            </w:r>
            <w:r w:rsidRPr="00FF16DA">
              <w:rPr>
                <w:rFonts w:hint="eastAsia"/>
              </w:rPr>
              <w:t>"</w:t>
            </w:r>
          </w:p>
        </w:tc>
        <w:tc>
          <w:tcPr>
            <w:tcW w:w="1708"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FF16DA">
              <w:rPr>
                <w:rFonts w:hint="eastAsia"/>
              </w:rPr>
              <w:t>"2</w:t>
            </w:r>
            <w:r w:rsidRPr="00FF16DA">
              <w:rPr>
                <w:rFonts w:hint="eastAsia"/>
              </w:rPr>
              <w:t>枚</w:t>
            </w:r>
            <w:r w:rsidRPr="00FF16DA">
              <w:rPr>
                <w:rFonts w:hint="eastAsia"/>
              </w:rPr>
              <w:t>"</w:t>
            </w:r>
            <w:r w:rsidRPr="00FF16DA">
              <w:rPr>
                <w:rFonts w:hint="eastAsia"/>
              </w:rPr>
              <w:t>～</w:t>
            </w:r>
            <w:r w:rsidRPr="00FF16DA">
              <w:rPr>
                <w:rFonts w:hint="eastAsia"/>
              </w:rPr>
              <w:t>"200</w:t>
            </w:r>
            <w:r w:rsidRPr="00FF16DA">
              <w:rPr>
                <w:rFonts w:hint="eastAsia"/>
              </w:rPr>
              <w:t>枚</w:t>
            </w:r>
            <w:r w:rsidRPr="00FF16DA">
              <w:rPr>
                <w:rFonts w:hint="eastAsia"/>
              </w:rPr>
              <w:t>"</w:t>
            </w:r>
          </w:p>
        </w:tc>
      </w:tr>
      <w:tr w:rsidR="00AF356A" w:rsidRPr="00CF7765" w:rsidTr="00635E35">
        <w:trPr>
          <w:cantSplit/>
          <w:trHeight w:val="120"/>
          <w:jc w:val="right"/>
        </w:trPr>
        <w:tc>
          <w:tcPr>
            <w:tcW w:w="6232" w:type="dxa"/>
          </w:tcPr>
          <w:p w:rsidR="00AF356A" w:rsidRPr="00CF7765" w:rsidRDefault="00AF356A" w:rsidP="00AF356A">
            <w:pPr>
              <w:tabs>
                <w:tab w:val="left" w:pos="4581"/>
              </w:tabs>
            </w:pPr>
            <w:r w:rsidRPr="00CF7765">
              <w:rPr>
                <w:rFonts w:hint="eastAsia"/>
              </w:rPr>
              <w:t>Z</w:t>
            </w:r>
            <w:r w:rsidRPr="00CF7765">
              <w:rPr>
                <w:rFonts w:hint="eastAsia"/>
              </w:rPr>
              <w:t>折り換算枚数</w:t>
            </w:r>
            <w:r w:rsidRPr="00CF7765">
              <w:rPr>
                <w:rFonts w:hint="eastAsia"/>
              </w:rPr>
              <w:t>(A3 SEF/11x17 SEF)</w:t>
            </w:r>
            <w:r w:rsidRPr="00CF7765">
              <w:tab/>
            </w:r>
            <w:r w:rsidRPr="00CF7765">
              <w:rPr>
                <w:rFonts w:hint="eastAsia"/>
              </w:rPr>
              <w:t>（</w:t>
            </w:r>
            <w:r w:rsidRPr="00CF7765">
              <w:rPr>
                <w:rFonts w:hint="eastAsia"/>
              </w:rPr>
              <w:t>IOT NVM</w:t>
            </w:r>
            <w:r w:rsidRPr="00CF7765">
              <w:rPr>
                <w:rFonts w:hint="eastAsia"/>
              </w:rPr>
              <w:t>）</w:t>
            </w:r>
          </w:p>
        </w:tc>
        <w:tc>
          <w:tcPr>
            <w:tcW w:w="724" w:type="dxa"/>
          </w:tcPr>
          <w:p w:rsidR="00AF356A" w:rsidRPr="00CF7765" w:rsidRDefault="00AF356A" w:rsidP="00AF356A">
            <w:pPr>
              <w:jc w:val="center"/>
            </w:pPr>
            <w:r w:rsidRPr="00CF7765">
              <w:rPr>
                <w:rFonts w:hint="eastAsia"/>
              </w:rPr>
              <w:t>CE</w:t>
            </w:r>
          </w:p>
        </w:tc>
        <w:tc>
          <w:tcPr>
            <w:tcW w:w="1339" w:type="dxa"/>
          </w:tcPr>
          <w:p w:rsidR="00AF356A" w:rsidRPr="00CF7765" w:rsidRDefault="00AF356A" w:rsidP="00AF356A">
            <w:r w:rsidRPr="00CF7765">
              <w:rPr>
                <w:rFonts w:hint="eastAsia"/>
              </w:rPr>
              <w:t>"10</w:t>
            </w:r>
            <w:r w:rsidRPr="00CF7765">
              <w:rPr>
                <w:rFonts w:hint="eastAsia"/>
              </w:rPr>
              <w:t>枚</w:t>
            </w:r>
            <w:r w:rsidRPr="00CF7765">
              <w:rPr>
                <w:rFonts w:hint="eastAsia"/>
              </w:rPr>
              <w:t>"</w:t>
            </w:r>
          </w:p>
        </w:tc>
        <w:tc>
          <w:tcPr>
            <w:tcW w:w="1708" w:type="dxa"/>
          </w:tcPr>
          <w:p w:rsidR="00AF356A" w:rsidRPr="00CF7765" w:rsidRDefault="00AF356A" w:rsidP="00AF356A">
            <w:r w:rsidRPr="00CF7765">
              <w:rPr>
                <w:rFonts w:hint="eastAsia"/>
              </w:rPr>
              <w:t>"1</w:t>
            </w:r>
            <w:r w:rsidRPr="00CF7765">
              <w:rPr>
                <w:rFonts w:hint="eastAsia"/>
              </w:rPr>
              <w:t>枚</w:t>
            </w:r>
            <w:r w:rsidRPr="00CF7765">
              <w:rPr>
                <w:rFonts w:hint="eastAsia"/>
              </w:rPr>
              <w:t>"</w:t>
            </w:r>
            <w:r w:rsidRPr="00CF7765">
              <w:rPr>
                <w:rFonts w:hint="eastAsia"/>
              </w:rPr>
              <w:t>～</w:t>
            </w:r>
            <w:r w:rsidRPr="00CF7765">
              <w:rPr>
                <w:rFonts w:hint="eastAsia"/>
              </w:rPr>
              <w:t>"20</w:t>
            </w:r>
            <w:r w:rsidRPr="00CF7765">
              <w:rPr>
                <w:rFonts w:hint="eastAsia"/>
              </w:rPr>
              <w:t>枚</w:t>
            </w:r>
            <w:r w:rsidRPr="00CF7765">
              <w:rPr>
                <w:rFonts w:hint="eastAsia"/>
              </w:rPr>
              <w:t>"</w:t>
            </w:r>
          </w:p>
        </w:tc>
      </w:tr>
      <w:tr w:rsidR="00AF356A" w:rsidRPr="00CF7765" w:rsidTr="00635E35">
        <w:trPr>
          <w:cantSplit/>
          <w:trHeight w:val="120"/>
          <w:jc w:val="right"/>
        </w:trPr>
        <w:tc>
          <w:tcPr>
            <w:tcW w:w="6232" w:type="dxa"/>
          </w:tcPr>
          <w:p w:rsidR="00AF356A" w:rsidRPr="00CF7765" w:rsidRDefault="00AF356A" w:rsidP="00AF356A">
            <w:pPr>
              <w:tabs>
                <w:tab w:val="left" w:pos="4581"/>
              </w:tabs>
            </w:pPr>
            <w:r w:rsidRPr="00CF7765">
              <w:rPr>
                <w:rFonts w:hint="eastAsia"/>
              </w:rPr>
              <w:t>Z</w:t>
            </w:r>
            <w:r w:rsidRPr="00CF7765">
              <w:rPr>
                <w:rFonts w:hint="eastAsia"/>
              </w:rPr>
              <w:t>折り換算枚数</w:t>
            </w:r>
            <w:r w:rsidRPr="00CF7765">
              <w:rPr>
                <w:rFonts w:hint="eastAsia"/>
              </w:rPr>
              <w:t>(A3 SEF/11x17 SEF</w:t>
            </w:r>
            <w:r w:rsidRPr="00CF7765">
              <w:rPr>
                <w:rFonts w:hint="eastAsia"/>
              </w:rPr>
              <w:t>以外</w:t>
            </w:r>
            <w:r w:rsidRPr="00CF7765">
              <w:rPr>
                <w:rFonts w:hint="eastAsia"/>
              </w:rPr>
              <w:t>)</w:t>
            </w:r>
            <w:r w:rsidRPr="00CF7765">
              <w:tab/>
            </w:r>
            <w:r w:rsidRPr="00CF7765">
              <w:rPr>
                <w:rFonts w:hint="eastAsia"/>
              </w:rPr>
              <w:t>（</w:t>
            </w:r>
            <w:r w:rsidRPr="00CF7765">
              <w:rPr>
                <w:rFonts w:hint="eastAsia"/>
              </w:rPr>
              <w:t>IOT NVM</w:t>
            </w:r>
            <w:r w:rsidRPr="00CF7765">
              <w:rPr>
                <w:rFonts w:hint="eastAsia"/>
              </w:rPr>
              <w:t>）</w:t>
            </w:r>
          </w:p>
        </w:tc>
        <w:tc>
          <w:tcPr>
            <w:tcW w:w="724" w:type="dxa"/>
          </w:tcPr>
          <w:p w:rsidR="00AF356A" w:rsidRPr="00CF7765" w:rsidRDefault="00AF356A" w:rsidP="00AF356A">
            <w:pPr>
              <w:jc w:val="center"/>
            </w:pPr>
            <w:r w:rsidRPr="00CF7765">
              <w:rPr>
                <w:rFonts w:hint="eastAsia"/>
              </w:rPr>
              <w:t>CE</w:t>
            </w:r>
          </w:p>
        </w:tc>
        <w:tc>
          <w:tcPr>
            <w:tcW w:w="1339" w:type="dxa"/>
          </w:tcPr>
          <w:p w:rsidR="00AF356A" w:rsidRPr="00CF7765" w:rsidRDefault="00AF356A" w:rsidP="00AF356A">
            <w:r w:rsidRPr="00CF7765">
              <w:rPr>
                <w:rFonts w:hint="eastAsia"/>
              </w:rPr>
              <w:t>"20</w:t>
            </w:r>
            <w:r w:rsidRPr="00CF7765">
              <w:rPr>
                <w:rFonts w:hint="eastAsia"/>
              </w:rPr>
              <w:t>枚</w:t>
            </w:r>
            <w:r w:rsidRPr="00CF7765">
              <w:rPr>
                <w:rFonts w:hint="eastAsia"/>
              </w:rPr>
              <w:t>"</w:t>
            </w:r>
          </w:p>
        </w:tc>
        <w:tc>
          <w:tcPr>
            <w:tcW w:w="1708" w:type="dxa"/>
          </w:tcPr>
          <w:p w:rsidR="00AF356A" w:rsidRPr="00CF7765" w:rsidRDefault="00AF356A" w:rsidP="00AF356A">
            <w:r w:rsidRPr="00CF7765">
              <w:rPr>
                <w:rFonts w:hint="eastAsia"/>
              </w:rPr>
              <w:t>"1</w:t>
            </w:r>
            <w:r w:rsidRPr="00CF7765">
              <w:rPr>
                <w:rFonts w:hint="eastAsia"/>
              </w:rPr>
              <w:t>枚</w:t>
            </w:r>
            <w:r w:rsidRPr="00CF7765">
              <w:rPr>
                <w:rFonts w:hint="eastAsia"/>
              </w:rPr>
              <w:t>"</w:t>
            </w:r>
            <w:r w:rsidRPr="00CF7765">
              <w:rPr>
                <w:rFonts w:hint="eastAsia"/>
              </w:rPr>
              <w:t>～</w:t>
            </w:r>
            <w:r w:rsidRPr="00CF7765">
              <w:rPr>
                <w:rFonts w:hint="eastAsia"/>
              </w:rPr>
              <w:t>"20</w:t>
            </w:r>
            <w:r w:rsidRPr="00CF7765">
              <w:rPr>
                <w:rFonts w:hint="eastAsia"/>
              </w:rPr>
              <w:t>枚</w:t>
            </w:r>
            <w:r w:rsidRPr="00CF7765">
              <w:rPr>
                <w:rFonts w:hint="eastAsia"/>
              </w:rPr>
              <w:t>"</w:t>
            </w:r>
          </w:p>
        </w:tc>
      </w:tr>
      <w:tr w:rsidR="00AF356A" w:rsidRPr="00FF16DA" w:rsidTr="002F17B5">
        <w:trPr>
          <w:cantSplit/>
          <w:trHeight w:val="120"/>
          <w:jc w:val="right"/>
        </w:trPr>
        <w:tc>
          <w:tcPr>
            <w:tcW w:w="6232"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tabs>
                <w:tab w:val="left" w:pos="4579"/>
              </w:tabs>
            </w:pPr>
            <w:r w:rsidRPr="00BA0CB1">
              <w:rPr>
                <w:rFonts w:hint="eastAsia"/>
              </w:rPr>
              <w:t>ステイプルカートリッジの種別</w:t>
            </w:r>
            <w:r>
              <w:t xml:space="preserve"> </w:t>
            </w:r>
            <w:r w:rsidRPr="00FF16DA">
              <w:rPr>
                <w:rFonts w:hint="eastAsia"/>
              </w:rPr>
              <w:t>(</w:t>
            </w:r>
            <w:r w:rsidRPr="00BA0CB1">
              <w:rPr>
                <w:rFonts w:hint="eastAsia"/>
              </w:rPr>
              <w:t>CH-Finisher</w:t>
            </w:r>
            <w:r w:rsidRPr="00FF16DA">
              <w:rPr>
                <w:rFonts w:hint="eastAsia"/>
              </w:rPr>
              <w:t>)</w:t>
            </w:r>
            <w:r>
              <w:tab/>
            </w:r>
            <w:r w:rsidRPr="00BA0CB1">
              <w:rPr>
                <w:rFonts w:hint="eastAsia"/>
              </w:rPr>
              <w:t>（</w:t>
            </w:r>
            <w:r w:rsidRPr="00BA0CB1">
              <w:rPr>
                <w:rFonts w:hint="eastAsia"/>
              </w:rPr>
              <w:t>IOT NVM</w:t>
            </w:r>
            <w:r w:rsidRPr="00BA0CB1">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FF16DA" w:rsidRDefault="00AF356A" w:rsidP="00AF356A">
            <w:pPr>
              <w:jc w:val="center"/>
            </w:pPr>
            <w:r w:rsidRPr="00BA0CB1">
              <w:rPr>
                <w:rFonts w:hint="eastAsia"/>
              </w:rPr>
              <w:t>CE</w:t>
            </w:r>
          </w:p>
        </w:tc>
        <w:tc>
          <w:tcPr>
            <w:tcW w:w="1339"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5B185F">
              <w:rPr>
                <w:rFonts w:hint="eastAsia"/>
              </w:rPr>
              <w:t>"</w:t>
            </w:r>
            <w:r w:rsidRPr="00BA0CB1">
              <w:rPr>
                <w:rFonts w:hint="eastAsia"/>
              </w:rPr>
              <w:t>XE</w:t>
            </w:r>
            <w:r w:rsidRPr="005B185F">
              <w:rPr>
                <w:rFonts w:hint="eastAsia"/>
              </w:rPr>
              <w:t>"</w:t>
            </w:r>
          </w:p>
        </w:tc>
        <w:tc>
          <w:tcPr>
            <w:tcW w:w="1708" w:type="dxa"/>
            <w:tcBorders>
              <w:top w:val="single" w:sz="4" w:space="0" w:color="auto"/>
              <w:left w:val="single" w:sz="4" w:space="0" w:color="auto"/>
              <w:bottom w:val="single" w:sz="4" w:space="0" w:color="auto"/>
              <w:right w:val="single" w:sz="4" w:space="0" w:color="auto"/>
            </w:tcBorders>
          </w:tcPr>
          <w:p w:rsidR="00AF356A" w:rsidRPr="00FF16DA" w:rsidRDefault="00AF356A" w:rsidP="00AF356A">
            <w:r w:rsidRPr="005B185F">
              <w:rPr>
                <w:rFonts w:hint="eastAsia"/>
              </w:rPr>
              <w:t>"</w:t>
            </w:r>
            <w:r w:rsidRPr="00BA0CB1">
              <w:rPr>
                <w:rFonts w:hint="eastAsia"/>
              </w:rPr>
              <w:t>XE</w:t>
            </w:r>
            <w:r w:rsidRPr="005B185F">
              <w:rPr>
                <w:rFonts w:hint="eastAsia"/>
              </w:rPr>
              <w:t>"</w:t>
            </w:r>
            <w:r w:rsidRPr="00BA0CB1">
              <w:rPr>
                <w:rFonts w:hint="eastAsia"/>
              </w:rPr>
              <w:t>または</w:t>
            </w:r>
            <w:r w:rsidRPr="005B185F">
              <w:rPr>
                <w:rFonts w:hint="eastAsia"/>
              </w:rPr>
              <w:t>"</w:t>
            </w:r>
            <w:r w:rsidRPr="00BA0CB1">
              <w:rPr>
                <w:rFonts w:hint="eastAsia"/>
              </w:rPr>
              <w:t>XH</w:t>
            </w:r>
            <w:r w:rsidRPr="005B185F">
              <w:rPr>
                <w:rFonts w:hint="eastAsia"/>
              </w:rPr>
              <w:t>"</w:t>
            </w:r>
          </w:p>
        </w:tc>
      </w:tr>
      <w:tr w:rsidR="00AF356A" w:rsidRPr="005B185F" w:rsidTr="002F17B5">
        <w:trPr>
          <w:cantSplit/>
          <w:trHeight w:val="120"/>
          <w:jc w:val="right"/>
        </w:trPr>
        <w:tc>
          <w:tcPr>
            <w:tcW w:w="6232" w:type="dxa"/>
            <w:tcBorders>
              <w:top w:val="single" w:sz="4" w:space="0" w:color="auto"/>
              <w:left w:val="single" w:sz="4" w:space="0" w:color="auto"/>
              <w:bottom w:val="single" w:sz="4" w:space="0" w:color="auto"/>
              <w:right w:val="single" w:sz="4" w:space="0" w:color="auto"/>
            </w:tcBorders>
          </w:tcPr>
          <w:p w:rsidR="00AF356A" w:rsidRPr="00BA0CB1" w:rsidRDefault="00AF356A" w:rsidP="00AF356A">
            <w:pPr>
              <w:tabs>
                <w:tab w:val="left" w:pos="4579"/>
              </w:tabs>
            </w:pPr>
            <w:r w:rsidRPr="00BA0CB1">
              <w:rPr>
                <w:rFonts w:hint="eastAsia"/>
              </w:rPr>
              <w:t>ステイプルカートリッジの種別</w:t>
            </w:r>
            <w:r>
              <w:t xml:space="preserve"> </w:t>
            </w:r>
            <w:r w:rsidRPr="00FF16DA">
              <w:rPr>
                <w:rFonts w:hint="eastAsia"/>
              </w:rPr>
              <w:t>(</w:t>
            </w:r>
            <w:r>
              <w:rPr>
                <w:rFonts w:hint="eastAsia"/>
              </w:rPr>
              <w:t>D2G</w:t>
            </w:r>
            <w:r w:rsidRPr="00BA0CB1">
              <w:rPr>
                <w:rFonts w:hint="eastAsia"/>
              </w:rPr>
              <w:t>-Finisher</w:t>
            </w:r>
            <w:r w:rsidRPr="00FF16DA">
              <w:rPr>
                <w:rFonts w:hint="eastAsia"/>
              </w:rPr>
              <w:t>)</w:t>
            </w:r>
            <w:r>
              <w:tab/>
            </w:r>
            <w:r w:rsidRPr="00BA0CB1">
              <w:rPr>
                <w:rFonts w:hint="eastAsia"/>
              </w:rPr>
              <w:t>（</w:t>
            </w:r>
            <w:r w:rsidRPr="00BA0CB1">
              <w:rPr>
                <w:rFonts w:hint="eastAsia"/>
              </w:rPr>
              <w:t>IOT NVM</w:t>
            </w:r>
            <w:r w:rsidRPr="00BA0CB1">
              <w:rPr>
                <w:rFonts w:hint="eastAsia"/>
              </w:rPr>
              <w:t>）</w:t>
            </w:r>
          </w:p>
        </w:tc>
        <w:tc>
          <w:tcPr>
            <w:tcW w:w="724" w:type="dxa"/>
            <w:tcBorders>
              <w:top w:val="single" w:sz="4" w:space="0" w:color="auto"/>
              <w:left w:val="single" w:sz="4" w:space="0" w:color="auto"/>
              <w:bottom w:val="single" w:sz="4" w:space="0" w:color="auto"/>
              <w:right w:val="single" w:sz="4" w:space="0" w:color="auto"/>
            </w:tcBorders>
          </w:tcPr>
          <w:p w:rsidR="00AF356A" w:rsidRPr="00BA0CB1" w:rsidRDefault="00AF356A" w:rsidP="00AF356A">
            <w:pPr>
              <w:jc w:val="center"/>
            </w:pPr>
            <w:r w:rsidRPr="00BA0CB1">
              <w:rPr>
                <w:rFonts w:hint="eastAsia"/>
              </w:rPr>
              <w:t>CE</w:t>
            </w:r>
          </w:p>
        </w:tc>
        <w:tc>
          <w:tcPr>
            <w:tcW w:w="1339" w:type="dxa"/>
            <w:tcBorders>
              <w:top w:val="single" w:sz="4" w:space="0" w:color="auto"/>
              <w:left w:val="single" w:sz="4" w:space="0" w:color="auto"/>
              <w:bottom w:val="single" w:sz="4" w:space="0" w:color="auto"/>
              <w:right w:val="single" w:sz="4" w:space="0" w:color="auto"/>
            </w:tcBorders>
          </w:tcPr>
          <w:p w:rsidR="00AF356A" w:rsidRPr="005B185F" w:rsidRDefault="00AF356A" w:rsidP="00AF356A">
            <w:r w:rsidRPr="005B185F">
              <w:rPr>
                <w:rFonts w:hint="eastAsia"/>
              </w:rPr>
              <w:t>"</w:t>
            </w:r>
            <w:r w:rsidRPr="00BA0CB1">
              <w:rPr>
                <w:rFonts w:hint="eastAsia"/>
              </w:rPr>
              <w:t>XE</w:t>
            </w:r>
            <w:r w:rsidRPr="005B185F">
              <w:rPr>
                <w:rFonts w:hint="eastAsia"/>
              </w:rPr>
              <w:t>"</w:t>
            </w:r>
          </w:p>
        </w:tc>
        <w:tc>
          <w:tcPr>
            <w:tcW w:w="1708" w:type="dxa"/>
            <w:tcBorders>
              <w:top w:val="single" w:sz="4" w:space="0" w:color="auto"/>
              <w:left w:val="single" w:sz="4" w:space="0" w:color="auto"/>
              <w:bottom w:val="single" w:sz="4" w:space="0" w:color="auto"/>
              <w:right w:val="single" w:sz="4" w:space="0" w:color="auto"/>
            </w:tcBorders>
          </w:tcPr>
          <w:p w:rsidR="00AF356A" w:rsidRPr="005B185F" w:rsidRDefault="00AF356A" w:rsidP="00AF356A">
            <w:r w:rsidRPr="005B185F">
              <w:rPr>
                <w:rFonts w:hint="eastAsia"/>
              </w:rPr>
              <w:t>"</w:t>
            </w:r>
            <w:r w:rsidRPr="00BA0CB1">
              <w:rPr>
                <w:rFonts w:hint="eastAsia"/>
              </w:rPr>
              <w:t>XE</w:t>
            </w:r>
            <w:r w:rsidRPr="005B185F">
              <w:rPr>
                <w:rFonts w:hint="eastAsia"/>
              </w:rPr>
              <w:t>"</w:t>
            </w:r>
            <w:r w:rsidRPr="00BA0CB1">
              <w:rPr>
                <w:rFonts w:hint="eastAsia"/>
              </w:rPr>
              <w:t>または</w:t>
            </w:r>
            <w:r w:rsidRPr="005B185F">
              <w:rPr>
                <w:rFonts w:hint="eastAsia"/>
              </w:rPr>
              <w:t>"</w:t>
            </w:r>
            <w:r w:rsidRPr="00BA0CB1">
              <w:rPr>
                <w:rFonts w:hint="eastAsia"/>
              </w:rPr>
              <w:t>XH</w:t>
            </w:r>
            <w:r w:rsidRPr="005B185F">
              <w:rPr>
                <w:rFonts w:hint="eastAsia"/>
              </w:rPr>
              <w:t>"</w:t>
            </w:r>
          </w:p>
        </w:tc>
      </w:tr>
      <w:tr w:rsidR="00384FB6" w:rsidRPr="005B185F" w:rsidTr="002F17B5">
        <w:trPr>
          <w:cantSplit/>
          <w:trHeight w:val="120"/>
          <w:jc w:val="right"/>
        </w:trPr>
        <w:tc>
          <w:tcPr>
            <w:tcW w:w="6232" w:type="dxa"/>
            <w:tcBorders>
              <w:top w:val="single" w:sz="4" w:space="0" w:color="auto"/>
              <w:left w:val="single" w:sz="4" w:space="0" w:color="auto"/>
              <w:bottom w:val="single" w:sz="4" w:space="0" w:color="auto"/>
              <w:right w:val="single" w:sz="4" w:space="0" w:color="auto"/>
            </w:tcBorders>
          </w:tcPr>
          <w:p w:rsidR="00384FB6" w:rsidRPr="00BA0CB1" w:rsidRDefault="00384FB6" w:rsidP="00384FB6">
            <w:pPr>
              <w:tabs>
                <w:tab w:val="left" w:pos="4579"/>
              </w:tabs>
            </w:pPr>
            <w:r>
              <w:t>Print</w:t>
            </w:r>
            <w:r>
              <w:t>動作時のステープルデフォルト値</w:t>
            </w:r>
            <w:r>
              <w:rPr>
                <w:rFonts w:hint="eastAsia"/>
              </w:rPr>
              <w:t xml:space="preserve">　</w:t>
            </w:r>
            <w:r w:rsidRPr="00CF7765">
              <w:rPr>
                <w:rFonts w:hint="eastAsia"/>
                <w:shd w:val="pct15" w:color="auto" w:fill="FFFFFF"/>
              </w:rPr>
              <w:t>注</w:t>
            </w:r>
            <w:r>
              <w:rPr>
                <w:rFonts w:hint="eastAsia"/>
                <w:shd w:val="pct15" w:color="auto" w:fill="FFFFFF"/>
              </w:rPr>
              <w:t>6</w:t>
            </w:r>
          </w:p>
        </w:tc>
        <w:tc>
          <w:tcPr>
            <w:tcW w:w="724" w:type="dxa"/>
            <w:tcBorders>
              <w:top w:val="single" w:sz="4" w:space="0" w:color="auto"/>
              <w:left w:val="single" w:sz="4" w:space="0" w:color="auto"/>
              <w:bottom w:val="single" w:sz="4" w:space="0" w:color="auto"/>
              <w:right w:val="single" w:sz="4" w:space="0" w:color="auto"/>
            </w:tcBorders>
          </w:tcPr>
          <w:p w:rsidR="00384FB6" w:rsidRPr="00BA0CB1" w:rsidRDefault="00384FB6" w:rsidP="00384FB6">
            <w:pPr>
              <w:jc w:val="center"/>
            </w:pPr>
            <w:r>
              <w:rPr>
                <w:rFonts w:hint="eastAsia"/>
              </w:rPr>
              <w:t>KO</w:t>
            </w:r>
          </w:p>
        </w:tc>
        <w:tc>
          <w:tcPr>
            <w:tcW w:w="1339" w:type="dxa"/>
            <w:tcBorders>
              <w:top w:val="single" w:sz="4" w:space="0" w:color="auto"/>
              <w:left w:val="single" w:sz="4" w:space="0" w:color="auto"/>
              <w:bottom w:val="single" w:sz="4" w:space="0" w:color="auto"/>
              <w:right w:val="single" w:sz="4" w:space="0" w:color="auto"/>
            </w:tcBorders>
          </w:tcPr>
          <w:p w:rsidR="00384FB6" w:rsidRPr="005B185F" w:rsidRDefault="00384FB6" w:rsidP="00384FB6">
            <w:r>
              <w:t>“</w:t>
            </w:r>
            <w:r>
              <w:t>針</w:t>
            </w:r>
            <w:r>
              <w:rPr>
                <w:rFonts w:hint="eastAsia"/>
              </w:rPr>
              <w:t>あり</w:t>
            </w:r>
            <w:r>
              <w:t>ステープル</w:t>
            </w:r>
            <w:r>
              <w:t>”</w:t>
            </w:r>
          </w:p>
        </w:tc>
        <w:tc>
          <w:tcPr>
            <w:tcW w:w="1708" w:type="dxa"/>
            <w:tcBorders>
              <w:top w:val="single" w:sz="4" w:space="0" w:color="auto"/>
              <w:left w:val="single" w:sz="4" w:space="0" w:color="auto"/>
              <w:bottom w:val="single" w:sz="4" w:space="0" w:color="auto"/>
              <w:right w:val="single" w:sz="4" w:space="0" w:color="auto"/>
            </w:tcBorders>
          </w:tcPr>
          <w:p w:rsidR="00384FB6" w:rsidRDefault="00384FB6" w:rsidP="00384FB6">
            <w:r>
              <w:t>“</w:t>
            </w:r>
            <w:r>
              <w:t>針</w:t>
            </w:r>
            <w:r>
              <w:rPr>
                <w:rFonts w:hint="eastAsia"/>
              </w:rPr>
              <w:t>あり</w:t>
            </w:r>
            <w:r>
              <w:t>ステープル</w:t>
            </w:r>
            <w:r>
              <w:t>”</w:t>
            </w:r>
          </w:p>
          <w:p w:rsidR="00384FB6" w:rsidRPr="005B185F" w:rsidRDefault="00384FB6" w:rsidP="00384FB6">
            <w:r>
              <w:t>“</w:t>
            </w:r>
            <w:r>
              <w:t>針</w:t>
            </w:r>
            <w:r>
              <w:rPr>
                <w:rFonts w:hint="eastAsia"/>
              </w:rPr>
              <w:t>なし</w:t>
            </w:r>
            <w:r>
              <w:t>ステープル</w:t>
            </w:r>
            <w:r>
              <w:t>”</w:t>
            </w:r>
          </w:p>
        </w:tc>
      </w:tr>
    </w:tbl>
    <w:p w:rsidR="00FD3712" w:rsidRPr="00CF7765" w:rsidRDefault="00FD3712">
      <w:pPr>
        <w:pStyle w:val="aa"/>
        <w:tabs>
          <w:tab w:val="clear" w:pos="567"/>
          <w:tab w:val="clear" w:pos="1418"/>
          <w:tab w:val="clear" w:pos="1701"/>
          <w:tab w:val="left" w:pos="1680"/>
        </w:tabs>
        <w:ind w:left="1680" w:hanging="513"/>
      </w:pPr>
      <w:r w:rsidRPr="00CF7765">
        <w:rPr>
          <w:rFonts w:hint="eastAsia"/>
          <w:shd w:val="pct15" w:color="auto" w:fill="FFFFFF"/>
        </w:rPr>
        <w:t>注</w:t>
      </w:r>
      <w:r w:rsidRPr="00CF7765">
        <w:rPr>
          <w:rFonts w:hint="eastAsia"/>
          <w:shd w:val="pct15" w:color="auto" w:fill="FFFFFF"/>
        </w:rPr>
        <w:t>1</w:t>
      </w:r>
      <w:r w:rsidRPr="00CF7765">
        <w:rPr>
          <w:rFonts w:hint="eastAsia"/>
          <w:shd w:val="pct15" w:color="auto" w:fill="FFFFFF"/>
        </w:rPr>
        <w:t>：</w:t>
      </w:r>
      <w:r w:rsidRPr="00CF7765">
        <w:rPr>
          <w:rFonts w:hint="eastAsia"/>
        </w:rPr>
        <w:tab/>
        <w:t>D-Finisher</w:t>
      </w:r>
      <w:r w:rsidRPr="00CF7765">
        <w:rPr>
          <w:rFonts w:hint="eastAsia"/>
        </w:rPr>
        <w:t>において、</w:t>
      </w:r>
      <w:r w:rsidRPr="00CF7765">
        <w:rPr>
          <w:rFonts w:hint="eastAsia"/>
        </w:rPr>
        <w:t>50</w:t>
      </w:r>
      <w:r w:rsidRPr="00CF7765">
        <w:rPr>
          <w:rFonts w:hint="eastAsia"/>
        </w:rPr>
        <w:t>枚カートリッジ</w:t>
      </w:r>
      <w:r w:rsidRPr="00CF7765">
        <w:rPr>
          <w:rFonts w:hint="eastAsia"/>
        </w:rPr>
        <w:t>(</w:t>
      </w:r>
      <w:r w:rsidRPr="00CF7765">
        <w:rPr>
          <w:rFonts w:hint="eastAsia"/>
        </w:rPr>
        <w:t>上段</w:t>
      </w:r>
      <w:r w:rsidRPr="00CF7765">
        <w:rPr>
          <w:rFonts w:hint="eastAsia"/>
        </w:rPr>
        <w:t>)</w:t>
      </w:r>
      <w:r w:rsidRPr="00CF7765">
        <w:rPr>
          <w:rFonts w:hint="eastAsia"/>
        </w:rPr>
        <w:t>と</w:t>
      </w:r>
      <w:r w:rsidRPr="00CF7765">
        <w:rPr>
          <w:rFonts w:hint="eastAsia"/>
        </w:rPr>
        <w:t>100</w:t>
      </w:r>
      <w:r w:rsidRPr="00CF7765">
        <w:rPr>
          <w:rFonts w:hint="eastAsia"/>
        </w:rPr>
        <w:t>枚カートリッジ</w:t>
      </w:r>
      <w:r w:rsidRPr="00CF7765">
        <w:rPr>
          <w:rFonts w:hint="eastAsia"/>
        </w:rPr>
        <w:t>(</w:t>
      </w:r>
      <w:r w:rsidRPr="00CF7765">
        <w:rPr>
          <w:rFonts w:hint="eastAsia"/>
        </w:rPr>
        <w:t>下段</w:t>
      </w:r>
      <w:r w:rsidRPr="00CF7765">
        <w:rPr>
          <w:rFonts w:hint="eastAsia"/>
        </w:rPr>
        <w:t>)</w:t>
      </w:r>
      <w:r w:rsidRPr="00CF7765">
        <w:rPr>
          <w:rFonts w:hint="eastAsia"/>
        </w:rPr>
        <w:t>を両方使用可能な場合は、</w:t>
      </w:r>
      <w:r w:rsidRPr="00CF7765">
        <w:br/>
      </w:r>
      <w:r w:rsidRPr="00CF7765">
        <w:rPr>
          <w:rFonts w:hint="eastAsia"/>
        </w:rPr>
        <w:t>「</w:t>
      </w:r>
      <w:r w:rsidRPr="00CF7765">
        <w:rPr>
          <w:rFonts w:hint="eastAsia"/>
        </w:rPr>
        <w:t>1</w:t>
      </w:r>
      <w:r w:rsidRPr="00CF7765">
        <w:rPr>
          <w:rFonts w:hint="eastAsia"/>
        </w:rPr>
        <w:t>セットの最大用紙枚数」は、それぞれ用意される。</w:t>
      </w:r>
      <w:r w:rsidRPr="00CF7765">
        <w:br/>
      </w:r>
      <w:r w:rsidRPr="00CF7765">
        <w:rPr>
          <w:rFonts w:hint="eastAsia"/>
        </w:rPr>
        <w:t>「</w:t>
      </w:r>
      <w:r w:rsidRPr="00CF7765">
        <w:rPr>
          <w:rFonts w:hint="eastAsia"/>
        </w:rPr>
        <w:t>1</w:t>
      </w:r>
      <w:r w:rsidRPr="00CF7765">
        <w:rPr>
          <w:rFonts w:hint="eastAsia"/>
        </w:rPr>
        <w:t>セットの最大用紙枚数</w:t>
      </w:r>
      <w:r w:rsidRPr="00CF7765">
        <w:rPr>
          <w:rFonts w:hint="eastAsia"/>
        </w:rPr>
        <w:t>(</w:t>
      </w:r>
      <w:r w:rsidRPr="00CF7765">
        <w:rPr>
          <w:rFonts w:hint="eastAsia"/>
        </w:rPr>
        <w:t>小サイズ</w:t>
      </w:r>
      <w:r w:rsidRPr="00CF7765">
        <w:rPr>
          <w:rFonts w:hint="eastAsia"/>
        </w:rPr>
        <w:t>)</w:t>
      </w:r>
      <w:r w:rsidRPr="00CF7765">
        <w:rPr>
          <w:rFonts w:hint="eastAsia"/>
        </w:rPr>
        <w:t>」と「</w:t>
      </w:r>
      <w:r w:rsidRPr="00CF7765">
        <w:rPr>
          <w:rFonts w:hint="eastAsia"/>
        </w:rPr>
        <w:t>1</w:t>
      </w:r>
      <w:r w:rsidRPr="00CF7765">
        <w:rPr>
          <w:rFonts w:hint="eastAsia"/>
        </w:rPr>
        <w:t>セットの最大用紙枚数</w:t>
      </w:r>
      <w:r w:rsidRPr="00CF7765">
        <w:rPr>
          <w:rFonts w:hint="eastAsia"/>
        </w:rPr>
        <w:t>(</w:t>
      </w:r>
      <w:r w:rsidRPr="00CF7765">
        <w:rPr>
          <w:rFonts w:hint="eastAsia"/>
        </w:rPr>
        <w:t>大サイズ</w:t>
      </w:r>
      <w:r w:rsidRPr="00CF7765">
        <w:rPr>
          <w:rFonts w:hint="eastAsia"/>
        </w:rPr>
        <w:t>)</w:t>
      </w:r>
      <w:r w:rsidRPr="00CF7765">
        <w:rPr>
          <w:rFonts w:hint="eastAsia"/>
        </w:rPr>
        <w:t>」は、共通である。</w:t>
      </w:r>
    </w:p>
    <w:p w:rsidR="00FD3712" w:rsidRPr="00CF7765" w:rsidRDefault="00FD3712">
      <w:pPr>
        <w:pStyle w:val="aa"/>
        <w:tabs>
          <w:tab w:val="clear" w:pos="567"/>
          <w:tab w:val="clear" w:pos="1418"/>
          <w:tab w:val="clear" w:pos="1701"/>
          <w:tab w:val="left" w:pos="1680"/>
        </w:tabs>
        <w:ind w:left="1680" w:hanging="513"/>
      </w:pPr>
      <w:r w:rsidRPr="00CF7765">
        <w:rPr>
          <w:rFonts w:hint="eastAsia"/>
          <w:shd w:val="pct15" w:color="auto" w:fill="FFFFFF"/>
        </w:rPr>
        <w:t>注</w:t>
      </w:r>
      <w:r w:rsidRPr="00CF7765">
        <w:rPr>
          <w:rFonts w:hint="eastAsia"/>
          <w:shd w:val="pct15" w:color="auto" w:fill="FFFFFF"/>
        </w:rPr>
        <w:t>3</w:t>
      </w:r>
      <w:r w:rsidRPr="00CF7765">
        <w:rPr>
          <w:rFonts w:hint="eastAsia"/>
          <w:shd w:val="pct15" w:color="auto" w:fill="FFFFFF"/>
        </w:rPr>
        <w:t>：</w:t>
      </w:r>
      <w:r w:rsidRPr="00CF7765">
        <w:rPr>
          <w:rFonts w:hint="eastAsia"/>
        </w:rPr>
        <w:tab/>
      </w:r>
      <w:r w:rsidRPr="00CF7765">
        <w:rPr>
          <w:rFonts w:hint="eastAsia"/>
        </w:rPr>
        <w:t>小サイズは、「副走査方向</w:t>
      </w:r>
      <w:r w:rsidRPr="00CF7765">
        <w:rPr>
          <w:rFonts w:hint="eastAsia"/>
        </w:rPr>
        <w:t>297mm</w:t>
      </w:r>
      <w:r w:rsidRPr="00CF7765">
        <w:rPr>
          <w:rFonts w:hint="eastAsia"/>
        </w:rPr>
        <w:t>以下、かつ、主走査方向</w:t>
      </w:r>
      <w:r w:rsidRPr="00CF7765">
        <w:rPr>
          <w:rFonts w:hint="eastAsia"/>
        </w:rPr>
        <w:t>297mm</w:t>
      </w:r>
      <w:r w:rsidRPr="00CF7765">
        <w:rPr>
          <w:rFonts w:hint="eastAsia"/>
        </w:rPr>
        <w:t>以下」、ただし、「副走査方向</w:t>
      </w:r>
      <w:r w:rsidRPr="00CF7765">
        <w:rPr>
          <w:rFonts w:hint="eastAsia"/>
        </w:rPr>
        <w:t>216mm</w:t>
      </w:r>
      <w:r w:rsidRPr="00CF7765">
        <w:rPr>
          <w:rFonts w:hint="eastAsia"/>
        </w:rPr>
        <w:t>超え、かつ、主走査方向</w:t>
      </w:r>
      <w:r w:rsidRPr="00CF7765">
        <w:rPr>
          <w:rFonts w:hint="eastAsia"/>
        </w:rPr>
        <w:t>216mm</w:t>
      </w:r>
      <w:r w:rsidRPr="00CF7765">
        <w:rPr>
          <w:rFonts w:hint="eastAsia"/>
        </w:rPr>
        <w:t>超え」を除く。</w:t>
      </w:r>
      <w:r w:rsidRPr="00CF7765">
        <w:rPr>
          <w:rFonts w:hint="eastAsia"/>
        </w:rPr>
        <w:t>(</w:t>
      </w:r>
      <w:r w:rsidRPr="00CF7765">
        <w:rPr>
          <w:rFonts w:hint="eastAsia"/>
        </w:rPr>
        <w:t>図</w:t>
      </w:r>
      <w:r w:rsidRPr="00CF7765">
        <w:rPr>
          <w:rFonts w:hint="eastAsia"/>
        </w:rPr>
        <w:t>4.4.4.2</w:t>
      </w:r>
      <w:r w:rsidRPr="00CF7765">
        <w:rPr>
          <w:rFonts w:hint="eastAsia"/>
        </w:rPr>
        <w:t>の灰色部分</w:t>
      </w:r>
      <w:r w:rsidRPr="00CF7765">
        <w:rPr>
          <w:rFonts w:hint="eastAsia"/>
        </w:rPr>
        <w:t>)</w:t>
      </w:r>
      <w:r w:rsidRPr="00CF7765">
        <w:br/>
      </w:r>
      <w:r w:rsidRPr="00CF7765">
        <w:rPr>
          <w:rFonts w:hint="eastAsia"/>
        </w:rPr>
        <w:t>大サイズとは、小サイズでないサイズである。</w:t>
      </w:r>
      <w:r w:rsidRPr="00CF7765">
        <w:br/>
      </w:r>
      <w:r w:rsidRPr="00CF7765">
        <w:rPr>
          <w:rFonts w:hint="eastAsia"/>
        </w:rPr>
        <w:t>なお、</w:t>
      </w:r>
      <w:r w:rsidRPr="00CF7765">
        <w:rPr>
          <w:rFonts w:hint="eastAsia"/>
        </w:rPr>
        <w:t>Staple</w:t>
      </w:r>
      <w:r w:rsidRPr="00CF7765">
        <w:rPr>
          <w:rFonts w:hint="eastAsia"/>
        </w:rPr>
        <w:t>セット内に一枚でも大サイズに該当する用紙が存在するときは、大サイズの値を用いる。</w:t>
      </w:r>
    </w:p>
    <w:p w:rsidR="00FD3712" w:rsidRPr="00CF7765" w:rsidRDefault="00FD3712">
      <w:pPr>
        <w:pStyle w:val="aa"/>
        <w:tabs>
          <w:tab w:val="clear" w:pos="567"/>
          <w:tab w:val="clear" w:pos="1418"/>
          <w:tab w:val="clear" w:pos="1701"/>
          <w:tab w:val="left" w:pos="1440"/>
          <w:tab w:val="left" w:pos="1515"/>
          <w:tab w:val="left" w:pos="1680"/>
        </w:tabs>
        <w:ind w:left="1680" w:hanging="513"/>
      </w:pPr>
      <w:r w:rsidRPr="00CF7765">
        <w:rPr>
          <w:rFonts w:hint="eastAsia"/>
          <w:shd w:val="pct15" w:color="auto" w:fill="FFFFFF"/>
        </w:rPr>
        <w:t>注</w:t>
      </w:r>
      <w:r w:rsidRPr="00CF7765">
        <w:rPr>
          <w:rFonts w:hint="eastAsia"/>
          <w:shd w:val="pct15" w:color="auto" w:fill="FFFFFF"/>
        </w:rPr>
        <w:t>4</w:t>
      </w:r>
      <w:r w:rsidRPr="00CF7765">
        <w:rPr>
          <w:rFonts w:hint="eastAsia"/>
          <w:shd w:val="pct15" w:color="auto" w:fill="FFFFFF"/>
        </w:rPr>
        <w:t>：</w:t>
      </w:r>
      <w:r w:rsidRPr="00CF7765">
        <w:rPr>
          <w:rFonts w:hint="eastAsia"/>
        </w:rPr>
        <w:tab/>
        <w:t>Stape</w:t>
      </w:r>
      <w:r w:rsidRPr="00CF7765">
        <w:rPr>
          <w:rFonts w:hint="eastAsia"/>
        </w:rPr>
        <w:t>セットの用紙枚数は、</w:t>
      </w:r>
      <w:r w:rsidRPr="00CF7765">
        <w:rPr>
          <w:rFonts w:hint="eastAsia"/>
        </w:rPr>
        <w:t>1</w:t>
      </w:r>
      <w:r w:rsidRPr="00CF7765">
        <w:rPr>
          <w:rFonts w:hint="eastAsia"/>
        </w:rPr>
        <w:t>セットの最大用紙枚数以下、かつ、</w:t>
      </w:r>
      <w:r w:rsidRPr="00CF7765">
        <w:rPr>
          <w:rFonts w:hint="eastAsia"/>
        </w:rPr>
        <w:t>1</w:t>
      </w:r>
      <w:r w:rsidRPr="00CF7765">
        <w:rPr>
          <w:rFonts w:hint="eastAsia"/>
        </w:rPr>
        <w:t>セットの最大用紙枚数</w:t>
      </w:r>
      <w:r w:rsidRPr="00CF7765">
        <w:rPr>
          <w:rFonts w:hint="eastAsia"/>
        </w:rPr>
        <w:t>(</w:t>
      </w:r>
      <w:r w:rsidRPr="00CF7765">
        <w:rPr>
          <w:rFonts w:hint="eastAsia"/>
        </w:rPr>
        <w:t>小サイズまたは大サイズ</w:t>
      </w:r>
      <w:r w:rsidRPr="00CF7765">
        <w:rPr>
          <w:rFonts w:hint="eastAsia"/>
        </w:rPr>
        <w:t>)</w:t>
      </w:r>
      <w:r w:rsidRPr="00CF7765">
        <w:rPr>
          <w:rFonts w:hint="eastAsia"/>
        </w:rPr>
        <w:t>以下でなければならない。</w:t>
      </w:r>
    </w:p>
    <w:p w:rsidR="00FD3712" w:rsidRPr="00CF7765" w:rsidRDefault="00793E1A">
      <w:pPr>
        <w:pStyle w:val="aa"/>
        <w:tabs>
          <w:tab w:val="clear" w:pos="567"/>
          <w:tab w:val="clear" w:pos="1418"/>
          <w:tab w:val="clear" w:pos="1701"/>
          <w:tab w:val="left" w:pos="1440"/>
          <w:tab w:val="left" w:pos="1515"/>
          <w:tab w:val="left" w:pos="1680"/>
        </w:tabs>
        <w:ind w:left="1680" w:hanging="513"/>
      </w:pPr>
      <w:r>
        <w:rPr>
          <w:noProof/>
        </w:rPr>
        <w:pict>
          <v:group id="_x0000_s4193" style="position:absolute;left:0;text-align:left;margin-left:303pt;margin-top:39pt;width:172.1pt;height:124.7pt;z-index:251467264" coordorigin="6911,12557" coordsize="4080,3060">
            <v:rect id="_x0000_s1303" style="position:absolute;left:8168;top:13397;width:1083;height:1440" fillcolor="silver" stroked="f"/>
            <v:rect id="_x0000_s1304" style="position:absolute;left:8380;top:13545;width:1080;height:1503;rotation:90" fillcolor="silver" stroked="f"/>
            <v:line id="_x0000_s1305" style="position:absolute" from="9251,13757" to="9674,13757"/>
            <v:line id="_x0000_s1306" style="position:absolute" from="9671,13757" to="9671,14837"/>
            <v:rect id="_x0000_s1307" style="position:absolute;left:8171;top:13037;width:2820;height:1800" filled="f">
              <v:stroke dashstyle="1 1"/>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08" type="#_x0000_t87" style="position:absolute;left:7751;top:13397;width:360;height:1440"/>
            <v:shape id="_x0000_s1309" type="#_x0000_t87" style="position:absolute;left:8531;top:12617;width:360;height:1080;rotation:90"/>
            <v:line id="_x0000_s1310" style="position:absolute" from="8171,13397" to="9251,13397"/>
            <v:line id="_x0000_s1311" style="position:absolute" from="9251,13397" to="9251,13757"/>
            <v:line id="_x0000_s1312" style="position:absolute" from="8171,13397" to="8171,14837"/>
            <v:line id="_x0000_s1313" style="position:absolute" from="8171,14837" to="9671,14837"/>
            <v:shape id="_x0000_s1314" type="#_x0000_t87" style="position:absolute;left:8741;top:14387;width:360;height:1500;rotation:270"/>
            <v:shape id="_x0000_s1315" type="#_x0000_t202" style="position:absolute;left:8471;top:15257;width:900;height:360" filled="f" stroked="f">
              <v:textbox style="mso-next-textbox:#_x0000_s1315">
                <w:txbxContent>
                  <w:p w:rsidR="0033037C" w:rsidRPr="003C6838" w:rsidRDefault="0033037C">
                    <w:pPr>
                      <w:rPr>
                        <w:sz w:val="12"/>
                        <w:szCs w:val="12"/>
                      </w:rPr>
                    </w:pPr>
                    <w:r w:rsidRPr="003C6838">
                      <w:rPr>
                        <w:rFonts w:hint="eastAsia"/>
                        <w:sz w:val="12"/>
                        <w:szCs w:val="12"/>
                      </w:rPr>
                      <w:t>297mm</w:t>
                    </w:r>
                  </w:p>
                </w:txbxContent>
              </v:textbox>
            </v:shape>
            <v:shape id="_x0000_s1316" type="#_x0000_t202" style="position:absolute;left:6911;top:13937;width:900;height:360" filled="f" stroked="f">
              <v:textbox style="mso-next-textbox:#_x0000_s1316">
                <w:txbxContent>
                  <w:p w:rsidR="0033037C" w:rsidRPr="003C6838" w:rsidRDefault="0033037C">
                    <w:pPr>
                      <w:rPr>
                        <w:sz w:val="12"/>
                        <w:szCs w:val="12"/>
                      </w:rPr>
                    </w:pPr>
                    <w:r w:rsidRPr="003C6838">
                      <w:rPr>
                        <w:rFonts w:hint="eastAsia"/>
                        <w:sz w:val="12"/>
                        <w:szCs w:val="12"/>
                      </w:rPr>
                      <w:t>297mm</w:t>
                    </w:r>
                  </w:p>
                </w:txbxContent>
              </v:textbox>
            </v:shape>
            <v:shape id="_x0000_s1317" type="#_x0000_t202" style="position:absolute;left:10031;top:14057;width:900;height:360" filled="f" stroked="f">
              <v:textbox style="mso-next-textbox:#_x0000_s1317">
                <w:txbxContent>
                  <w:p w:rsidR="0033037C" w:rsidRPr="003C6838" w:rsidRDefault="0033037C">
                    <w:pPr>
                      <w:rPr>
                        <w:sz w:val="12"/>
                        <w:szCs w:val="12"/>
                      </w:rPr>
                    </w:pPr>
                    <w:r w:rsidRPr="003C6838">
                      <w:rPr>
                        <w:rFonts w:hint="eastAsia"/>
                        <w:sz w:val="12"/>
                        <w:szCs w:val="12"/>
                      </w:rPr>
                      <w:t>216mm</w:t>
                    </w:r>
                  </w:p>
                </w:txbxContent>
              </v:textbox>
            </v:shape>
            <v:shape id="_x0000_s1318" type="#_x0000_t202" style="position:absolute;left:8231;top:12557;width:900;height:360" filled="f" stroked="f">
              <v:textbox style="mso-next-textbox:#_x0000_s1318">
                <w:txbxContent>
                  <w:p w:rsidR="0033037C" w:rsidRPr="003C6838" w:rsidRDefault="0033037C">
                    <w:pPr>
                      <w:rPr>
                        <w:sz w:val="12"/>
                        <w:szCs w:val="12"/>
                      </w:rPr>
                    </w:pPr>
                    <w:r w:rsidRPr="003C6838">
                      <w:rPr>
                        <w:rFonts w:hint="eastAsia"/>
                        <w:sz w:val="12"/>
                        <w:szCs w:val="12"/>
                      </w:rPr>
                      <w:t>216mm</w:t>
                    </w:r>
                  </w:p>
                </w:txbxContent>
              </v:textbox>
            </v:shape>
            <v:shape id="_x0000_s1319" type="#_x0000_t87" style="position:absolute;left:9731;top:13757;width:360;height:1080;rotation:180"/>
          </v:group>
        </w:pict>
      </w:r>
      <w:r w:rsidR="00FD3712" w:rsidRPr="00CF7765">
        <w:rPr>
          <w:rFonts w:hint="eastAsia"/>
          <w:shd w:val="pct15" w:color="auto" w:fill="FFFFFF"/>
        </w:rPr>
        <w:t>注</w:t>
      </w:r>
      <w:r w:rsidR="00FD3712" w:rsidRPr="00CF7765">
        <w:rPr>
          <w:rFonts w:hint="eastAsia"/>
          <w:shd w:val="pct15" w:color="auto" w:fill="FFFFFF"/>
        </w:rPr>
        <w:t>5</w:t>
      </w:r>
      <w:r w:rsidR="00FD3712" w:rsidRPr="00CF7765">
        <w:rPr>
          <w:rFonts w:hint="eastAsia"/>
          <w:shd w:val="pct15" w:color="auto" w:fill="FFFFFF"/>
        </w:rPr>
        <w:t>：</w:t>
      </w:r>
      <w:r w:rsidR="00FD3712" w:rsidRPr="00CF7765">
        <w:rPr>
          <w:rFonts w:hint="eastAsia"/>
        </w:rPr>
        <w:tab/>
        <w:t>Staple</w:t>
      </w:r>
      <w:r w:rsidR="00FD3712" w:rsidRPr="00CF7765">
        <w:rPr>
          <w:rFonts w:hint="eastAsia"/>
        </w:rPr>
        <w:t>セット内の</w:t>
      </w:r>
      <w:r w:rsidR="00FD3712" w:rsidRPr="00CF7765">
        <w:rPr>
          <w:rFonts w:hint="eastAsia"/>
        </w:rPr>
        <w:t>Z</w:t>
      </w:r>
      <w:r w:rsidR="00FD3712" w:rsidRPr="00CF7765">
        <w:rPr>
          <w:rFonts w:hint="eastAsia"/>
        </w:rPr>
        <w:t>折りの用紙について、システムデータ「</w:t>
      </w:r>
      <w:r w:rsidR="00FD3712" w:rsidRPr="00CF7765">
        <w:rPr>
          <w:rFonts w:hint="eastAsia"/>
        </w:rPr>
        <w:t>Z</w:t>
      </w:r>
      <w:r w:rsidR="00FD3712" w:rsidRPr="00CF7765">
        <w:rPr>
          <w:rFonts w:hint="eastAsia"/>
        </w:rPr>
        <w:t>折り換算枚数」で換算した枚数でカウントする。本システムデータは、</w:t>
      </w:r>
      <w:r w:rsidR="00FD3712" w:rsidRPr="00CF7765">
        <w:rPr>
          <w:rFonts w:hint="eastAsia"/>
        </w:rPr>
        <w:t>D-Finisher</w:t>
      </w:r>
      <w:r w:rsidR="00FD3712" w:rsidRPr="00CF7765">
        <w:rPr>
          <w:rFonts w:hint="eastAsia"/>
        </w:rPr>
        <w:t>だけに存在する。</w:t>
      </w:r>
      <w:r w:rsidR="00FD3712" w:rsidRPr="00CF7765">
        <w:rPr>
          <w:rFonts w:hint="eastAsia"/>
        </w:rPr>
        <w:t>(B-Finisher/C-Finisher</w:t>
      </w:r>
      <w:r w:rsidR="00FD3712" w:rsidRPr="00CF7765">
        <w:rPr>
          <w:rFonts w:hint="eastAsia"/>
        </w:rPr>
        <w:t>には、</w:t>
      </w:r>
      <w:r w:rsidR="00FD3712" w:rsidRPr="00CF7765">
        <w:rPr>
          <w:rFonts w:hint="eastAsia"/>
        </w:rPr>
        <w:t>Z</w:t>
      </w:r>
      <w:r w:rsidR="00FD3712" w:rsidRPr="00CF7765">
        <w:rPr>
          <w:rFonts w:hint="eastAsia"/>
        </w:rPr>
        <w:t>折り機能がないため</w:t>
      </w:r>
      <w:r w:rsidR="00FD3712" w:rsidRPr="00CF7765">
        <w:rPr>
          <w:rFonts w:hint="eastAsia"/>
        </w:rPr>
        <w:t>)</w:t>
      </w:r>
      <w:r w:rsidR="00FD3712" w:rsidRPr="00CF7765">
        <w:br/>
      </w:r>
      <w:r w:rsidR="00FD3712" w:rsidRPr="00CF7765">
        <w:rPr>
          <w:rFonts w:hint="eastAsia"/>
        </w:rPr>
        <w:t>ただし、大サイズ、小サイズの判別を行う場合は、</w:t>
      </w:r>
      <w:r w:rsidR="00FD3712" w:rsidRPr="00CF7765">
        <w:rPr>
          <w:rFonts w:hint="eastAsia"/>
        </w:rPr>
        <w:t>Z</w:t>
      </w:r>
      <w:r w:rsidR="00FD3712" w:rsidRPr="00CF7765">
        <w:rPr>
          <w:rFonts w:hint="eastAsia"/>
        </w:rPr>
        <w:t>折りされたサイズ</w:t>
      </w:r>
      <w:r w:rsidR="00FD3712" w:rsidRPr="00CF7765">
        <w:rPr>
          <w:rFonts w:hint="eastAsia"/>
        </w:rPr>
        <w:t>(</w:t>
      </w:r>
      <w:r w:rsidR="00FD3712" w:rsidRPr="00CF7765">
        <w:rPr>
          <w:rFonts w:hint="eastAsia"/>
        </w:rPr>
        <w:t>すなわち、副走査方向が</w:t>
      </w:r>
      <w:r w:rsidR="00FD3712" w:rsidRPr="00CF7765">
        <w:rPr>
          <w:rFonts w:hint="eastAsia"/>
        </w:rPr>
        <w:t>1/2</w:t>
      </w:r>
      <w:r w:rsidR="00FD3712" w:rsidRPr="00CF7765">
        <w:rPr>
          <w:rFonts w:hint="eastAsia"/>
        </w:rPr>
        <w:t>にしたサイズ</w:t>
      </w:r>
      <w:r w:rsidR="00FD3712" w:rsidRPr="00CF7765">
        <w:rPr>
          <w:rFonts w:hint="eastAsia"/>
        </w:rPr>
        <w:t>)</w:t>
      </w:r>
      <w:r w:rsidR="00FD3712" w:rsidRPr="00CF7765">
        <w:rPr>
          <w:rFonts w:hint="eastAsia"/>
        </w:rPr>
        <w:t>で行う。</w:t>
      </w:r>
    </w:p>
    <w:p w:rsidR="00FD3712" w:rsidRPr="00CF7765" w:rsidRDefault="00793E1A">
      <w:pPr>
        <w:pStyle w:val="aa"/>
        <w:ind w:left="1167"/>
      </w:pPr>
      <w:r>
        <w:rPr>
          <w:noProof/>
          <w:sz w:val="20"/>
        </w:rPr>
        <w:pict>
          <v:line id="_x0000_s1302" style="position:absolute;left:0;text-align:left;z-index:251466240" from="366pt,-617.45pt" to="441pt,-617.45pt"/>
        </w:pict>
      </w:r>
      <w:r>
        <w:rPr>
          <w:noProof/>
          <w:sz w:val="20"/>
        </w:rPr>
        <w:pict>
          <v:shape id="_x0000_s1301" type="#_x0000_t202" style="position:absolute;left:0;text-align:left;margin-left:390pt;margin-top:-722.45pt;width:36pt;height:18pt;z-index:251465216" filled="f" stroked="f">
            <v:textbox style="mso-next-textbox:#_x0000_s1301">
              <w:txbxContent>
                <w:p w:rsidR="0033037C" w:rsidRDefault="0033037C">
                  <w:r>
                    <w:rPr>
                      <w:rFonts w:hint="eastAsia"/>
                    </w:rPr>
                    <w:t>216</w:t>
                  </w:r>
                </w:p>
              </w:txbxContent>
            </v:textbox>
          </v:shape>
        </w:pict>
      </w:r>
      <w:r>
        <w:rPr>
          <w:noProof/>
          <w:sz w:val="20"/>
        </w:rPr>
        <w:pict>
          <v:shape id="_x0000_s1300" type="#_x0000_t202" style="position:absolute;left:0;text-align:left;margin-left:318pt;margin-top:-662.45pt;width:36pt;height:18pt;z-index:251464192" filled="f" stroked="f">
            <v:textbox style="mso-next-textbox:#_x0000_s1300">
              <w:txbxContent>
                <w:p w:rsidR="0033037C" w:rsidRDefault="0033037C">
                  <w:r>
                    <w:rPr>
                      <w:rFonts w:hint="eastAsia"/>
                    </w:rPr>
                    <w:t>297</w:t>
                  </w:r>
                </w:p>
              </w:txbxContent>
            </v:textbox>
          </v:shape>
        </w:pict>
      </w:r>
      <w:r>
        <w:rPr>
          <w:noProof/>
          <w:sz w:val="20"/>
        </w:rPr>
        <w:pict>
          <v:line id="_x0000_s1299" style="position:absolute;left:0;text-align:left;z-index:251463168" from="366pt,-689.45pt" to="366pt,-617.45pt"/>
        </w:pict>
      </w:r>
      <w:r>
        <w:rPr>
          <w:noProof/>
          <w:sz w:val="20"/>
        </w:rPr>
        <w:pict>
          <v:line id="_x0000_s1298" style="position:absolute;left:0;text-align:left;z-index:251462144" from="420pt,-689.45pt" to="420pt,-671.45pt"/>
        </w:pict>
      </w:r>
      <w:r>
        <w:rPr>
          <w:noProof/>
          <w:sz w:val="20"/>
        </w:rPr>
        <w:pict>
          <v:line id="_x0000_s1297" style="position:absolute;left:0;text-align:left;z-index:251461120" from="366pt,-689.45pt" to="420pt,-689.45pt"/>
        </w:pict>
      </w:r>
      <w:r>
        <w:rPr>
          <w:noProof/>
          <w:sz w:val="20"/>
        </w:rPr>
        <w:pict>
          <v:shape id="_x0000_s1296" type="#_x0000_t87" style="position:absolute;left:0;text-align:left;margin-left:384pt;margin-top:-728.45pt;width:18pt;height:54pt;rotation:90;z-index:251460096"/>
        </w:pict>
      </w:r>
      <w:r>
        <w:rPr>
          <w:noProof/>
          <w:sz w:val="20"/>
        </w:rPr>
        <w:pict>
          <v:shape id="_x0000_s1295" type="#_x0000_t87" style="position:absolute;left:0;text-align:left;margin-left:345pt;margin-top:-689.45pt;width:18pt;height:1in;z-index:251459072"/>
        </w:pict>
      </w:r>
      <w:r>
        <w:rPr>
          <w:noProof/>
          <w:sz w:val="20"/>
        </w:rPr>
        <w:pict>
          <v:rect id="_x0000_s1294" style="position:absolute;left:0;text-align:left;margin-left:366pt;margin-top:-707.45pt;width:141pt;height:90pt;z-index:251458048" filled="f">
            <v:stroke dashstyle="1 1"/>
          </v:rect>
        </w:pict>
      </w:r>
      <w:r>
        <w:rPr>
          <w:noProof/>
          <w:sz w:val="20"/>
        </w:rPr>
        <w:pict>
          <v:line id="_x0000_s1293" style="position:absolute;left:0;text-align:left;z-index:251457024" from="441pt,-671.45pt" to="441pt,-617.45pt"/>
        </w:pict>
      </w:r>
      <w:r>
        <w:rPr>
          <w:noProof/>
          <w:sz w:val="20"/>
        </w:rPr>
        <w:pict>
          <v:line id="_x0000_s1292" style="position:absolute;left:0;text-align:left;z-index:251456000" from="420pt,-671.45pt" to="441.15pt,-671.45pt"/>
        </w:pict>
      </w:r>
      <w:r>
        <w:rPr>
          <w:noProof/>
          <w:sz w:val="20"/>
        </w:rPr>
        <w:pict>
          <v:rect id="_x0000_s1291" style="position:absolute;left:0;text-align:left;margin-left:376.45pt;margin-top:-682.05pt;width:54pt;height:75.15pt;rotation:90;z-index:251454976" fillcolor="silver" stroked="f"/>
        </w:pict>
      </w:r>
      <w:r>
        <w:rPr>
          <w:noProof/>
          <w:sz w:val="20"/>
        </w:rPr>
        <w:pict>
          <v:rect id="_x0000_s1290" style="position:absolute;left:0;text-align:left;margin-left:365.85pt;margin-top:-689.45pt;width:54.15pt;height:1in;z-index:251453952" fillcolor="silver" stroked="f"/>
        </w:pict>
      </w:r>
    </w:p>
    <w:p w:rsidR="00FD3712" w:rsidRPr="00CF7765" w:rsidRDefault="00FD3712">
      <w:pPr>
        <w:pStyle w:val="aa"/>
        <w:ind w:left="1167"/>
      </w:pPr>
    </w:p>
    <w:p w:rsidR="00FD3712" w:rsidRPr="00CF7765" w:rsidRDefault="00FD3712">
      <w:pPr>
        <w:pStyle w:val="aa"/>
        <w:ind w:left="1167"/>
      </w:pPr>
    </w:p>
    <w:p w:rsidR="00FD3712" w:rsidRPr="00CF7765" w:rsidRDefault="00FD3712">
      <w:pPr>
        <w:pStyle w:val="aa"/>
        <w:ind w:left="1167"/>
      </w:pPr>
    </w:p>
    <w:p w:rsidR="00FD3712" w:rsidRPr="00CF7765" w:rsidRDefault="00FD3712">
      <w:pPr>
        <w:pStyle w:val="aa"/>
        <w:ind w:left="1167"/>
      </w:pPr>
    </w:p>
    <w:p w:rsidR="00FD3712" w:rsidRPr="00CF7765" w:rsidRDefault="00FD3712">
      <w:pPr>
        <w:pStyle w:val="aa"/>
        <w:ind w:left="1167"/>
      </w:pPr>
    </w:p>
    <w:p w:rsidR="00FD3712" w:rsidRPr="00CF7765" w:rsidRDefault="00FD3712">
      <w:pPr>
        <w:pStyle w:val="aa"/>
        <w:ind w:left="1167"/>
      </w:pPr>
    </w:p>
    <w:p w:rsidR="00FD3712" w:rsidRPr="00CF7765" w:rsidRDefault="00FD3712">
      <w:pPr>
        <w:pStyle w:val="aa"/>
        <w:ind w:left="1167"/>
      </w:pPr>
    </w:p>
    <w:p w:rsidR="00FD3712" w:rsidRPr="00CF7765" w:rsidRDefault="00FD3712">
      <w:pPr>
        <w:pStyle w:val="aa"/>
        <w:ind w:left="1167"/>
      </w:pPr>
    </w:p>
    <w:p w:rsidR="009F36B0" w:rsidRPr="00CF7765" w:rsidRDefault="009F36B0" w:rsidP="009F36B0">
      <w:pPr>
        <w:pStyle w:val="aa"/>
        <w:ind w:leftChars="3533" w:left="6359" w:firstLineChars="100" w:firstLine="181"/>
      </w:pPr>
      <w:r w:rsidRPr="00CF7765">
        <w:rPr>
          <w:rFonts w:hint="eastAsia"/>
          <w:b/>
          <w:bCs/>
        </w:rPr>
        <w:t>図</w:t>
      </w:r>
      <w:r w:rsidRPr="00CF7765">
        <w:rPr>
          <w:rFonts w:hint="eastAsia"/>
          <w:b/>
          <w:bCs/>
        </w:rPr>
        <w:t>4.4.4.2</w:t>
      </w:r>
    </w:p>
    <w:p w:rsidR="00FD3712" w:rsidRPr="00CF7765" w:rsidRDefault="00FD3712">
      <w:pPr>
        <w:pStyle w:val="aa"/>
        <w:ind w:left="1167"/>
      </w:pPr>
    </w:p>
    <w:p w:rsidR="00FD3712" w:rsidRPr="00CF7765" w:rsidRDefault="00FD3712">
      <w:pPr>
        <w:pStyle w:val="aa"/>
        <w:ind w:left="1167"/>
      </w:pPr>
    </w:p>
    <w:p w:rsidR="009F36B0" w:rsidRPr="00CF7765" w:rsidRDefault="009F36B0" w:rsidP="009F36B0">
      <w:pPr>
        <w:pStyle w:val="aa"/>
        <w:ind w:left="1167"/>
      </w:pPr>
      <w:r w:rsidRPr="00CF7765">
        <w:rPr>
          <w:rFonts w:hint="eastAsia"/>
          <w:shd w:val="pct15" w:color="auto" w:fill="FFFFFF"/>
        </w:rPr>
        <w:lastRenderedPageBreak/>
        <w:t>注</w:t>
      </w:r>
      <w:r>
        <w:rPr>
          <w:rFonts w:hint="eastAsia"/>
          <w:shd w:val="pct15" w:color="auto" w:fill="FFFFFF"/>
        </w:rPr>
        <w:t>6</w:t>
      </w:r>
      <w:r w:rsidRPr="00CF7765">
        <w:rPr>
          <w:rFonts w:hint="eastAsia"/>
          <w:shd w:val="pct15" w:color="auto" w:fill="FFFFFF"/>
        </w:rPr>
        <w:t>：</w:t>
      </w:r>
      <w:r w:rsidRPr="00CF7765">
        <w:rPr>
          <w:rFonts w:hint="eastAsia"/>
        </w:rPr>
        <w:tab/>
      </w:r>
      <w:r>
        <w:rPr>
          <w:rFonts w:hint="eastAsia"/>
        </w:rPr>
        <w:t>本システムデータは、</w:t>
      </w:r>
      <w:r>
        <w:rPr>
          <w:rFonts w:hint="eastAsia"/>
        </w:rPr>
        <w:t>Print</w:t>
      </w:r>
      <w:r>
        <w:rPr>
          <w:rFonts w:hint="eastAsia"/>
        </w:rPr>
        <w:t>以外のサービスでも使用する。</w:t>
      </w:r>
      <w:r w:rsidRPr="00CF7765">
        <w:br/>
      </w:r>
      <w:r>
        <w:rPr>
          <w:rFonts w:hint="eastAsia"/>
        </w:rPr>
        <w:t>Finisher</w:t>
      </w:r>
      <w:r>
        <w:rPr>
          <w:rFonts w:hint="eastAsia"/>
        </w:rPr>
        <w:t>の</w:t>
      </w:r>
      <w:r>
        <w:rPr>
          <w:rFonts w:hint="eastAsia"/>
        </w:rPr>
        <w:t>Staple</w:t>
      </w:r>
      <w:r>
        <w:rPr>
          <w:rFonts w:hint="eastAsia"/>
        </w:rPr>
        <w:t>構成が、「針ありステープルのみ」の場合は、</w:t>
      </w:r>
      <w:r w:rsidRPr="00D94F96">
        <w:rPr>
          <w:rFonts w:hint="eastAsia"/>
        </w:rPr>
        <w:t>“針</w:t>
      </w:r>
      <w:r>
        <w:rPr>
          <w:rFonts w:hint="eastAsia"/>
        </w:rPr>
        <w:t>あり</w:t>
      </w:r>
      <w:r w:rsidRPr="00D94F96">
        <w:rPr>
          <w:rFonts w:hint="eastAsia"/>
        </w:rPr>
        <w:t>ステープル”</w:t>
      </w:r>
      <w:r>
        <w:rPr>
          <w:rFonts w:hint="eastAsia"/>
        </w:rPr>
        <w:t>へ、「針なしステープルのみ」の場合は、</w:t>
      </w:r>
      <w:r w:rsidRPr="00D94F96">
        <w:rPr>
          <w:rFonts w:hint="eastAsia"/>
        </w:rPr>
        <w:t>“針</w:t>
      </w:r>
      <w:r>
        <w:rPr>
          <w:rFonts w:hint="eastAsia"/>
        </w:rPr>
        <w:t>なし</w:t>
      </w:r>
      <w:r w:rsidRPr="00D94F96">
        <w:rPr>
          <w:rFonts w:hint="eastAsia"/>
        </w:rPr>
        <w:t>ステープル”</w:t>
      </w:r>
      <w:r>
        <w:rPr>
          <w:rFonts w:hint="eastAsia"/>
        </w:rPr>
        <w:t>へ、本システムデータを動的に変更する</w:t>
      </w:r>
      <w:r w:rsidRPr="00CF7765">
        <w:rPr>
          <w:rFonts w:hint="eastAsia"/>
        </w:rPr>
        <w:t>。</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Staple</w:t>
      </w:r>
      <w:r w:rsidRPr="00CF7765">
        <w:rPr>
          <w:rFonts w:hint="eastAsia"/>
        </w:rPr>
        <w:t>を指示する場合は、排出面指定は、</w:t>
      </w:r>
      <w:r w:rsidRPr="00CF7765">
        <w:rPr>
          <w:rFonts w:hint="eastAsia"/>
        </w:rPr>
        <w:t>"</w:t>
      </w:r>
      <w:r w:rsidRPr="00CF7765">
        <w:rPr>
          <w:rFonts w:hint="eastAsia"/>
        </w:rPr>
        <w:t>裏面排出</w:t>
      </w:r>
      <w:r w:rsidRPr="00CF7765">
        <w:rPr>
          <w:rFonts w:hint="eastAsia"/>
        </w:rPr>
        <w:t>"</w:t>
      </w:r>
      <w:r w:rsidRPr="00CF7765">
        <w:rPr>
          <w:rFonts w:hint="eastAsia"/>
        </w:rPr>
        <w:t>を指定しなければならない。</w:t>
      </w:r>
      <w:r w:rsidR="001811F7" w:rsidRPr="00CF7765">
        <w:br/>
      </w:r>
      <w:r w:rsidRPr="00CF7765">
        <w:rPr>
          <w:rFonts w:hint="eastAsia"/>
          <w:bCs/>
        </w:rPr>
        <w:t>"</w:t>
      </w:r>
      <w:r w:rsidRPr="00CF7765">
        <w:rPr>
          <w:rFonts w:hint="eastAsia"/>
          <w:bCs/>
        </w:rPr>
        <w:t>裏面排出</w:t>
      </w:r>
      <w:r w:rsidRPr="00CF7765">
        <w:rPr>
          <w:rFonts w:hint="eastAsia"/>
          <w:bCs/>
        </w:rPr>
        <w:t>"</w:t>
      </w:r>
      <w:r w:rsidRPr="00CF7765">
        <w:rPr>
          <w:rFonts w:hint="eastAsia"/>
          <w:bCs/>
        </w:rPr>
        <w:t>が不可能</w:t>
      </w:r>
      <w:r w:rsidRPr="00CF7765">
        <w:rPr>
          <w:rFonts w:hint="eastAsia"/>
        </w:rPr>
        <w:t>な用紙サイズもしくは用紙種類の場合は、</w:t>
      </w:r>
      <w:r w:rsidRPr="00CF7765">
        <w:rPr>
          <w:rFonts w:hint="eastAsia"/>
        </w:rPr>
        <w:t>Staple</w:t>
      </w:r>
      <w:r w:rsidRPr="00CF7765">
        <w:rPr>
          <w:rFonts w:hint="eastAsia"/>
        </w:rPr>
        <w:t>を解除して出力する。</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Staple</w:t>
      </w:r>
      <w:r w:rsidRPr="00CF7765">
        <w:rPr>
          <w:rFonts w:hint="eastAsia"/>
        </w:rPr>
        <w:t>指定の場合は、</w:t>
      </w:r>
      <w:bookmarkStart w:id="468" w:name="bugnotes"/>
      <w:r w:rsidR="00AC3FF7">
        <w:t>Pre-Collation</w:t>
      </w:r>
      <w:r w:rsidR="00AC3FF7">
        <w:t>有無はシステムデータ「</w:t>
      </w:r>
      <w:r w:rsidR="00AC3FF7">
        <w:t>Staple</w:t>
      </w:r>
      <w:r w:rsidR="00AC3FF7">
        <w:t>時の先行蓄積動作実施有無」に従う。</w:t>
      </w:r>
      <w:bookmarkEnd w:id="468"/>
      <w:r w:rsidRPr="00CF7765">
        <w:rPr>
          <w:rFonts w:hint="eastAsia"/>
        </w:rPr>
        <w:t>（</w:t>
      </w:r>
      <w:r w:rsidRPr="00CF7765">
        <w:rPr>
          <w:rFonts w:hint="eastAsia"/>
        </w:rPr>
        <w:t>Copy Service</w:t>
      </w:r>
      <w:r w:rsidRPr="00CF7765">
        <w:rPr>
          <w:rFonts w:hint="eastAsia"/>
        </w:rPr>
        <w:t>では、</w:t>
      </w:r>
      <w:r w:rsidRPr="00CF7765">
        <w:rPr>
          <w:rFonts w:hint="eastAsia"/>
        </w:rPr>
        <w:t>Pre-Collation</w:t>
      </w:r>
      <w:r w:rsidRPr="00CF7765">
        <w:rPr>
          <w:rFonts w:hint="eastAsia"/>
        </w:rPr>
        <w:t>を行わない。）</w:t>
      </w:r>
      <w:r w:rsidRPr="00CF7765">
        <w:br/>
      </w:r>
      <w:r w:rsidRPr="00CF7765">
        <w:rPr>
          <w:rFonts w:hint="eastAsia"/>
        </w:rPr>
        <w:t>Staple</w:t>
      </w:r>
      <w:r w:rsidRPr="00CF7765">
        <w:rPr>
          <w:rFonts w:hint="eastAsia"/>
        </w:rPr>
        <w:t>指定の場合でも</w:t>
      </w:r>
      <w:r w:rsidRPr="00CF7765">
        <w:rPr>
          <w:rFonts w:hint="eastAsia"/>
        </w:rPr>
        <w:t>Uncollate</w:t>
      </w:r>
      <w:r w:rsidRPr="00CF7765">
        <w:rPr>
          <w:rFonts w:hint="eastAsia"/>
        </w:rPr>
        <w:t>指定であれば</w:t>
      </w:r>
      <w:r w:rsidRPr="00CF7765">
        <w:rPr>
          <w:rFonts w:hint="eastAsia"/>
        </w:rPr>
        <w:t>Pre-Collatio</w:t>
      </w:r>
      <w:r w:rsidRPr="00CF7765">
        <w:rPr>
          <w:rFonts w:hint="eastAsia"/>
        </w:rPr>
        <w:t>ｎは行わない。</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t>Staple</w:t>
      </w:r>
      <w:r w:rsidRPr="00CF7765">
        <w:rPr>
          <w:rFonts w:hint="eastAsia"/>
        </w:rPr>
        <w:t>セットの枚数制限</w:t>
      </w:r>
      <w:r w:rsidRPr="00CF7765">
        <w:rPr>
          <w:rFonts w:hint="eastAsia"/>
        </w:rPr>
        <w:br/>
      </w:r>
      <w:r w:rsidRPr="00CF7765">
        <w:t>Staple</w:t>
      </w:r>
      <w:r w:rsidRPr="00CF7765">
        <w:rPr>
          <w:rFonts w:hint="eastAsia"/>
        </w:rPr>
        <w:t>セットの用紙枚数が</w:t>
      </w:r>
      <w:r w:rsidRPr="00CF7765">
        <w:t>1</w:t>
      </w:r>
      <w:r w:rsidRPr="00CF7765">
        <w:rPr>
          <w:rFonts w:hint="eastAsia"/>
        </w:rPr>
        <w:t>枚又はシステムデータ「</w:t>
      </w:r>
      <w:r w:rsidRPr="00CF7765">
        <w:t>1</w:t>
      </w:r>
      <w:r w:rsidRPr="00CF7765">
        <w:rPr>
          <w:rFonts w:hint="eastAsia"/>
        </w:rPr>
        <w:t>セットの最大用紙枚数」およびシステムデータ「</w:t>
      </w:r>
      <w:r w:rsidRPr="00CF7765">
        <w:rPr>
          <w:rFonts w:hint="eastAsia"/>
        </w:rPr>
        <w:t>1</w:t>
      </w:r>
      <w:r w:rsidRPr="00CF7765">
        <w:rPr>
          <w:rFonts w:hint="eastAsia"/>
        </w:rPr>
        <w:t>セットの最大用紙枚数</w:t>
      </w:r>
      <w:r w:rsidRPr="00CF7765">
        <w:rPr>
          <w:rFonts w:hint="eastAsia"/>
        </w:rPr>
        <w:t>(</w:t>
      </w:r>
      <w:r w:rsidRPr="00CF7765">
        <w:rPr>
          <w:rFonts w:hint="eastAsia"/>
        </w:rPr>
        <w:t>小サイズ</w:t>
      </w:r>
      <w:r w:rsidRPr="00CF7765">
        <w:rPr>
          <w:rFonts w:hint="eastAsia"/>
        </w:rPr>
        <w:t>)</w:t>
      </w:r>
      <w:r w:rsidRPr="00CF7765">
        <w:rPr>
          <w:rFonts w:hint="eastAsia"/>
        </w:rPr>
        <w:t>または</w:t>
      </w:r>
      <w:r w:rsidRPr="00CF7765">
        <w:rPr>
          <w:rFonts w:hint="eastAsia"/>
        </w:rPr>
        <w:t xml:space="preserve"> (</w:t>
      </w:r>
      <w:r w:rsidRPr="00CF7765">
        <w:rPr>
          <w:rFonts w:hint="eastAsia"/>
        </w:rPr>
        <w:t>大サイズ</w:t>
      </w:r>
      <w:r w:rsidRPr="00CF7765">
        <w:rPr>
          <w:rFonts w:hint="eastAsia"/>
        </w:rPr>
        <w:t>)</w:t>
      </w:r>
      <w:r w:rsidRPr="00CF7765">
        <w:rPr>
          <w:rFonts w:hint="eastAsia"/>
        </w:rPr>
        <w:t>」で設定されている枚数を越える場合、</w:t>
      </w:r>
      <w:r w:rsidRPr="00CF7765">
        <w:t>Staple</w:t>
      </w:r>
      <w:r w:rsidRPr="00CF7765">
        <w:rPr>
          <w:rFonts w:hint="eastAsia"/>
        </w:rPr>
        <w:t>指示を解除して</w:t>
      </w:r>
      <w:r w:rsidRPr="00CF7765">
        <w:t>Finisher Tray</w:t>
      </w:r>
      <w:r w:rsidRPr="00CF7765">
        <w:rPr>
          <w:rFonts w:hint="eastAsia"/>
        </w:rPr>
        <w:t>に排出する。</w:t>
      </w:r>
      <w:r w:rsidRPr="00CF7765">
        <w:br/>
      </w:r>
      <w:r w:rsidRPr="00CF7765">
        <w:rPr>
          <w:rFonts w:hint="eastAsia"/>
        </w:rPr>
        <w:t>この際、システムデータ「</w:t>
      </w:r>
      <w:r w:rsidRPr="00CF7765">
        <w:rPr>
          <w:rFonts w:hint="eastAsia"/>
        </w:rPr>
        <w:t>Staple</w:t>
      </w:r>
      <w:r w:rsidRPr="00CF7765">
        <w:rPr>
          <w:rFonts w:hint="eastAsia"/>
        </w:rPr>
        <w:t>時の</w:t>
      </w:r>
      <w:r w:rsidRPr="00CF7765">
        <w:rPr>
          <w:rFonts w:hint="eastAsia"/>
        </w:rPr>
        <w:t>Offset</w:t>
      </w:r>
      <w:r w:rsidRPr="00CF7765">
        <w:rPr>
          <w:rFonts w:hint="eastAsia"/>
        </w:rPr>
        <w:t>動作の指定」の指定が</w:t>
      </w:r>
      <w:r w:rsidRPr="00CF7765">
        <w:rPr>
          <w:rFonts w:hint="eastAsia"/>
          <w:b/>
        </w:rPr>
        <w:t>"Offset</w:t>
      </w:r>
      <w:r w:rsidRPr="00CF7765">
        <w:rPr>
          <w:rFonts w:hint="eastAsia"/>
          <w:b/>
        </w:rPr>
        <w:t>なし</w:t>
      </w:r>
      <w:r w:rsidRPr="00CF7765">
        <w:rPr>
          <w:rFonts w:hint="eastAsia"/>
          <w:b/>
        </w:rPr>
        <w:t>"</w:t>
      </w:r>
      <w:r w:rsidRPr="00CF7765">
        <w:rPr>
          <w:rFonts w:hint="eastAsia"/>
        </w:rPr>
        <w:t>または</w:t>
      </w:r>
      <w:r w:rsidRPr="00CF7765">
        <w:rPr>
          <w:rFonts w:hint="eastAsia"/>
          <w:b/>
        </w:rPr>
        <w:t>"</w:t>
      </w:r>
      <w:r w:rsidRPr="00CF7765">
        <w:rPr>
          <w:rFonts w:hint="eastAsia"/>
          <w:b/>
        </w:rPr>
        <w:t>ジョブ単位</w:t>
      </w:r>
      <w:r w:rsidRPr="00CF7765">
        <w:rPr>
          <w:rFonts w:hint="eastAsia"/>
          <w:b/>
        </w:rPr>
        <w:t>"</w:t>
      </w:r>
      <w:r w:rsidRPr="00CF7765">
        <w:rPr>
          <w:rFonts w:hint="eastAsia"/>
        </w:rPr>
        <w:t>の場合でも、セットオフセットを適応する。（ただし、システムデータ「</w:t>
      </w:r>
      <w:r w:rsidRPr="00CF7765">
        <w:rPr>
          <w:rFonts w:hint="eastAsia"/>
        </w:rPr>
        <w:t>Staple</w:t>
      </w:r>
      <w:r w:rsidRPr="00CF7765">
        <w:rPr>
          <w:rFonts w:hint="eastAsia"/>
        </w:rPr>
        <w:t>時の</w:t>
      </w:r>
      <w:r w:rsidRPr="00CF7765">
        <w:rPr>
          <w:rFonts w:hint="eastAsia"/>
        </w:rPr>
        <w:t>Offset</w:t>
      </w:r>
      <w:r w:rsidRPr="00CF7765">
        <w:rPr>
          <w:rFonts w:hint="eastAsia"/>
        </w:rPr>
        <w:t>動作の指定」の指定が</w:t>
      </w:r>
      <w:r w:rsidRPr="00CF7765">
        <w:rPr>
          <w:rFonts w:hint="eastAsia"/>
          <w:b/>
        </w:rPr>
        <w:t>"Offset</w:t>
      </w:r>
      <w:r w:rsidRPr="00CF7765">
        <w:rPr>
          <w:rFonts w:hint="eastAsia"/>
          <w:b/>
        </w:rPr>
        <w:t>なし</w:t>
      </w:r>
      <w:r w:rsidRPr="00CF7765">
        <w:rPr>
          <w:rFonts w:hint="eastAsia"/>
          <w:b/>
        </w:rPr>
        <w:t>"</w:t>
      </w:r>
      <w:r w:rsidRPr="00CF7765">
        <w:rPr>
          <w:rFonts w:hint="eastAsia"/>
          <w:bCs/>
        </w:rPr>
        <w:t>の場合、</w:t>
      </w:r>
      <w:r w:rsidRPr="00CF7765">
        <w:rPr>
          <w:rFonts w:hint="eastAsia"/>
        </w:rPr>
        <w:t>先頭のセットについては、処理の途中で枚数オーバーとなってしまうためオフセットは適応されない。）</w:t>
      </w:r>
    </w:p>
    <w:p w:rsidR="00FD3712" w:rsidRPr="00CF7765" w:rsidRDefault="00FD3712">
      <w:pPr>
        <w:pStyle w:val="aa"/>
        <w:numPr>
          <w:ilvl w:val="0"/>
          <w:numId w:val="28"/>
        </w:numPr>
        <w:tabs>
          <w:tab w:val="clear" w:pos="567"/>
          <w:tab w:val="clear" w:pos="851"/>
          <w:tab w:val="clear" w:pos="1418"/>
          <w:tab w:val="clear" w:pos="1701"/>
          <w:tab w:val="left" w:pos="1380"/>
        </w:tabs>
        <w:rPr>
          <w:shd w:val="pct15" w:color="auto" w:fill="FFFFFF"/>
        </w:rPr>
      </w:pPr>
      <w:r w:rsidRPr="00CF7765">
        <w:rPr>
          <w:rFonts w:hint="eastAsia"/>
          <w:shd w:val="pct15" w:color="auto" w:fill="FFFFFF"/>
        </w:rPr>
        <w:t>(</w:t>
      </w:r>
      <w:r w:rsidRPr="00CF7765">
        <w:rPr>
          <w:rFonts w:hint="eastAsia"/>
          <w:shd w:val="pct15" w:color="auto" w:fill="FFFFFF"/>
        </w:rPr>
        <w:t>欠番</w:t>
      </w:r>
      <w:r w:rsidRPr="00CF7765">
        <w:rPr>
          <w:rFonts w:hint="eastAsia"/>
          <w:shd w:val="pct15" w:color="auto" w:fill="FFFFFF"/>
        </w:rPr>
        <w:t>)</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同時に実現できない機能が指定された場合</w:t>
      </w:r>
      <w:r w:rsidRPr="00CF7765">
        <w:rPr>
          <w:rFonts w:hint="eastAsia"/>
        </w:rPr>
        <w:br/>
      </w:r>
      <w:r w:rsidRPr="00CF7765">
        <w:rPr>
          <w:rFonts w:hint="eastAsia"/>
        </w:rPr>
        <w:t>後処理機能については、「</w:t>
      </w:r>
      <w:r w:rsidRPr="00CF7765">
        <w:fldChar w:fldCharType="begin"/>
      </w:r>
      <w:r w:rsidRPr="00CF7765">
        <w:instrText xml:space="preserve"> REF _Ref148366882 \r \h </w:instrText>
      </w:r>
      <w:r w:rsidR="00FF16DA" w:rsidRPr="00CF7765">
        <w:instrText xml:space="preserve"> \* MERGEFORMAT </w:instrText>
      </w:r>
      <w:r w:rsidRPr="00CF7765">
        <w:fldChar w:fldCharType="separate"/>
      </w:r>
      <w:r w:rsidR="00091205">
        <w:t>3.4.14</w:t>
      </w:r>
      <w:r w:rsidRPr="00CF7765">
        <w:fldChar w:fldCharType="end"/>
      </w:r>
      <w:r w:rsidRPr="00CF7765">
        <w:rPr>
          <w:rFonts w:hint="eastAsia"/>
        </w:rPr>
        <w:t xml:space="preserve"> </w:t>
      </w:r>
      <w:r w:rsidRPr="00CF7765">
        <w:fldChar w:fldCharType="begin"/>
      </w:r>
      <w:r w:rsidRPr="00CF7765">
        <w:instrText xml:space="preserve"> REF _Ref148366884 \h </w:instrText>
      </w:r>
      <w:r w:rsidR="00FF16DA" w:rsidRPr="00CF7765">
        <w:instrText xml:space="preserve"> \* MERGEFORMAT </w:instrText>
      </w:r>
      <w:r w:rsidRPr="00CF7765">
        <w:fldChar w:fldCharType="separate"/>
      </w:r>
      <w:r w:rsidR="00091205" w:rsidRPr="00CF7765">
        <w:rPr>
          <w:rFonts w:hint="eastAsia"/>
        </w:rPr>
        <w:t>組み合わせ禁止に対する解決規則</w:t>
      </w:r>
      <w:r w:rsidRPr="00CF7765">
        <w:fldChar w:fldCharType="end"/>
      </w:r>
      <w:r w:rsidRPr="00CF7765">
        <w:rPr>
          <w:rFonts w:hint="eastAsia"/>
        </w:rPr>
        <w:t>」で記述する手順でこれを補正する。</w:t>
      </w:r>
      <w:r w:rsidRPr="00CF7765">
        <w:rPr>
          <w:rFonts w:hint="eastAsia"/>
        </w:rPr>
        <w:br/>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ポーズでの停止</w:t>
      </w:r>
      <w:r w:rsidRPr="00CF7765">
        <w:rPr>
          <w:rFonts w:hint="eastAsia"/>
        </w:rPr>
        <w:br/>
      </w:r>
      <w:r w:rsidRPr="00CF7765">
        <w:t>Staple</w:t>
      </w:r>
      <w:r w:rsidRPr="00CF7765">
        <w:rPr>
          <w:rFonts w:hint="eastAsia"/>
        </w:rPr>
        <w:t>をおこなうセットのプリント動作中にポーズが指示された場合は、それ以降の用紙の処理を中止し、処理を依頼済みの用紙の処理終了後、停止する。（シートバウンダリ）</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割り込みでの停止</w:t>
      </w:r>
      <w:r w:rsidRPr="00CF7765">
        <w:rPr>
          <w:rFonts w:hint="eastAsia"/>
        </w:rPr>
        <w:br/>
      </w:r>
      <w:r w:rsidRPr="00CF7765">
        <w:t>Staple</w:t>
      </w:r>
      <w:r w:rsidRPr="00CF7765">
        <w:rPr>
          <w:rFonts w:hint="eastAsia"/>
        </w:rPr>
        <w:t>を行うセットのプリント動作中に割り込みが指示された場合は、「ステープルセット」の切れ目で</w:t>
      </w:r>
      <w:r w:rsidRPr="00CF7765">
        <w:t>Staple</w:t>
      </w:r>
      <w:r w:rsidRPr="00CF7765">
        <w:rPr>
          <w:rFonts w:hint="eastAsia"/>
        </w:rPr>
        <w:t>動作実施後、停止する。（セットバウンダリ）</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キャンセル</w:t>
      </w:r>
      <w:r w:rsidRPr="00CF7765">
        <w:rPr>
          <w:rFonts w:hint="eastAsia"/>
        </w:rPr>
        <w:br/>
      </w:r>
      <w:r w:rsidRPr="00CF7765">
        <w:t>Staple</w:t>
      </w:r>
      <w:r w:rsidRPr="00CF7765">
        <w:rPr>
          <w:rFonts w:hint="eastAsia"/>
        </w:rPr>
        <w:t>をおこなうセットのプリント動作中にキャンセルが指示された場合、直ちにジョブを中止する。（シートバウンダリ）</w:t>
      </w:r>
      <w:r w:rsidRPr="00CF7765">
        <w:rPr>
          <w:rFonts w:hint="eastAsia"/>
        </w:rPr>
        <w:br/>
      </w:r>
      <w:r w:rsidRPr="00CF7765">
        <w:rPr>
          <w:rFonts w:hint="eastAsia"/>
        </w:rPr>
        <w:t>すでに</w:t>
      </w:r>
      <w:r w:rsidRPr="00CF7765">
        <w:rPr>
          <w:rFonts w:hint="eastAsia"/>
        </w:rPr>
        <w:t>Compiler Tray</w:t>
      </w:r>
      <w:r w:rsidRPr="00CF7765">
        <w:rPr>
          <w:rFonts w:hint="eastAsia"/>
        </w:rPr>
        <w:t>に排出済みの用紙については、自動的に、</w:t>
      </w:r>
      <w:r w:rsidRPr="00CF7765">
        <w:t>Staple</w:t>
      </w:r>
      <w:r w:rsidRPr="00CF7765">
        <w:rPr>
          <w:rFonts w:hint="eastAsia"/>
        </w:rPr>
        <w:t>指示をキャンセルして</w:t>
      </w:r>
      <w:r w:rsidRPr="00CF7765">
        <w:t>Finisher Tray</w:t>
      </w:r>
      <w:r w:rsidRPr="00CF7765">
        <w:rPr>
          <w:rFonts w:hint="eastAsia"/>
        </w:rPr>
        <w:t>に排出する。ただし、</w:t>
      </w:r>
      <w:r w:rsidRPr="00CF7765">
        <w:rPr>
          <w:rFonts w:hint="eastAsia"/>
        </w:rPr>
        <w:t>100</w:t>
      </w:r>
      <w:r w:rsidRPr="00CF7765">
        <w:rPr>
          <w:rFonts w:hint="eastAsia"/>
        </w:rPr>
        <w:t>枚カートリッジの場合は、ユーザー自身が</w:t>
      </w:r>
      <w:r w:rsidRPr="00CF7765">
        <w:rPr>
          <w:rFonts w:hint="eastAsia"/>
        </w:rPr>
        <w:t>Compiler Tray</w:t>
      </w:r>
      <w:r w:rsidRPr="00CF7765">
        <w:rPr>
          <w:rFonts w:hint="eastAsia"/>
        </w:rPr>
        <w:t>から用紙を取り除かなければならないときがある。</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針なし</w:t>
      </w:r>
      <w:r w:rsidRPr="00CF7765">
        <w:rPr>
          <w:rFonts w:hint="eastAsia"/>
        </w:rPr>
        <w:br/>
      </w:r>
      <w:r w:rsidRPr="00CF7765">
        <w:t>Staple</w:t>
      </w:r>
      <w:r w:rsidRPr="00CF7765">
        <w:rPr>
          <w:rFonts w:hint="eastAsia"/>
        </w:rPr>
        <w:t>を行なうプリント動作中に「針補給（残り針が少ない）」を検知した場合は、「ステープルセット」の切れ目で</w:t>
      </w:r>
      <w:r w:rsidRPr="00CF7765">
        <w:t>Staple</w:t>
      </w:r>
      <w:r w:rsidRPr="00CF7765">
        <w:rPr>
          <w:rFonts w:hint="eastAsia"/>
        </w:rPr>
        <w:t>動作を実施後停止する。（セットバウンダリ）</w:t>
      </w:r>
      <w:r w:rsidRPr="00CF7765">
        <w:rPr>
          <w:rFonts w:hint="eastAsia"/>
        </w:rPr>
        <w:br/>
      </w:r>
      <w:r w:rsidRPr="00CF7765">
        <w:rPr>
          <w:rFonts w:hint="eastAsia"/>
        </w:rPr>
        <w:t>上記の</w:t>
      </w:r>
      <w:r w:rsidRPr="00CF7765">
        <w:t>MC</w:t>
      </w:r>
      <w:r w:rsidRPr="00CF7765">
        <w:rPr>
          <w:rFonts w:hint="eastAsia"/>
        </w:rPr>
        <w:t>停止後、および、「針補給（残り針が少ない）」を検知している状態で</w:t>
      </w:r>
      <w:r w:rsidRPr="00CF7765">
        <w:t>Staple</w:t>
      </w:r>
      <w:r w:rsidRPr="00CF7765">
        <w:rPr>
          <w:rFonts w:hint="eastAsia"/>
        </w:rPr>
        <w:t>を行なうプリントジョブが起動された場合、</w:t>
      </w:r>
      <w:r w:rsidRPr="00CF7765">
        <w:br/>
      </w:r>
      <w:r w:rsidRPr="00CF7765">
        <w:br/>
      </w:r>
      <w:r w:rsidRPr="00CF7765">
        <w:rPr>
          <w:rFonts w:hint="eastAsia"/>
        </w:rPr>
        <w:t>システムデータ「針切れ時印刷継続設定」が</w:t>
      </w:r>
      <w:r w:rsidRPr="00CF7765">
        <w:rPr>
          <w:rFonts w:hint="eastAsia"/>
        </w:rPr>
        <w:t>"</w:t>
      </w:r>
      <w:r w:rsidRPr="00CF7765">
        <w:rPr>
          <w:rFonts w:hint="eastAsia"/>
        </w:rPr>
        <w:t>継続する</w:t>
      </w:r>
      <w:r w:rsidRPr="00CF7765">
        <w:rPr>
          <w:rFonts w:hint="eastAsia"/>
        </w:rPr>
        <w:t>"</w:t>
      </w:r>
      <w:r w:rsidRPr="00CF7765">
        <w:rPr>
          <w:rFonts w:hint="eastAsia"/>
        </w:rPr>
        <w:t>の場合は、</w:t>
      </w:r>
      <w:r w:rsidRPr="00CF7765">
        <w:t>Staple</w:t>
      </w:r>
      <w:r w:rsidRPr="00CF7765">
        <w:rPr>
          <w:rFonts w:hint="eastAsia"/>
        </w:rPr>
        <w:t>機能を</w:t>
      </w:r>
      <w:r w:rsidR="00CD19F3" w:rsidRPr="00CF7765">
        <w:rPr>
          <w:rFonts w:hint="eastAsia"/>
        </w:rPr>
        <w:t>自動的に</w:t>
      </w:r>
      <w:r w:rsidRPr="00CF7765">
        <w:rPr>
          <w:rFonts w:hint="eastAsia"/>
        </w:rPr>
        <w:t>キャンセルの上、プリントを継続する。</w:t>
      </w:r>
      <w:r w:rsidRPr="00CF7765">
        <w:rPr>
          <w:rFonts w:hint="eastAsia"/>
        </w:rPr>
        <w:t>"</w:t>
      </w:r>
      <w:r w:rsidRPr="00CF7765">
        <w:rPr>
          <w:rFonts w:hint="eastAsia"/>
        </w:rPr>
        <w:t>継続しない</w:t>
      </w:r>
      <w:r w:rsidRPr="00CF7765">
        <w:rPr>
          <w:rFonts w:hint="eastAsia"/>
        </w:rPr>
        <w:t>"</w:t>
      </w:r>
      <w:r w:rsidRPr="00CF7765">
        <w:rPr>
          <w:rFonts w:hint="eastAsia"/>
        </w:rPr>
        <w:t>の場合は、</w:t>
      </w:r>
      <w:r w:rsidR="00CD19F3" w:rsidRPr="00CF7765">
        <w:rPr>
          <w:rFonts w:hint="eastAsia"/>
        </w:rPr>
        <w:t>ユーザー介入の上で、針補給又は</w:t>
      </w:r>
      <w:r w:rsidR="00CD19F3" w:rsidRPr="00CF7765">
        <w:t>Staple</w:t>
      </w:r>
      <w:r w:rsidR="00CD19F3" w:rsidRPr="00CF7765">
        <w:rPr>
          <w:rFonts w:hint="eastAsia"/>
        </w:rPr>
        <w:t>機能のキャンセルがあるまでプリント動作は開始</w:t>
      </w:r>
      <w:r w:rsidR="00CD19F3" w:rsidRPr="00CF7765">
        <w:t>/</w:t>
      </w:r>
      <w:r w:rsidR="00CD19F3" w:rsidRPr="00CF7765">
        <w:rPr>
          <w:rFonts w:hint="eastAsia"/>
        </w:rPr>
        <w:t>継続されない。</w:t>
      </w:r>
      <w:r w:rsidRPr="00CF7765">
        <w:rPr>
          <w:rFonts w:hint="eastAsia"/>
        </w:rPr>
        <w:t>。</w:t>
      </w:r>
      <w:r w:rsidR="00CD19F3" w:rsidRPr="00CF7765">
        <w:br/>
      </w:r>
      <w:r w:rsidRPr="00CF7765">
        <w:rPr>
          <w:rFonts w:hint="eastAsia"/>
        </w:rPr>
        <w:t>なお、中綴じのホチキス切れは、本動作は対象外とする。ホチキス切れになる場合、同時に</w:t>
      </w:r>
      <w:r w:rsidRPr="00CF7765">
        <w:rPr>
          <w:rFonts w:hint="eastAsia"/>
        </w:rPr>
        <w:t>Stapler Feed Ready Fail</w:t>
      </w:r>
      <w:r w:rsidRPr="00CF7765">
        <w:rPr>
          <w:rFonts w:hint="eastAsia"/>
        </w:rPr>
        <w:t>が発生する可能性があるが、この</w:t>
      </w:r>
      <w:r w:rsidRPr="00CF7765">
        <w:rPr>
          <w:rFonts w:hint="eastAsia"/>
        </w:rPr>
        <w:t>Fail</w:t>
      </w:r>
      <w:r w:rsidRPr="00CF7765">
        <w:rPr>
          <w:rFonts w:hint="eastAsia"/>
        </w:rPr>
        <w:t>が通知された場合、ユーザ介入動作が入る。</w:t>
      </w:r>
    </w:p>
    <w:p w:rsidR="00FD3712" w:rsidRPr="00CF7765" w:rsidRDefault="00FD3712">
      <w:pPr>
        <w:pStyle w:val="aa"/>
        <w:numPr>
          <w:ilvl w:val="0"/>
          <w:numId w:val="28"/>
        </w:numPr>
        <w:tabs>
          <w:tab w:val="clear" w:pos="567"/>
          <w:tab w:val="clear" w:pos="851"/>
          <w:tab w:val="left" w:pos="1380"/>
        </w:tabs>
      </w:pPr>
      <w:r w:rsidRPr="00CF7765">
        <w:rPr>
          <w:rFonts w:hint="eastAsia"/>
        </w:rPr>
        <w:t>Compiler Tray</w:t>
      </w:r>
      <w:r w:rsidRPr="00CF7765">
        <w:rPr>
          <w:rFonts w:hint="eastAsia"/>
        </w:rPr>
        <w:t>からの用紙の取り除き</w:t>
      </w:r>
      <w:r w:rsidRPr="00CF7765">
        <w:rPr>
          <w:rFonts w:hint="eastAsia"/>
        </w:rPr>
        <w:br/>
        <w:t>Staple</w:t>
      </w:r>
      <w:r w:rsidRPr="00CF7765">
        <w:rPr>
          <w:rFonts w:hint="eastAsia"/>
        </w:rPr>
        <w:t>ジョブを処理中、かつ、</w:t>
      </w:r>
      <w:r w:rsidRPr="00CF7765">
        <w:rPr>
          <w:rFonts w:hint="eastAsia"/>
        </w:rPr>
        <w:t>IOT</w:t>
      </w:r>
      <w:r w:rsidRPr="00CF7765">
        <w:rPr>
          <w:rFonts w:hint="eastAsia"/>
        </w:rPr>
        <w:t>が停止している時に、例えば、ジャムの解除などでにユーザーが誤って</w:t>
      </w:r>
      <w:r w:rsidRPr="00CF7765">
        <w:rPr>
          <w:rFonts w:hint="eastAsia"/>
        </w:rPr>
        <w:t>Compiler Tray</w:t>
      </w:r>
      <w:r w:rsidRPr="00CF7765">
        <w:rPr>
          <w:rFonts w:hint="eastAsia"/>
        </w:rPr>
        <w:t>上の正常排出された用紙をすべて取り除いてしまったときは、そのセットのＳｔａｐｌｅを解除し、次のセットがあるならば、それより</w:t>
      </w:r>
      <w:r w:rsidRPr="00CF7765">
        <w:rPr>
          <w:rFonts w:hint="eastAsia"/>
        </w:rPr>
        <w:t>Staple</w:t>
      </w:r>
      <w:r w:rsidRPr="00CF7765">
        <w:rPr>
          <w:rFonts w:hint="eastAsia"/>
        </w:rPr>
        <w:t>を再開する。</w:t>
      </w:r>
      <w:r w:rsidRPr="00CF7765">
        <w:rPr>
          <w:rFonts w:hint="eastAsia"/>
        </w:rPr>
        <w:br/>
      </w:r>
      <w:r w:rsidRPr="00CF7765">
        <w:rPr>
          <w:rFonts w:hint="eastAsia"/>
        </w:rPr>
        <w:t>上記のとき、ユーザー介入は実施しないで自動で解除し、特に解除した記録は残さない。</w:t>
      </w:r>
      <w:r w:rsidRPr="00CF7765">
        <w:rPr>
          <w:rFonts w:hint="eastAsia"/>
        </w:rPr>
        <w:br/>
      </w:r>
      <w:r w:rsidRPr="00CF7765">
        <w:rPr>
          <w:rFonts w:hint="eastAsia"/>
        </w:rPr>
        <w:t>また、本解除は、</w:t>
      </w:r>
      <w:r w:rsidRPr="00CF7765">
        <w:t>IOT</w:t>
      </w:r>
      <w:r w:rsidRPr="00CF7765">
        <w:rPr>
          <w:rFonts w:hint="eastAsia"/>
        </w:rPr>
        <w:t>もしくは</w:t>
      </w:r>
      <w:r w:rsidRPr="00CF7765">
        <w:t>Finisher</w:t>
      </w:r>
      <w:r w:rsidRPr="00CF7765">
        <w:rPr>
          <w:rFonts w:hint="eastAsia"/>
        </w:rPr>
        <w:t>で実施することにし、</w:t>
      </w:r>
      <w:r w:rsidRPr="00CF7765">
        <w:t>Controller</w:t>
      </w:r>
      <w:r w:rsidRPr="00CF7765">
        <w:rPr>
          <w:rFonts w:hint="eastAsia"/>
        </w:rPr>
        <w:t>側では何も実施しない。従って、割り込みのポイントなども</w:t>
      </w:r>
      <w:r w:rsidRPr="00CF7765">
        <w:t>Staple</w:t>
      </w:r>
      <w:r w:rsidRPr="00CF7765">
        <w:rPr>
          <w:rFonts w:hint="eastAsia"/>
        </w:rPr>
        <w:t>解除前と同じとし、変更しない。</w:t>
      </w:r>
      <w:r w:rsidR="002E58E0" w:rsidRPr="00CF7765">
        <w:rPr>
          <w:rFonts w:hint="eastAsia"/>
        </w:rPr>
        <w:br/>
      </w:r>
    </w:p>
    <w:p w:rsidR="00FD3712" w:rsidRPr="00CF7765" w:rsidRDefault="00FD3712">
      <w:pPr>
        <w:pStyle w:val="aa"/>
        <w:numPr>
          <w:ilvl w:val="0"/>
          <w:numId w:val="28"/>
        </w:numPr>
        <w:tabs>
          <w:tab w:val="clear" w:pos="567"/>
          <w:tab w:val="clear" w:pos="851"/>
          <w:tab w:val="left" w:pos="1380"/>
        </w:tabs>
      </w:pPr>
      <w:r w:rsidRPr="00CF7765">
        <w:rPr>
          <w:rFonts w:hint="eastAsia"/>
        </w:rPr>
        <w:t>針送り不良</w:t>
      </w:r>
      <w:r w:rsidRPr="00CF7765">
        <w:rPr>
          <w:rFonts w:hint="eastAsia"/>
        </w:rPr>
        <w:br/>
      </w:r>
      <w:r w:rsidRPr="00CF7765">
        <w:rPr>
          <w:rFonts w:hint="eastAsia"/>
        </w:rPr>
        <w:t>「針カートリッジの再セットおよび交換メッセージ」を表示し、針送り不良が解除されるか又は</w:t>
      </w:r>
      <w:r w:rsidRPr="00CF7765">
        <w:t>Staple</w:t>
      </w:r>
      <w:r w:rsidRPr="00CF7765">
        <w:rPr>
          <w:rFonts w:hint="eastAsia"/>
        </w:rPr>
        <w:t>機能のキャンセルがあるまで</w:t>
      </w:r>
      <w:r w:rsidRPr="00CF7765">
        <w:t>Staple</w:t>
      </w:r>
      <w:r w:rsidRPr="00CF7765">
        <w:rPr>
          <w:rFonts w:hint="eastAsia"/>
        </w:rPr>
        <w:t>を行なうプリント動作は開始</w:t>
      </w:r>
      <w:r w:rsidRPr="00CF7765">
        <w:t>/</w:t>
      </w:r>
      <w:r w:rsidRPr="00CF7765">
        <w:rPr>
          <w:rFonts w:hint="eastAsia"/>
        </w:rPr>
        <w:t>継続されない。</w:t>
      </w:r>
      <w:r w:rsidRPr="00CF7765">
        <w:rPr>
          <w:rFonts w:hint="eastAsia"/>
        </w:rPr>
        <w:br/>
        <w:t>(</w:t>
      </w:r>
      <w:r w:rsidRPr="00CF7765">
        <w:rPr>
          <w:rFonts w:hint="eastAsia"/>
        </w:rPr>
        <w:t>本エラーは、針カートリッジをセットしたが、針が正しく</w:t>
      </w:r>
      <w:r w:rsidRPr="00CF7765">
        <w:t>Staple</w:t>
      </w:r>
      <w:r w:rsidRPr="00CF7765">
        <w:rPr>
          <w:rFonts w:hint="eastAsia"/>
        </w:rPr>
        <w:t>位置まで送ることができなかったというものである。</w:t>
      </w:r>
      <w:r w:rsidRPr="00CF7765">
        <w:rPr>
          <w:rFonts w:hint="eastAsia"/>
        </w:rPr>
        <w:t>)</w:t>
      </w:r>
    </w:p>
    <w:p w:rsidR="00FD3712" w:rsidRPr="00CF7765" w:rsidRDefault="00FD3712">
      <w:pPr>
        <w:pStyle w:val="aa"/>
        <w:numPr>
          <w:ilvl w:val="0"/>
          <w:numId w:val="28"/>
        </w:numPr>
        <w:tabs>
          <w:tab w:val="clear" w:pos="567"/>
          <w:tab w:val="clear" w:pos="851"/>
          <w:tab w:val="clear" w:pos="1418"/>
          <w:tab w:val="clear" w:pos="1701"/>
          <w:tab w:val="left" w:pos="1380"/>
        </w:tabs>
      </w:pPr>
      <w:r w:rsidRPr="00CF7765">
        <w:rPr>
          <w:rFonts w:hint="eastAsia"/>
        </w:rPr>
        <w:t>Staple</w:t>
      </w:r>
      <w:r w:rsidRPr="00CF7765">
        <w:rPr>
          <w:rFonts w:hint="eastAsia"/>
        </w:rPr>
        <w:t>選択時の</w:t>
      </w:r>
      <w:r w:rsidRPr="00CF7765">
        <w:rPr>
          <w:rFonts w:hint="eastAsia"/>
        </w:rPr>
        <w:t>Offset</w:t>
      </w:r>
      <w:r w:rsidRPr="00CF7765">
        <w:rPr>
          <w:rFonts w:hint="eastAsia"/>
        </w:rPr>
        <w:t>指定については、「</w:t>
      </w:r>
      <w:r w:rsidRPr="00CF7765">
        <w:fldChar w:fldCharType="begin"/>
      </w:r>
      <w:r w:rsidRPr="00CF7765">
        <w:instrText xml:space="preserve"> REF _Ref9326572 \r \h </w:instrText>
      </w:r>
      <w:r w:rsidR="00FF16DA" w:rsidRPr="00CF7765">
        <w:instrText xml:space="preserve"> \* MERGEFORMAT </w:instrText>
      </w:r>
      <w:r w:rsidRPr="00CF7765">
        <w:fldChar w:fldCharType="separate"/>
      </w:r>
      <w:r w:rsidR="00091205">
        <w:t>3.4.3</w:t>
      </w:r>
      <w:r w:rsidRPr="00CF7765">
        <w:fldChar w:fldCharType="end"/>
      </w:r>
      <w:r w:rsidRPr="00CF7765">
        <w:rPr>
          <w:rFonts w:hint="eastAsia"/>
        </w:rPr>
        <w:t xml:space="preserve"> </w:t>
      </w:r>
      <w:r w:rsidRPr="00CF7765">
        <w:fldChar w:fldCharType="begin"/>
      </w:r>
      <w:r w:rsidRPr="00CF7765">
        <w:instrText xml:space="preserve"> REF _Ref9326572 \h </w:instrText>
      </w:r>
      <w:r w:rsidR="00FF16DA" w:rsidRPr="00CF7765">
        <w:instrText xml:space="preserve"> \* MERGEFORMAT </w:instrText>
      </w:r>
      <w:r w:rsidRPr="00CF7765">
        <w:fldChar w:fldCharType="separate"/>
      </w:r>
      <w:r w:rsidR="00091205" w:rsidRPr="00CF7765">
        <w:rPr>
          <w:rFonts w:hint="eastAsia"/>
        </w:rPr>
        <w:t>Offset</w:t>
      </w:r>
      <w:r w:rsidR="00091205" w:rsidRPr="00CF7765">
        <w:rPr>
          <w:rFonts w:hint="eastAsia"/>
        </w:rPr>
        <w:t>排出指定</w:t>
      </w:r>
      <w:r w:rsidRPr="00CF7765">
        <w:fldChar w:fldCharType="end"/>
      </w:r>
      <w:r w:rsidRPr="00CF7765">
        <w:rPr>
          <w:rFonts w:hint="eastAsia"/>
        </w:rPr>
        <w:t>」を参照のこと。</w:t>
      </w:r>
    </w:p>
    <w:p w:rsidR="00FD3712" w:rsidRPr="00CF7765" w:rsidRDefault="00FD3712" w:rsidP="00F72732">
      <w:pPr>
        <w:pStyle w:val="aa"/>
        <w:pageBreakBefore/>
        <w:numPr>
          <w:ilvl w:val="0"/>
          <w:numId w:val="28"/>
        </w:numPr>
        <w:tabs>
          <w:tab w:val="clear" w:pos="567"/>
          <w:tab w:val="clear" w:pos="851"/>
          <w:tab w:val="clear" w:pos="1418"/>
          <w:tab w:val="clear" w:pos="1701"/>
          <w:tab w:val="left" w:pos="1380"/>
        </w:tabs>
        <w:ind w:hanging="301"/>
      </w:pPr>
      <w:r w:rsidRPr="00CF7765">
        <w:rPr>
          <w:rFonts w:hint="eastAsia"/>
        </w:rPr>
        <w:lastRenderedPageBreak/>
        <w:t>Staple</w:t>
      </w:r>
      <w:r w:rsidRPr="00CF7765">
        <w:rPr>
          <w:rFonts w:hint="eastAsia"/>
        </w:rPr>
        <w:t>位置と</w:t>
      </w:r>
      <w:r w:rsidRPr="00CF7765">
        <w:rPr>
          <w:rFonts w:hint="eastAsia"/>
        </w:rPr>
        <w:t>Punch</w:t>
      </w:r>
      <w:r w:rsidRPr="00CF7765">
        <w:rPr>
          <w:rFonts w:hint="eastAsia"/>
        </w:rPr>
        <w:t>穴の干渉による制約</w:t>
      </w:r>
      <w:r w:rsidRPr="00CF7765">
        <w:br/>
      </w:r>
      <w:r w:rsidRPr="00CF7765">
        <w:rPr>
          <w:rFonts w:hint="eastAsia"/>
        </w:rPr>
        <w:t>Punch</w:t>
      </w:r>
      <w:r w:rsidRPr="00CF7765">
        <w:rPr>
          <w:rFonts w:hint="eastAsia"/>
        </w:rPr>
        <w:t>穴が</w:t>
      </w:r>
      <w:r w:rsidRPr="00CF7765">
        <w:rPr>
          <w:rFonts w:hint="eastAsia"/>
        </w:rPr>
        <w:t>Staple</w:t>
      </w:r>
      <w:r w:rsidRPr="00CF7765">
        <w:rPr>
          <w:rFonts w:hint="eastAsia"/>
        </w:rPr>
        <w:t>止め部分と干渉する可能性があるときは、ユーザー介入の上で、</w:t>
      </w:r>
      <w:r w:rsidRPr="00CF7765">
        <w:rPr>
          <w:rFonts w:hint="eastAsia"/>
        </w:rPr>
        <w:t>Staple</w:t>
      </w:r>
      <w:r w:rsidRPr="00CF7765">
        <w:rPr>
          <w:rFonts w:hint="eastAsia"/>
        </w:rPr>
        <w:t>または</w:t>
      </w:r>
      <w:r w:rsidRPr="00CF7765">
        <w:rPr>
          <w:rFonts w:hint="eastAsia"/>
        </w:rPr>
        <w:t>Punch</w:t>
      </w:r>
      <w:r w:rsidRPr="00CF7765">
        <w:rPr>
          <w:rFonts w:hint="eastAsia"/>
        </w:rPr>
        <w:t>、またはその両方の指示を解除する。</w:t>
      </w:r>
    </w:p>
    <w:p w:rsidR="00FD3712" w:rsidRPr="00CF7765" w:rsidRDefault="00FD3712">
      <w:pPr>
        <w:pStyle w:val="aa"/>
        <w:tabs>
          <w:tab w:val="clear" w:pos="567"/>
          <w:tab w:val="clear" w:pos="851"/>
          <w:tab w:val="clear" w:pos="1418"/>
          <w:tab w:val="clear" w:pos="1701"/>
          <w:tab w:val="left" w:pos="1380"/>
        </w:tabs>
        <w:ind w:left="840"/>
        <w:jc w:val="center"/>
      </w:pPr>
      <w:r w:rsidRPr="00CF7765">
        <w:br/>
      </w:r>
      <w:r w:rsidRPr="00CF7765">
        <w:rPr>
          <w:rFonts w:hint="eastAsia"/>
        </w:rPr>
        <w:t>表</w:t>
      </w:r>
      <w:r w:rsidRPr="00CF7765">
        <w:rPr>
          <w:rFonts w:hint="eastAsia"/>
        </w:rPr>
        <w:t>4.4.1.1 Punch</w:t>
      </w:r>
      <w:r w:rsidRPr="00CF7765">
        <w:rPr>
          <w:rFonts w:hint="eastAsia"/>
        </w:rPr>
        <w:t>と</w:t>
      </w:r>
      <w:r w:rsidRPr="00CF7765">
        <w:rPr>
          <w:rFonts w:hint="eastAsia"/>
        </w:rPr>
        <w:t>Staple</w:t>
      </w:r>
      <w:r w:rsidRPr="00CF7765">
        <w:rPr>
          <w:rFonts w:hint="eastAsia"/>
        </w:rPr>
        <w:t>禁止一覧</w:t>
      </w:r>
      <w:r w:rsidRPr="00CF7765">
        <w:rPr>
          <w:rFonts w:hint="eastAsia"/>
        </w:rPr>
        <w:t>(SB/</w:t>
      </w:r>
      <w:r w:rsidR="009F36B0">
        <w:rPr>
          <w:rFonts w:hint="eastAsia"/>
        </w:rPr>
        <w:t>GB/</w:t>
      </w:r>
      <w:r w:rsidRPr="00CF7765">
        <w:rPr>
          <w:rFonts w:hint="eastAsia"/>
        </w:rPr>
        <w:t>C</w:t>
      </w:r>
      <w:r w:rsidR="00AC34AD">
        <w:t>/</w:t>
      </w:r>
      <w:r w:rsidR="00AC34AD">
        <w:rPr>
          <w:rFonts w:hint="eastAsia"/>
        </w:rPr>
        <w:t>CH</w:t>
      </w:r>
      <w:r w:rsidRPr="00CF7765">
        <w:rPr>
          <w:rFonts w:hint="eastAsia"/>
        </w:rPr>
        <w:t>/D</w:t>
      </w:r>
      <w:r w:rsidR="007A6DF8">
        <w:t>/D2G</w:t>
      </w:r>
      <w:r w:rsidRPr="00CF7765">
        <w:rPr>
          <w:rFonts w:hint="eastAsia"/>
        </w:rPr>
        <w:t xml:space="preserve"> Finisher</w:t>
      </w:r>
      <w:r w:rsidRPr="00CF7765">
        <w:rPr>
          <w:rFonts w:hint="eastAsia"/>
        </w:rPr>
        <w:t>共通</w:t>
      </w:r>
      <w:r w:rsidRPr="00CF7765">
        <w:rPr>
          <w:rFonts w:hint="eastAsia"/>
        </w:rPr>
        <w:t>)</w:t>
      </w:r>
    </w:p>
    <w:tbl>
      <w:tblPr>
        <w:tblW w:w="0" w:type="auto"/>
        <w:jc w:val="right"/>
        <w:tblLayout w:type="fixed"/>
        <w:tblCellMar>
          <w:left w:w="30" w:type="dxa"/>
          <w:right w:w="30" w:type="dxa"/>
        </w:tblCellMar>
        <w:tblLook w:val="0000" w:firstRow="0" w:lastRow="0" w:firstColumn="0" w:lastColumn="0" w:noHBand="0" w:noVBand="0"/>
      </w:tblPr>
      <w:tblGrid>
        <w:gridCol w:w="1985"/>
        <w:gridCol w:w="567"/>
        <w:gridCol w:w="480"/>
        <w:gridCol w:w="481"/>
        <w:gridCol w:w="481"/>
        <w:gridCol w:w="481"/>
        <w:gridCol w:w="481"/>
        <w:gridCol w:w="480"/>
        <w:gridCol w:w="481"/>
        <w:gridCol w:w="481"/>
        <w:gridCol w:w="481"/>
        <w:gridCol w:w="481"/>
        <w:gridCol w:w="480"/>
        <w:gridCol w:w="481"/>
        <w:gridCol w:w="481"/>
        <w:gridCol w:w="481"/>
        <w:gridCol w:w="481"/>
      </w:tblGrid>
      <w:tr w:rsidR="00FD3712" w:rsidRPr="00CF7765">
        <w:trPr>
          <w:cantSplit/>
          <w:jc w:val="right"/>
        </w:trPr>
        <w:tc>
          <w:tcPr>
            <w:tcW w:w="1985" w:type="dxa"/>
            <w:tcBorders>
              <w:top w:val="single" w:sz="12" w:space="0" w:color="auto"/>
              <w:left w:val="single" w:sz="12" w:space="0" w:color="auto"/>
            </w:tcBorders>
            <w:shd w:val="clear" w:color="C0C0C0" w:fill="00FFFF"/>
          </w:tcPr>
          <w:p w:rsidR="00FD3712" w:rsidRPr="00CF7765" w:rsidRDefault="00FD3712">
            <w:pPr>
              <w:pStyle w:val="af3"/>
              <w:tabs>
                <w:tab w:val="clear" w:pos="1134"/>
                <w:tab w:val="clear" w:pos="4252"/>
                <w:tab w:val="clear" w:pos="8504"/>
              </w:tabs>
              <w:autoSpaceDE w:val="0"/>
              <w:autoSpaceDN w:val="0"/>
              <w:spacing w:after="0"/>
              <w:textAlignment w:val="auto"/>
              <w:rPr>
                <w:kern w:val="2"/>
              </w:rPr>
            </w:pPr>
            <w:r w:rsidRPr="00CF7765">
              <w:rPr>
                <w:rFonts w:hint="eastAsia"/>
                <w:kern w:val="2"/>
              </w:rPr>
              <w:t>定形サイズ</w:t>
            </w:r>
          </w:p>
        </w:tc>
        <w:tc>
          <w:tcPr>
            <w:tcW w:w="567" w:type="dxa"/>
            <w:tcBorders>
              <w:top w:val="single" w:sz="12" w:space="0" w:color="auto"/>
              <w:right w:val="single" w:sz="12" w:space="0" w:color="auto"/>
            </w:tcBorders>
            <w:shd w:val="clear" w:color="C0C0C0" w:fill="00FFFF"/>
          </w:tcPr>
          <w:p w:rsidR="00FD3712" w:rsidRPr="00CF7765" w:rsidRDefault="00FD3712">
            <w:pPr>
              <w:autoSpaceDE w:val="0"/>
              <w:autoSpaceDN w:val="0"/>
              <w:adjustRightInd w:val="0"/>
              <w:jc w:val="center"/>
            </w:pPr>
          </w:p>
        </w:tc>
        <w:tc>
          <w:tcPr>
            <w:tcW w:w="2404" w:type="dxa"/>
            <w:gridSpan w:val="5"/>
            <w:tcBorders>
              <w:top w:val="single" w:sz="12" w:space="0" w:color="auto"/>
              <w:left w:val="single" w:sz="12" w:space="0" w:color="auto"/>
              <w:bottom w:val="single" w:sz="2" w:space="0" w:color="auto"/>
              <w:right w:val="single" w:sz="12" w:space="0" w:color="auto"/>
            </w:tcBorders>
            <w:shd w:val="clear" w:color="auto" w:fill="00FFFF"/>
          </w:tcPr>
          <w:p w:rsidR="00FD3712" w:rsidRPr="00CF7765" w:rsidRDefault="00FD3712">
            <w:pPr>
              <w:autoSpaceDE w:val="0"/>
              <w:autoSpaceDN w:val="0"/>
              <w:adjustRightInd w:val="0"/>
              <w:jc w:val="center"/>
            </w:pPr>
            <w:r w:rsidRPr="00CF7765">
              <w:t>2</w:t>
            </w:r>
            <w:r w:rsidRPr="00CF7765">
              <w:rPr>
                <w:rFonts w:hint="eastAsia"/>
              </w:rPr>
              <w:t>穴</w:t>
            </w:r>
            <w:r w:rsidRPr="00CF7765">
              <w:rPr>
                <w:rFonts w:hint="eastAsia"/>
              </w:rPr>
              <w:t>/ US</w:t>
            </w:r>
            <w:r w:rsidRPr="00CF7765">
              <w:t>2</w:t>
            </w:r>
            <w:r w:rsidRPr="00CF7765">
              <w:rPr>
                <w:rFonts w:hint="eastAsia"/>
              </w:rPr>
              <w:t>穴</w:t>
            </w:r>
          </w:p>
        </w:tc>
        <w:tc>
          <w:tcPr>
            <w:tcW w:w="2404" w:type="dxa"/>
            <w:gridSpan w:val="5"/>
            <w:tcBorders>
              <w:top w:val="single" w:sz="12" w:space="0" w:color="auto"/>
              <w:left w:val="nil"/>
              <w:bottom w:val="single" w:sz="2" w:space="0" w:color="auto"/>
              <w:right w:val="single" w:sz="12" w:space="0" w:color="auto"/>
            </w:tcBorders>
            <w:shd w:val="clear" w:color="auto" w:fill="00FFFF"/>
          </w:tcPr>
          <w:p w:rsidR="00FD3712" w:rsidRPr="00CF7765" w:rsidRDefault="00FD3712">
            <w:pPr>
              <w:autoSpaceDE w:val="0"/>
              <w:autoSpaceDN w:val="0"/>
              <w:adjustRightInd w:val="0"/>
              <w:jc w:val="center"/>
            </w:pPr>
            <w:r w:rsidRPr="00CF7765">
              <w:t>3</w:t>
            </w:r>
            <w:r w:rsidRPr="00CF7765">
              <w:rPr>
                <w:rFonts w:hint="eastAsia"/>
              </w:rPr>
              <w:t>穴</w:t>
            </w:r>
          </w:p>
        </w:tc>
        <w:tc>
          <w:tcPr>
            <w:tcW w:w="2404" w:type="dxa"/>
            <w:gridSpan w:val="5"/>
            <w:tcBorders>
              <w:top w:val="single" w:sz="12" w:space="0" w:color="auto"/>
              <w:left w:val="nil"/>
              <w:bottom w:val="single" w:sz="2" w:space="0" w:color="auto"/>
              <w:right w:val="single" w:sz="12" w:space="0" w:color="auto"/>
            </w:tcBorders>
            <w:shd w:val="clear" w:color="auto" w:fill="00FFFF"/>
          </w:tcPr>
          <w:p w:rsidR="00FD3712" w:rsidRPr="00CF7765" w:rsidRDefault="00FD3712">
            <w:pPr>
              <w:autoSpaceDE w:val="0"/>
              <w:autoSpaceDN w:val="0"/>
              <w:adjustRightInd w:val="0"/>
              <w:jc w:val="center"/>
            </w:pPr>
            <w:r w:rsidRPr="00CF7765">
              <w:t>4</w:t>
            </w:r>
            <w:r w:rsidRPr="00CF7765">
              <w:rPr>
                <w:rFonts w:hint="eastAsia"/>
              </w:rPr>
              <w:t>穴</w:t>
            </w:r>
          </w:p>
        </w:tc>
      </w:tr>
      <w:tr w:rsidR="00FD3712" w:rsidRPr="00CF7765">
        <w:trPr>
          <w:cantSplit/>
          <w:jc w:val="right"/>
        </w:trPr>
        <w:tc>
          <w:tcPr>
            <w:tcW w:w="1985" w:type="dxa"/>
            <w:tcBorders>
              <w:left w:val="single" w:sz="12" w:space="0" w:color="auto"/>
              <w:bottom w:val="single" w:sz="12" w:space="0" w:color="auto"/>
            </w:tcBorders>
            <w:shd w:val="clear" w:color="C0C0C0" w:fill="00FFFF"/>
          </w:tcPr>
          <w:p w:rsidR="00FD3712" w:rsidRPr="00CF7765" w:rsidRDefault="00FD3712">
            <w:pPr>
              <w:autoSpaceDE w:val="0"/>
              <w:autoSpaceDN w:val="0"/>
              <w:adjustRightInd w:val="0"/>
              <w:jc w:val="center"/>
            </w:pPr>
          </w:p>
        </w:tc>
        <w:tc>
          <w:tcPr>
            <w:tcW w:w="567" w:type="dxa"/>
            <w:tcBorders>
              <w:bottom w:val="single" w:sz="12" w:space="0" w:color="auto"/>
              <w:right w:val="single" w:sz="6" w:space="0" w:color="auto"/>
            </w:tcBorders>
            <w:shd w:val="clear" w:color="C0C0C0" w:fill="00FFFF"/>
          </w:tcPr>
          <w:p w:rsidR="00FD3712" w:rsidRPr="00CF7765" w:rsidRDefault="00FD3712">
            <w:pPr>
              <w:autoSpaceDE w:val="0"/>
              <w:autoSpaceDN w:val="0"/>
              <w:adjustRightInd w:val="0"/>
              <w:jc w:val="center"/>
            </w:pPr>
          </w:p>
        </w:tc>
        <w:tc>
          <w:tcPr>
            <w:tcW w:w="480" w:type="dxa"/>
            <w:tcBorders>
              <w:top w:val="single" w:sz="2" w:space="0" w:color="auto"/>
              <w:left w:val="single" w:sz="12" w:space="0" w:color="auto"/>
              <w:bottom w:val="single" w:sz="12" w:space="0" w:color="auto"/>
              <w:right w:val="single" w:sz="2" w:space="0" w:color="auto"/>
            </w:tcBorders>
            <w:shd w:val="clear" w:color="auto" w:fill="00FFFF"/>
          </w:tcPr>
          <w:p w:rsidR="00FD3712" w:rsidRPr="00CF7765" w:rsidRDefault="00FD3712">
            <w:pPr>
              <w:autoSpaceDE w:val="0"/>
              <w:autoSpaceDN w:val="0"/>
              <w:adjustRightInd w:val="0"/>
              <w:jc w:val="center"/>
            </w:pPr>
            <w:r w:rsidRPr="00CF7765">
              <w:rPr>
                <w:rFonts w:hint="eastAsia"/>
              </w:rPr>
              <w:t>F</w:t>
            </w:r>
          </w:p>
        </w:tc>
        <w:tc>
          <w:tcPr>
            <w:tcW w:w="481" w:type="dxa"/>
            <w:tcBorders>
              <w:top w:val="single" w:sz="2" w:space="0" w:color="auto"/>
              <w:left w:val="single" w:sz="2" w:space="0" w:color="auto"/>
              <w:bottom w:val="single" w:sz="12" w:space="0" w:color="auto"/>
              <w:right w:val="single" w:sz="2" w:space="0" w:color="auto"/>
            </w:tcBorders>
            <w:shd w:val="clear" w:color="auto" w:fill="00FFFF"/>
          </w:tcPr>
          <w:p w:rsidR="00FD3712" w:rsidRPr="00CF7765" w:rsidRDefault="00FD3712">
            <w:pPr>
              <w:autoSpaceDE w:val="0"/>
              <w:autoSpaceDN w:val="0"/>
              <w:adjustRightInd w:val="0"/>
              <w:jc w:val="center"/>
            </w:pPr>
            <w:r w:rsidRPr="00CF7765">
              <w:rPr>
                <w:rFonts w:hint="eastAsia"/>
              </w:rPr>
              <w:t>R</w:t>
            </w:r>
          </w:p>
        </w:tc>
        <w:tc>
          <w:tcPr>
            <w:tcW w:w="481" w:type="dxa"/>
            <w:tcBorders>
              <w:top w:val="single" w:sz="2" w:space="0" w:color="auto"/>
              <w:left w:val="single" w:sz="2" w:space="0" w:color="auto"/>
              <w:bottom w:val="single" w:sz="12" w:space="0" w:color="auto"/>
              <w:right w:val="single" w:sz="2" w:space="0" w:color="auto"/>
            </w:tcBorders>
            <w:shd w:val="clear" w:color="auto" w:fill="00FFFF"/>
          </w:tcPr>
          <w:p w:rsidR="00FD3712" w:rsidRPr="00CF7765" w:rsidRDefault="00FD3712">
            <w:pPr>
              <w:autoSpaceDE w:val="0"/>
              <w:autoSpaceDN w:val="0"/>
              <w:adjustRightInd w:val="0"/>
              <w:jc w:val="center"/>
            </w:pPr>
            <w:r w:rsidRPr="00CF7765">
              <w:rPr>
                <w:rFonts w:hint="eastAsia"/>
              </w:rPr>
              <w:t>D</w:t>
            </w:r>
          </w:p>
        </w:tc>
        <w:tc>
          <w:tcPr>
            <w:tcW w:w="481" w:type="dxa"/>
            <w:tcBorders>
              <w:top w:val="single" w:sz="2" w:space="0" w:color="auto"/>
              <w:left w:val="single" w:sz="2"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C</w:t>
            </w:r>
          </w:p>
        </w:tc>
        <w:tc>
          <w:tcPr>
            <w:tcW w:w="481" w:type="dxa"/>
            <w:tcBorders>
              <w:top w:val="single" w:sz="2" w:space="0" w:color="auto"/>
              <w:left w:val="single" w:sz="6" w:space="0" w:color="auto"/>
              <w:bottom w:val="single" w:sz="12" w:space="0" w:color="auto"/>
              <w:right w:val="single" w:sz="12" w:space="0" w:color="auto"/>
            </w:tcBorders>
            <w:shd w:val="clear" w:color="auto" w:fill="00FFFF"/>
          </w:tcPr>
          <w:p w:rsidR="00FD3712" w:rsidRPr="00CF7765" w:rsidRDefault="00FD3712">
            <w:pPr>
              <w:pStyle w:val="af5"/>
              <w:tabs>
                <w:tab w:val="left" w:pos="567"/>
                <w:tab w:val="left" w:pos="851"/>
              </w:tabs>
              <w:autoSpaceDE w:val="0"/>
              <w:autoSpaceDN w:val="0"/>
              <w:adjustRightInd w:val="0"/>
              <w:spacing w:line="240" w:lineRule="atLeast"/>
              <w:rPr>
                <w:rFonts w:ascii="Arial" w:eastAsia="ＭＳ Ｐゴシック"/>
              </w:rPr>
            </w:pPr>
            <w:r w:rsidRPr="00CF7765">
              <w:rPr>
                <w:rFonts w:ascii="Arial" w:eastAsia="ＭＳ Ｐゴシック" w:hint="eastAsia"/>
              </w:rPr>
              <w:t>4</w:t>
            </w:r>
          </w:p>
        </w:tc>
        <w:tc>
          <w:tcPr>
            <w:tcW w:w="480" w:type="dxa"/>
            <w:tcBorders>
              <w:top w:val="single" w:sz="2" w:space="0" w:color="auto"/>
              <w:left w:val="single" w:sz="2"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F</w:t>
            </w:r>
          </w:p>
        </w:tc>
        <w:tc>
          <w:tcPr>
            <w:tcW w:w="481" w:type="dxa"/>
            <w:tcBorders>
              <w:top w:val="single" w:sz="2" w:space="0" w:color="auto"/>
              <w:left w:val="single" w:sz="6"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R</w:t>
            </w:r>
          </w:p>
        </w:tc>
        <w:tc>
          <w:tcPr>
            <w:tcW w:w="481" w:type="dxa"/>
            <w:tcBorders>
              <w:top w:val="single" w:sz="2" w:space="0" w:color="auto"/>
              <w:left w:val="single" w:sz="6"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D</w:t>
            </w:r>
          </w:p>
        </w:tc>
        <w:tc>
          <w:tcPr>
            <w:tcW w:w="481" w:type="dxa"/>
            <w:tcBorders>
              <w:top w:val="single" w:sz="2" w:space="0" w:color="auto"/>
              <w:left w:val="single" w:sz="6"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C</w:t>
            </w:r>
          </w:p>
        </w:tc>
        <w:tc>
          <w:tcPr>
            <w:tcW w:w="481" w:type="dxa"/>
            <w:tcBorders>
              <w:top w:val="single" w:sz="2" w:space="0" w:color="auto"/>
              <w:left w:val="single" w:sz="6" w:space="0" w:color="auto"/>
              <w:bottom w:val="single" w:sz="12" w:space="0" w:color="auto"/>
              <w:right w:val="single" w:sz="12" w:space="0" w:color="auto"/>
            </w:tcBorders>
            <w:shd w:val="clear" w:color="auto" w:fill="00FFFF"/>
          </w:tcPr>
          <w:p w:rsidR="00FD3712" w:rsidRPr="00CF7765" w:rsidRDefault="00FD3712">
            <w:pPr>
              <w:autoSpaceDE w:val="0"/>
              <w:autoSpaceDN w:val="0"/>
              <w:adjustRightInd w:val="0"/>
              <w:jc w:val="center"/>
            </w:pPr>
            <w:r w:rsidRPr="00CF7765">
              <w:rPr>
                <w:rFonts w:hint="eastAsia"/>
              </w:rPr>
              <w:t>4</w:t>
            </w:r>
          </w:p>
        </w:tc>
        <w:tc>
          <w:tcPr>
            <w:tcW w:w="480" w:type="dxa"/>
            <w:tcBorders>
              <w:top w:val="single" w:sz="2" w:space="0" w:color="auto"/>
              <w:left w:val="single" w:sz="2"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F</w:t>
            </w:r>
          </w:p>
        </w:tc>
        <w:tc>
          <w:tcPr>
            <w:tcW w:w="481" w:type="dxa"/>
            <w:tcBorders>
              <w:top w:val="single" w:sz="2" w:space="0" w:color="auto"/>
              <w:left w:val="single" w:sz="6"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R</w:t>
            </w:r>
          </w:p>
        </w:tc>
        <w:tc>
          <w:tcPr>
            <w:tcW w:w="481" w:type="dxa"/>
            <w:tcBorders>
              <w:top w:val="single" w:sz="2" w:space="0" w:color="auto"/>
              <w:left w:val="single" w:sz="6"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D</w:t>
            </w:r>
          </w:p>
        </w:tc>
        <w:tc>
          <w:tcPr>
            <w:tcW w:w="481" w:type="dxa"/>
            <w:tcBorders>
              <w:top w:val="single" w:sz="2" w:space="0" w:color="auto"/>
              <w:left w:val="single" w:sz="6" w:space="0" w:color="auto"/>
              <w:bottom w:val="single" w:sz="12" w:space="0" w:color="auto"/>
              <w:right w:val="single" w:sz="6" w:space="0" w:color="auto"/>
            </w:tcBorders>
            <w:shd w:val="clear" w:color="auto" w:fill="00FFFF"/>
          </w:tcPr>
          <w:p w:rsidR="00FD3712" w:rsidRPr="00CF7765" w:rsidRDefault="00FD3712">
            <w:pPr>
              <w:autoSpaceDE w:val="0"/>
              <w:autoSpaceDN w:val="0"/>
              <w:adjustRightInd w:val="0"/>
              <w:jc w:val="center"/>
            </w:pPr>
            <w:r w:rsidRPr="00CF7765">
              <w:rPr>
                <w:rFonts w:hint="eastAsia"/>
              </w:rPr>
              <w:t>C</w:t>
            </w:r>
          </w:p>
        </w:tc>
        <w:tc>
          <w:tcPr>
            <w:tcW w:w="481" w:type="dxa"/>
            <w:tcBorders>
              <w:top w:val="single" w:sz="2" w:space="0" w:color="auto"/>
              <w:left w:val="single" w:sz="6" w:space="0" w:color="auto"/>
              <w:bottom w:val="single" w:sz="12" w:space="0" w:color="auto"/>
              <w:right w:val="single" w:sz="12" w:space="0" w:color="auto"/>
            </w:tcBorders>
            <w:shd w:val="clear" w:color="auto" w:fill="00FFFF"/>
          </w:tcPr>
          <w:p w:rsidR="00FD3712" w:rsidRPr="00CF7765" w:rsidRDefault="00FD3712">
            <w:pPr>
              <w:pStyle w:val="af5"/>
              <w:tabs>
                <w:tab w:val="left" w:pos="567"/>
                <w:tab w:val="left" w:pos="851"/>
              </w:tabs>
              <w:autoSpaceDE w:val="0"/>
              <w:autoSpaceDN w:val="0"/>
              <w:adjustRightInd w:val="0"/>
              <w:spacing w:line="240" w:lineRule="atLeast"/>
              <w:rPr>
                <w:rFonts w:ascii="Arial" w:eastAsia="ＭＳ Ｐゴシック"/>
              </w:rPr>
            </w:pPr>
            <w:r w:rsidRPr="00CF7765">
              <w:rPr>
                <w:rFonts w:ascii="Arial" w:eastAsia="ＭＳ Ｐゴシック" w:hint="eastAsia"/>
              </w:rPr>
              <w:t>4</w:t>
            </w:r>
          </w:p>
        </w:tc>
      </w:tr>
      <w:tr w:rsidR="00FD3712" w:rsidRPr="00CF7765">
        <w:trPr>
          <w:trHeight w:hRule="exact" w:val="240"/>
          <w:jc w:val="right"/>
        </w:trPr>
        <w:tc>
          <w:tcPr>
            <w:tcW w:w="1985" w:type="dxa"/>
            <w:tcBorders>
              <w:top w:val="single" w:sz="12" w:space="0" w:color="auto"/>
              <w:left w:val="single" w:sz="12" w:space="0" w:color="auto"/>
              <w:right w:val="single" w:sz="6" w:space="0" w:color="auto"/>
            </w:tcBorders>
          </w:tcPr>
          <w:p w:rsidR="00FD3712" w:rsidRPr="00CF7765" w:rsidRDefault="00FD3712">
            <w:pPr>
              <w:autoSpaceDE w:val="0"/>
              <w:autoSpaceDN w:val="0"/>
              <w:adjustRightInd w:val="0"/>
            </w:pPr>
            <w:r w:rsidRPr="00CF7765">
              <w:t>A4</w:t>
            </w:r>
          </w:p>
        </w:tc>
        <w:tc>
          <w:tcPr>
            <w:tcW w:w="567" w:type="dxa"/>
            <w:tcBorders>
              <w:top w:val="single" w:sz="12" w:space="0" w:color="auto"/>
              <w:left w:val="single" w:sz="6" w:space="0" w:color="auto"/>
              <w:bottom w:val="dotted" w:sz="4"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top w:val="single" w:sz="12" w:space="0" w:color="auto"/>
              <w:left w:val="single" w:sz="12"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bottom w:val="single" w:sz="6" w:space="0" w:color="auto"/>
              <w:right w:val="single" w:sz="6" w:space="0" w:color="auto"/>
            </w:tcBorders>
          </w:tcPr>
          <w:p w:rsidR="00FD3712" w:rsidRPr="00CF7765" w:rsidRDefault="00FD3712">
            <w:pPr>
              <w:autoSpaceDE w:val="0"/>
              <w:autoSpaceDN w:val="0"/>
              <w:adjustRightInd w:val="0"/>
            </w:pPr>
          </w:p>
        </w:tc>
        <w:tc>
          <w:tcPr>
            <w:tcW w:w="567" w:type="dxa"/>
            <w:tcBorders>
              <w:top w:val="dotted" w:sz="4"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dotted"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12" w:space="0" w:color="auto"/>
              <w:right w:val="single" w:sz="6" w:space="0" w:color="auto"/>
            </w:tcBorders>
          </w:tcPr>
          <w:p w:rsidR="00FD3712" w:rsidRPr="00CF7765" w:rsidRDefault="00FD3712">
            <w:pPr>
              <w:autoSpaceDE w:val="0"/>
              <w:autoSpaceDN w:val="0"/>
              <w:adjustRightInd w:val="0"/>
            </w:pPr>
            <w:r w:rsidRPr="00CF7765">
              <w:t>A3</w:t>
            </w:r>
          </w:p>
        </w:tc>
        <w:tc>
          <w:tcPr>
            <w:tcW w:w="567"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left w:val="single" w:sz="12"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bottom w:val="single" w:sz="6" w:space="0" w:color="auto"/>
              <w:right w:val="single" w:sz="6" w:space="0" w:color="auto"/>
            </w:tcBorders>
          </w:tcPr>
          <w:p w:rsidR="00FD3712" w:rsidRPr="00CF7765" w:rsidRDefault="00FD3712">
            <w:pPr>
              <w:autoSpaceDE w:val="0"/>
              <w:autoSpaceDN w:val="0"/>
              <w:adjustRightInd w:val="0"/>
            </w:pPr>
            <w:r w:rsidRPr="00CF7765">
              <w:t>B5</w:t>
            </w:r>
          </w:p>
        </w:tc>
        <w:tc>
          <w:tcPr>
            <w:tcW w:w="567" w:type="dxa"/>
            <w:tcBorders>
              <w:top w:val="dotted" w:sz="4"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dotted"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12" w:space="0" w:color="auto"/>
              <w:right w:val="single" w:sz="6" w:space="0" w:color="auto"/>
            </w:tcBorders>
          </w:tcPr>
          <w:p w:rsidR="00FD3712" w:rsidRPr="00CF7765" w:rsidRDefault="00FD3712">
            <w:pPr>
              <w:autoSpaceDE w:val="0"/>
              <w:autoSpaceDN w:val="0"/>
              <w:adjustRightInd w:val="0"/>
            </w:pPr>
            <w:r w:rsidRPr="00CF7765">
              <w:t>B4</w:t>
            </w:r>
          </w:p>
        </w:tc>
        <w:tc>
          <w:tcPr>
            <w:tcW w:w="567"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left w:val="single" w:sz="12"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bottom w:val="single" w:sz="6" w:space="0" w:color="auto"/>
              <w:right w:val="single" w:sz="6" w:space="0" w:color="auto"/>
            </w:tcBorders>
          </w:tcPr>
          <w:p w:rsidR="00FD3712" w:rsidRPr="00CF7765" w:rsidRDefault="00FD3712">
            <w:pPr>
              <w:autoSpaceDE w:val="0"/>
              <w:autoSpaceDN w:val="0"/>
              <w:adjustRightInd w:val="0"/>
            </w:pPr>
            <w:r w:rsidRPr="00CF7765">
              <w:t>7.25</w:t>
            </w:r>
            <w:r w:rsidRPr="00CF7765">
              <w:rPr>
                <w:rFonts w:hint="eastAsia"/>
              </w:rPr>
              <w:t>×</w:t>
            </w:r>
            <w:r w:rsidRPr="00CF7765">
              <w:t>10.5</w:t>
            </w:r>
            <w:r w:rsidRPr="00CF7765">
              <w:rPr>
                <w:rFonts w:hint="eastAsia"/>
              </w:rPr>
              <w:t>（</w:t>
            </w:r>
            <w:r w:rsidRPr="00CF7765">
              <w:t>Exective</w:t>
            </w:r>
            <w:r w:rsidRPr="00CF7765">
              <w:rPr>
                <w:rFonts w:hint="eastAsia"/>
              </w:rPr>
              <w:t>）</w:t>
            </w:r>
          </w:p>
        </w:tc>
        <w:tc>
          <w:tcPr>
            <w:tcW w:w="567" w:type="dxa"/>
            <w:tcBorders>
              <w:top w:val="dotted" w:sz="4"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dotted"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right w:val="single" w:sz="6" w:space="0" w:color="auto"/>
            </w:tcBorders>
          </w:tcPr>
          <w:p w:rsidR="00FD3712" w:rsidRPr="00CF7765" w:rsidRDefault="00FD3712">
            <w:pPr>
              <w:autoSpaceDE w:val="0"/>
              <w:autoSpaceDN w:val="0"/>
              <w:adjustRightInd w:val="0"/>
            </w:pPr>
            <w:r w:rsidRPr="00CF7765">
              <w:t>8</w:t>
            </w:r>
            <w:r w:rsidRPr="00CF7765">
              <w:rPr>
                <w:rFonts w:hint="eastAsia"/>
              </w:rPr>
              <w:t>×</w:t>
            </w:r>
            <w:r w:rsidRPr="00CF7765">
              <w:t>10</w:t>
            </w:r>
          </w:p>
        </w:tc>
        <w:tc>
          <w:tcPr>
            <w:tcW w:w="567" w:type="dxa"/>
            <w:tcBorders>
              <w:top w:val="single" w:sz="6" w:space="0" w:color="auto"/>
              <w:left w:val="single" w:sz="6" w:space="0" w:color="auto"/>
              <w:bottom w:val="dotted" w:sz="4"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left w:val="single" w:sz="12"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bottom w:val="single" w:sz="6" w:space="0" w:color="auto"/>
              <w:right w:val="single" w:sz="6" w:space="0" w:color="auto"/>
            </w:tcBorders>
          </w:tcPr>
          <w:p w:rsidR="00FD3712" w:rsidRPr="00CF7765" w:rsidRDefault="00FD3712">
            <w:pPr>
              <w:autoSpaceDE w:val="0"/>
              <w:autoSpaceDN w:val="0"/>
              <w:adjustRightInd w:val="0"/>
            </w:pPr>
          </w:p>
        </w:tc>
        <w:tc>
          <w:tcPr>
            <w:tcW w:w="567" w:type="dxa"/>
            <w:tcBorders>
              <w:top w:val="dotted" w:sz="4"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dotted"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right w:val="single" w:sz="6" w:space="0" w:color="auto"/>
            </w:tcBorders>
          </w:tcPr>
          <w:p w:rsidR="00FD3712" w:rsidRPr="00CF7765" w:rsidRDefault="00FD3712">
            <w:pPr>
              <w:autoSpaceDE w:val="0"/>
              <w:autoSpaceDN w:val="0"/>
              <w:adjustRightInd w:val="0"/>
            </w:pPr>
            <w:r w:rsidRPr="00CF7765">
              <w:t>8.5</w:t>
            </w:r>
            <w:r w:rsidRPr="00CF7765">
              <w:rPr>
                <w:rFonts w:hint="eastAsia"/>
              </w:rPr>
              <w:t>×</w:t>
            </w:r>
            <w:r w:rsidRPr="00CF7765">
              <w:t>11</w:t>
            </w:r>
            <w:r w:rsidRPr="00CF7765">
              <w:rPr>
                <w:rFonts w:hint="eastAsia"/>
              </w:rPr>
              <w:t>（Ｌｅｔｔｅｒ）</w:t>
            </w:r>
          </w:p>
        </w:tc>
        <w:tc>
          <w:tcPr>
            <w:tcW w:w="567" w:type="dxa"/>
            <w:tcBorders>
              <w:top w:val="single" w:sz="6" w:space="0" w:color="auto"/>
              <w:left w:val="single" w:sz="6" w:space="0" w:color="auto"/>
              <w:bottom w:val="dotted" w:sz="4"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left w:val="single" w:sz="12"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dotted"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bottom w:val="single" w:sz="6" w:space="0" w:color="auto"/>
              <w:right w:val="single" w:sz="6" w:space="0" w:color="auto"/>
            </w:tcBorders>
          </w:tcPr>
          <w:p w:rsidR="00FD3712" w:rsidRPr="00CF7765" w:rsidRDefault="00FD3712">
            <w:pPr>
              <w:autoSpaceDE w:val="0"/>
              <w:autoSpaceDN w:val="0"/>
              <w:adjustRightInd w:val="0"/>
            </w:pPr>
          </w:p>
        </w:tc>
        <w:tc>
          <w:tcPr>
            <w:tcW w:w="567" w:type="dxa"/>
            <w:tcBorders>
              <w:top w:val="dotted" w:sz="4"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dotted"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pPr>
            <w:r w:rsidRPr="00CF7765">
              <w:t>8.46x12.4(Spanish)</w:t>
            </w:r>
          </w:p>
        </w:tc>
        <w:tc>
          <w:tcPr>
            <w:tcW w:w="567"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pPr>
            <w:r w:rsidRPr="00CF7765">
              <w:t>8.5</w:t>
            </w:r>
            <w:r w:rsidRPr="00CF7765">
              <w:rPr>
                <w:rFonts w:hint="eastAsia"/>
              </w:rPr>
              <w:t>×</w:t>
            </w:r>
            <w:r w:rsidRPr="00CF7765">
              <w:t>13</w:t>
            </w:r>
          </w:p>
        </w:tc>
        <w:tc>
          <w:tcPr>
            <w:tcW w:w="567"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pPr>
            <w:r w:rsidRPr="00CF7765">
              <w:t>8.5</w:t>
            </w:r>
            <w:r w:rsidRPr="00CF7765">
              <w:rPr>
                <w:rFonts w:hint="eastAsia"/>
              </w:rPr>
              <w:t>×</w:t>
            </w:r>
            <w:r w:rsidRPr="00CF7765">
              <w:t>14</w:t>
            </w:r>
            <w:r w:rsidRPr="00CF7765">
              <w:rPr>
                <w:rFonts w:hint="eastAsia"/>
              </w:rPr>
              <w:t>（</w:t>
            </w:r>
            <w:r w:rsidRPr="00CF7765">
              <w:t>Legal)</w:t>
            </w:r>
          </w:p>
        </w:tc>
        <w:tc>
          <w:tcPr>
            <w:tcW w:w="567"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pPr>
            <w:r w:rsidRPr="00CF7765">
              <w:t>11</w:t>
            </w:r>
            <w:r w:rsidRPr="00CF7765">
              <w:rPr>
                <w:rFonts w:hint="eastAsia"/>
              </w:rPr>
              <w:t>×</w:t>
            </w:r>
            <w:r w:rsidRPr="00CF7765">
              <w:t>15</w:t>
            </w:r>
          </w:p>
        </w:tc>
        <w:tc>
          <w:tcPr>
            <w:tcW w:w="567"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12" w:space="0" w:color="auto"/>
              <w:right w:val="single" w:sz="6" w:space="0" w:color="auto"/>
            </w:tcBorders>
          </w:tcPr>
          <w:p w:rsidR="00FD3712" w:rsidRPr="00CF7765" w:rsidRDefault="00FD3712">
            <w:pPr>
              <w:autoSpaceDE w:val="0"/>
              <w:autoSpaceDN w:val="0"/>
              <w:adjustRightInd w:val="0"/>
            </w:pPr>
            <w:r w:rsidRPr="00CF7765">
              <w:t>11</w:t>
            </w:r>
            <w:r w:rsidRPr="00CF7765">
              <w:rPr>
                <w:rFonts w:hint="eastAsia"/>
              </w:rPr>
              <w:t>×</w:t>
            </w:r>
            <w:r w:rsidRPr="00CF7765">
              <w:t>17</w:t>
            </w:r>
            <w:r w:rsidRPr="00CF7765">
              <w:rPr>
                <w:rFonts w:hint="eastAsia"/>
              </w:rPr>
              <w:t>（</w:t>
            </w:r>
            <w:r w:rsidRPr="00CF7765">
              <w:t>Ledger</w:t>
            </w:r>
            <w:r w:rsidRPr="00CF7765">
              <w:rPr>
                <w:rFonts w:hint="eastAsia"/>
              </w:rPr>
              <w:t>）</w:t>
            </w:r>
          </w:p>
        </w:tc>
        <w:tc>
          <w:tcPr>
            <w:tcW w:w="567"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top w:val="single" w:sz="6" w:space="0" w:color="auto"/>
              <w:left w:val="single" w:sz="12"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right w:val="single" w:sz="6" w:space="0" w:color="auto"/>
            </w:tcBorders>
          </w:tcPr>
          <w:p w:rsidR="00FD3712" w:rsidRPr="00CF7765" w:rsidRDefault="00FD3712">
            <w:pPr>
              <w:autoSpaceDE w:val="0"/>
              <w:autoSpaceDN w:val="0"/>
              <w:adjustRightInd w:val="0"/>
            </w:pPr>
            <w:r w:rsidRPr="00CF7765">
              <w:t>A4-Cover</w:t>
            </w:r>
          </w:p>
        </w:tc>
        <w:tc>
          <w:tcPr>
            <w:tcW w:w="567" w:type="dxa"/>
            <w:tcBorders>
              <w:top w:val="dotted" w:sz="4"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dotted" w:sz="6" w:space="0" w:color="auto"/>
              <w:left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left w:val="single" w:sz="12" w:space="0" w:color="auto"/>
              <w:bottom w:val="single" w:sz="12" w:space="0" w:color="auto"/>
              <w:right w:val="single" w:sz="6" w:space="0" w:color="auto"/>
            </w:tcBorders>
          </w:tcPr>
          <w:p w:rsidR="00FD3712" w:rsidRPr="00CF7765" w:rsidRDefault="00FD3712">
            <w:pPr>
              <w:autoSpaceDE w:val="0"/>
              <w:autoSpaceDN w:val="0"/>
              <w:adjustRightInd w:val="0"/>
            </w:pPr>
            <w:r w:rsidRPr="00CF7765">
              <w:t xml:space="preserve">Letter-Cover </w:t>
            </w:r>
            <w:r w:rsidRPr="00CF7765">
              <w:rPr>
                <w:rFonts w:hint="eastAsia"/>
              </w:rPr>
              <w:t>（</w:t>
            </w:r>
            <w:r w:rsidRPr="00CF7765">
              <w:t>9x11</w:t>
            </w:r>
            <w:r w:rsidRPr="00CF7765">
              <w:rPr>
                <w:rFonts w:hint="eastAsia"/>
              </w:rPr>
              <w:t>）</w:t>
            </w:r>
          </w:p>
        </w:tc>
        <w:tc>
          <w:tcPr>
            <w:tcW w:w="567" w:type="dxa"/>
            <w:tcBorders>
              <w:top w:val="dotted" w:sz="4"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dotted" w:sz="6" w:space="0" w:color="auto"/>
              <w:left w:val="single" w:sz="12"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dotted"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12" w:space="0" w:color="auto"/>
              <w:left w:val="single" w:sz="12" w:space="0" w:color="auto"/>
              <w:bottom w:val="single" w:sz="6" w:space="0" w:color="auto"/>
              <w:right w:val="single" w:sz="6" w:space="0" w:color="auto"/>
            </w:tcBorders>
          </w:tcPr>
          <w:p w:rsidR="00FD3712" w:rsidRPr="00CF7765" w:rsidRDefault="00FD3712">
            <w:pPr>
              <w:tabs>
                <w:tab w:val="left" w:pos="1547"/>
              </w:tabs>
              <w:autoSpaceDE w:val="0"/>
              <w:autoSpaceDN w:val="0"/>
              <w:adjustRightInd w:val="0"/>
            </w:pPr>
            <w:r w:rsidRPr="00CF7765">
              <w:rPr>
                <w:rFonts w:hint="eastAsia"/>
              </w:rPr>
              <w:t>十六開</w:t>
            </w:r>
            <w:r w:rsidRPr="00CF7765">
              <w:t xml:space="preserve"> (</w:t>
            </w:r>
            <w:r w:rsidRPr="00CF7765">
              <w:rPr>
                <w:rFonts w:hint="eastAsia"/>
              </w:rPr>
              <w:t>台湾</w:t>
            </w:r>
            <w:r w:rsidRPr="00CF7765">
              <w:rPr>
                <w:rFonts w:hint="eastAsia"/>
              </w:rPr>
              <w:t>)</w:t>
            </w:r>
          </w:p>
        </w:tc>
        <w:tc>
          <w:tcPr>
            <w:tcW w:w="567"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single" w:sz="12"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12"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6" w:space="0" w:color="auto"/>
              <w:right w:val="single" w:sz="6" w:space="0" w:color="auto"/>
            </w:tcBorders>
          </w:tcPr>
          <w:p w:rsidR="00FD3712" w:rsidRPr="00CF7765" w:rsidRDefault="00FD3712">
            <w:pPr>
              <w:tabs>
                <w:tab w:val="left" w:pos="1547"/>
              </w:tabs>
              <w:autoSpaceDE w:val="0"/>
              <w:autoSpaceDN w:val="0"/>
              <w:adjustRightInd w:val="0"/>
            </w:pPr>
            <w:r w:rsidRPr="00CF7765">
              <w:rPr>
                <w:rFonts w:hint="eastAsia"/>
              </w:rPr>
              <w:t>八開</w:t>
            </w:r>
            <w:r w:rsidRPr="00CF7765">
              <w:t xml:space="preserve"> (</w:t>
            </w:r>
            <w:r w:rsidRPr="00CF7765">
              <w:rPr>
                <w:rFonts w:hint="eastAsia"/>
              </w:rPr>
              <w:t>台湾</w:t>
            </w:r>
            <w:r w:rsidRPr="00CF7765">
              <w:rPr>
                <w:rFonts w:hint="eastAsia"/>
              </w:rPr>
              <w:t>)</w:t>
            </w:r>
          </w:p>
        </w:tc>
        <w:tc>
          <w:tcPr>
            <w:tcW w:w="567"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6" w:space="0" w:color="auto"/>
              <w:right w:val="single" w:sz="6" w:space="0" w:color="auto"/>
            </w:tcBorders>
          </w:tcPr>
          <w:p w:rsidR="00FD3712" w:rsidRPr="00CF7765" w:rsidRDefault="00FD3712">
            <w:pPr>
              <w:tabs>
                <w:tab w:val="left" w:pos="1547"/>
              </w:tabs>
              <w:autoSpaceDE w:val="0"/>
              <w:autoSpaceDN w:val="0"/>
              <w:adjustRightInd w:val="0"/>
            </w:pPr>
            <w:r w:rsidRPr="00CF7765">
              <w:rPr>
                <w:rFonts w:hint="eastAsia"/>
              </w:rPr>
              <w:t>十六開</w:t>
            </w:r>
            <w:r w:rsidRPr="00CF7765">
              <w:t xml:space="preserve"> (</w:t>
            </w:r>
            <w:r w:rsidRPr="00CF7765">
              <w:rPr>
                <w:rFonts w:hint="eastAsia"/>
              </w:rPr>
              <w:t>中国本土</w:t>
            </w:r>
            <w:r w:rsidRPr="00CF7765">
              <w:rPr>
                <w:rFonts w:hint="eastAsia"/>
              </w:rPr>
              <w:t>)</w:t>
            </w:r>
          </w:p>
        </w:tc>
        <w:tc>
          <w:tcPr>
            <w:tcW w:w="567"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t>LEF</w:t>
            </w:r>
          </w:p>
        </w:tc>
        <w:tc>
          <w:tcPr>
            <w:tcW w:w="480" w:type="dxa"/>
            <w:tcBorders>
              <w:top w:val="single" w:sz="6" w:space="0" w:color="auto"/>
              <w:left w:val="single" w:sz="12"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6"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r w:rsidR="00FD3712" w:rsidRPr="00CF7765">
        <w:trPr>
          <w:trHeight w:hRule="exact" w:val="240"/>
          <w:jc w:val="right"/>
        </w:trPr>
        <w:tc>
          <w:tcPr>
            <w:tcW w:w="1985" w:type="dxa"/>
            <w:tcBorders>
              <w:top w:val="single" w:sz="6" w:space="0" w:color="auto"/>
              <w:left w:val="single" w:sz="12" w:space="0" w:color="auto"/>
              <w:bottom w:val="single" w:sz="12" w:space="0" w:color="auto"/>
              <w:right w:val="single" w:sz="6" w:space="0" w:color="auto"/>
            </w:tcBorders>
          </w:tcPr>
          <w:p w:rsidR="00FD3712" w:rsidRPr="00CF7765" w:rsidRDefault="00FD3712">
            <w:pPr>
              <w:tabs>
                <w:tab w:val="left" w:pos="1547"/>
              </w:tabs>
              <w:autoSpaceDE w:val="0"/>
              <w:autoSpaceDN w:val="0"/>
              <w:adjustRightInd w:val="0"/>
            </w:pPr>
            <w:r w:rsidRPr="00CF7765">
              <w:rPr>
                <w:rFonts w:hint="eastAsia"/>
              </w:rPr>
              <w:t>八開</w:t>
            </w:r>
            <w:r w:rsidRPr="00CF7765">
              <w:t xml:space="preserve"> (</w:t>
            </w:r>
            <w:r w:rsidRPr="00CF7765">
              <w:rPr>
                <w:rFonts w:hint="eastAsia"/>
              </w:rPr>
              <w:t>中国本土</w:t>
            </w:r>
            <w:r w:rsidRPr="00CF7765">
              <w:rPr>
                <w:rFonts w:hint="eastAsia"/>
              </w:rPr>
              <w:t>)</w:t>
            </w:r>
          </w:p>
        </w:tc>
        <w:tc>
          <w:tcPr>
            <w:tcW w:w="567"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t>SEF</w:t>
            </w:r>
          </w:p>
        </w:tc>
        <w:tc>
          <w:tcPr>
            <w:tcW w:w="480" w:type="dxa"/>
            <w:tcBorders>
              <w:top w:val="single" w:sz="6" w:space="0" w:color="auto"/>
              <w:left w:val="single" w:sz="12"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c>
          <w:tcPr>
            <w:tcW w:w="480"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6" w:space="0" w:color="auto"/>
            </w:tcBorders>
          </w:tcPr>
          <w:p w:rsidR="00FD3712" w:rsidRPr="00CF7765" w:rsidRDefault="00FD3712">
            <w:pPr>
              <w:autoSpaceDE w:val="0"/>
              <w:autoSpaceDN w:val="0"/>
              <w:adjustRightInd w:val="0"/>
              <w:jc w:val="center"/>
            </w:pPr>
            <w:r w:rsidRPr="00CF7765">
              <w:rPr>
                <w:rFonts w:hint="eastAsia"/>
              </w:rPr>
              <w:t>○</w:t>
            </w:r>
          </w:p>
        </w:tc>
        <w:tc>
          <w:tcPr>
            <w:tcW w:w="481" w:type="dxa"/>
            <w:tcBorders>
              <w:top w:val="single" w:sz="6" w:space="0" w:color="auto"/>
              <w:left w:val="single" w:sz="6" w:space="0" w:color="auto"/>
              <w:bottom w:val="single" w:sz="12" w:space="0" w:color="auto"/>
              <w:right w:val="single" w:sz="12" w:space="0" w:color="auto"/>
            </w:tcBorders>
          </w:tcPr>
          <w:p w:rsidR="00FD3712" w:rsidRPr="00CF7765" w:rsidRDefault="00FD3712">
            <w:pPr>
              <w:autoSpaceDE w:val="0"/>
              <w:autoSpaceDN w:val="0"/>
              <w:adjustRightInd w:val="0"/>
              <w:jc w:val="center"/>
            </w:pPr>
            <w:r w:rsidRPr="00CF7765">
              <w:rPr>
                <w:rFonts w:hint="eastAsia"/>
              </w:rPr>
              <w:t>－</w:t>
            </w:r>
          </w:p>
        </w:tc>
      </w:tr>
    </w:tbl>
    <w:p w:rsidR="00FD3712" w:rsidRPr="00CF7765" w:rsidRDefault="00FD3712">
      <w:pPr>
        <w:pStyle w:val="aa"/>
        <w:tabs>
          <w:tab w:val="clear" w:pos="567"/>
          <w:tab w:val="left" w:pos="7800"/>
        </w:tabs>
        <w:ind w:left="7860"/>
      </w:pPr>
      <w:r w:rsidRPr="00CF7765">
        <w:rPr>
          <w:rFonts w:hint="eastAsia"/>
        </w:rPr>
        <w:t>○：　組み合わせ</w:t>
      </w:r>
      <w:r w:rsidRPr="00CF7765">
        <w:rPr>
          <w:rFonts w:hint="eastAsia"/>
        </w:rPr>
        <w:t>OK</w:t>
      </w:r>
      <w:r w:rsidRPr="00CF7765">
        <w:rPr>
          <w:rFonts w:hint="eastAsia"/>
        </w:rPr>
        <w:t>。</w:t>
      </w:r>
    </w:p>
    <w:p w:rsidR="00FD3712" w:rsidRPr="00CF7765" w:rsidRDefault="00FD3712">
      <w:pPr>
        <w:pStyle w:val="aa"/>
        <w:tabs>
          <w:tab w:val="clear" w:pos="567"/>
          <w:tab w:val="left" w:pos="7800"/>
        </w:tabs>
        <w:ind w:left="7860"/>
      </w:pPr>
      <w:r w:rsidRPr="00CF7765">
        <w:rPr>
          <w:rFonts w:hint="eastAsia"/>
        </w:rPr>
        <w:t>×：　組み合わせ</w:t>
      </w:r>
      <w:r w:rsidRPr="00CF7765">
        <w:rPr>
          <w:rFonts w:hint="eastAsia"/>
        </w:rPr>
        <w:t>NG</w:t>
      </w:r>
      <w:r w:rsidRPr="00CF7765">
        <w:rPr>
          <w:rFonts w:hint="eastAsia"/>
        </w:rPr>
        <w:t>。</w:t>
      </w:r>
    </w:p>
    <w:p w:rsidR="00FD3712" w:rsidRPr="00CF7765" w:rsidRDefault="00FD3712">
      <w:pPr>
        <w:pStyle w:val="aa"/>
        <w:tabs>
          <w:tab w:val="clear" w:pos="567"/>
          <w:tab w:val="left" w:pos="7800"/>
        </w:tabs>
        <w:ind w:left="7860"/>
      </w:pPr>
      <w:r w:rsidRPr="00CF7765">
        <w:rPr>
          <w:rFonts w:hint="eastAsia"/>
        </w:rPr>
        <w:t>－：　パンチ不可。</w:t>
      </w:r>
    </w:p>
    <w:p w:rsidR="00FD3712" w:rsidRPr="00CF7765" w:rsidRDefault="00FD3712" w:rsidP="00F72732">
      <w:pPr>
        <w:pStyle w:val="aa"/>
        <w:numPr>
          <w:ilvl w:val="0"/>
          <w:numId w:val="118"/>
        </w:numPr>
        <w:tabs>
          <w:tab w:val="clear" w:pos="567"/>
          <w:tab w:val="clear" w:pos="851"/>
          <w:tab w:val="clear" w:pos="1418"/>
          <w:tab w:val="clear" w:pos="1701"/>
          <w:tab w:val="left" w:pos="1380"/>
          <w:tab w:val="left" w:pos="2160"/>
          <w:tab w:val="left" w:pos="3660"/>
        </w:tabs>
        <w:ind w:left="1259"/>
      </w:pPr>
      <w:r w:rsidRPr="00CF7765">
        <w:rPr>
          <w:rFonts w:hint="eastAsia"/>
        </w:rPr>
        <w:t>Staple</w:t>
      </w:r>
      <w:r w:rsidRPr="00CF7765">
        <w:rPr>
          <w:rFonts w:hint="eastAsia"/>
        </w:rPr>
        <w:t>位置と</w:t>
      </w:r>
      <w:r w:rsidRPr="00CF7765">
        <w:rPr>
          <w:rFonts w:hint="eastAsia"/>
        </w:rPr>
        <w:t>Punch</w:t>
      </w:r>
      <w:r w:rsidRPr="00CF7765">
        <w:rPr>
          <w:rFonts w:hint="eastAsia"/>
        </w:rPr>
        <w:t>位置の同時指定に関する制約</w:t>
      </w:r>
      <w:r w:rsidRPr="00CF7765">
        <w:rPr>
          <w:rFonts w:hint="eastAsia"/>
        </w:rPr>
        <w:br/>
        <w:t>Punch</w:t>
      </w:r>
      <w:r w:rsidRPr="00CF7765">
        <w:rPr>
          <w:rFonts w:hint="eastAsia"/>
        </w:rPr>
        <w:t>穴の位置と</w:t>
      </w:r>
      <w:r w:rsidRPr="00CF7765">
        <w:rPr>
          <w:rFonts w:hint="eastAsia"/>
        </w:rPr>
        <w:t>Staple</w:t>
      </w:r>
      <w:r w:rsidRPr="00CF7765">
        <w:rPr>
          <w:rFonts w:hint="eastAsia"/>
        </w:rPr>
        <w:t>止め部分は、同一辺上になければならない。</w:t>
      </w:r>
      <w:r w:rsidRPr="00CF7765">
        <w:br/>
      </w:r>
      <w:r w:rsidRPr="00CF7765">
        <w:rPr>
          <w:rFonts w:hint="eastAsia"/>
        </w:rPr>
        <w:t>Staple</w:t>
      </w:r>
      <w:r w:rsidRPr="00CF7765">
        <w:rPr>
          <w:rFonts w:hint="eastAsia"/>
        </w:rPr>
        <w:t>と</w:t>
      </w:r>
      <w:r w:rsidRPr="00CF7765">
        <w:rPr>
          <w:rFonts w:hint="eastAsia"/>
        </w:rPr>
        <w:t>Punch</w:t>
      </w:r>
      <w:r w:rsidRPr="00CF7765">
        <w:rPr>
          <w:rFonts w:hint="eastAsia"/>
        </w:rPr>
        <w:t>併用時に可能な位置の組み合わせは以下のとおり。</w:t>
      </w:r>
    </w:p>
    <w:p w:rsidR="00FD3712" w:rsidRPr="00CF7765" w:rsidRDefault="00FD3712">
      <w:pPr>
        <w:pStyle w:val="aa"/>
        <w:jc w:val="center"/>
      </w:pPr>
      <w:r w:rsidRPr="00CF7765">
        <w:rPr>
          <w:rFonts w:hint="eastAsia"/>
        </w:rPr>
        <w:t>表</w:t>
      </w:r>
      <w:r w:rsidRPr="00CF7765">
        <w:rPr>
          <w:rFonts w:hint="eastAsia"/>
        </w:rPr>
        <w:t>4.4.1.2 Staple</w:t>
      </w:r>
      <w:r w:rsidRPr="00CF7765">
        <w:rPr>
          <w:rFonts w:hint="eastAsia"/>
        </w:rPr>
        <w:t>位置と</w:t>
      </w:r>
      <w:r w:rsidRPr="00CF7765">
        <w:rPr>
          <w:rFonts w:hint="eastAsia"/>
        </w:rPr>
        <w:t>Punch</w:t>
      </w:r>
      <w:r w:rsidRPr="00CF7765">
        <w:rPr>
          <w:rFonts w:hint="eastAsia"/>
        </w:rPr>
        <w:t>位置の同時指定に関する制約一覧</w:t>
      </w:r>
      <w:r w:rsidRPr="00CF7765">
        <w:rPr>
          <w:rFonts w:hint="eastAsia"/>
        </w:rPr>
        <w:t>(SB</w:t>
      </w:r>
      <w:r w:rsidR="009F36B0" w:rsidRPr="003C6838">
        <w:rPr>
          <w:rFonts w:hint="eastAsia"/>
        </w:rPr>
        <w:t>/GB</w:t>
      </w:r>
      <w:r w:rsidRPr="003C6838">
        <w:rPr>
          <w:rFonts w:hint="eastAsia"/>
        </w:rPr>
        <w:t>/C</w:t>
      </w:r>
      <w:r w:rsidR="00AC34AD">
        <w:t>/CH</w:t>
      </w:r>
      <w:r w:rsidRPr="00CF7765">
        <w:rPr>
          <w:rFonts w:hint="eastAsia"/>
        </w:rPr>
        <w:t>/D</w:t>
      </w:r>
      <w:r w:rsidR="007A6DF8">
        <w:t>/D2G</w:t>
      </w:r>
      <w:r w:rsidRPr="00CF7765">
        <w:rPr>
          <w:rFonts w:hint="eastAsia"/>
        </w:rPr>
        <w:t xml:space="preserve"> Finisher</w:t>
      </w:r>
      <w:r w:rsidRPr="00CF7765">
        <w:rPr>
          <w:rFonts w:hint="eastAsia"/>
        </w:rPr>
        <w:t>共通</w:t>
      </w:r>
      <w:r w:rsidRPr="00CF7765">
        <w:rPr>
          <w:rFonts w:hint="eastAsia"/>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18"/>
        <w:gridCol w:w="1262"/>
        <w:gridCol w:w="1263"/>
        <w:gridCol w:w="1262"/>
        <w:gridCol w:w="1263"/>
      </w:tblGrid>
      <w:tr w:rsidR="00FD3712" w:rsidRPr="00CF7765">
        <w:trPr>
          <w:jc w:val="right"/>
        </w:trPr>
        <w:tc>
          <w:tcPr>
            <w:tcW w:w="1718" w:type="dxa"/>
            <w:tcBorders>
              <w:bottom w:val="single" w:sz="4" w:space="0" w:color="auto"/>
              <w:tl2br w:val="single" w:sz="4" w:space="0" w:color="auto"/>
            </w:tcBorders>
            <w:shd w:val="clear" w:color="FFFF00" w:fill="00FFFF"/>
          </w:tcPr>
          <w:p w:rsidR="00FD3712" w:rsidRPr="00CF7765" w:rsidRDefault="00FD3712">
            <w:pPr>
              <w:spacing w:line="240" w:lineRule="exact"/>
              <w:jc w:val="right"/>
            </w:pPr>
            <w:r w:rsidRPr="00CF7765">
              <w:rPr>
                <w:rFonts w:hint="eastAsia"/>
              </w:rPr>
              <w:tab/>
              <w:t>Punch</w:t>
            </w:r>
          </w:p>
          <w:p w:rsidR="00FD3712" w:rsidRPr="00CF7765" w:rsidRDefault="00FD3712">
            <w:pPr>
              <w:spacing w:line="240" w:lineRule="exact"/>
              <w:jc w:val="left"/>
            </w:pPr>
            <w:r w:rsidRPr="00CF7765">
              <w:rPr>
                <w:rFonts w:hint="eastAsia"/>
              </w:rPr>
              <w:t>Staple</w:t>
            </w:r>
          </w:p>
        </w:tc>
        <w:tc>
          <w:tcPr>
            <w:tcW w:w="1262" w:type="dxa"/>
            <w:tcBorders>
              <w:bottom w:val="single" w:sz="4" w:space="0" w:color="auto"/>
            </w:tcBorders>
            <w:shd w:val="clear" w:color="FFFF00" w:fill="00FFFF"/>
            <w:vAlign w:val="center"/>
          </w:tcPr>
          <w:p w:rsidR="00FD3712" w:rsidRPr="00CF7765" w:rsidRDefault="00FD3712">
            <w:pPr>
              <w:spacing w:line="240" w:lineRule="exact"/>
              <w:jc w:val="center"/>
            </w:pPr>
            <w:r w:rsidRPr="00CF7765">
              <w:rPr>
                <w:rFonts w:hint="eastAsia"/>
              </w:rPr>
              <w:t>左</w:t>
            </w:r>
          </w:p>
        </w:tc>
        <w:tc>
          <w:tcPr>
            <w:tcW w:w="1263" w:type="dxa"/>
            <w:tcBorders>
              <w:bottom w:val="single" w:sz="4" w:space="0" w:color="auto"/>
            </w:tcBorders>
            <w:shd w:val="clear" w:color="FFFF00" w:fill="00FFFF"/>
            <w:vAlign w:val="center"/>
          </w:tcPr>
          <w:p w:rsidR="00FD3712" w:rsidRPr="00CF7765" w:rsidRDefault="00FD3712">
            <w:pPr>
              <w:spacing w:line="240" w:lineRule="exact"/>
              <w:jc w:val="center"/>
            </w:pPr>
            <w:r w:rsidRPr="00CF7765">
              <w:rPr>
                <w:rFonts w:hint="eastAsia"/>
              </w:rPr>
              <w:t>右</w:t>
            </w:r>
          </w:p>
        </w:tc>
        <w:tc>
          <w:tcPr>
            <w:tcW w:w="1262" w:type="dxa"/>
            <w:tcBorders>
              <w:bottom w:val="single" w:sz="4" w:space="0" w:color="auto"/>
            </w:tcBorders>
            <w:shd w:val="clear" w:color="FFFF00" w:fill="00FFFF"/>
            <w:vAlign w:val="center"/>
          </w:tcPr>
          <w:p w:rsidR="00FD3712" w:rsidRPr="00CF7765" w:rsidRDefault="00FD3712">
            <w:pPr>
              <w:pStyle w:val="aa"/>
              <w:spacing w:line="240" w:lineRule="exact"/>
              <w:ind w:left="0"/>
              <w:jc w:val="center"/>
            </w:pPr>
            <w:r w:rsidRPr="00CF7765">
              <w:rPr>
                <w:rFonts w:hint="eastAsia"/>
              </w:rPr>
              <w:t>上</w:t>
            </w:r>
          </w:p>
        </w:tc>
        <w:tc>
          <w:tcPr>
            <w:tcW w:w="1263" w:type="dxa"/>
            <w:tcBorders>
              <w:bottom w:val="single" w:sz="4" w:space="0" w:color="auto"/>
            </w:tcBorders>
            <w:shd w:val="clear" w:color="FFFF00" w:fill="00FFFF"/>
            <w:vAlign w:val="center"/>
          </w:tcPr>
          <w:p w:rsidR="00FD3712" w:rsidRPr="00CF7765" w:rsidRDefault="00FD3712">
            <w:pPr>
              <w:pStyle w:val="aa"/>
              <w:spacing w:line="240" w:lineRule="exact"/>
              <w:ind w:left="0"/>
              <w:jc w:val="center"/>
            </w:pPr>
            <w:r w:rsidRPr="00CF7765">
              <w:rPr>
                <w:rFonts w:hint="eastAsia"/>
              </w:rPr>
              <w:t>下</w:t>
            </w:r>
          </w:p>
        </w:tc>
      </w:tr>
      <w:tr w:rsidR="00FD3712" w:rsidRPr="00CF7765">
        <w:trPr>
          <w:jc w:val="right"/>
        </w:trPr>
        <w:tc>
          <w:tcPr>
            <w:tcW w:w="1718" w:type="dxa"/>
            <w:tcBorders>
              <w:top w:val="single" w:sz="4" w:space="0" w:color="auto"/>
            </w:tcBorders>
            <w:shd w:val="clear" w:color="FFFF00" w:fill="00FFFF"/>
          </w:tcPr>
          <w:p w:rsidR="00FD3712" w:rsidRPr="00CF7765" w:rsidRDefault="00FD3712">
            <w:pPr>
              <w:spacing w:line="240" w:lineRule="exact"/>
            </w:pPr>
            <w:r w:rsidRPr="00CF7765">
              <w:rPr>
                <w:rFonts w:hint="eastAsia"/>
              </w:rPr>
              <w:t>左上</w:t>
            </w:r>
            <w:r w:rsidRPr="00CF7765">
              <w:rPr>
                <w:rFonts w:hint="eastAsia"/>
              </w:rPr>
              <w:t>Single</w:t>
            </w:r>
          </w:p>
        </w:tc>
        <w:tc>
          <w:tcPr>
            <w:tcW w:w="1262" w:type="dxa"/>
            <w:tcBorders>
              <w:top w:val="single" w:sz="4" w:space="0" w:color="auto"/>
            </w:tcBorders>
            <w:vAlign w:val="center"/>
          </w:tcPr>
          <w:p w:rsidR="00FD3712" w:rsidRPr="00CF7765" w:rsidRDefault="00FD3712">
            <w:pPr>
              <w:spacing w:line="240" w:lineRule="exact"/>
              <w:jc w:val="center"/>
            </w:pPr>
            <w:r w:rsidRPr="00CF7765">
              <w:rPr>
                <w:rFonts w:hint="eastAsia"/>
              </w:rPr>
              <w:t>○</w:t>
            </w:r>
          </w:p>
        </w:tc>
        <w:tc>
          <w:tcPr>
            <w:tcW w:w="1263" w:type="dxa"/>
            <w:tcBorders>
              <w:top w:val="single" w:sz="4" w:space="0" w:color="auto"/>
            </w:tcBorders>
            <w:vAlign w:val="center"/>
          </w:tcPr>
          <w:p w:rsidR="00FD3712" w:rsidRPr="00CF7765" w:rsidRDefault="00FD3712">
            <w:pPr>
              <w:spacing w:line="240" w:lineRule="exact"/>
              <w:jc w:val="center"/>
            </w:pPr>
            <w:r w:rsidRPr="00CF7765">
              <w:rPr>
                <w:rFonts w:hint="eastAsia"/>
              </w:rPr>
              <w:t>×</w:t>
            </w:r>
          </w:p>
        </w:tc>
        <w:tc>
          <w:tcPr>
            <w:tcW w:w="1262" w:type="dxa"/>
            <w:tcBorders>
              <w:top w:val="single" w:sz="4" w:space="0" w:color="auto"/>
            </w:tcBorders>
            <w:vAlign w:val="center"/>
          </w:tcPr>
          <w:p w:rsidR="00FD3712" w:rsidRPr="00CF7765" w:rsidRDefault="00FD3712">
            <w:pPr>
              <w:spacing w:line="240" w:lineRule="exact"/>
              <w:jc w:val="center"/>
            </w:pPr>
            <w:r w:rsidRPr="00CF7765">
              <w:rPr>
                <w:rFonts w:hint="eastAsia"/>
              </w:rPr>
              <w:t>○</w:t>
            </w:r>
          </w:p>
        </w:tc>
        <w:tc>
          <w:tcPr>
            <w:tcW w:w="1263" w:type="dxa"/>
            <w:tcBorders>
              <w:top w:val="single" w:sz="4" w:space="0" w:color="auto"/>
            </w:tcBorders>
            <w:vAlign w:val="center"/>
          </w:tcPr>
          <w:p w:rsidR="00FD3712" w:rsidRPr="00CF7765" w:rsidRDefault="00FD3712">
            <w:pPr>
              <w:spacing w:line="240" w:lineRule="exact"/>
              <w:jc w:val="center"/>
            </w:pPr>
            <w:r w:rsidRPr="00CF7765">
              <w:rPr>
                <w:rFonts w:hint="eastAsia"/>
              </w:rPr>
              <w:t>×</w:t>
            </w:r>
          </w:p>
        </w:tc>
      </w:tr>
      <w:tr w:rsidR="00FD3712" w:rsidRPr="00CF7765">
        <w:trPr>
          <w:jc w:val="right"/>
        </w:trPr>
        <w:tc>
          <w:tcPr>
            <w:tcW w:w="1718" w:type="dxa"/>
            <w:shd w:val="clear" w:color="FFFF00" w:fill="00FFFF"/>
          </w:tcPr>
          <w:p w:rsidR="00FD3712" w:rsidRPr="00CF7765" w:rsidRDefault="00FD3712">
            <w:pPr>
              <w:spacing w:line="240" w:lineRule="exact"/>
            </w:pPr>
            <w:r w:rsidRPr="00CF7765">
              <w:rPr>
                <w:rFonts w:hint="eastAsia"/>
              </w:rPr>
              <w:t>右上</w:t>
            </w:r>
            <w:r w:rsidRPr="00CF7765">
              <w:rPr>
                <w:rFonts w:hint="eastAsia"/>
              </w:rPr>
              <w:t>Single</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r>
      <w:tr w:rsidR="00FD3712" w:rsidRPr="00CF7765">
        <w:trPr>
          <w:jc w:val="right"/>
        </w:trPr>
        <w:tc>
          <w:tcPr>
            <w:tcW w:w="1718" w:type="dxa"/>
            <w:shd w:val="clear" w:color="FFFF00" w:fill="00FFFF"/>
          </w:tcPr>
          <w:p w:rsidR="00FD3712" w:rsidRPr="00CF7765" w:rsidRDefault="00FD3712">
            <w:pPr>
              <w:spacing w:line="240" w:lineRule="exact"/>
            </w:pPr>
            <w:r w:rsidRPr="00CF7765">
              <w:rPr>
                <w:rFonts w:hint="eastAsia"/>
              </w:rPr>
              <w:t>上</w:t>
            </w:r>
            <w:r w:rsidRPr="00CF7765">
              <w:rPr>
                <w:rFonts w:hint="eastAsia"/>
              </w:rPr>
              <w:t>Dual</w:t>
            </w:r>
          </w:p>
          <w:p w:rsidR="00FD3712" w:rsidRPr="00CF7765" w:rsidRDefault="00FD3712">
            <w:pPr>
              <w:pStyle w:val="aa"/>
              <w:ind w:left="0"/>
            </w:pPr>
            <w:r w:rsidRPr="00CF7765">
              <w:rPr>
                <w:rFonts w:hint="eastAsia"/>
              </w:rPr>
              <w:t>上中央</w:t>
            </w:r>
            <w:r w:rsidRPr="00CF7765">
              <w:rPr>
                <w:rFonts w:hint="eastAsia"/>
              </w:rPr>
              <w:t>Single</w:t>
            </w:r>
          </w:p>
          <w:p w:rsidR="00FD3712" w:rsidRPr="00CF7765" w:rsidRDefault="00FD3712">
            <w:pPr>
              <w:pStyle w:val="aa"/>
              <w:ind w:left="0"/>
            </w:pPr>
            <w:r w:rsidRPr="00CF7765">
              <w:rPr>
                <w:rFonts w:hint="eastAsia"/>
              </w:rPr>
              <w:t>上</w:t>
            </w:r>
            <w:r w:rsidRPr="00CF7765">
              <w:rPr>
                <w:rFonts w:hint="eastAsia"/>
              </w:rPr>
              <w:t>4</w:t>
            </w:r>
            <w:r w:rsidRPr="00CF7765">
              <w:rPr>
                <w:rFonts w:hint="eastAsia"/>
              </w:rPr>
              <w:t>箇所</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r>
      <w:tr w:rsidR="00FD3712" w:rsidRPr="00CF7765">
        <w:trPr>
          <w:jc w:val="right"/>
        </w:trPr>
        <w:tc>
          <w:tcPr>
            <w:tcW w:w="1718" w:type="dxa"/>
            <w:shd w:val="clear" w:color="FFFF00" w:fill="00FFFF"/>
          </w:tcPr>
          <w:p w:rsidR="00FD3712" w:rsidRPr="00CF7765" w:rsidRDefault="00FD3712">
            <w:pPr>
              <w:spacing w:line="240" w:lineRule="exact"/>
            </w:pPr>
            <w:r w:rsidRPr="00CF7765">
              <w:rPr>
                <w:rFonts w:hint="eastAsia"/>
              </w:rPr>
              <w:t>左</w:t>
            </w:r>
            <w:r w:rsidRPr="00CF7765">
              <w:rPr>
                <w:rFonts w:hint="eastAsia"/>
              </w:rPr>
              <w:t>Dual</w:t>
            </w:r>
          </w:p>
          <w:p w:rsidR="00FD3712" w:rsidRPr="00CF7765" w:rsidRDefault="00FD3712">
            <w:pPr>
              <w:pStyle w:val="aa"/>
              <w:ind w:left="0"/>
            </w:pPr>
            <w:r w:rsidRPr="00CF7765">
              <w:rPr>
                <w:rFonts w:hint="eastAsia"/>
              </w:rPr>
              <w:t>左中央</w:t>
            </w:r>
            <w:r w:rsidRPr="00CF7765">
              <w:rPr>
                <w:rFonts w:hint="eastAsia"/>
              </w:rPr>
              <w:t>Single</w:t>
            </w:r>
          </w:p>
          <w:p w:rsidR="00FD3712" w:rsidRPr="00CF7765" w:rsidRDefault="00FD3712">
            <w:pPr>
              <w:pStyle w:val="aa"/>
              <w:ind w:left="0"/>
            </w:pPr>
            <w:r w:rsidRPr="00CF7765">
              <w:rPr>
                <w:rFonts w:hint="eastAsia"/>
              </w:rPr>
              <w:t>左</w:t>
            </w:r>
            <w:r w:rsidRPr="00CF7765">
              <w:rPr>
                <w:rFonts w:hint="eastAsia"/>
              </w:rPr>
              <w:t>4</w:t>
            </w:r>
            <w:r w:rsidRPr="00CF7765">
              <w:rPr>
                <w:rFonts w:hint="eastAsia"/>
              </w:rPr>
              <w:t>箇所</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r>
      <w:tr w:rsidR="00FD3712" w:rsidRPr="00CF7765">
        <w:trPr>
          <w:jc w:val="right"/>
        </w:trPr>
        <w:tc>
          <w:tcPr>
            <w:tcW w:w="1718" w:type="dxa"/>
            <w:shd w:val="clear" w:color="FFFF00" w:fill="00FFFF"/>
          </w:tcPr>
          <w:p w:rsidR="00FD3712" w:rsidRPr="00CF7765" w:rsidRDefault="00FD3712">
            <w:pPr>
              <w:spacing w:line="240" w:lineRule="exact"/>
            </w:pPr>
            <w:r w:rsidRPr="00CF7765">
              <w:rPr>
                <w:rFonts w:hint="eastAsia"/>
              </w:rPr>
              <w:t>右</w:t>
            </w:r>
            <w:r w:rsidRPr="00CF7765">
              <w:rPr>
                <w:rFonts w:hint="eastAsia"/>
              </w:rPr>
              <w:t>Dual</w:t>
            </w:r>
          </w:p>
          <w:p w:rsidR="00FD3712" w:rsidRPr="00CF7765" w:rsidRDefault="00FD3712">
            <w:pPr>
              <w:pStyle w:val="aa"/>
              <w:ind w:left="0"/>
            </w:pPr>
            <w:r w:rsidRPr="00CF7765">
              <w:rPr>
                <w:rFonts w:hint="eastAsia"/>
              </w:rPr>
              <w:t>右中央</w:t>
            </w:r>
            <w:r w:rsidRPr="00CF7765">
              <w:rPr>
                <w:rFonts w:hint="eastAsia"/>
              </w:rPr>
              <w:t>Single</w:t>
            </w:r>
          </w:p>
          <w:p w:rsidR="00FD3712" w:rsidRPr="00CF7765" w:rsidRDefault="00FD3712">
            <w:pPr>
              <w:pStyle w:val="aa"/>
              <w:ind w:left="0"/>
            </w:pPr>
            <w:r w:rsidRPr="00CF7765">
              <w:rPr>
                <w:rFonts w:hint="eastAsia"/>
              </w:rPr>
              <w:t>右</w:t>
            </w:r>
            <w:r w:rsidRPr="00CF7765">
              <w:rPr>
                <w:rFonts w:hint="eastAsia"/>
              </w:rPr>
              <w:t>4</w:t>
            </w:r>
            <w:r w:rsidRPr="00CF7765">
              <w:rPr>
                <w:rFonts w:hint="eastAsia"/>
              </w:rPr>
              <w:t>箇所</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r>
      <w:tr w:rsidR="00FD3712" w:rsidRPr="00CF7765">
        <w:trPr>
          <w:jc w:val="right"/>
        </w:trPr>
        <w:tc>
          <w:tcPr>
            <w:tcW w:w="1718" w:type="dxa"/>
            <w:shd w:val="clear" w:color="FFFF00" w:fill="00FFFF"/>
          </w:tcPr>
          <w:p w:rsidR="00FD3712" w:rsidRPr="00CF7765" w:rsidRDefault="00FD3712">
            <w:pPr>
              <w:spacing w:line="240" w:lineRule="exact"/>
            </w:pPr>
            <w:r w:rsidRPr="00CF7765">
              <w:rPr>
                <w:rFonts w:hint="eastAsia"/>
              </w:rPr>
              <w:t>下</w:t>
            </w:r>
            <w:r w:rsidRPr="00CF7765">
              <w:rPr>
                <w:rFonts w:hint="eastAsia"/>
              </w:rPr>
              <w:t>Dual</w:t>
            </w:r>
          </w:p>
          <w:p w:rsidR="00FD3712" w:rsidRPr="00CF7765" w:rsidRDefault="00FD3712">
            <w:pPr>
              <w:pStyle w:val="aa"/>
              <w:ind w:left="0"/>
            </w:pPr>
            <w:r w:rsidRPr="00CF7765">
              <w:rPr>
                <w:rFonts w:hint="eastAsia"/>
              </w:rPr>
              <w:t>下中央</w:t>
            </w:r>
            <w:r w:rsidRPr="00CF7765">
              <w:rPr>
                <w:rFonts w:hint="eastAsia"/>
              </w:rPr>
              <w:t>Single</w:t>
            </w:r>
          </w:p>
          <w:p w:rsidR="00FD3712" w:rsidRPr="00CF7765" w:rsidRDefault="00FD3712">
            <w:pPr>
              <w:pStyle w:val="aa"/>
              <w:ind w:left="0"/>
            </w:pPr>
            <w:r w:rsidRPr="00CF7765">
              <w:rPr>
                <w:rFonts w:hint="eastAsia"/>
              </w:rPr>
              <w:t>下</w:t>
            </w:r>
            <w:r w:rsidRPr="00CF7765">
              <w:rPr>
                <w:rFonts w:hint="eastAsia"/>
              </w:rPr>
              <w:t>4</w:t>
            </w:r>
            <w:r w:rsidRPr="00CF7765">
              <w:rPr>
                <w:rFonts w:hint="eastAsia"/>
              </w:rPr>
              <w:t>箇所</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r>
      <w:tr w:rsidR="00FD3712" w:rsidRPr="00CF7765">
        <w:trPr>
          <w:jc w:val="right"/>
        </w:trPr>
        <w:tc>
          <w:tcPr>
            <w:tcW w:w="1718" w:type="dxa"/>
            <w:shd w:val="clear" w:color="FFFF00" w:fill="00FFFF"/>
          </w:tcPr>
          <w:p w:rsidR="00FD3712" w:rsidRPr="00CF7765" w:rsidRDefault="00FD3712">
            <w:pPr>
              <w:spacing w:line="240" w:lineRule="exact"/>
            </w:pPr>
            <w:r w:rsidRPr="00CF7765">
              <w:rPr>
                <w:rFonts w:hint="eastAsia"/>
              </w:rPr>
              <w:t>左下</w:t>
            </w:r>
            <w:r w:rsidRPr="00CF7765">
              <w:rPr>
                <w:rFonts w:hint="eastAsia"/>
              </w:rPr>
              <w:t>Single</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r>
      <w:tr w:rsidR="00FD3712" w:rsidRPr="00CF7765">
        <w:trPr>
          <w:jc w:val="right"/>
        </w:trPr>
        <w:tc>
          <w:tcPr>
            <w:tcW w:w="1718" w:type="dxa"/>
            <w:shd w:val="clear" w:color="FFFF00" w:fill="00FFFF"/>
          </w:tcPr>
          <w:p w:rsidR="00FD3712" w:rsidRPr="00CF7765" w:rsidRDefault="00FD3712">
            <w:pPr>
              <w:spacing w:line="240" w:lineRule="exact"/>
            </w:pPr>
            <w:r w:rsidRPr="00CF7765">
              <w:rPr>
                <w:rFonts w:hint="eastAsia"/>
              </w:rPr>
              <w:t>右下</w:t>
            </w:r>
            <w:r w:rsidRPr="00CF7765">
              <w:rPr>
                <w:rFonts w:hint="eastAsia"/>
              </w:rPr>
              <w:t>Single</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c>
          <w:tcPr>
            <w:tcW w:w="1262" w:type="dxa"/>
            <w:vAlign w:val="center"/>
          </w:tcPr>
          <w:p w:rsidR="00FD3712" w:rsidRPr="00CF7765" w:rsidRDefault="00FD3712">
            <w:pPr>
              <w:spacing w:line="240" w:lineRule="exact"/>
              <w:jc w:val="center"/>
            </w:pPr>
            <w:r w:rsidRPr="00CF7765">
              <w:rPr>
                <w:rFonts w:hint="eastAsia"/>
              </w:rPr>
              <w:t>×</w:t>
            </w:r>
          </w:p>
        </w:tc>
        <w:tc>
          <w:tcPr>
            <w:tcW w:w="1263" w:type="dxa"/>
            <w:vAlign w:val="center"/>
          </w:tcPr>
          <w:p w:rsidR="00FD3712" w:rsidRPr="00CF7765" w:rsidRDefault="00FD3712">
            <w:pPr>
              <w:spacing w:line="240" w:lineRule="exact"/>
              <w:jc w:val="center"/>
            </w:pPr>
            <w:r w:rsidRPr="00CF7765">
              <w:rPr>
                <w:rFonts w:hint="eastAsia"/>
              </w:rPr>
              <w:t>○</w:t>
            </w:r>
          </w:p>
        </w:tc>
      </w:tr>
    </w:tbl>
    <w:p w:rsidR="00FD3712" w:rsidRPr="00CF7765" w:rsidRDefault="00FD3712">
      <w:pPr>
        <w:pStyle w:val="aa"/>
        <w:tabs>
          <w:tab w:val="clear" w:pos="567"/>
          <w:tab w:val="clear" w:pos="851"/>
          <w:tab w:val="clear" w:pos="1418"/>
          <w:tab w:val="clear" w:pos="1701"/>
          <w:tab w:val="left" w:pos="1380"/>
          <w:tab w:val="left" w:pos="2160"/>
          <w:tab w:val="left" w:pos="3660"/>
        </w:tabs>
        <w:ind w:left="840"/>
      </w:pPr>
    </w:p>
    <w:p w:rsidR="00FD3712" w:rsidRPr="00CF7765" w:rsidRDefault="00FD3712" w:rsidP="00885A91">
      <w:pPr>
        <w:pStyle w:val="aa"/>
        <w:numPr>
          <w:ilvl w:val="0"/>
          <w:numId w:val="118"/>
        </w:numPr>
        <w:tabs>
          <w:tab w:val="clear" w:pos="567"/>
          <w:tab w:val="clear" w:pos="851"/>
          <w:tab w:val="clear" w:pos="1418"/>
          <w:tab w:val="clear" w:pos="1701"/>
          <w:tab w:val="left" w:pos="1380"/>
          <w:tab w:val="left" w:pos="2160"/>
          <w:tab w:val="left" w:pos="3660"/>
        </w:tabs>
      </w:pPr>
      <w:r w:rsidRPr="00CF7765">
        <w:rPr>
          <w:rFonts w:hint="eastAsia"/>
        </w:rPr>
        <w:t>Staple</w:t>
      </w:r>
      <w:r w:rsidRPr="00CF7765">
        <w:rPr>
          <w:rFonts w:hint="eastAsia"/>
        </w:rPr>
        <w:t>指示と</w:t>
      </w:r>
      <w:r w:rsidRPr="00CF7765">
        <w:rPr>
          <w:rFonts w:hint="eastAsia"/>
        </w:rPr>
        <w:t>Coil Punch</w:t>
      </w:r>
      <w:r w:rsidRPr="00CF7765">
        <w:rPr>
          <w:rFonts w:hint="eastAsia"/>
        </w:rPr>
        <w:t>指示の同時指定に関する制約</w:t>
      </w:r>
      <w:r w:rsidRPr="00CF7765">
        <w:br/>
      </w:r>
      <w:r w:rsidRPr="00CF7765">
        <w:rPr>
          <w:rFonts w:hint="eastAsia"/>
        </w:rPr>
        <w:t>Staple</w:t>
      </w:r>
      <w:r w:rsidRPr="00CF7765">
        <w:rPr>
          <w:rFonts w:hint="eastAsia"/>
        </w:rPr>
        <w:t>指示と</w:t>
      </w:r>
      <w:r w:rsidRPr="00CF7765">
        <w:rPr>
          <w:rFonts w:hint="eastAsia"/>
        </w:rPr>
        <w:t>Coil Punch</w:t>
      </w:r>
      <w:r w:rsidRPr="00CF7765">
        <w:rPr>
          <w:rFonts w:hint="eastAsia"/>
        </w:rPr>
        <w:t>指示は同時に指定することはできない。</w:t>
      </w:r>
    </w:p>
    <w:p w:rsidR="00FD3712" w:rsidRPr="00CF7765" w:rsidRDefault="00FD3712">
      <w:pPr>
        <w:pStyle w:val="aa"/>
        <w:tabs>
          <w:tab w:val="clear" w:pos="567"/>
          <w:tab w:val="clear" w:pos="851"/>
          <w:tab w:val="clear" w:pos="1418"/>
          <w:tab w:val="clear" w:pos="1701"/>
          <w:tab w:val="left" w:pos="1380"/>
          <w:tab w:val="left" w:pos="2160"/>
          <w:tab w:val="left" w:pos="3660"/>
        </w:tabs>
        <w:ind w:left="840"/>
      </w:pPr>
    </w:p>
    <w:p w:rsidR="00FD3712" w:rsidRPr="00CF7765" w:rsidRDefault="00FD3712">
      <w:pPr>
        <w:pStyle w:val="3"/>
        <w:pageBreakBefore/>
      </w:pPr>
      <w:bookmarkStart w:id="469" w:name="_Ref26041262"/>
      <w:bookmarkStart w:id="470" w:name="_Ref26041267"/>
      <w:bookmarkStart w:id="471" w:name="_Toc21605510"/>
      <w:r w:rsidRPr="00CF7765">
        <w:rPr>
          <w:rFonts w:hint="eastAsia"/>
        </w:rPr>
        <w:lastRenderedPageBreak/>
        <w:t>Punch</w:t>
      </w:r>
      <w:r w:rsidRPr="00CF7765">
        <w:rPr>
          <w:rFonts w:hint="eastAsia"/>
        </w:rPr>
        <w:t>指定</w:t>
      </w:r>
      <w:bookmarkEnd w:id="469"/>
      <w:bookmarkEnd w:id="470"/>
      <w:bookmarkEnd w:id="471"/>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指定された位置に</w:t>
      </w:r>
      <w:r w:rsidRPr="00CF7765">
        <w:rPr>
          <w:rFonts w:hint="eastAsia"/>
        </w:rPr>
        <w:t>Punch(</w:t>
      </w:r>
      <w:r w:rsidRPr="00CF7765">
        <w:rPr>
          <w:rFonts w:hint="eastAsia"/>
        </w:rPr>
        <w:t>穴あけ</w:t>
      </w:r>
      <w:r w:rsidRPr="00CF7765">
        <w:rPr>
          <w:rFonts w:hint="eastAsia"/>
        </w:rPr>
        <w:t>)</w:t>
      </w:r>
      <w:r w:rsidRPr="00CF7765">
        <w:rPr>
          <w:rFonts w:hint="eastAsia"/>
        </w:rPr>
        <w:t>を行う。</w:t>
      </w:r>
    </w:p>
    <w:p w:rsidR="00FD3712" w:rsidRPr="00CF7765" w:rsidRDefault="00FD3712">
      <w:pPr>
        <w:pStyle w:val="aa"/>
        <w:tabs>
          <w:tab w:val="clear" w:pos="567"/>
          <w:tab w:val="clear" w:pos="851"/>
          <w:tab w:val="left" w:pos="840"/>
        </w:tabs>
        <w:ind w:left="840"/>
      </w:pPr>
    </w:p>
    <w:p w:rsidR="00FD3712" w:rsidRPr="00CF7765" w:rsidRDefault="00FD3712">
      <w:pPr>
        <w:pStyle w:val="aa"/>
        <w:tabs>
          <w:tab w:val="clear" w:pos="567"/>
          <w:tab w:val="clear" w:pos="851"/>
          <w:tab w:val="left" w:pos="840"/>
        </w:tabs>
        <w:ind w:left="840"/>
      </w:pPr>
      <w:r w:rsidRPr="00CF7765">
        <w:rPr>
          <w:rFonts w:hint="eastAsia"/>
        </w:rPr>
        <w:t>なお、コイルパンチとは、用紙端に多穴パンチを施す装置である。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29"/>
        </w:numPr>
        <w:tabs>
          <w:tab w:val="clear" w:pos="567"/>
          <w:tab w:val="clear" w:pos="851"/>
          <w:tab w:val="clear" w:pos="1418"/>
          <w:tab w:val="clear" w:pos="1701"/>
          <w:tab w:val="left" w:pos="1380"/>
        </w:tabs>
      </w:pPr>
      <w:r w:rsidRPr="00CF7765">
        <w:rPr>
          <w:rFonts w:hint="eastAsia"/>
        </w:rPr>
        <w:t>可能な用紙サイズについては、「</w:t>
      </w:r>
      <w:r w:rsidRPr="00CF7765">
        <w:fldChar w:fldCharType="begin"/>
      </w:r>
      <w:r w:rsidRPr="00CF7765">
        <w:instrText xml:space="preserve"> REF _Ref8104053 \r \h </w:instrText>
      </w:r>
      <w:r w:rsidR="00FF16DA" w:rsidRPr="00CF7765">
        <w:instrText xml:space="preserve">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w:instrText>
      </w:r>
      <w:r w:rsidR="00FF16DA" w:rsidRPr="00CF7765">
        <w:instrText xml:space="preserve">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r w:rsidRPr="00CF7765">
        <w:rPr>
          <w:rFonts w:hint="eastAsia"/>
        </w:rPr>
        <w:t>可能な排出先については、「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p>
    <w:p w:rsidR="00FD3712" w:rsidRPr="00CF7765" w:rsidRDefault="00FD3712">
      <w:pPr>
        <w:pStyle w:val="aa"/>
        <w:numPr>
          <w:ilvl w:val="0"/>
          <w:numId w:val="29"/>
        </w:numPr>
        <w:tabs>
          <w:tab w:val="clear" w:pos="567"/>
          <w:tab w:val="clear" w:pos="851"/>
          <w:tab w:val="clear" w:pos="1418"/>
          <w:tab w:val="clear" w:pos="1701"/>
          <w:tab w:val="left" w:pos="1380"/>
        </w:tabs>
      </w:pPr>
      <w:r w:rsidRPr="00CF7765">
        <w:rPr>
          <w:rFonts w:hint="eastAsia"/>
        </w:rPr>
        <w:t>Punch</w:t>
      </w:r>
      <w:r w:rsidRPr="00CF7765">
        <w:rPr>
          <w:rFonts w:hint="eastAsia"/>
        </w:rPr>
        <w:t>装置は、</w:t>
      </w:r>
      <w:r w:rsidRPr="00CF7765">
        <w:rPr>
          <w:rFonts w:hint="eastAsia"/>
        </w:rPr>
        <w:t>Finisher</w:t>
      </w:r>
      <w:r w:rsidRPr="00CF7765">
        <w:rPr>
          <w:rFonts w:hint="eastAsia"/>
        </w:rPr>
        <w:t>ごとにいくつかのオプションがある。使用可能な</w:t>
      </w:r>
      <w:r w:rsidRPr="00CF7765">
        <w:rPr>
          <w:rFonts w:hint="eastAsia"/>
        </w:rPr>
        <w:t>Punch Unit</w:t>
      </w:r>
      <w:r w:rsidRPr="00CF7765">
        <w:rPr>
          <w:rFonts w:hint="eastAsia"/>
        </w:rPr>
        <w:t>としては、「</w:t>
      </w:r>
      <w:r w:rsidRPr="00CF7765">
        <w:fldChar w:fldCharType="begin"/>
      </w:r>
      <w:r w:rsidRPr="00CF7765">
        <w:instrText xml:space="preserve"> REF _Ref26037814 \r \h </w:instrText>
      </w:r>
      <w:r w:rsidR="00FF16DA" w:rsidRPr="00CF7765">
        <w:instrText xml:space="preserve"> \* MERGEFORMAT </w:instrText>
      </w:r>
      <w:r w:rsidRPr="00CF7765">
        <w:fldChar w:fldCharType="separate"/>
      </w:r>
      <w:r w:rsidR="00091205">
        <w:t>2.2.2</w:t>
      </w:r>
      <w:r w:rsidRPr="00CF7765">
        <w:fldChar w:fldCharType="end"/>
      </w:r>
      <w:r w:rsidRPr="00CF7765">
        <w:rPr>
          <w:rFonts w:hint="eastAsia"/>
        </w:rPr>
        <w:t xml:space="preserve">　</w:t>
      </w:r>
      <w:r w:rsidRPr="00CF7765">
        <w:fldChar w:fldCharType="begin"/>
      </w:r>
      <w:r w:rsidRPr="00CF7765">
        <w:instrText xml:space="preserve"> REF _Ref26037814 \h </w:instrText>
      </w:r>
      <w:r w:rsidR="00FF16DA" w:rsidRPr="00CF7765">
        <w:instrText xml:space="preserve"> \* MERGEFORMAT </w:instrText>
      </w:r>
      <w:r w:rsidRPr="00CF7765">
        <w:fldChar w:fldCharType="separate"/>
      </w:r>
      <w:r w:rsidR="00091205" w:rsidRPr="00CF7765">
        <w:rPr>
          <w:rFonts w:hint="eastAsia"/>
        </w:rPr>
        <w:t>標準構成とオプション</w:t>
      </w:r>
      <w:r w:rsidRPr="00CF7765">
        <w:fldChar w:fldCharType="end"/>
      </w:r>
      <w:r w:rsidRPr="00CF7765">
        <w:rPr>
          <w:rFonts w:hint="eastAsia"/>
        </w:rPr>
        <w:t>」と「</w:t>
      </w:r>
      <w:r w:rsidRPr="00CF7765">
        <w:fldChar w:fldCharType="begin"/>
      </w:r>
      <w:r w:rsidRPr="00CF7765">
        <w:instrText xml:space="preserve"> REF _Ref46338986 \r \h </w:instrText>
      </w:r>
      <w:r w:rsidR="00FF16DA" w:rsidRPr="00CF7765">
        <w:instrText xml:space="preserve"> \* MERGEFORMAT </w:instrText>
      </w:r>
      <w:r w:rsidRPr="00CF7765">
        <w:fldChar w:fldCharType="separate"/>
      </w:r>
      <w:r w:rsidR="00091205">
        <w:t>2.2.3</w:t>
      </w:r>
      <w:r w:rsidRPr="00CF7765">
        <w:fldChar w:fldCharType="end"/>
      </w:r>
      <w:r w:rsidRPr="00CF7765">
        <w:rPr>
          <w:rFonts w:hint="eastAsia"/>
        </w:rPr>
        <w:t xml:space="preserve">　</w:t>
      </w:r>
      <w:r w:rsidRPr="00CF7765">
        <w:fldChar w:fldCharType="begin"/>
      </w:r>
      <w:r w:rsidRPr="00CF7765">
        <w:instrText xml:space="preserve"> REF _Ref46338986 \h </w:instrText>
      </w:r>
      <w:r w:rsidR="00FF16DA" w:rsidRPr="00CF7765">
        <w:instrText xml:space="preserve"> \* MERGEFORMAT </w:instrText>
      </w:r>
      <w:r w:rsidRPr="00CF7765">
        <w:fldChar w:fldCharType="separate"/>
      </w:r>
      <w:r w:rsidR="00091205" w:rsidRPr="00CF7765">
        <w:rPr>
          <w:rFonts w:hint="eastAsia"/>
        </w:rPr>
        <w:t>トレイおよびオプション装着検知</w:t>
      </w:r>
      <w:r w:rsidRPr="00CF7765">
        <w:fldChar w:fldCharType="end"/>
      </w:r>
      <w:r w:rsidRPr="00CF7765">
        <w:rPr>
          <w:rFonts w:hint="eastAsia"/>
        </w:rPr>
        <w:t>」を参照のこと。</w:t>
      </w:r>
    </w:p>
    <w:p w:rsidR="00FD3712" w:rsidRPr="00CF7765" w:rsidRDefault="00FD3712">
      <w:pPr>
        <w:pStyle w:val="aa"/>
        <w:numPr>
          <w:ilvl w:val="0"/>
          <w:numId w:val="29"/>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は、</w:t>
      </w:r>
      <w:r w:rsidRPr="00CF7765">
        <w:rPr>
          <w:rFonts w:hint="eastAsia"/>
        </w:rPr>
        <w:t>Punch</w:t>
      </w:r>
      <w:r w:rsidRPr="00CF7765">
        <w:rPr>
          <w:rFonts w:hint="eastAsia"/>
        </w:rPr>
        <w:t>について、</w:t>
      </w:r>
      <w:r w:rsidRPr="00CF7765">
        <w:rPr>
          <w:rFonts w:hint="eastAsia"/>
          <w:b/>
        </w:rPr>
        <w:t>"</w:t>
      </w:r>
      <w:r w:rsidRPr="00CF7765">
        <w:rPr>
          <w:rFonts w:hint="eastAsia"/>
          <w:b/>
        </w:rPr>
        <w:t>穴あけする</w:t>
      </w:r>
      <w:r w:rsidRPr="00CF7765">
        <w:rPr>
          <w:rFonts w:hint="eastAsia"/>
          <w:b/>
        </w:rPr>
        <w:t>"</w:t>
      </w:r>
      <w:r w:rsidRPr="00CF7765">
        <w:rPr>
          <w:rFonts w:hint="eastAsia"/>
        </w:rPr>
        <w:t>と</w:t>
      </w:r>
      <w:r w:rsidRPr="00CF7765">
        <w:rPr>
          <w:rFonts w:hint="eastAsia"/>
          <w:b/>
        </w:rPr>
        <w:t>"</w:t>
      </w:r>
      <w:r w:rsidRPr="00CF7765">
        <w:rPr>
          <w:rFonts w:hint="eastAsia"/>
          <w:b/>
        </w:rPr>
        <w:t>穴あけしない</w:t>
      </w:r>
      <w:r w:rsidRPr="00CF7765">
        <w:rPr>
          <w:rFonts w:hint="eastAsia"/>
          <w:b/>
        </w:rPr>
        <w:t>"</w:t>
      </w:r>
      <w:r w:rsidRPr="00CF7765">
        <w:rPr>
          <w:rFonts w:hint="eastAsia"/>
        </w:rPr>
        <w:t>を指定することができ</w:t>
      </w:r>
      <w:r w:rsidRPr="00CF7765">
        <w:rPr>
          <w:rFonts w:hint="eastAsia"/>
          <w:b/>
        </w:rPr>
        <w:t>、</w:t>
      </w:r>
      <w:r w:rsidRPr="00CF7765">
        <w:rPr>
          <w:rFonts w:hint="eastAsia"/>
          <w:b/>
        </w:rPr>
        <w:t>"</w:t>
      </w:r>
      <w:r w:rsidRPr="00CF7765">
        <w:rPr>
          <w:rFonts w:hint="eastAsia"/>
          <w:b/>
        </w:rPr>
        <w:t>穴あけする</w:t>
      </w:r>
      <w:r w:rsidRPr="00CF7765">
        <w:rPr>
          <w:rFonts w:hint="eastAsia"/>
          <w:b/>
        </w:rPr>
        <w:t>"</w:t>
      </w:r>
      <w:r w:rsidRPr="00CF7765">
        <w:rPr>
          <w:rFonts w:hint="eastAsia"/>
        </w:rPr>
        <w:t>を指定したときは、穴の数として、として、</w:t>
      </w:r>
      <w:r w:rsidRPr="00CF7765">
        <w:rPr>
          <w:rFonts w:hint="eastAsia"/>
          <w:b/>
        </w:rPr>
        <w:t>"2</w:t>
      </w:r>
      <w:r w:rsidRPr="00CF7765">
        <w:rPr>
          <w:rFonts w:hint="eastAsia"/>
          <w:b/>
        </w:rPr>
        <w:t>穴</w:t>
      </w:r>
      <w:r w:rsidRPr="00CF7765">
        <w:rPr>
          <w:rFonts w:hint="eastAsia"/>
          <w:b/>
        </w:rPr>
        <w:t>"</w:t>
      </w:r>
      <w:r w:rsidRPr="00CF7765">
        <w:rPr>
          <w:rFonts w:hint="eastAsia"/>
        </w:rPr>
        <w:t>、</w:t>
      </w:r>
      <w:r w:rsidRPr="00CF7765">
        <w:rPr>
          <w:rFonts w:hint="eastAsia"/>
          <w:b/>
        </w:rPr>
        <w:t>"3</w:t>
      </w:r>
      <w:r w:rsidRPr="00CF7765">
        <w:rPr>
          <w:rFonts w:hint="eastAsia"/>
          <w:b/>
        </w:rPr>
        <w:t>穴</w:t>
      </w:r>
      <w:r w:rsidRPr="00CF7765">
        <w:rPr>
          <w:rFonts w:hint="eastAsia"/>
          <w:b/>
        </w:rPr>
        <w:t>"</w:t>
      </w:r>
      <w:r w:rsidRPr="00CF7765">
        <w:rPr>
          <w:rFonts w:hint="eastAsia"/>
        </w:rPr>
        <w:t>、</w:t>
      </w:r>
      <w:r w:rsidRPr="00CF7765">
        <w:rPr>
          <w:rFonts w:hint="eastAsia"/>
          <w:b/>
        </w:rPr>
        <w:t>"4</w:t>
      </w:r>
      <w:r w:rsidRPr="00CF7765">
        <w:rPr>
          <w:rFonts w:hint="eastAsia"/>
          <w:b/>
        </w:rPr>
        <w:t>穴</w:t>
      </w:r>
      <w:r w:rsidRPr="00CF7765">
        <w:rPr>
          <w:rFonts w:hint="eastAsia"/>
          <w:b/>
        </w:rPr>
        <w:t>"</w:t>
      </w:r>
      <w:r w:rsidRPr="00CF7765">
        <w:rPr>
          <w:rFonts w:hint="eastAsia"/>
          <w:b/>
        </w:rPr>
        <w:t>、</w:t>
      </w:r>
      <w:r w:rsidRPr="00CF7765">
        <w:rPr>
          <w:rFonts w:hint="eastAsia"/>
          <w:b/>
        </w:rPr>
        <w:t>"</w:t>
      </w:r>
      <w:r w:rsidRPr="00CF7765">
        <w:rPr>
          <w:rFonts w:hint="eastAsia"/>
          <w:b/>
        </w:rPr>
        <w:t>コイルパンチ</w:t>
      </w:r>
      <w:r w:rsidRPr="00CF7765">
        <w:rPr>
          <w:rFonts w:hint="eastAsia"/>
          <w:b/>
        </w:rPr>
        <w:t>"</w:t>
      </w:r>
      <w:r w:rsidRPr="00CF7765">
        <w:rPr>
          <w:rFonts w:hint="eastAsia"/>
        </w:rPr>
        <w:t>のいずれかを指定する必要がある。</w:t>
      </w:r>
      <w:r w:rsidRPr="00CF7765">
        <w:rPr>
          <w:rFonts w:hint="eastAsia"/>
        </w:rPr>
        <w:br/>
      </w:r>
      <w:r w:rsidR="002E0469" w:rsidRPr="00CF7765">
        <w:rPr>
          <w:rFonts w:hint="eastAsia"/>
        </w:rPr>
        <w:t>穴の数が</w:t>
      </w:r>
      <w:r w:rsidRPr="00CF7765">
        <w:rPr>
          <w:rFonts w:hint="eastAsia"/>
        </w:rPr>
        <w:t>指定されない時は、</w:t>
      </w:r>
      <w:r w:rsidRPr="00CF7765">
        <w:rPr>
          <w:rFonts w:hint="eastAsia"/>
          <w:b/>
        </w:rPr>
        <w:t>"</w:t>
      </w:r>
      <w:r w:rsidRPr="00CF7765">
        <w:rPr>
          <w:rFonts w:hint="eastAsia"/>
          <w:b/>
        </w:rPr>
        <w:t>穴あけしない</w:t>
      </w:r>
      <w:r w:rsidRPr="00CF7765">
        <w:rPr>
          <w:rFonts w:hint="eastAsia"/>
          <w:b/>
        </w:rPr>
        <w:t>"</w:t>
      </w:r>
      <w:r w:rsidRPr="00CF7765">
        <w:rPr>
          <w:rFonts w:hint="eastAsia"/>
        </w:rPr>
        <w:t>を指定されたものとして処理される。</w:t>
      </w:r>
    </w:p>
    <w:p w:rsidR="00FD3712" w:rsidRPr="00CF7765" w:rsidRDefault="00FD3712">
      <w:pPr>
        <w:pStyle w:val="aa"/>
        <w:numPr>
          <w:ilvl w:val="0"/>
          <w:numId w:val="29"/>
        </w:numPr>
        <w:tabs>
          <w:tab w:val="clear" w:pos="567"/>
          <w:tab w:val="clear" w:pos="851"/>
          <w:tab w:val="clear" w:pos="1418"/>
          <w:tab w:val="clear" w:pos="1701"/>
          <w:tab w:val="left" w:pos="1380"/>
        </w:tabs>
      </w:pPr>
      <w:r w:rsidRPr="00CF7765">
        <w:rPr>
          <w:rFonts w:hint="eastAsia"/>
        </w:rPr>
        <w:t>ジョブ内</w:t>
      </w:r>
      <w:r w:rsidR="002E0469" w:rsidRPr="00CF7765">
        <w:rPr>
          <w:rFonts w:hint="eastAsia"/>
        </w:rPr>
        <w:t>で</w:t>
      </w:r>
      <w:r w:rsidRPr="00CF7765">
        <w:rPr>
          <w:rFonts w:hint="eastAsia"/>
        </w:rPr>
        <w:t>用紙幅</w:t>
      </w:r>
      <w:r w:rsidRPr="00CF7765">
        <w:rPr>
          <w:rFonts w:hint="eastAsia"/>
        </w:rPr>
        <w:t>(</w:t>
      </w:r>
      <w:r w:rsidRPr="00CF7765">
        <w:rPr>
          <w:rFonts w:hint="eastAsia"/>
        </w:rPr>
        <w:t>主走査方向幅</w:t>
      </w:r>
      <w:r w:rsidRPr="00CF7765">
        <w:rPr>
          <w:rFonts w:hint="eastAsia"/>
        </w:rPr>
        <w:t>)</w:t>
      </w:r>
      <w:r w:rsidRPr="00CF7765">
        <w:rPr>
          <w:rFonts w:hint="eastAsia"/>
        </w:rPr>
        <w:t>が異なる</w:t>
      </w:r>
      <w:r w:rsidR="002E0469" w:rsidRPr="00CF7765">
        <w:rPr>
          <w:rFonts w:hint="eastAsia"/>
        </w:rPr>
        <w:t>（</w:t>
      </w:r>
      <w:r w:rsidRPr="00CF7765">
        <w:rPr>
          <w:rFonts w:hint="eastAsia"/>
        </w:rPr>
        <w:t>ミックスサイズ（用紙サイズが複数）</w:t>
      </w:r>
      <w:r w:rsidR="002E0469" w:rsidRPr="00CF7765">
        <w:rPr>
          <w:rFonts w:hint="eastAsia"/>
        </w:rPr>
        <w:t>）</w:t>
      </w:r>
      <w:r w:rsidRPr="00CF7765">
        <w:rPr>
          <w:rFonts w:hint="eastAsia"/>
        </w:rPr>
        <w:t>場合には、ユーザー介入の上で、</w:t>
      </w:r>
      <w:r w:rsidRPr="00CF7765">
        <w:rPr>
          <w:rFonts w:hint="eastAsia"/>
        </w:rPr>
        <w:t>Punch</w:t>
      </w:r>
      <w:r w:rsidRPr="00CF7765">
        <w:rPr>
          <w:rFonts w:hint="eastAsia"/>
        </w:rPr>
        <w:t>指示のキャンセルがあるまでプリント動作は開始</w:t>
      </w:r>
      <w:r w:rsidRPr="00CF7765">
        <w:t>/</w:t>
      </w:r>
      <w:r w:rsidRPr="00CF7765">
        <w:rPr>
          <w:rFonts w:hint="eastAsia"/>
        </w:rPr>
        <w:t>継続されない。</w:t>
      </w:r>
      <w:r w:rsidRPr="00CF7765">
        <w:br/>
      </w:r>
      <w:r w:rsidRPr="00CF7765">
        <w:br/>
      </w:r>
      <w:r w:rsidRPr="00CF7765">
        <w:rPr>
          <w:rFonts w:hint="eastAsia"/>
        </w:rPr>
        <w:t>ただし、</w:t>
      </w:r>
      <w:r w:rsidRPr="00CF7765">
        <w:rPr>
          <w:rFonts w:hint="eastAsia"/>
        </w:rPr>
        <w:t>Uncollate</w:t>
      </w:r>
      <w:r w:rsidRPr="00CF7765">
        <w:rPr>
          <w:rFonts w:hint="eastAsia"/>
        </w:rPr>
        <w:t>の場合、用紙幅が異なるミックスサイズの検出は行わない。</w:t>
      </w:r>
      <w:r w:rsidRPr="00CF7765">
        <w:rPr>
          <w:rFonts w:hint="eastAsia"/>
        </w:rPr>
        <w:t>(Uncollate</w:t>
      </w:r>
      <w:r w:rsidRPr="00CF7765">
        <w:rPr>
          <w:rFonts w:hint="eastAsia"/>
        </w:rPr>
        <w:t>セット内では、必ず同一サイズであるから</w:t>
      </w:r>
      <w:r w:rsidRPr="00CF7765">
        <w:rPr>
          <w:rFonts w:hint="eastAsia"/>
        </w:rPr>
        <w:t>)</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840"/>
        <w:gridCol w:w="1140"/>
        <w:gridCol w:w="2488"/>
      </w:tblGrid>
      <w:tr w:rsidR="00FD3712" w:rsidRPr="00CF7765">
        <w:trPr>
          <w:jc w:val="right"/>
        </w:trPr>
        <w:tc>
          <w:tcPr>
            <w:tcW w:w="4020" w:type="dxa"/>
            <w:tcBorders>
              <w:bottom w:val="nil"/>
            </w:tcBorders>
            <w:shd w:val="clear" w:color="auto" w:fill="FFFF00"/>
          </w:tcPr>
          <w:p w:rsidR="00FD3712" w:rsidRPr="00CF7765" w:rsidRDefault="00FD3712">
            <w:pPr>
              <w:pStyle w:val="aa"/>
              <w:ind w:left="0"/>
            </w:pPr>
            <w:r w:rsidRPr="00CF7765">
              <w:rPr>
                <w:rFonts w:hint="eastAsia"/>
              </w:rPr>
              <w:t>項目</w:t>
            </w:r>
          </w:p>
        </w:tc>
        <w:tc>
          <w:tcPr>
            <w:tcW w:w="84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14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48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20" w:type="dxa"/>
          </w:tcPr>
          <w:p w:rsidR="00FD3712" w:rsidRPr="00CF7765" w:rsidRDefault="00FD3712">
            <w:pPr>
              <w:pStyle w:val="aa"/>
              <w:ind w:left="0"/>
            </w:pPr>
            <w:r w:rsidRPr="00CF7765">
              <w:rPr>
                <w:rFonts w:hint="eastAsia"/>
              </w:rPr>
              <w:t>－</w:t>
            </w:r>
          </w:p>
        </w:tc>
        <w:tc>
          <w:tcPr>
            <w:tcW w:w="840" w:type="dxa"/>
          </w:tcPr>
          <w:p w:rsidR="00FD3712" w:rsidRPr="00CF7765" w:rsidRDefault="00FD3712">
            <w:pPr>
              <w:pStyle w:val="aa"/>
              <w:ind w:left="0"/>
              <w:jc w:val="center"/>
            </w:pPr>
            <w:r w:rsidRPr="00CF7765">
              <w:rPr>
                <w:rFonts w:hint="eastAsia"/>
              </w:rPr>
              <w:t>－</w:t>
            </w:r>
          </w:p>
        </w:tc>
        <w:tc>
          <w:tcPr>
            <w:tcW w:w="1140" w:type="dxa"/>
          </w:tcPr>
          <w:p w:rsidR="00FD3712" w:rsidRPr="00CF7765" w:rsidRDefault="00FD3712">
            <w:pPr>
              <w:pStyle w:val="aa"/>
              <w:ind w:left="0"/>
              <w:jc w:val="center"/>
            </w:pPr>
            <w:r w:rsidRPr="00CF7765">
              <w:rPr>
                <w:rFonts w:hint="eastAsia"/>
              </w:rPr>
              <w:t>－</w:t>
            </w:r>
          </w:p>
        </w:tc>
        <w:tc>
          <w:tcPr>
            <w:tcW w:w="248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Dust Box</w:t>
      </w:r>
      <w:r w:rsidRPr="00CF7765">
        <w:rPr>
          <w:rFonts w:hint="eastAsia"/>
        </w:rPr>
        <w:t>の抜け</w:t>
      </w:r>
      <w:r w:rsidRPr="00CF7765">
        <w:rPr>
          <w:rFonts w:hint="eastAsia"/>
        </w:rPr>
        <w:br/>
        <w:t>Dust Box</w:t>
      </w:r>
      <w:r w:rsidRPr="00CF7765">
        <w:rPr>
          <w:rFonts w:hint="eastAsia"/>
        </w:rPr>
        <w:t>の抜けを検知した時は、これが解除されるまで一切のプリントを中断する。</w:t>
      </w:r>
      <w:r w:rsidRPr="00CF7765">
        <w:rPr>
          <w:rFonts w:hint="eastAsia"/>
        </w:rPr>
        <w:t>(</w:t>
      </w:r>
      <w:r w:rsidRPr="00CF7765">
        <w:rPr>
          <w:rFonts w:hint="eastAsia"/>
        </w:rPr>
        <w:t>非技術的要因</w:t>
      </w:r>
      <w:r w:rsidRPr="00CF7765">
        <w:rPr>
          <w:rFonts w:hint="eastAsia"/>
        </w:rPr>
        <w:t>)</w:t>
      </w:r>
      <w:r w:rsidR="00532258">
        <w:br/>
      </w:r>
      <w:r w:rsidRPr="00CF7765">
        <w:t>&lt;</w:t>
      </w:r>
      <w:r w:rsidRPr="00CF7765">
        <w:rPr>
          <w:rFonts w:hint="eastAsia"/>
        </w:rPr>
        <w:t>C2D</w:t>
      </w:r>
      <w:r w:rsidRPr="00CF7765">
        <w:rPr>
          <w:rFonts w:hint="eastAsia"/>
        </w:rPr>
        <w:t>系以外の</w:t>
      </w:r>
      <w:r w:rsidRPr="00CF7765">
        <w:rPr>
          <w:rFonts w:hint="eastAsia"/>
        </w:rPr>
        <w:t>C-Finisher &gt;</w:t>
      </w:r>
      <w:r w:rsidRPr="00CF7765">
        <w:br/>
      </w:r>
      <w:r w:rsidRPr="00CF7765">
        <w:rPr>
          <w:rFonts w:hint="eastAsia"/>
        </w:rPr>
        <w:t>Dust Box</w:t>
      </w:r>
      <w:r w:rsidRPr="00CF7765">
        <w:rPr>
          <w:rFonts w:hint="eastAsia"/>
        </w:rPr>
        <w:t>の抜けを検知した時は、これが解除されるまで</w:t>
      </w:r>
      <w:r w:rsidRPr="00CF7765">
        <w:rPr>
          <w:rFonts w:hint="eastAsia"/>
        </w:rPr>
        <w:t>Finisher</w:t>
      </w:r>
      <w:r w:rsidRPr="00CF7765">
        <w:rPr>
          <w:rFonts w:hint="eastAsia"/>
        </w:rPr>
        <w:t>へ排出するジョブを中断する。</w:t>
      </w:r>
      <w:r w:rsidRPr="00CF7765">
        <w:rPr>
          <w:rFonts w:hint="eastAsia"/>
        </w:rPr>
        <w:br/>
      </w:r>
      <w:r w:rsidRPr="00CF7765">
        <w:t>&lt;</w:t>
      </w:r>
      <w:r w:rsidR="00031CDC" w:rsidRPr="00CF7765" w:rsidDel="00031CDC">
        <w:rPr>
          <w:rFonts w:hint="eastAsia"/>
        </w:rPr>
        <w:t xml:space="preserve"> </w:t>
      </w:r>
      <w:r w:rsidRPr="00CF7765">
        <w:t>D3-Finisher</w:t>
      </w:r>
      <w:r w:rsidR="0083001A">
        <w:rPr>
          <w:rFonts w:hint="eastAsia"/>
        </w:rPr>
        <w:t>、</w:t>
      </w:r>
      <w:r w:rsidR="0083001A">
        <w:t>CH-Finisher</w:t>
      </w:r>
      <w:r w:rsidR="0083001A">
        <w:rPr>
          <w:rFonts w:hint="eastAsia"/>
        </w:rPr>
        <w:t>、</w:t>
      </w:r>
      <w:r w:rsidR="0083001A">
        <w:t>D2G-Finisher</w:t>
      </w:r>
      <w:r w:rsidRPr="00CF7765">
        <w:rPr>
          <w:rFonts w:hint="eastAsia"/>
        </w:rPr>
        <w:t>&gt;</w:t>
      </w:r>
      <w:r w:rsidRPr="00CF7765">
        <w:br/>
      </w:r>
      <w:r w:rsidRPr="00CF7765">
        <w:rPr>
          <w:rFonts w:hint="eastAsia"/>
        </w:rPr>
        <w:t>Dust Box</w:t>
      </w:r>
      <w:r w:rsidRPr="00CF7765">
        <w:rPr>
          <w:rFonts w:hint="eastAsia"/>
        </w:rPr>
        <w:t>の抜けを検知した時は、これが解除されるまで</w:t>
      </w:r>
      <w:r w:rsidRPr="00CF7765">
        <w:rPr>
          <w:rFonts w:hint="eastAsia"/>
        </w:rPr>
        <w:t>(</w:t>
      </w:r>
      <w:r w:rsidRPr="00CF7765">
        <w:rPr>
          <w:rFonts w:hint="eastAsia"/>
        </w:rPr>
        <w:t>非コイル</w:t>
      </w:r>
      <w:r w:rsidRPr="00CF7765">
        <w:rPr>
          <w:rFonts w:hint="eastAsia"/>
        </w:rPr>
        <w:t>)</w:t>
      </w:r>
      <w:r w:rsidRPr="00CF7765">
        <w:rPr>
          <w:rFonts w:hint="eastAsia"/>
        </w:rPr>
        <w:t>パンチ指定ジョブを中断する。</w:t>
      </w:r>
      <w:r w:rsidRPr="00CF7765">
        <w:br/>
      </w:r>
      <w:r w:rsidRPr="00CF7765">
        <w:rPr>
          <w:rFonts w:hint="eastAsia"/>
        </w:rPr>
        <w:t>&lt;Coil Puncher&gt;</w:t>
      </w:r>
      <w:r w:rsidRPr="00CF7765">
        <w:br/>
      </w:r>
      <w:r w:rsidRPr="00CF7765">
        <w:rPr>
          <w:rFonts w:hint="eastAsia"/>
        </w:rPr>
        <w:t>Dust Box</w:t>
      </w:r>
      <w:r w:rsidRPr="00CF7765">
        <w:rPr>
          <w:rFonts w:hint="eastAsia"/>
        </w:rPr>
        <w:t>の抜けまたは</w:t>
      </w:r>
      <w:r w:rsidRPr="00CF7765">
        <w:rPr>
          <w:rFonts w:hint="eastAsia"/>
        </w:rPr>
        <w:t>Coil Punch Unit</w:t>
      </w:r>
      <w:r w:rsidRPr="00CF7765">
        <w:rPr>
          <w:rFonts w:hint="eastAsia"/>
        </w:rPr>
        <w:t>の抜けを検知した時は、これが解除されるまでコイルパンチ指定ジョブを中断する。</w:t>
      </w:r>
    </w:p>
    <w:p w:rsidR="00FD3712"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Dust Box</w:t>
      </w:r>
      <w:r w:rsidRPr="00CF7765">
        <w:rPr>
          <w:rFonts w:hint="eastAsia"/>
        </w:rPr>
        <w:t>のフル</w:t>
      </w:r>
      <w:r w:rsidRPr="00CF7765">
        <w:rPr>
          <w:rFonts w:hint="eastAsia"/>
        </w:rPr>
        <w:br/>
        <w:t>Dust Box</w:t>
      </w:r>
      <w:r w:rsidRPr="00CF7765">
        <w:rPr>
          <w:rFonts w:hint="eastAsia"/>
        </w:rPr>
        <w:t>の</w:t>
      </w:r>
      <w:r w:rsidR="007C4459" w:rsidRPr="00CF7765">
        <w:rPr>
          <w:rFonts w:hint="eastAsia"/>
        </w:rPr>
        <w:t>フル</w:t>
      </w:r>
      <w:r w:rsidRPr="00CF7765">
        <w:rPr>
          <w:rFonts w:hint="eastAsia"/>
        </w:rPr>
        <w:t>を検知した時は、これが解除されるまで</w:t>
      </w:r>
      <w:r w:rsidRPr="00CF7765">
        <w:rPr>
          <w:rFonts w:hint="eastAsia"/>
        </w:rPr>
        <w:t>(</w:t>
      </w:r>
      <w:r w:rsidRPr="00CF7765">
        <w:rPr>
          <w:rFonts w:hint="eastAsia"/>
        </w:rPr>
        <w:t>非コイル</w:t>
      </w:r>
      <w:r w:rsidRPr="00CF7765">
        <w:rPr>
          <w:rFonts w:hint="eastAsia"/>
        </w:rPr>
        <w:t>)</w:t>
      </w:r>
      <w:r w:rsidRPr="00CF7765">
        <w:rPr>
          <w:rFonts w:hint="eastAsia"/>
        </w:rPr>
        <w:t>パンチ指定ジョブを中断する。</w:t>
      </w:r>
      <w:r w:rsidR="00FE41C0" w:rsidRPr="00CF7765">
        <w:br/>
      </w:r>
      <w:r w:rsidR="00FE41C0" w:rsidRPr="00CF7765">
        <w:rPr>
          <w:rFonts w:hint="eastAsia"/>
        </w:rPr>
        <w:t>&lt; A-Finisher</w:t>
      </w:r>
      <w:r w:rsidR="00FE41C0" w:rsidRPr="00CF7765">
        <w:rPr>
          <w:rFonts w:hint="eastAsia"/>
        </w:rPr>
        <w:t>、</w:t>
      </w:r>
      <w:r w:rsidR="00FE41C0" w:rsidRPr="00CF7765">
        <w:rPr>
          <w:rFonts w:hint="eastAsia"/>
        </w:rPr>
        <w:t>C-Finisher</w:t>
      </w:r>
      <w:r w:rsidR="00FE41C0" w:rsidRPr="00CF7765">
        <w:rPr>
          <w:rFonts w:hint="eastAsia"/>
        </w:rPr>
        <w:t>、</w:t>
      </w:r>
      <w:r w:rsidR="00FE41C0" w:rsidRPr="00CF7765">
        <w:rPr>
          <w:rFonts w:hint="eastAsia"/>
        </w:rPr>
        <w:t>D2-Finiser&gt;</w:t>
      </w:r>
      <w:r w:rsidR="00FE41C0" w:rsidRPr="00CF7765">
        <w:br/>
      </w:r>
      <w:r w:rsidR="00FE41C0" w:rsidRPr="00CF7765">
        <w:rPr>
          <w:rFonts w:hint="eastAsia"/>
        </w:rPr>
        <w:t>Dust Box</w:t>
      </w:r>
      <w:r w:rsidR="00FE41C0" w:rsidRPr="00CF7765">
        <w:rPr>
          <w:rFonts w:hint="eastAsia"/>
        </w:rPr>
        <w:t>のフルを検知しても一切のプリントを中断しない。</w:t>
      </w:r>
      <w:r w:rsidR="00FE41C0" w:rsidRPr="00CF7765">
        <w:rPr>
          <w:rFonts w:hint="eastAsia"/>
        </w:rPr>
        <w:t>(Finisher</w:t>
      </w:r>
      <w:r w:rsidR="00FE41C0" w:rsidRPr="00CF7765">
        <w:rPr>
          <w:rFonts w:hint="eastAsia"/>
        </w:rPr>
        <w:t>はフル検知状態を、フル間近と通知する。</w:t>
      </w:r>
      <w:r w:rsidR="00FE41C0" w:rsidRPr="00CF7765">
        <w:rPr>
          <w:rFonts w:hint="eastAsia"/>
        </w:rPr>
        <w:t>)</w:t>
      </w:r>
      <w:r w:rsidRPr="00CF7765">
        <w:br/>
      </w:r>
      <w:r w:rsidRPr="00CF7765">
        <w:rPr>
          <w:rFonts w:hint="eastAsia"/>
        </w:rPr>
        <w:t>&lt;Coil Puncher&gt;</w:t>
      </w:r>
      <w:r w:rsidRPr="00CF7765">
        <w:br/>
      </w:r>
      <w:r w:rsidRPr="00CF7765">
        <w:rPr>
          <w:rFonts w:hint="eastAsia"/>
        </w:rPr>
        <w:t>Dust Box</w:t>
      </w:r>
      <w:r w:rsidRPr="00CF7765">
        <w:rPr>
          <w:rFonts w:hint="eastAsia"/>
        </w:rPr>
        <w:t>のフルを検知した時は、これが解除されるまでコイルパンチ指定ジョブを中断する。</w:t>
      </w:r>
    </w:p>
    <w:p w:rsidR="00FD3712"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Dust Box</w:t>
      </w:r>
      <w:r w:rsidRPr="00CF7765">
        <w:rPr>
          <w:rFonts w:hint="eastAsia"/>
        </w:rPr>
        <w:t>のフル検知は、センサーではなく、パンチ回数によって行われる。</w:t>
      </w:r>
      <w:r w:rsidRPr="00CF7765">
        <w:rPr>
          <w:rFonts w:hint="eastAsia"/>
        </w:rPr>
        <w:t>(</w:t>
      </w:r>
      <w:r w:rsidRPr="00CF7765">
        <w:rPr>
          <w:rFonts w:hint="eastAsia"/>
        </w:rPr>
        <w:t>非技術的要因</w:t>
      </w:r>
      <w:r w:rsidRPr="00CF7765">
        <w:rPr>
          <w:rFonts w:hint="eastAsia"/>
        </w:rPr>
        <w:t>)</w:t>
      </w:r>
      <w:r w:rsidRPr="00CF7765">
        <w:rPr>
          <w:rFonts w:hint="eastAsia"/>
        </w:rPr>
        <w:br/>
      </w:r>
      <w:r w:rsidRPr="00CF7765">
        <w:rPr>
          <w:rFonts w:hint="eastAsia"/>
        </w:rPr>
        <w:t>フルの解除は、</w:t>
      </w:r>
      <w:r w:rsidRPr="00CF7765">
        <w:rPr>
          <w:rFonts w:hint="eastAsia"/>
        </w:rPr>
        <w:t>Dust Box</w:t>
      </w:r>
      <w:r w:rsidRPr="00CF7765">
        <w:rPr>
          <w:rFonts w:hint="eastAsia"/>
        </w:rPr>
        <w:t>の抜き差し</w:t>
      </w:r>
      <w:r w:rsidRPr="00CF7765">
        <w:rPr>
          <w:rFonts w:hint="eastAsia"/>
        </w:rPr>
        <w:t>(</w:t>
      </w:r>
      <w:r w:rsidRPr="00CF7765">
        <w:rPr>
          <w:rFonts w:hint="eastAsia"/>
        </w:rPr>
        <w:t>規定時間以上</w:t>
      </w:r>
      <w:r w:rsidRPr="00CF7765">
        <w:rPr>
          <w:rFonts w:hint="eastAsia"/>
        </w:rPr>
        <w:t>)</w:t>
      </w:r>
      <w:r w:rsidRPr="00CF7765">
        <w:rPr>
          <w:rFonts w:hint="eastAsia"/>
        </w:rPr>
        <w:t>で判断する。</w:t>
      </w:r>
    </w:p>
    <w:p w:rsidR="00FD3712" w:rsidRPr="00CF7765" w:rsidRDefault="00FD3712">
      <w:pPr>
        <w:pStyle w:val="aa"/>
        <w:numPr>
          <w:ilvl w:val="0"/>
          <w:numId w:val="30"/>
        </w:numPr>
        <w:tabs>
          <w:tab w:val="clear" w:pos="567"/>
          <w:tab w:val="clear" w:pos="851"/>
          <w:tab w:val="clear" w:pos="1418"/>
          <w:tab w:val="clear" w:pos="1701"/>
          <w:tab w:val="left" w:pos="1380"/>
        </w:tabs>
        <w:rPr>
          <w:shd w:val="pct15" w:color="auto" w:fill="FFFFFF"/>
        </w:rPr>
      </w:pPr>
      <w:r w:rsidRPr="00CF7765">
        <w:rPr>
          <w:rFonts w:hint="eastAsia"/>
          <w:shd w:val="pct15" w:color="auto" w:fill="FFFFFF"/>
        </w:rPr>
        <w:t>(</w:t>
      </w:r>
      <w:r w:rsidRPr="00CF7765">
        <w:rPr>
          <w:rFonts w:hint="eastAsia"/>
          <w:shd w:val="pct15" w:color="auto" w:fill="FFFFFF"/>
        </w:rPr>
        <w:t>欠番</w:t>
      </w:r>
      <w:r w:rsidRPr="00CF7765">
        <w:rPr>
          <w:rFonts w:hint="eastAsia"/>
          <w:shd w:val="pct15" w:color="auto" w:fill="FFFFFF"/>
        </w:rPr>
        <w:t>)</w:t>
      </w:r>
    </w:p>
    <w:p w:rsidR="00FD3712"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Staple</w:t>
      </w:r>
      <w:r w:rsidRPr="00CF7765">
        <w:rPr>
          <w:rFonts w:hint="eastAsia"/>
        </w:rPr>
        <w:t>位置と</w:t>
      </w:r>
      <w:r w:rsidRPr="00CF7765">
        <w:rPr>
          <w:rFonts w:hint="eastAsia"/>
        </w:rPr>
        <w:t>Punch</w:t>
      </w:r>
      <w:r w:rsidRPr="00CF7765">
        <w:rPr>
          <w:rFonts w:hint="eastAsia"/>
        </w:rPr>
        <w:t>穴の干渉による制約</w:t>
      </w:r>
      <w:r w:rsidRPr="00CF7765">
        <w:rPr>
          <w:rFonts w:hint="eastAsia"/>
        </w:rPr>
        <w:br/>
      </w:r>
      <w:r w:rsidRPr="00CF7765">
        <w:rPr>
          <w:rFonts w:hint="eastAsia"/>
        </w:rPr>
        <w:t>「</w:t>
      </w:r>
      <w:r w:rsidRPr="00CF7765">
        <w:fldChar w:fldCharType="begin"/>
      </w:r>
      <w:r w:rsidRPr="00CF7765">
        <w:instrText xml:space="preserve"> REF _Ref8704870 \r \h  \* MERGEFORMAT </w:instrText>
      </w:r>
      <w:r w:rsidRPr="00CF7765">
        <w:fldChar w:fldCharType="separate"/>
      </w:r>
      <w:r w:rsidR="00091205">
        <w:t>3.4.4</w:t>
      </w:r>
      <w:r w:rsidRPr="00CF7765">
        <w:fldChar w:fldCharType="end"/>
      </w:r>
      <w:r w:rsidRPr="00CF7765">
        <w:rPr>
          <w:rFonts w:hint="eastAsia"/>
        </w:rPr>
        <w:t xml:space="preserve"> </w:t>
      </w:r>
      <w:r w:rsidRPr="00CF7765">
        <w:fldChar w:fldCharType="begin"/>
      </w:r>
      <w:r w:rsidRPr="00CF7765">
        <w:instrText xml:space="preserve"> REF _Ref8704873 \h  \* MERGEFORMAT </w:instrText>
      </w:r>
      <w:r w:rsidRPr="00CF7765">
        <w:fldChar w:fldCharType="separate"/>
      </w:r>
      <w:r w:rsidR="00091205" w:rsidRPr="00CF7765">
        <w:rPr>
          <w:rFonts w:hint="eastAsia"/>
        </w:rPr>
        <w:t>Staple</w:t>
      </w:r>
      <w:r w:rsidR="00091205" w:rsidRPr="00CF7765">
        <w:rPr>
          <w:rFonts w:hint="eastAsia"/>
        </w:rPr>
        <w:t>指定</w:t>
      </w:r>
      <w:r w:rsidRPr="00CF7765">
        <w:fldChar w:fldCharType="end"/>
      </w:r>
      <w:r w:rsidRPr="00CF7765">
        <w:rPr>
          <w:rFonts w:hint="eastAsia"/>
        </w:rPr>
        <w:t>」を参照のこと。</w:t>
      </w:r>
    </w:p>
    <w:p w:rsidR="00FD3712"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w:t>
      </w:r>
      <w:r w:rsidRPr="00CF7765">
        <w:rPr>
          <w:rFonts w:hint="eastAsia"/>
        </w:rPr>
        <w:t>2</w:t>
      </w:r>
      <w:r w:rsidRPr="00CF7765">
        <w:rPr>
          <w:rFonts w:hint="eastAsia"/>
        </w:rPr>
        <w:t>穴</w:t>
      </w:r>
      <w:r w:rsidRPr="00CF7765">
        <w:rPr>
          <w:rFonts w:hint="eastAsia"/>
        </w:rPr>
        <w:t>/4</w:t>
      </w:r>
      <w:r w:rsidRPr="00CF7765">
        <w:rPr>
          <w:rFonts w:hint="eastAsia"/>
        </w:rPr>
        <w:t>穴」用の場合に</w:t>
      </w:r>
      <w:r w:rsidRPr="00CF7765">
        <w:rPr>
          <w:rFonts w:hint="eastAsia"/>
        </w:rPr>
        <w:t>"3</w:t>
      </w:r>
      <w:r w:rsidRPr="00CF7765">
        <w:rPr>
          <w:rFonts w:hint="eastAsia"/>
        </w:rPr>
        <w:t>穴</w:t>
      </w:r>
      <w:r w:rsidRPr="00CF7765">
        <w:rPr>
          <w:rFonts w:hint="eastAsia"/>
        </w:rPr>
        <w:t>"</w:t>
      </w:r>
      <w:r w:rsidRPr="00CF7765">
        <w:rPr>
          <w:rFonts w:hint="eastAsia"/>
        </w:rPr>
        <w:t>を指定された場合などのように、実行不可能な場合は、</w:t>
      </w:r>
      <w:r w:rsidRPr="00CF7765">
        <w:rPr>
          <w:rFonts w:hint="eastAsia"/>
        </w:rPr>
        <w:t>Punch</w:t>
      </w:r>
      <w:r w:rsidRPr="00CF7765">
        <w:rPr>
          <w:rFonts w:hint="eastAsia"/>
        </w:rPr>
        <w:t>指定を解除する。</w:t>
      </w:r>
      <w:r w:rsidRPr="00CF7765">
        <w:br/>
      </w:r>
      <w:r w:rsidRPr="00CF7765">
        <w:rPr>
          <w:rFonts w:hint="eastAsia"/>
        </w:rPr>
        <w:t>（</w:t>
      </w:r>
      <w:r w:rsidRPr="00CF7765">
        <w:rPr>
          <w:rFonts w:hint="eastAsia"/>
        </w:rPr>
        <w:t>CDI</w:t>
      </w:r>
      <w:r w:rsidRPr="00CF7765">
        <w:rPr>
          <w:rFonts w:hint="eastAsia"/>
        </w:rPr>
        <w:t>系プロダクトでは、パンチ不可能な用紙がセットに含まれていることを検知した場合には、ジョブをアボートする</w:t>
      </w:r>
      <w:r w:rsidR="00A76A98" w:rsidRPr="00CF7765">
        <w:rPr>
          <w:rFonts w:hint="eastAsia"/>
        </w:rPr>
        <w:t>。ただし、セットの先頭用紙がパンチ不可能な場合、そのセットのパンチ指定を解除する。</w:t>
      </w:r>
      <w:r w:rsidRPr="00CF7765">
        <w:rPr>
          <w:rFonts w:hint="eastAsia"/>
        </w:rPr>
        <w:t>）</w:t>
      </w:r>
    </w:p>
    <w:p w:rsidR="00FD3712"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コイルパンチと後処理機能</w:t>
      </w:r>
      <w:r w:rsidRPr="00CF7765">
        <w:br/>
      </w:r>
      <w:r w:rsidRPr="00CF7765">
        <w:rPr>
          <w:rFonts w:hint="eastAsia"/>
        </w:rPr>
        <w:t>コイルパンチを指定した場合には、他の後処理機能</w:t>
      </w:r>
      <w:r w:rsidR="005D4F47" w:rsidRPr="00CF7765">
        <w:rPr>
          <w:rFonts w:hint="eastAsia"/>
        </w:rPr>
        <w:t>は</w:t>
      </w:r>
      <w:r w:rsidRPr="00CF7765">
        <w:rPr>
          <w:rFonts w:hint="eastAsia"/>
        </w:rPr>
        <w:t>選択できない。（</w:t>
      </w:r>
      <w:r w:rsidRPr="00CF7765">
        <w:rPr>
          <w:rFonts w:hint="eastAsia"/>
        </w:rPr>
        <w:t>Offset</w:t>
      </w:r>
      <w:r w:rsidRPr="00CF7765">
        <w:rPr>
          <w:rFonts w:hint="eastAsia"/>
        </w:rPr>
        <w:t>は除く）</w:t>
      </w:r>
    </w:p>
    <w:p w:rsidR="00FD3712" w:rsidRPr="00CF7765" w:rsidRDefault="00FD3712">
      <w:pPr>
        <w:pStyle w:val="aa"/>
        <w:numPr>
          <w:ilvl w:val="0"/>
          <w:numId w:val="30"/>
        </w:numPr>
        <w:tabs>
          <w:tab w:val="clear" w:pos="567"/>
          <w:tab w:val="clear" w:pos="851"/>
          <w:tab w:val="clear" w:pos="1418"/>
          <w:tab w:val="clear" w:pos="1701"/>
          <w:tab w:val="left" w:pos="1380"/>
        </w:tabs>
        <w:rPr>
          <w:u w:val="single"/>
        </w:rPr>
      </w:pPr>
      <w:r w:rsidRPr="00CF7765">
        <w:rPr>
          <w:rFonts w:hint="eastAsia"/>
        </w:rPr>
        <w:t>コイルパンチとパンチ位置</w:t>
      </w:r>
      <w:r w:rsidRPr="00CF7765">
        <w:br/>
      </w:r>
      <w:r w:rsidR="0064247D" w:rsidRPr="00CF7765">
        <w:rPr>
          <w:rFonts w:hint="eastAsia"/>
        </w:rPr>
        <w:t>Coil Puncher</w:t>
      </w:r>
      <w:r w:rsidR="0064247D" w:rsidRPr="00CF7765">
        <w:rPr>
          <w:rFonts w:hint="eastAsia"/>
        </w:rPr>
        <w:t>の場合は、</w:t>
      </w:r>
      <w:r w:rsidRPr="00CF7765">
        <w:rPr>
          <w:rFonts w:hint="eastAsia"/>
        </w:rPr>
        <w:t>用紙走行方向に対して用紙先端となる。（他のパンチは用紙後端）</w:t>
      </w:r>
      <w:r w:rsidR="0064247D" w:rsidRPr="00CF7765">
        <w:br/>
      </w:r>
      <w:r w:rsidR="0064247D" w:rsidRPr="00CF7765">
        <w:rPr>
          <w:rFonts w:hint="eastAsia"/>
        </w:rPr>
        <w:t>Sparta Coil Puncher</w:t>
      </w:r>
      <w:r w:rsidR="0064247D" w:rsidRPr="00CF7765">
        <w:rPr>
          <w:rFonts w:hint="eastAsia"/>
        </w:rPr>
        <w:t>の場合は、用紙走行方向に対して用紙後端となる。（他のパンチも用紙後端）</w:t>
      </w:r>
    </w:p>
    <w:p w:rsidR="00B31E36"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コイルパンチとタブ紙</w:t>
      </w:r>
      <w:r w:rsidRPr="00CF7765">
        <w:rPr>
          <w:u w:val="single"/>
        </w:rPr>
        <w:br/>
      </w:r>
      <w:r w:rsidR="0064247D" w:rsidRPr="00CF7765">
        <w:rPr>
          <w:rFonts w:hint="eastAsia"/>
        </w:rPr>
        <w:t>Coil Puncher</w:t>
      </w:r>
      <w:r w:rsidR="0064247D" w:rsidRPr="00CF7765">
        <w:rPr>
          <w:rFonts w:hint="eastAsia"/>
        </w:rPr>
        <w:t>の場合は、</w:t>
      </w:r>
      <w:r w:rsidRPr="00CF7765">
        <w:rPr>
          <w:rFonts w:hint="eastAsia"/>
        </w:rPr>
        <w:t>タブ紙で</w:t>
      </w:r>
      <w:r w:rsidR="00B31E36" w:rsidRPr="00CF7765">
        <w:rPr>
          <w:rFonts w:hint="eastAsia"/>
        </w:rPr>
        <w:t>"</w:t>
      </w:r>
      <w:r w:rsidR="00B31E36" w:rsidRPr="00CF7765">
        <w:rPr>
          <w:rFonts w:hint="eastAsia"/>
        </w:rPr>
        <w:t>表面排出</w:t>
      </w:r>
      <w:r w:rsidR="00B31E36" w:rsidRPr="00CF7765">
        <w:rPr>
          <w:rFonts w:hint="eastAsia"/>
        </w:rPr>
        <w:t>"</w:t>
      </w:r>
      <w:r w:rsidR="00B31E36" w:rsidRPr="00CF7765">
        <w:rPr>
          <w:rFonts w:hint="eastAsia"/>
        </w:rPr>
        <w:t>（</w:t>
      </w:r>
      <w:r w:rsidRPr="00CF7765">
        <w:rPr>
          <w:rFonts w:hint="eastAsia"/>
        </w:rPr>
        <w:t>N-1 FaceUp</w:t>
      </w:r>
      <w:r w:rsidR="00B31E36" w:rsidRPr="00CF7765">
        <w:rPr>
          <w:rFonts w:hint="eastAsia"/>
        </w:rPr>
        <w:t>）</w:t>
      </w:r>
      <w:r w:rsidRPr="00CF7765">
        <w:rPr>
          <w:rFonts w:hint="eastAsia"/>
        </w:rPr>
        <w:t>出力以外の指示は</w:t>
      </w:r>
      <w:r w:rsidRPr="00CF7765">
        <w:rPr>
          <w:rFonts w:hint="eastAsia"/>
        </w:rPr>
        <w:t>Coil Punch</w:t>
      </w:r>
      <w:r w:rsidRPr="00CF7765">
        <w:rPr>
          <w:rFonts w:hint="eastAsia"/>
        </w:rPr>
        <w:t>処理を施すことはできない</w:t>
      </w:r>
      <w:r w:rsidRPr="00CF7765">
        <w:rPr>
          <w:rFonts w:hint="eastAsia"/>
        </w:rPr>
        <w:lastRenderedPageBreak/>
        <w:t>（</w:t>
      </w:r>
      <w:r w:rsidRPr="00CF7765">
        <w:fldChar w:fldCharType="begin"/>
      </w:r>
      <w:r w:rsidRPr="00CF7765">
        <w:instrText xml:space="preserve"> REF _Ref207025789 \r \h  \* MERGEFORMAT </w:instrText>
      </w:r>
      <w:r w:rsidRPr="00CF7765">
        <w:fldChar w:fldCharType="separate"/>
      </w:r>
      <w:r w:rsidR="00091205">
        <w:t>4.1.2</w:t>
      </w:r>
      <w:r w:rsidRPr="00CF7765">
        <w:fldChar w:fldCharType="end"/>
      </w:r>
      <w:r w:rsidRPr="00CF7765">
        <w:rPr>
          <w:rFonts w:hint="eastAsia"/>
        </w:rPr>
        <w:t xml:space="preserve"> </w:t>
      </w:r>
      <w:r w:rsidRPr="00CF7765">
        <w:fldChar w:fldCharType="begin"/>
      </w:r>
      <w:r w:rsidRPr="00CF7765">
        <w:instrText xml:space="preserve"> REF _Ref207025789 \h  \* MERGEFORMAT </w:instrText>
      </w:r>
      <w:r w:rsidRPr="00CF7765">
        <w:fldChar w:fldCharType="separate"/>
      </w:r>
      <w:r w:rsidR="00091205" w:rsidRPr="00CF7765">
        <w:rPr>
          <w:rFonts w:hint="eastAsia"/>
        </w:rPr>
        <w:t>Tab</w:t>
      </w:r>
      <w:r w:rsidR="00091205" w:rsidRPr="00CF7765">
        <w:rPr>
          <w:rFonts w:hint="eastAsia"/>
        </w:rPr>
        <w:t>紙の置き方</w:t>
      </w:r>
      <w:r w:rsidRPr="00CF7765">
        <w:fldChar w:fldCharType="end"/>
      </w:r>
      <w:r w:rsidRPr="00CF7765">
        <w:rPr>
          <w:rFonts w:hint="eastAsia"/>
        </w:rPr>
        <w:t>章参照）。タブ紙で、</w:t>
      </w:r>
      <w:r w:rsidRPr="00CF7765">
        <w:rPr>
          <w:rFonts w:hint="eastAsia"/>
        </w:rPr>
        <w:t>Coil Punch</w:t>
      </w:r>
      <w:r w:rsidRPr="00CF7765">
        <w:rPr>
          <w:rFonts w:hint="eastAsia"/>
        </w:rPr>
        <w:t>、かつ、</w:t>
      </w:r>
      <w:r w:rsidRPr="00CF7765">
        <w:rPr>
          <w:rFonts w:hint="eastAsia"/>
        </w:rPr>
        <w:t>Facedown</w:t>
      </w:r>
      <w:r w:rsidRPr="00CF7765">
        <w:rPr>
          <w:rFonts w:hint="eastAsia"/>
        </w:rPr>
        <w:t>が指定された場合、ジョブをアボートする。</w:t>
      </w:r>
      <w:r w:rsidRPr="00CF7765">
        <w:rPr>
          <w:rStyle w:val="afe"/>
        </w:rPr>
        <w:footnoteReference w:id="30"/>
      </w:r>
      <w:r w:rsidR="0064247D" w:rsidRPr="00CF7765">
        <w:rPr>
          <w:rFonts w:hint="eastAsia"/>
          <w:shd w:val="pct15" w:color="auto" w:fill="FFFFFF"/>
        </w:rPr>
        <w:br/>
      </w:r>
      <w:r w:rsidR="00D86CA4" w:rsidRPr="00CF7765">
        <w:rPr>
          <w:rFonts w:hint="eastAsia"/>
        </w:rPr>
        <w:t>Sparta Coil Puncher</w:t>
      </w:r>
      <w:r w:rsidR="00D86CA4" w:rsidRPr="00CF7765">
        <w:rPr>
          <w:rFonts w:hint="eastAsia"/>
        </w:rPr>
        <w:t>の場合は、タブ紙で</w:t>
      </w:r>
      <w:r w:rsidR="00D86CA4" w:rsidRPr="00CF7765">
        <w:rPr>
          <w:rFonts w:hint="eastAsia"/>
        </w:rPr>
        <w:t>N-1 Facedown</w:t>
      </w:r>
      <w:r w:rsidR="00D86CA4" w:rsidRPr="00CF7765">
        <w:rPr>
          <w:rFonts w:hint="eastAsia"/>
        </w:rPr>
        <w:t>出力以外の指示は</w:t>
      </w:r>
      <w:r w:rsidR="00D86CA4" w:rsidRPr="00CF7765">
        <w:rPr>
          <w:rFonts w:hint="eastAsia"/>
        </w:rPr>
        <w:t>Coil Punch</w:t>
      </w:r>
      <w:r w:rsidR="00D86CA4" w:rsidRPr="00CF7765">
        <w:rPr>
          <w:rFonts w:hint="eastAsia"/>
        </w:rPr>
        <w:t>処理を施すことはできない（</w:t>
      </w:r>
      <w:r w:rsidR="00D86CA4" w:rsidRPr="00CF7765">
        <w:fldChar w:fldCharType="begin"/>
      </w:r>
      <w:r w:rsidR="00D86CA4" w:rsidRPr="00CF7765">
        <w:instrText xml:space="preserve"> REF _Ref207025789 \r \h  \* MERGEFORMAT </w:instrText>
      </w:r>
      <w:r w:rsidR="00D86CA4" w:rsidRPr="00CF7765">
        <w:fldChar w:fldCharType="separate"/>
      </w:r>
      <w:r w:rsidR="00091205">
        <w:t>4.1.2</w:t>
      </w:r>
      <w:r w:rsidR="00D86CA4" w:rsidRPr="00CF7765">
        <w:fldChar w:fldCharType="end"/>
      </w:r>
      <w:r w:rsidR="00D86CA4" w:rsidRPr="00CF7765">
        <w:rPr>
          <w:rFonts w:hint="eastAsia"/>
        </w:rPr>
        <w:t xml:space="preserve"> </w:t>
      </w:r>
      <w:r w:rsidR="00D86CA4" w:rsidRPr="00CF7765">
        <w:fldChar w:fldCharType="begin"/>
      </w:r>
      <w:r w:rsidR="00D86CA4" w:rsidRPr="00CF7765">
        <w:instrText xml:space="preserve"> REF _Ref207025789 \h  \* MERGEFORMAT </w:instrText>
      </w:r>
      <w:r w:rsidR="00D86CA4" w:rsidRPr="00CF7765">
        <w:fldChar w:fldCharType="separate"/>
      </w:r>
      <w:r w:rsidR="00091205" w:rsidRPr="00CF7765">
        <w:rPr>
          <w:rFonts w:hint="eastAsia"/>
        </w:rPr>
        <w:t>Tab</w:t>
      </w:r>
      <w:r w:rsidR="00091205" w:rsidRPr="00CF7765">
        <w:rPr>
          <w:rFonts w:hint="eastAsia"/>
        </w:rPr>
        <w:t>紙の置き方</w:t>
      </w:r>
      <w:r w:rsidR="00D86CA4" w:rsidRPr="00CF7765">
        <w:fldChar w:fldCharType="end"/>
      </w:r>
      <w:r w:rsidR="00D86CA4" w:rsidRPr="00CF7765">
        <w:rPr>
          <w:rFonts w:hint="eastAsia"/>
        </w:rPr>
        <w:t>章参照）。</w:t>
      </w:r>
      <w:r w:rsidR="00D86CA4" w:rsidRPr="00CF7765">
        <w:rPr>
          <w:rStyle w:val="afe"/>
        </w:rPr>
        <w:footnoteReference w:id="31"/>
      </w:r>
    </w:p>
    <w:p w:rsidR="00FD3712" w:rsidRPr="00CF7765" w:rsidRDefault="00FD3712">
      <w:pPr>
        <w:pStyle w:val="aa"/>
        <w:numPr>
          <w:ilvl w:val="0"/>
          <w:numId w:val="30"/>
        </w:numPr>
        <w:tabs>
          <w:tab w:val="clear" w:pos="567"/>
          <w:tab w:val="clear" w:pos="851"/>
          <w:tab w:val="clear" w:pos="1418"/>
          <w:tab w:val="clear" w:pos="1701"/>
          <w:tab w:val="left" w:pos="1380"/>
        </w:tabs>
      </w:pPr>
      <w:r w:rsidRPr="00CF7765">
        <w:rPr>
          <w:rFonts w:hint="eastAsia"/>
        </w:rPr>
        <w:t>パンチと排出面</w:t>
      </w:r>
      <w:r w:rsidRPr="00CF7765">
        <w:br/>
      </w:r>
      <w:r w:rsidRPr="00CF7765">
        <w:rPr>
          <w:rFonts w:hint="eastAsia"/>
          <w:bCs/>
        </w:rPr>
        <w:t>選択された排出面（指定がない事でデフォルト排出面を選択した場合を含む）から、なんらかの要因によって排出面を切り替える場合には、パンチを解除して排出する。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p>
    <w:p w:rsidR="00FD3712" w:rsidRPr="00CF7765" w:rsidRDefault="00FD3712">
      <w:pPr>
        <w:pStyle w:val="3"/>
        <w:pageBreakBefore/>
      </w:pPr>
      <w:bookmarkStart w:id="472" w:name="_Ref31704179"/>
      <w:bookmarkStart w:id="473" w:name="_Ref31704181"/>
      <w:bookmarkStart w:id="474" w:name="_Toc21605511"/>
      <w:r w:rsidRPr="00CF7765">
        <w:rPr>
          <w:rFonts w:hint="eastAsia"/>
        </w:rPr>
        <w:lastRenderedPageBreak/>
        <w:t>折り指定（</w:t>
      </w:r>
      <w:r w:rsidRPr="00CF7765">
        <w:rPr>
          <w:rFonts w:hint="eastAsia"/>
        </w:rPr>
        <w:t>Z</w:t>
      </w:r>
      <w:r w:rsidRPr="00CF7765">
        <w:rPr>
          <w:rFonts w:hint="eastAsia"/>
        </w:rPr>
        <w:t>折りと</w:t>
      </w:r>
      <w:r w:rsidRPr="00CF7765">
        <w:rPr>
          <w:rFonts w:hint="eastAsia"/>
        </w:rPr>
        <w:t>Letter</w:t>
      </w:r>
      <w:r w:rsidRPr="00CF7765">
        <w:rPr>
          <w:rFonts w:hint="eastAsia"/>
        </w:rPr>
        <w:t>折り）</w:t>
      </w:r>
      <w:bookmarkEnd w:id="472"/>
      <w:bookmarkEnd w:id="473"/>
      <w:bookmarkEnd w:id="474"/>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排出時に用紙を</w:t>
      </w:r>
      <w:r w:rsidRPr="00CF7765">
        <w:rPr>
          <w:rFonts w:hint="eastAsia"/>
        </w:rPr>
        <w:t>3</w:t>
      </w:r>
      <w:r w:rsidRPr="00CF7765">
        <w:rPr>
          <w:rFonts w:hint="eastAsia"/>
        </w:rPr>
        <w:t>つ折りにする。</w:t>
      </w:r>
      <w:r w:rsidRPr="00CF7765">
        <w:rPr>
          <w:rFonts w:hint="eastAsia"/>
        </w:rPr>
        <w:br/>
        <w:t>Z</w:t>
      </w:r>
      <w:r w:rsidRPr="00CF7765">
        <w:rPr>
          <w:rFonts w:hint="eastAsia"/>
        </w:rPr>
        <w:t>折り指定のときは、用紙が半分の大きさになり、</w:t>
      </w:r>
      <w:r w:rsidRPr="00CF7765">
        <w:rPr>
          <w:rFonts w:hint="eastAsia"/>
        </w:rPr>
        <w:t>Letter</w:t>
      </w:r>
      <w:r w:rsidRPr="00CF7765">
        <w:rPr>
          <w:rFonts w:hint="eastAsia"/>
        </w:rPr>
        <w:t>折りのときは</w:t>
      </w:r>
      <w:r w:rsidRPr="00CF7765">
        <w:rPr>
          <w:rFonts w:hint="eastAsia"/>
        </w:rPr>
        <w:t>1/3</w:t>
      </w:r>
      <w:r w:rsidRPr="00CF7765">
        <w:rPr>
          <w:rFonts w:hint="eastAsia"/>
        </w:rPr>
        <w:t>の大きさになる。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31"/>
        </w:numPr>
        <w:tabs>
          <w:tab w:val="clear" w:pos="567"/>
          <w:tab w:val="clear" w:pos="851"/>
          <w:tab w:val="clear" w:pos="1418"/>
          <w:tab w:val="clear" w:pos="1701"/>
          <w:tab w:val="left" w:pos="1380"/>
        </w:tabs>
      </w:pPr>
      <w:r w:rsidRPr="00CF7765">
        <w:rPr>
          <w:rFonts w:hint="eastAsia"/>
        </w:rPr>
        <w:t>折りに付いては、大きく、</w:t>
      </w:r>
      <w:r w:rsidRPr="00CF7765">
        <w:rPr>
          <w:rFonts w:hint="eastAsia"/>
        </w:rPr>
        <w:t>Z</w:t>
      </w:r>
      <w:r w:rsidRPr="00CF7765">
        <w:rPr>
          <w:rFonts w:hint="eastAsia"/>
        </w:rPr>
        <w:t>折りと</w:t>
      </w:r>
      <w:r w:rsidRPr="00CF7765">
        <w:rPr>
          <w:rFonts w:hint="eastAsia"/>
        </w:rPr>
        <w:t>Letter</w:t>
      </w:r>
      <w:r w:rsidRPr="00CF7765">
        <w:rPr>
          <w:rFonts w:hint="eastAsia"/>
        </w:rPr>
        <w:t>折りとがあり、さらに、</w:t>
      </w:r>
      <w:r w:rsidRPr="00CF7765">
        <w:rPr>
          <w:rFonts w:hint="eastAsia"/>
        </w:rPr>
        <w:t>Letter</w:t>
      </w:r>
      <w:r w:rsidRPr="00CF7765">
        <w:rPr>
          <w:rFonts w:hint="eastAsia"/>
        </w:rPr>
        <w:t>折りについては、</w:t>
      </w:r>
      <w:r w:rsidRPr="00CF7765">
        <w:rPr>
          <w:rFonts w:hint="eastAsia"/>
        </w:rPr>
        <w:t>Letter C</w:t>
      </w:r>
      <w:r w:rsidRPr="00CF7765">
        <w:rPr>
          <w:rFonts w:hint="eastAsia"/>
        </w:rPr>
        <w:t>折りと</w:t>
      </w:r>
      <w:r w:rsidRPr="00CF7765">
        <w:rPr>
          <w:rFonts w:hint="eastAsia"/>
        </w:rPr>
        <w:t>Letter Z</w:t>
      </w:r>
      <w:r w:rsidRPr="00CF7765">
        <w:rPr>
          <w:rFonts w:hint="eastAsia"/>
        </w:rPr>
        <w:t>折りの</w:t>
      </w:r>
      <w:r w:rsidRPr="00CF7765">
        <w:rPr>
          <w:rFonts w:hint="eastAsia"/>
        </w:rPr>
        <w:t>2</w:t>
      </w:r>
      <w:r w:rsidRPr="00CF7765">
        <w:rPr>
          <w:rFonts w:hint="eastAsia"/>
        </w:rPr>
        <w:t>種類が存在する。</w:t>
      </w:r>
    </w:p>
    <w:p w:rsidR="00FD3712" w:rsidRPr="00CF7765" w:rsidRDefault="00FD3712">
      <w:pPr>
        <w:pStyle w:val="aa"/>
        <w:numPr>
          <w:ilvl w:val="0"/>
          <w:numId w:val="31"/>
        </w:numPr>
        <w:tabs>
          <w:tab w:val="clear" w:pos="567"/>
          <w:tab w:val="clear" w:pos="851"/>
          <w:tab w:val="clear" w:pos="1418"/>
          <w:tab w:val="clear" w:pos="1701"/>
          <w:tab w:val="left" w:pos="1380"/>
        </w:tabs>
      </w:pPr>
      <w:r w:rsidRPr="00CF7765">
        <w:rPr>
          <w:rFonts w:hint="eastAsia"/>
        </w:rPr>
        <w:t>それぞれ可能な用紙サイズについては、「</w:t>
      </w:r>
      <w:r w:rsidRPr="00CF7765">
        <w:fldChar w:fldCharType="begin"/>
      </w:r>
      <w:r w:rsidRPr="00CF7765">
        <w:instrText xml:space="preserve"> REF _Ref8104053 \r \h </w:instrText>
      </w:r>
      <w:r w:rsidR="00FF16DA" w:rsidRPr="00CF7765">
        <w:instrText xml:space="preserve">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w:instrText>
      </w:r>
      <w:r w:rsidR="00FF16DA" w:rsidRPr="00CF7765">
        <w:instrText xml:space="preserve">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それぞれ可能な用紙種類については、「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r w:rsidRPr="00CF7765">
        <w:rPr>
          <w:rFonts w:hint="eastAsia"/>
        </w:rPr>
        <w:t>それぞれ可能な排出先については、「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p>
    <w:p w:rsidR="00FD3712" w:rsidRPr="00CF7765" w:rsidRDefault="00FD3712">
      <w:pPr>
        <w:pStyle w:val="aa"/>
        <w:numPr>
          <w:ilvl w:val="0"/>
          <w:numId w:val="31"/>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では、</w:t>
      </w:r>
      <w:r w:rsidRPr="00CF7765">
        <w:rPr>
          <w:rFonts w:hint="eastAsia"/>
          <w:b/>
        </w:rPr>
        <w:t>"Z</w:t>
      </w:r>
      <w:r w:rsidRPr="00CF7765">
        <w:rPr>
          <w:rFonts w:hint="eastAsia"/>
          <w:b/>
        </w:rPr>
        <w:t>折り</w:t>
      </w:r>
      <w:r w:rsidRPr="00CF7765">
        <w:rPr>
          <w:rFonts w:hint="eastAsia"/>
          <w:b/>
        </w:rPr>
        <w:t>"</w:t>
      </w:r>
      <w:r w:rsidRPr="00CF7765">
        <w:rPr>
          <w:rFonts w:hint="eastAsia"/>
        </w:rPr>
        <w:t>、</w:t>
      </w:r>
      <w:r w:rsidRPr="00CF7765">
        <w:rPr>
          <w:rFonts w:hint="eastAsia"/>
          <w:b/>
        </w:rPr>
        <w:t>"Letter C</w:t>
      </w:r>
      <w:r w:rsidRPr="00CF7765">
        <w:rPr>
          <w:rFonts w:hint="eastAsia"/>
          <w:b/>
        </w:rPr>
        <w:t>折り</w:t>
      </w:r>
      <w:r w:rsidRPr="00CF7765">
        <w:rPr>
          <w:rFonts w:hint="eastAsia"/>
          <w:b/>
        </w:rPr>
        <w:t>"</w:t>
      </w:r>
      <w:r w:rsidRPr="00CF7765">
        <w:rPr>
          <w:rFonts w:hint="eastAsia"/>
        </w:rPr>
        <w:t>、</w:t>
      </w:r>
      <w:r w:rsidRPr="00CF7765">
        <w:rPr>
          <w:rFonts w:hint="eastAsia"/>
          <w:b/>
        </w:rPr>
        <w:t>"Letter Z</w:t>
      </w:r>
      <w:r w:rsidRPr="00CF7765">
        <w:rPr>
          <w:rFonts w:hint="eastAsia"/>
          <w:b/>
        </w:rPr>
        <w:t>折り</w:t>
      </w:r>
      <w:r w:rsidRPr="00CF7765">
        <w:rPr>
          <w:rFonts w:hint="eastAsia"/>
          <w:b/>
        </w:rPr>
        <w:t>"</w:t>
      </w:r>
      <w:r w:rsidRPr="00CF7765">
        <w:rPr>
          <w:rFonts w:hint="eastAsia"/>
        </w:rPr>
        <w:t>、</w:t>
      </w:r>
      <w:r w:rsidRPr="00CF7765">
        <w:rPr>
          <w:rFonts w:hint="eastAsia"/>
          <w:b/>
        </w:rPr>
        <w:t>"</w:t>
      </w:r>
      <w:r w:rsidRPr="00CF7765">
        <w:rPr>
          <w:rFonts w:hint="eastAsia"/>
          <w:b/>
        </w:rPr>
        <w:t>折りしない</w:t>
      </w:r>
      <w:r w:rsidRPr="00CF7765">
        <w:rPr>
          <w:rFonts w:hint="eastAsia"/>
          <w:b/>
        </w:rPr>
        <w:t>"</w:t>
      </w:r>
      <w:r w:rsidRPr="00CF7765">
        <w:rPr>
          <w:rFonts w:hint="eastAsia"/>
        </w:rPr>
        <w:t>のいずれかを設定することができる。</w:t>
      </w:r>
      <w:r w:rsidRPr="00CF7765">
        <w:rPr>
          <w:rFonts w:hint="eastAsia"/>
        </w:rPr>
        <w:br/>
      </w:r>
      <w:r w:rsidRPr="00CF7765">
        <w:rPr>
          <w:rFonts w:hint="eastAsia"/>
        </w:rPr>
        <w:t>指定されない時は、</w:t>
      </w:r>
      <w:r w:rsidRPr="00CF7765">
        <w:rPr>
          <w:rFonts w:hint="eastAsia"/>
          <w:b/>
        </w:rPr>
        <w:t>"</w:t>
      </w:r>
      <w:r w:rsidRPr="00CF7765">
        <w:rPr>
          <w:rFonts w:hint="eastAsia"/>
          <w:b/>
        </w:rPr>
        <w:t>折りしない</w:t>
      </w:r>
      <w:r w:rsidRPr="00CF7765">
        <w:rPr>
          <w:rFonts w:hint="eastAsia"/>
          <w:b/>
        </w:rPr>
        <w:t>"</w:t>
      </w:r>
      <w:r w:rsidRPr="00CF7765">
        <w:rPr>
          <w:rFonts w:hint="eastAsia"/>
        </w:rPr>
        <w:t>を指定されたものとして処理される。</w:t>
      </w:r>
      <w:r w:rsidRPr="00CF7765">
        <w:rPr>
          <w:rFonts w:hint="eastAsia"/>
        </w:rPr>
        <w:br/>
      </w:r>
      <w:r w:rsidRPr="00CF7765">
        <w:rPr>
          <w:rFonts w:hint="eastAsia"/>
          <w:b/>
        </w:rPr>
        <w:t>"Letter C</w:t>
      </w:r>
      <w:r w:rsidRPr="00CF7765">
        <w:rPr>
          <w:rFonts w:hint="eastAsia"/>
          <w:b/>
        </w:rPr>
        <w:t>折り</w:t>
      </w:r>
      <w:r w:rsidRPr="00CF7765">
        <w:rPr>
          <w:rFonts w:hint="eastAsia"/>
          <w:b/>
        </w:rPr>
        <w:t>"</w:t>
      </w:r>
      <w:r w:rsidRPr="00CF7765">
        <w:rPr>
          <w:rFonts w:hint="eastAsia"/>
        </w:rPr>
        <w:t>または</w:t>
      </w:r>
      <w:r w:rsidRPr="00CF7765">
        <w:rPr>
          <w:rFonts w:hint="eastAsia"/>
          <w:b/>
        </w:rPr>
        <w:t>"Letter Z</w:t>
      </w:r>
      <w:r w:rsidRPr="00CF7765">
        <w:rPr>
          <w:rFonts w:hint="eastAsia"/>
          <w:b/>
        </w:rPr>
        <w:t>折り</w:t>
      </w:r>
      <w:r w:rsidRPr="00CF7765">
        <w:rPr>
          <w:rFonts w:hint="eastAsia"/>
          <w:b/>
        </w:rPr>
        <w:t>"</w:t>
      </w:r>
      <w:r w:rsidRPr="00CF7765">
        <w:rPr>
          <w:rFonts w:hint="eastAsia"/>
        </w:rPr>
        <w:t>を指定した時は、併せて、折り方向を指示する必要があり、</w:t>
      </w:r>
      <w:r w:rsidRPr="00CF7765">
        <w:rPr>
          <w:rFonts w:hint="eastAsia"/>
          <w:b/>
        </w:rPr>
        <w:t>"</w:t>
      </w:r>
      <w:r w:rsidRPr="00CF7765">
        <w:rPr>
          <w:rFonts w:hint="eastAsia"/>
          <w:b/>
        </w:rPr>
        <w:t>外折り</w:t>
      </w:r>
      <w:r w:rsidRPr="00CF7765">
        <w:rPr>
          <w:rFonts w:hint="eastAsia"/>
          <w:b/>
        </w:rPr>
        <w:t>"</w:t>
      </w:r>
      <w:r w:rsidRPr="00CF7765">
        <w:rPr>
          <w:rFonts w:hint="eastAsia"/>
        </w:rPr>
        <w:t>と</w:t>
      </w:r>
      <w:r w:rsidRPr="00CF7765">
        <w:rPr>
          <w:rFonts w:hint="eastAsia"/>
          <w:b/>
        </w:rPr>
        <w:t>"</w:t>
      </w:r>
      <w:r w:rsidRPr="00CF7765">
        <w:rPr>
          <w:rFonts w:hint="eastAsia"/>
          <w:b/>
        </w:rPr>
        <w:t>中折り</w:t>
      </w:r>
      <w:r w:rsidRPr="00CF7765">
        <w:rPr>
          <w:rFonts w:hint="eastAsia"/>
          <w:b/>
        </w:rPr>
        <w:t>"</w:t>
      </w:r>
      <w:r w:rsidRPr="00CF7765">
        <w:rPr>
          <w:rFonts w:hint="eastAsia"/>
        </w:rPr>
        <w:t>が選択できる。指定されない場合は、</w:t>
      </w:r>
      <w:r w:rsidRPr="00CF7765">
        <w:rPr>
          <w:rFonts w:hint="eastAsia"/>
          <w:b/>
        </w:rPr>
        <w:t>"</w:t>
      </w:r>
      <w:r w:rsidRPr="00CF7765">
        <w:rPr>
          <w:rFonts w:hint="eastAsia"/>
          <w:b/>
        </w:rPr>
        <w:t>中折り</w:t>
      </w:r>
      <w:r w:rsidRPr="00CF7765">
        <w:rPr>
          <w:rFonts w:hint="eastAsia"/>
          <w:b/>
        </w:rPr>
        <w:t>"</w:t>
      </w:r>
      <w:r w:rsidRPr="00CF7765">
        <w:rPr>
          <w:rFonts w:hint="eastAsia"/>
        </w:rPr>
        <w:t>をデフォルト値とする。</w:t>
      </w:r>
      <w:r w:rsidRPr="00CF7765">
        <w:rPr>
          <w:rFonts w:hint="eastAsia"/>
        </w:rPr>
        <w:br/>
      </w:r>
      <w:r w:rsidRPr="00CF7765">
        <w:rPr>
          <w:rFonts w:hint="eastAsia"/>
          <w:b/>
        </w:rPr>
        <w:t>"Z</w:t>
      </w:r>
      <w:r w:rsidRPr="00CF7765">
        <w:rPr>
          <w:rFonts w:hint="eastAsia"/>
          <w:b/>
        </w:rPr>
        <w:t>折り</w:t>
      </w:r>
      <w:r w:rsidRPr="00CF7765">
        <w:rPr>
          <w:rFonts w:hint="eastAsia"/>
          <w:b/>
        </w:rPr>
        <w:t>"</w:t>
      </w:r>
      <w:r w:rsidRPr="00CF7765">
        <w:rPr>
          <w:rFonts w:hint="eastAsia"/>
        </w:rPr>
        <w:t>を指定した時は、折り方向の指定は不要であり、指定されても無視する。</w:t>
      </w:r>
    </w:p>
    <w:p w:rsidR="00FD3712" w:rsidRPr="00CF7765" w:rsidRDefault="00FD3712">
      <w:pPr>
        <w:pStyle w:val="aa"/>
        <w:numPr>
          <w:ilvl w:val="0"/>
          <w:numId w:val="31"/>
        </w:numPr>
        <w:tabs>
          <w:tab w:val="clear" w:pos="567"/>
          <w:tab w:val="clear" w:pos="851"/>
          <w:tab w:val="clear" w:pos="1418"/>
          <w:tab w:val="clear" w:pos="1701"/>
          <w:tab w:val="left" w:pos="1380"/>
        </w:tabs>
      </w:pPr>
      <w:r w:rsidRPr="00CF7765">
        <w:rPr>
          <w:rFonts w:hint="eastAsia"/>
        </w:rPr>
        <w:t>折りは一枚ずつなされ、復数枚を同時に折ることはできない。</w:t>
      </w:r>
    </w:p>
    <w:p w:rsidR="00FD3712" w:rsidRPr="00CF7765" w:rsidRDefault="00FD3712">
      <w:pPr>
        <w:pStyle w:val="aa"/>
        <w:numPr>
          <w:ilvl w:val="0"/>
          <w:numId w:val="31"/>
        </w:numPr>
        <w:tabs>
          <w:tab w:val="clear" w:pos="567"/>
          <w:tab w:val="clear" w:pos="851"/>
          <w:tab w:val="clear" w:pos="1418"/>
          <w:tab w:val="clear" w:pos="1701"/>
          <w:tab w:val="left" w:pos="1380"/>
        </w:tabs>
      </w:pPr>
      <w:r w:rsidRPr="00CF7765">
        <w:rPr>
          <w:rFonts w:hint="eastAsia"/>
          <w:b/>
        </w:rPr>
        <w:t>"Letter C</w:t>
      </w:r>
      <w:r w:rsidRPr="00CF7765">
        <w:rPr>
          <w:rFonts w:hint="eastAsia"/>
          <w:b/>
        </w:rPr>
        <w:t>折り</w:t>
      </w:r>
      <w:r w:rsidRPr="00CF7765">
        <w:rPr>
          <w:rFonts w:hint="eastAsia"/>
          <w:b/>
        </w:rPr>
        <w:t>"</w:t>
      </w:r>
      <w:r w:rsidRPr="00CF7765">
        <w:rPr>
          <w:rFonts w:hint="eastAsia"/>
        </w:rPr>
        <w:t>または</w:t>
      </w:r>
      <w:r w:rsidRPr="00CF7765">
        <w:rPr>
          <w:rFonts w:hint="eastAsia"/>
          <w:b/>
        </w:rPr>
        <w:t>"Letter Z</w:t>
      </w:r>
      <w:r w:rsidRPr="00CF7765">
        <w:rPr>
          <w:rFonts w:hint="eastAsia"/>
          <w:b/>
        </w:rPr>
        <w:t>折り</w:t>
      </w:r>
      <w:r w:rsidRPr="00CF7765">
        <w:rPr>
          <w:rFonts w:hint="eastAsia"/>
          <w:b/>
        </w:rPr>
        <w:t>"</w:t>
      </w:r>
      <w:r w:rsidRPr="00CF7765">
        <w:rPr>
          <w:rFonts w:hint="eastAsia"/>
        </w:rPr>
        <w:t>を指定した時は、折り方向指定により排出面を決定する。このため、排出面指定は無効となる。</w:t>
      </w:r>
      <w:r w:rsidRPr="00CF7765">
        <w:rPr>
          <w:rFonts w:hint="eastAsia"/>
        </w:rPr>
        <w:br/>
      </w:r>
      <w:r w:rsidRPr="00CF7765">
        <w:rPr>
          <w:rFonts w:hint="eastAsia"/>
          <w:b/>
        </w:rPr>
        <w:t>"Z</w:t>
      </w:r>
      <w:r w:rsidRPr="00CF7765">
        <w:rPr>
          <w:rFonts w:hint="eastAsia"/>
          <w:b/>
        </w:rPr>
        <w:t>折り</w:t>
      </w:r>
      <w:r w:rsidRPr="00CF7765">
        <w:rPr>
          <w:rFonts w:hint="eastAsia"/>
          <w:b/>
        </w:rPr>
        <w:t>"</w:t>
      </w:r>
      <w:r w:rsidRPr="00CF7765">
        <w:rPr>
          <w:rFonts w:hint="eastAsia"/>
        </w:rPr>
        <w:t>を指定した場合は、排出面指定は、</w:t>
      </w:r>
      <w:r w:rsidRPr="00CF7765">
        <w:rPr>
          <w:rFonts w:hint="eastAsia"/>
          <w:b/>
        </w:rPr>
        <w:t>"</w:t>
      </w:r>
      <w:r w:rsidRPr="00CF7765">
        <w:rPr>
          <w:rFonts w:hint="eastAsia"/>
          <w:b/>
        </w:rPr>
        <w:t>裏面排出</w:t>
      </w:r>
      <w:r w:rsidRPr="00CF7765">
        <w:rPr>
          <w:rFonts w:hint="eastAsia"/>
          <w:b/>
        </w:rPr>
        <w:t>"</w:t>
      </w:r>
      <w:r w:rsidRPr="00CF7765">
        <w:rPr>
          <w:rFonts w:hint="eastAsia"/>
        </w:rPr>
        <w:t>を指定しなければならない。それ以外が指定された場合は、その指定を無視して、</w:t>
      </w:r>
      <w:r w:rsidRPr="00CF7765">
        <w:rPr>
          <w:rFonts w:hint="eastAsia"/>
          <w:b/>
        </w:rPr>
        <w:t>"</w:t>
      </w:r>
      <w:r w:rsidRPr="00CF7765">
        <w:rPr>
          <w:rFonts w:hint="eastAsia"/>
          <w:b/>
        </w:rPr>
        <w:t>裏面排出</w:t>
      </w:r>
      <w:r w:rsidRPr="00CF7765">
        <w:rPr>
          <w:rFonts w:hint="eastAsia"/>
          <w:b/>
        </w:rPr>
        <w:t>"</w:t>
      </w:r>
      <w:r w:rsidRPr="00CF7765">
        <w:rPr>
          <w:rFonts w:hint="eastAsia"/>
        </w:rPr>
        <w:t>で処理する。</w:t>
      </w:r>
      <w:r w:rsidRPr="00CF7765">
        <w:rPr>
          <w:rFonts w:hint="eastAsia"/>
        </w:rPr>
        <w:br/>
      </w:r>
      <w:r w:rsidRPr="00CF7765">
        <w:rPr>
          <w:rFonts w:hint="eastAsia"/>
        </w:rPr>
        <w:t>以下にその出力パターンを示す。</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1701"/>
          <w:tab w:val="left" w:pos="1680"/>
        </w:tabs>
        <w:ind w:left="1680"/>
      </w:pPr>
      <w:r w:rsidRPr="00CF7765">
        <w:rPr>
          <w:rFonts w:hint="eastAsia"/>
        </w:rPr>
        <w:t>Letter C</w:t>
      </w:r>
      <w:r w:rsidRPr="00CF7765">
        <w:rPr>
          <w:rFonts w:hint="eastAsia"/>
        </w:rPr>
        <w:t>折り</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52"/>
        <w:gridCol w:w="1134"/>
        <w:gridCol w:w="1134"/>
        <w:gridCol w:w="1134"/>
        <w:gridCol w:w="1134"/>
      </w:tblGrid>
      <w:tr w:rsidR="00FD3712" w:rsidRPr="00CF7765">
        <w:trPr>
          <w:jc w:val="right"/>
        </w:trPr>
        <w:tc>
          <w:tcPr>
            <w:tcW w:w="1252" w:type="dxa"/>
            <w:tcBorders>
              <w:left w:val="single" w:sz="4" w:space="0" w:color="auto"/>
              <w:right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w:t>
            </w:r>
            <w:r w:rsidRPr="00CF7765">
              <w:rPr>
                <w:rFonts w:hint="eastAsia"/>
              </w:rPr>
              <w:t>/</w:t>
            </w:r>
            <w:r w:rsidRPr="00CF7765">
              <w:rPr>
                <w:rFonts w:hint="eastAsia"/>
              </w:rPr>
              <w:t>両面</w:t>
            </w:r>
          </w:p>
        </w:tc>
        <w:tc>
          <w:tcPr>
            <w:tcW w:w="1134" w:type="dxa"/>
            <w:tcBorders>
              <w:left w:val="nil"/>
              <w:righ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1134" w:type="dxa"/>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tcBorders>
              <w:left w:val="nil"/>
              <w:righ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c>
          <w:tcPr>
            <w:tcW w:w="1134" w:type="dxa"/>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r>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折り指定</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外折り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中折り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外折り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中折り</w:t>
            </w:r>
          </w:p>
        </w:tc>
      </w:tr>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hd w:val="pct15" w:color="auto" w:fill="FFFFFF"/>
              </w:rPr>
            </w:pPr>
            <w:r w:rsidRPr="00CF7765">
              <w:rPr>
                <w:rFonts w:hint="eastAsia"/>
              </w:rPr>
              <w:t>出力パターン</w:t>
            </w:r>
          </w:p>
        </w:tc>
        <w:tc>
          <w:tcPr>
            <w:tcW w:w="1134" w:type="dxa"/>
          </w:tcPr>
          <w:p w:rsidR="00FD3712" w:rsidRPr="00CF7765" w:rsidRDefault="00793E1A">
            <w:pPr>
              <w:pStyle w:val="aa"/>
              <w:tabs>
                <w:tab w:val="clear" w:pos="567"/>
                <w:tab w:val="clear" w:pos="851"/>
                <w:tab w:val="clear" w:pos="1418"/>
                <w:tab w:val="clear" w:pos="1701"/>
                <w:tab w:val="left" w:pos="1260"/>
              </w:tabs>
              <w:spacing w:before="100" w:line="160" w:lineRule="atLeast"/>
              <w:ind w:left="0"/>
              <w:jc w:val="center"/>
              <w:rPr>
                <w:sz w:val="16"/>
                <w:shd w:val="pct15" w:color="auto" w:fill="FFFFFF"/>
              </w:rPr>
            </w:pPr>
            <w:r>
              <w:rPr>
                <w:noProof/>
              </w:rPr>
              <w:pict>
                <v:line id="_x0000_s1173" style="position:absolute;left:0;text-align:left;z-index:251366912;mso-position-horizontal-relative:text;mso-position-vertical-relative:text" from="464.85pt,114.5pt" to="464.85pt,138.5pt" o:allowincell="f" strokeweight=".5pt">
                  <v:stroke dashstyle="1 1" endcap="round"/>
                </v:line>
              </w:pict>
            </w:r>
            <w:r>
              <w:rPr>
                <w:noProof/>
              </w:rPr>
              <w:pict>
                <v:line id="_x0000_s1171" style="position:absolute;left:0;text-align:left;z-index:251364864;mso-position-horizontal-relative:text;mso-position-vertical-relative:text" from="465pt,138.5pt" to="507pt,138.5pt" o:allowincell="f" strokeweight="1.5pt"/>
              </w:pict>
            </w:r>
            <w:r>
              <w:rPr>
                <w:noProof/>
              </w:rPr>
              <w:pict>
                <v:line id="_x0000_s1170" style="position:absolute;left:0;text-align:left;z-index:251363840;mso-position-horizontal-relative:text;mso-position-vertical-relative:text" from="465pt,114.5pt" to="495pt,114.5pt" o:allowincell="f" strokeweight="1.5pt"/>
              </w:pict>
            </w:r>
            <w:r>
              <w:rPr>
                <w:noProof/>
              </w:rPr>
              <w:pict>
                <v:line id="_x0000_s1169" style="position:absolute;left:0;text-align:left;z-index:251362816;mso-position-horizontal-relative:text;mso-position-vertical-relative:text" from="465pt,90.5pt" to="507pt,90.5pt" o:allowincell="f" strokeweight="1.5pt"/>
              </w:pict>
            </w:r>
            <w:r>
              <w:rPr>
                <w:noProof/>
              </w:rPr>
              <w:pict>
                <v:line id="_x0000_s1168" style="position:absolute;left:0;text-align:left;z-index:251361792;mso-position-horizontal-relative:text;mso-position-vertical-relative:text" from="464.85pt,39.5pt" to="464.85pt,63.5pt" o:allowincell="f" strokeweight=".5pt">
                  <v:stroke dashstyle="1 1" endcap="round"/>
                </v:line>
              </w:pict>
            </w:r>
            <w:r>
              <w:rPr>
                <w:noProof/>
              </w:rPr>
              <w:pict>
                <v:line id="_x0000_s1167" style="position:absolute;left:0;text-align:left;z-index:251360768;mso-position-horizontal-relative:text;mso-position-vertical-relative:text" from="507pt,15.5pt" to="507pt,63.5pt" o:allowincell="f" strokeweight=".5pt">
                  <v:stroke dashstyle="1 1" endcap="round"/>
                </v:line>
              </w:pict>
            </w:r>
            <w:r>
              <w:rPr>
                <w:noProof/>
              </w:rPr>
              <w:pict>
                <v:line id="_x0000_s1166" style="position:absolute;left:0;text-align:left;z-index:251359744;mso-position-horizontal-relative:text;mso-position-vertical-relative:text" from="465pt,63.5pt" to="507pt,63.5pt" o:allowincell="f" strokeweight="1.5pt"/>
              </w:pict>
            </w:r>
            <w:r>
              <w:rPr>
                <w:noProof/>
              </w:rPr>
              <w:pict>
                <v:line id="_x0000_s1165" style="position:absolute;left:0;text-align:left;z-index:251358720;mso-position-horizontal-relative:text;mso-position-vertical-relative:text" from="465pt,39.5pt" to="495pt,39.5pt" o:allowincell="f" strokeweight="1.5pt"/>
              </w:pict>
            </w:r>
            <w:r>
              <w:rPr>
                <w:noProof/>
              </w:rPr>
              <w:pict>
                <v:line id="_x0000_s1164" style="position:absolute;left:0;text-align:left;z-index:251357696;mso-position-horizontal-relative:text;mso-position-vertical-relative:text" from="465pt,15.5pt" to="507pt,15.5pt" o:allowincell="f" strokeweight="1.5pt"/>
              </w:pict>
            </w:r>
            <w:r>
              <w:rPr>
                <w:noProof/>
              </w:rPr>
              <w:pict>
                <v:line id="_x0000_s1172" style="position:absolute;left:0;text-align:left;z-index:251365888;mso-position-horizontal-relative:text;mso-position-vertical-relative:text" from="507pt,90.5pt" to="507pt,138.5pt" o:allowincell="f" strokeweight=".5pt">
                  <v:stroke dashstyle="1 1" endcap="round"/>
                </v:line>
              </w:pict>
            </w:r>
            <w:r>
              <w:rPr>
                <w:noProof/>
              </w:rPr>
              <w:pict>
                <v:line id="_x0000_s1163" style="position:absolute;left:0;text-align:left;z-index:251356672;mso-position-horizontal-relative:text;mso-position-vertical-relative:text" from="407.85pt,114.5pt" to="407.85pt,138.5pt" o:allowincell="f" strokeweight=".5pt">
                  <v:stroke dashstyle="1 1" endcap="round"/>
                </v:line>
              </w:pict>
            </w:r>
            <w:r>
              <w:rPr>
                <w:noProof/>
              </w:rPr>
              <w:pict>
                <v:line id="_x0000_s1161" style="position:absolute;left:0;text-align:left;z-index:251354624;mso-position-horizontal-relative:text;mso-position-vertical-relative:text" from="408pt,138.5pt" to="450pt,138.5pt" o:allowincell="f" strokeweight="1.5pt"/>
              </w:pict>
            </w:r>
            <w:r>
              <w:rPr>
                <w:noProof/>
              </w:rPr>
              <w:pict>
                <v:line id="_x0000_s1160" style="position:absolute;left:0;text-align:left;z-index:251353600;mso-position-horizontal-relative:text;mso-position-vertical-relative:text" from="408pt,114.5pt" to="438pt,114.5pt" o:allowincell="f" strokeweight="1.5pt"/>
              </w:pict>
            </w:r>
            <w:r>
              <w:rPr>
                <w:noProof/>
              </w:rPr>
              <w:pict>
                <v:line id="_x0000_s1159" style="position:absolute;left:0;text-align:left;z-index:251352576;mso-position-horizontal-relative:text;mso-position-vertical-relative:text" from="408pt,90.5pt" to="450pt,90.5pt" o:allowincell="f" strokeweight="1.5pt"/>
              </w:pict>
            </w:r>
            <w:r>
              <w:rPr>
                <w:noProof/>
              </w:rPr>
              <w:pict>
                <v:line id="_x0000_s1158" style="position:absolute;left:0;text-align:left;z-index:251351552;mso-position-horizontal-relative:text;mso-position-vertical-relative:text" from="407.85pt,39.5pt" to="407.85pt,63.5pt" o:allowincell="f" strokeweight=".5pt">
                  <v:stroke dashstyle="1 1" endcap="round"/>
                </v:line>
              </w:pict>
            </w:r>
            <w:r>
              <w:rPr>
                <w:noProof/>
              </w:rPr>
              <w:pict>
                <v:line id="_x0000_s1157" style="position:absolute;left:0;text-align:left;z-index:251350528;mso-position-horizontal-relative:text;mso-position-vertical-relative:text" from="450pt,15.5pt" to="450pt,63.5pt" o:allowincell="f" strokeweight=".5pt">
                  <v:stroke dashstyle="1 1" endcap="round"/>
                </v:line>
              </w:pict>
            </w:r>
            <w:r>
              <w:rPr>
                <w:noProof/>
              </w:rPr>
              <w:pict>
                <v:line id="_x0000_s1156" style="position:absolute;left:0;text-align:left;z-index:251349504;mso-position-horizontal-relative:text;mso-position-vertical-relative:text" from="408pt,63.5pt" to="450pt,63.5pt" o:allowincell="f" strokeweight="1.5pt"/>
              </w:pict>
            </w:r>
            <w:r>
              <w:rPr>
                <w:noProof/>
              </w:rPr>
              <w:pict>
                <v:line id="_x0000_s1155" style="position:absolute;left:0;text-align:left;z-index:251348480;mso-position-horizontal-relative:text;mso-position-vertical-relative:text" from="408pt,39.5pt" to="438pt,39.5pt" o:allowincell="f" strokeweight="1.5pt"/>
              </w:pict>
            </w:r>
            <w:r>
              <w:rPr>
                <w:noProof/>
              </w:rPr>
              <w:pict>
                <v:line id="_x0000_s1154" style="position:absolute;left:0;text-align:left;z-index:251347456;mso-position-horizontal-relative:text;mso-position-vertical-relative:text" from="408pt,15.5pt" to="450pt,15.5pt" o:allowincell="f" strokeweight="1.5pt"/>
              </w:pict>
            </w:r>
            <w:r>
              <w:rPr>
                <w:noProof/>
              </w:rPr>
              <w:pict>
                <v:line id="_x0000_s1162" style="position:absolute;left:0;text-align:left;z-index:251355648;mso-position-horizontal-relative:text;mso-position-vertical-relative:text" from="450pt,90.5pt" to="450pt,138.5pt" o:allowincell="f" strokeweight=".5pt">
                  <v:stroke dashstyle="1 1" endcap="round"/>
                </v:line>
              </w:pict>
            </w:r>
            <w:r>
              <w:rPr>
                <w:noProof/>
              </w:rPr>
              <w:pict>
                <v:line id="_x0000_s1153" style="position:absolute;left:0;text-align:left;z-index:251346432;mso-position-horizontal-relative:text;mso-position-vertical-relative:text" from="350.85pt,114.5pt" to="350.85pt,138.5pt" o:allowincell="f" strokeweight=".5pt">
                  <v:stroke dashstyle="1 1" endcap="round"/>
                </v:line>
              </w:pict>
            </w:r>
            <w:r>
              <w:rPr>
                <w:noProof/>
              </w:rPr>
              <w:pict>
                <v:line id="_x0000_s1151" style="position:absolute;left:0;text-align:left;z-index:251344384;mso-position-horizontal-relative:text;mso-position-vertical-relative:text" from="351pt,138.5pt" to="393pt,138.5pt" o:allowincell="f" strokeweight="1.5pt"/>
              </w:pict>
            </w:r>
            <w:r>
              <w:rPr>
                <w:noProof/>
              </w:rPr>
              <w:pict>
                <v:line id="_x0000_s1150" style="position:absolute;left:0;text-align:left;z-index:251343360;mso-position-horizontal-relative:text;mso-position-vertical-relative:text" from="351pt,114.5pt" to="381pt,114.5pt" o:allowincell="f" strokeweight="1.5pt"/>
              </w:pict>
            </w:r>
            <w:r>
              <w:rPr>
                <w:noProof/>
              </w:rPr>
              <w:pict>
                <v:line id="_x0000_s1149" style="position:absolute;left:0;text-align:left;z-index:251342336;mso-position-horizontal-relative:text;mso-position-vertical-relative:text" from="351pt,90.5pt" to="393pt,90.5pt" o:allowincell="f" strokeweight="1.5pt"/>
              </w:pict>
            </w:r>
            <w:r>
              <w:rPr>
                <w:noProof/>
              </w:rPr>
              <w:pict>
                <v:line id="_x0000_s1148" style="position:absolute;left:0;text-align:left;z-index:251341312;mso-position-horizontal-relative:text;mso-position-vertical-relative:text" from="350.85pt,39.5pt" to="350.85pt,63.5pt" o:allowincell="f" strokeweight=".5pt">
                  <v:stroke dashstyle="1 1" endcap="round"/>
                </v:line>
              </w:pict>
            </w:r>
            <w:r>
              <w:rPr>
                <w:noProof/>
              </w:rPr>
              <w:pict>
                <v:line id="_x0000_s1147" style="position:absolute;left:0;text-align:left;z-index:251340288;mso-position-horizontal-relative:text;mso-position-vertical-relative:text" from="393pt,15.5pt" to="393pt,63.5pt" o:allowincell="f" strokeweight=".5pt">
                  <v:stroke dashstyle="1 1" endcap="round"/>
                </v:line>
              </w:pict>
            </w:r>
            <w:r>
              <w:rPr>
                <w:noProof/>
              </w:rPr>
              <w:pict>
                <v:line id="_x0000_s1146" style="position:absolute;left:0;text-align:left;z-index:251339264;mso-position-horizontal-relative:text;mso-position-vertical-relative:text" from="351pt,63.5pt" to="393pt,63.5pt" o:allowincell="f" strokeweight="1.5pt"/>
              </w:pict>
            </w:r>
            <w:r>
              <w:rPr>
                <w:noProof/>
              </w:rPr>
              <w:pict>
                <v:line id="_x0000_s1145" style="position:absolute;left:0;text-align:left;z-index:251338240;mso-position-horizontal-relative:text;mso-position-vertical-relative:text" from="351pt,39.5pt" to="381pt,39.5pt" o:allowincell="f" strokeweight="1.5pt"/>
              </w:pict>
            </w:r>
            <w:r>
              <w:rPr>
                <w:noProof/>
              </w:rPr>
              <w:pict>
                <v:line id="_x0000_s1144" style="position:absolute;left:0;text-align:left;z-index:251337216;mso-position-horizontal-relative:text;mso-position-vertical-relative:text" from="351pt,15.5pt" to="393pt,15.5pt" o:allowincell="f" strokeweight="1.5pt"/>
              </w:pict>
            </w:r>
            <w:r>
              <w:rPr>
                <w:noProof/>
              </w:rPr>
              <w:pict>
                <v:line id="_x0000_s1152" style="position:absolute;left:0;text-align:left;z-index:251345408;mso-position-horizontal-relative:text;mso-position-vertical-relative:text" from="393pt,90.5pt" to="393pt,138.5pt" o:allowincell="f" strokeweight=".5pt">
                  <v:stroke dashstyle="1 1" endcap="round"/>
                </v:line>
              </w:pict>
            </w:r>
            <w:r>
              <w:rPr>
                <w:noProof/>
              </w:rPr>
              <w:pict>
                <v:line id="_x0000_s1143" style="position:absolute;left:0;text-align:left;z-index:251336192;mso-position-horizontal-relative:text;mso-position-vertical-relative:text" from="293.85pt,114.5pt" to="293.85pt,138.5pt" o:allowincell="f" strokeweight=".5pt">
                  <v:stroke dashstyle="1 1" endcap="round"/>
                </v:line>
              </w:pict>
            </w:r>
            <w:r>
              <w:rPr>
                <w:noProof/>
              </w:rPr>
              <w:pict>
                <v:line id="_x0000_s1141" style="position:absolute;left:0;text-align:left;z-index:251334144;mso-position-horizontal-relative:text;mso-position-vertical-relative:text" from="294pt,138.5pt" to="336pt,138.5pt" o:allowincell="f" strokeweight="1.5pt"/>
              </w:pict>
            </w:r>
            <w:r>
              <w:rPr>
                <w:noProof/>
              </w:rPr>
              <w:pict>
                <v:line id="_x0000_s1140" style="position:absolute;left:0;text-align:left;z-index:251333120;mso-position-horizontal-relative:text;mso-position-vertical-relative:text" from="294pt,114.5pt" to="324pt,114.5pt" o:allowincell="f" strokeweight="1.5pt"/>
              </w:pict>
            </w:r>
            <w:r>
              <w:rPr>
                <w:noProof/>
              </w:rPr>
              <w:pict>
                <v:line id="_x0000_s1139" style="position:absolute;left:0;text-align:left;z-index:251332096;mso-position-horizontal-relative:text;mso-position-vertical-relative:text" from="294pt,90.5pt" to="336pt,90.5pt" o:allowincell="f" strokeweight="1.5pt"/>
              </w:pict>
            </w:r>
            <w:r>
              <w:rPr>
                <w:noProof/>
              </w:rPr>
              <w:pict>
                <v:line id="_x0000_s1138" style="position:absolute;left:0;text-align:left;z-index:251331072;mso-position-horizontal-relative:text;mso-position-vertical-relative:text" from="293.85pt,39.5pt" to="293.85pt,63.5pt" o:allowincell="f" strokeweight=".5pt">
                  <v:stroke dashstyle="1 1" endcap="round"/>
                </v:line>
              </w:pict>
            </w:r>
            <w:r>
              <w:rPr>
                <w:noProof/>
              </w:rPr>
              <w:pict>
                <v:line id="_x0000_s1137" style="position:absolute;left:0;text-align:left;z-index:251330048;mso-position-horizontal-relative:text;mso-position-vertical-relative:text" from="336pt,15.5pt" to="336pt,63.5pt" o:allowincell="f" strokeweight=".5pt">
                  <v:stroke dashstyle="1 1" endcap="round"/>
                </v:line>
              </w:pict>
            </w:r>
            <w:r>
              <w:rPr>
                <w:noProof/>
              </w:rPr>
              <w:pict>
                <v:line id="_x0000_s1136" style="position:absolute;left:0;text-align:left;z-index:251329024;mso-position-horizontal-relative:text;mso-position-vertical-relative:text" from="294pt,63.5pt" to="336pt,63.5pt" o:allowincell="f" strokeweight="1.5pt"/>
              </w:pict>
            </w:r>
            <w:r>
              <w:rPr>
                <w:noProof/>
              </w:rPr>
              <w:pict>
                <v:line id="_x0000_s1135" style="position:absolute;left:0;text-align:left;z-index:251328000;mso-position-horizontal-relative:text;mso-position-vertical-relative:text" from="294pt,39.5pt" to="324pt,39.5pt" o:allowincell="f" strokeweight="1.5pt"/>
              </w:pict>
            </w:r>
            <w:r>
              <w:rPr>
                <w:noProof/>
              </w:rPr>
              <w:pict>
                <v:line id="_x0000_s1134" style="position:absolute;left:0;text-align:left;z-index:251326976;mso-position-horizontal-relative:text;mso-position-vertical-relative:text" from="294pt,15.5pt" to="336pt,15.5pt" o:allowincell="f" strokeweight="1.5pt"/>
              </w:pict>
            </w:r>
            <w:r>
              <w:rPr>
                <w:noProof/>
              </w:rPr>
              <w:pict>
                <v:line id="_x0000_s1142" style="position:absolute;left:0;text-align:left;z-index:251335168;mso-position-horizontal-relative:text;mso-position-vertical-relative:text" from="336pt,90.5pt" to="336pt,138.5pt" o:allowincell="f" strokeweight=".5pt">
                  <v:stroke dashstyle="1 1" endcap="round"/>
                </v:line>
              </w:pict>
            </w:r>
            <w:r w:rsidR="00FD3712"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60" w:after="1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4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40" w:line="160" w:lineRule="atLeast"/>
              <w:ind w:left="0"/>
              <w:jc w:val="center"/>
              <w:rPr>
                <w:sz w:val="16"/>
                <w:shd w:val="pct15" w:color="auto" w:fill="FFFFFF"/>
              </w:rPr>
            </w:pPr>
            <w:r w:rsidRPr="00CF7765">
              <w:rPr>
                <w:rFonts w:hint="eastAsia"/>
                <w:sz w:val="16"/>
                <w:shd w:val="pct15" w:color="auto" w:fill="FFFFFF"/>
              </w:rPr>
              <w:t>１</w:t>
            </w:r>
          </w:p>
        </w:tc>
        <w:tc>
          <w:tcPr>
            <w:tcW w:w="1134"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60" w:after="4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1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120" w:after="4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40" w:line="160" w:lineRule="atLeast"/>
              <w:ind w:left="0"/>
              <w:jc w:val="center"/>
              <w:rPr>
                <w:sz w:val="16"/>
                <w:shd w:val="pct15" w:color="auto" w:fill="FFFFFF"/>
              </w:rPr>
            </w:pPr>
          </w:p>
        </w:tc>
        <w:tc>
          <w:tcPr>
            <w:tcW w:w="1134"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before="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before="60" w:after="1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r w:rsidRPr="00CF7765">
              <w:rPr>
                <w:rFonts w:hint="eastAsia"/>
                <w:sz w:val="16"/>
                <w:shd w:val="pct15" w:color="auto" w:fill="FFFFFF"/>
              </w:rPr>
              <w:t>１</w:t>
            </w:r>
          </w:p>
        </w:tc>
        <w:tc>
          <w:tcPr>
            <w:tcW w:w="1134"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60" w:after="1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r w:rsidRPr="00CF7765">
              <w:rPr>
                <w:rFonts w:hint="eastAsia"/>
                <w:sz w:val="16"/>
                <w:shd w:val="pct15" w:color="auto" w:fill="FFFFFF"/>
              </w:rPr>
              <w:t>２</w:t>
            </w:r>
          </w:p>
        </w:tc>
      </w:tr>
    </w:tbl>
    <w:p w:rsidR="00FD3712" w:rsidRPr="00CF7765" w:rsidRDefault="00FD3712">
      <w:pPr>
        <w:pStyle w:val="aa"/>
      </w:pPr>
    </w:p>
    <w:p w:rsidR="00FD3712" w:rsidRPr="00CF7765" w:rsidRDefault="00FD3712">
      <w:pPr>
        <w:pStyle w:val="aa"/>
        <w:tabs>
          <w:tab w:val="clear" w:pos="567"/>
          <w:tab w:val="clear" w:pos="1701"/>
          <w:tab w:val="left" w:pos="1680"/>
        </w:tabs>
        <w:ind w:left="1680"/>
      </w:pPr>
      <w:r w:rsidRPr="00CF7765">
        <w:rPr>
          <w:rFonts w:hint="eastAsia"/>
        </w:rPr>
        <w:t>Letter Z</w:t>
      </w:r>
      <w:r w:rsidRPr="00CF7765">
        <w:rPr>
          <w:rFonts w:hint="eastAsia"/>
        </w:rPr>
        <w:t>折り</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52"/>
        <w:gridCol w:w="1134"/>
        <w:gridCol w:w="1134"/>
        <w:gridCol w:w="1134"/>
        <w:gridCol w:w="1134"/>
      </w:tblGrid>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w:t>
            </w:r>
            <w:r w:rsidRPr="00CF7765">
              <w:rPr>
                <w:rFonts w:hint="eastAsia"/>
              </w:rPr>
              <w:t>/</w:t>
            </w:r>
            <w:r w:rsidRPr="00CF7765">
              <w:rPr>
                <w:rFonts w:hint="eastAsia"/>
              </w:rPr>
              <w:t>両面</w:t>
            </w:r>
          </w:p>
        </w:tc>
        <w:tc>
          <w:tcPr>
            <w:tcW w:w="1134" w:type="dxa"/>
            <w:tcBorders>
              <w:righ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1134" w:type="dxa"/>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tcBorders>
              <w:righ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c>
          <w:tcPr>
            <w:tcW w:w="1134" w:type="dxa"/>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r>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折り指定</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外折り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中折り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外折り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noProof/>
              </w:rPr>
              <w:t>中折り</w:t>
            </w:r>
          </w:p>
        </w:tc>
      </w:tr>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hd w:val="pct15" w:color="auto" w:fill="FFFFFF"/>
              </w:rPr>
            </w:pPr>
            <w:r w:rsidRPr="00CF7765">
              <w:rPr>
                <w:rFonts w:hint="eastAsia"/>
              </w:rPr>
              <w:t>出力パターン</w:t>
            </w:r>
          </w:p>
        </w:tc>
        <w:tc>
          <w:tcPr>
            <w:tcW w:w="1134" w:type="dxa"/>
          </w:tcPr>
          <w:p w:rsidR="00FD3712" w:rsidRPr="00CF7765" w:rsidRDefault="00793E1A">
            <w:pPr>
              <w:pStyle w:val="aa"/>
              <w:tabs>
                <w:tab w:val="clear" w:pos="567"/>
                <w:tab w:val="clear" w:pos="851"/>
                <w:tab w:val="clear" w:pos="1418"/>
                <w:tab w:val="clear" w:pos="1701"/>
                <w:tab w:val="left" w:pos="1260"/>
              </w:tabs>
              <w:spacing w:before="100" w:line="160" w:lineRule="atLeast"/>
              <w:ind w:left="0"/>
              <w:jc w:val="center"/>
              <w:rPr>
                <w:sz w:val="16"/>
                <w:shd w:val="pct15" w:color="auto" w:fill="FFFFFF"/>
              </w:rPr>
            </w:pPr>
            <w:r>
              <w:rPr>
                <w:noProof/>
              </w:rPr>
              <w:pict>
                <v:line id="_x0000_s1213" style="position:absolute;left:0;text-align:left;z-index:251407872;mso-position-horizontal-relative:text;mso-position-vertical-relative:text" from="465pt,114.55pt" to="507pt,114.55pt" o:allowincell="f" strokeweight="1.5pt"/>
              </w:pict>
            </w:r>
            <w:r>
              <w:rPr>
                <w:noProof/>
              </w:rPr>
              <w:pict>
                <v:line id="_x0000_s1212" style="position:absolute;left:0;text-align:left;z-index:251406848;mso-position-horizontal-relative:text;mso-position-vertical-relative:text" from="408pt,114.55pt" to="450pt,114.55pt" o:allowincell="f" strokeweight="1.5pt"/>
              </w:pict>
            </w:r>
            <w:r>
              <w:rPr>
                <w:noProof/>
              </w:rPr>
              <w:pict>
                <v:line id="_x0000_s1211" style="position:absolute;left:0;text-align:left;z-index:251405824;mso-position-horizontal-relative:text;mso-position-vertical-relative:text" from="351pt,114.55pt" to="393pt,114.55pt" o:allowincell="f" strokeweight="1.5pt"/>
              </w:pict>
            </w:r>
            <w:r>
              <w:rPr>
                <w:noProof/>
              </w:rPr>
              <w:pict>
                <v:line id="_x0000_s1210" style="position:absolute;left:0;text-align:left;z-index:251404800;mso-position-horizontal-relative:text;mso-position-vertical-relative:text" from="294pt,114.55pt" to="336pt,114.55pt" o:allowincell="f" strokeweight="1.5pt"/>
              </w:pict>
            </w:r>
            <w:r>
              <w:rPr>
                <w:noProof/>
              </w:rPr>
              <w:pict>
                <v:line id="_x0000_s1209" style="position:absolute;left:0;text-align:left;z-index:251403776;mso-position-horizontal-relative:text;mso-position-vertical-relative:text" from="465pt,39.4pt" to="507pt,39.4pt" o:allowincell="f" strokeweight="1.5pt"/>
              </w:pict>
            </w:r>
            <w:r>
              <w:rPr>
                <w:noProof/>
              </w:rPr>
              <w:pict>
                <v:line id="_x0000_s1208" style="position:absolute;left:0;text-align:left;z-index:251402752;mso-position-horizontal-relative:text;mso-position-vertical-relative:text" from="408pt,39.4pt" to="450pt,39.4pt" o:allowincell="f" strokeweight="1.5pt"/>
              </w:pict>
            </w:r>
            <w:r>
              <w:rPr>
                <w:noProof/>
              </w:rPr>
              <w:pict>
                <v:line id="_x0000_s1207" style="position:absolute;left:0;text-align:left;z-index:251401728;mso-position-horizontal-relative:text;mso-position-vertical-relative:text" from="351pt,39.4pt" to="393pt,39.4pt" o:allowincell="f" strokeweight="1.5pt"/>
              </w:pict>
            </w:r>
            <w:r>
              <w:rPr>
                <w:noProof/>
              </w:rPr>
              <w:pict>
                <v:line id="_x0000_s1206" style="position:absolute;left:0;text-align:left;z-index:251400704;mso-position-horizontal-relative:text;mso-position-vertical-relative:text" from="294pt,39.4pt" to="336pt,39.4pt" o:allowincell="f" strokeweight="1.5pt"/>
              </w:pict>
            </w:r>
            <w:r>
              <w:rPr>
                <w:noProof/>
              </w:rPr>
              <w:pict>
                <v:line id="_x0000_s1205" style="position:absolute;left:0;text-align:left;z-index:251399680;mso-position-horizontal-relative:text;mso-position-vertical-relative:text" from="464.85pt,114.5pt" to="464.85pt,138.5pt" o:allowincell="f" strokeweight=".5pt">
                  <v:stroke dashstyle="1 1" endcap="round"/>
                </v:line>
              </w:pict>
            </w:r>
            <w:r>
              <w:rPr>
                <w:noProof/>
              </w:rPr>
              <w:pict>
                <v:line id="_x0000_s1203" style="position:absolute;left:0;text-align:left;z-index:251397632;mso-position-horizontal-relative:text;mso-position-vertical-relative:text" from="465pt,138.5pt" to="507pt,138.5pt" o:allowincell="f" strokeweight="1.5pt"/>
              </w:pict>
            </w:r>
            <w:r>
              <w:rPr>
                <w:noProof/>
              </w:rPr>
              <w:pict>
                <v:line id="_x0000_s1202" style="position:absolute;left:0;text-align:left;z-index:251396608;mso-position-horizontal-relative:text;mso-position-vertical-relative:text" from="465pt,90.5pt" to="507pt,90.5pt" o:allowincell="f" strokeweight="1.5pt"/>
              </w:pict>
            </w:r>
            <w:r>
              <w:rPr>
                <w:noProof/>
              </w:rPr>
              <w:pict>
                <v:line id="_x0000_s1201" style="position:absolute;left:0;text-align:left;z-index:251395584;mso-position-horizontal-relative:text;mso-position-vertical-relative:text" from="464.85pt,39.5pt" to="464.85pt,63.5pt" o:allowincell="f" strokeweight=".5pt">
                  <v:stroke dashstyle="1 1" endcap="round"/>
                </v:line>
              </w:pict>
            </w:r>
            <w:r>
              <w:rPr>
                <w:noProof/>
              </w:rPr>
              <w:pict>
                <v:line id="_x0000_s1200" style="position:absolute;left:0;text-align:left;z-index:251394560;mso-position-horizontal-relative:text;mso-position-vertical-relative:text" from="507pt,15.5pt" to="507pt,38.75pt" o:allowincell="f" strokeweight=".5pt">
                  <v:stroke dashstyle="1 1" endcap="round"/>
                </v:line>
              </w:pict>
            </w:r>
            <w:r>
              <w:rPr>
                <w:noProof/>
              </w:rPr>
              <w:pict>
                <v:line id="_x0000_s1199" style="position:absolute;left:0;text-align:left;z-index:251393536;mso-position-horizontal-relative:text;mso-position-vertical-relative:text" from="465pt,63.5pt" to="507pt,63.5pt" o:allowincell="f" strokeweight="1.5pt"/>
              </w:pict>
            </w:r>
            <w:r>
              <w:rPr>
                <w:noProof/>
              </w:rPr>
              <w:pict>
                <v:line id="_x0000_s1198" style="position:absolute;left:0;text-align:left;z-index:251392512;mso-position-horizontal-relative:text;mso-position-vertical-relative:text" from="465pt,15.5pt" to="507pt,15.5pt" o:allowincell="f" strokeweight="1.5pt"/>
              </w:pict>
            </w:r>
            <w:r>
              <w:rPr>
                <w:noProof/>
              </w:rPr>
              <w:pict>
                <v:line id="_x0000_s1204" style="position:absolute;left:0;text-align:left;z-index:251398656;mso-position-horizontal-relative:text;mso-position-vertical-relative:text" from="507pt,90.5pt" to="507pt,113.75pt" o:allowincell="f" strokeweight=".5pt">
                  <v:stroke dashstyle="1 1" endcap="round"/>
                </v:line>
              </w:pict>
            </w:r>
            <w:r>
              <w:rPr>
                <w:noProof/>
              </w:rPr>
              <w:pict>
                <v:line id="_x0000_s1197" style="position:absolute;left:0;text-align:left;z-index:251391488;mso-position-horizontal-relative:text;mso-position-vertical-relative:text" from="407.85pt,114.5pt" to="407.85pt,138.5pt" o:allowincell="f" strokeweight=".5pt">
                  <v:stroke dashstyle="1 1" endcap="round"/>
                </v:line>
              </w:pict>
            </w:r>
            <w:r>
              <w:rPr>
                <w:noProof/>
              </w:rPr>
              <w:pict>
                <v:line id="_x0000_s1195" style="position:absolute;left:0;text-align:left;z-index:251389440;mso-position-horizontal-relative:text;mso-position-vertical-relative:text" from="408pt,138.5pt" to="450pt,138.5pt" o:allowincell="f" strokeweight="1.5pt"/>
              </w:pict>
            </w:r>
            <w:r>
              <w:rPr>
                <w:noProof/>
              </w:rPr>
              <w:pict>
                <v:line id="_x0000_s1194" style="position:absolute;left:0;text-align:left;z-index:251388416;mso-position-horizontal-relative:text;mso-position-vertical-relative:text" from="408pt,90.5pt" to="450pt,90.5pt" o:allowincell="f" strokeweight="1.5pt"/>
              </w:pict>
            </w:r>
            <w:r>
              <w:rPr>
                <w:noProof/>
              </w:rPr>
              <w:pict>
                <v:line id="_x0000_s1193" style="position:absolute;left:0;text-align:left;z-index:251387392;mso-position-horizontal-relative:text;mso-position-vertical-relative:text" from="407.85pt,39.5pt" to="407.85pt,63.5pt" o:allowincell="f" strokeweight=".5pt">
                  <v:stroke dashstyle="1 1" endcap="round"/>
                </v:line>
              </w:pict>
            </w:r>
            <w:r>
              <w:rPr>
                <w:noProof/>
              </w:rPr>
              <w:pict>
                <v:line id="_x0000_s1192" style="position:absolute;left:0;text-align:left;z-index:251386368;mso-position-horizontal-relative:text;mso-position-vertical-relative:text" from="450pt,15.5pt" to="450pt,38.75pt" o:allowincell="f" strokeweight=".5pt">
                  <v:stroke dashstyle="1 1" endcap="round"/>
                </v:line>
              </w:pict>
            </w:r>
            <w:r>
              <w:rPr>
                <w:noProof/>
              </w:rPr>
              <w:pict>
                <v:line id="_x0000_s1191" style="position:absolute;left:0;text-align:left;z-index:251385344;mso-position-horizontal-relative:text;mso-position-vertical-relative:text" from="408pt,63.5pt" to="450pt,63.5pt" o:allowincell="f" strokeweight="1.5pt"/>
              </w:pict>
            </w:r>
            <w:r>
              <w:rPr>
                <w:noProof/>
              </w:rPr>
              <w:pict>
                <v:line id="_x0000_s1190" style="position:absolute;left:0;text-align:left;z-index:251384320;mso-position-horizontal-relative:text;mso-position-vertical-relative:text" from="408pt,15.5pt" to="450pt,15.5pt" o:allowincell="f" strokeweight="1.5pt"/>
              </w:pict>
            </w:r>
            <w:r>
              <w:rPr>
                <w:noProof/>
              </w:rPr>
              <w:pict>
                <v:line id="_x0000_s1196" style="position:absolute;left:0;text-align:left;z-index:251390464;mso-position-horizontal-relative:text;mso-position-vertical-relative:text" from="450pt,90.5pt" to="450pt,113.75pt" o:allowincell="f" strokeweight=".5pt">
                  <v:stroke dashstyle="1 1" endcap="round"/>
                </v:line>
              </w:pict>
            </w:r>
            <w:r>
              <w:rPr>
                <w:noProof/>
              </w:rPr>
              <w:pict>
                <v:line id="_x0000_s1189" style="position:absolute;left:0;text-align:left;z-index:251383296;mso-position-horizontal-relative:text;mso-position-vertical-relative:text" from="350.85pt,114.5pt" to="350.85pt,138.5pt" o:allowincell="f" strokeweight=".5pt">
                  <v:stroke dashstyle="1 1" endcap="round"/>
                </v:line>
              </w:pict>
            </w:r>
            <w:r>
              <w:rPr>
                <w:noProof/>
              </w:rPr>
              <w:pict>
                <v:line id="_x0000_s1187" style="position:absolute;left:0;text-align:left;z-index:251381248;mso-position-horizontal-relative:text;mso-position-vertical-relative:text" from="351pt,138.5pt" to="393pt,138.5pt" o:allowincell="f" strokeweight="1.5pt"/>
              </w:pict>
            </w:r>
            <w:r>
              <w:rPr>
                <w:noProof/>
              </w:rPr>
              <w:pict>
                <v:line id="_x0000_s1186" style="position:absolute;left:0;text-align:left;z-index:251380224;mso-position-horizontal-relative:text;mso-position-vertical-relative:text" from="351pt,90.5pt" to="393pt,90.5pt" o:allowincell="f" strokeweight="1.5pt"/>
              </w:pict>
            </w:r>
            <w:r>
              <w:rPr>
                <w:noProof/>
              </w:rPr>
              <w:pict>
                <v:line id="_x0000_s1185" style="position:absolute;left:0;text-align:left;z-index:251379200;mso-position-horizontal-relative:text;mso-position-vertical-relative:text" from="350.85pt,39.5pt" to="350.85pt,63.5pt" o:allowincell="f" strokeweight=".5pt">
                  <v:stroke dashstyle="1 1" endcap="round"/>
                </v:line>
              </w:pict>
            </w:r>
            <w:r>
              <w:rPr>
                <w:noProof/>
              </w:rPr>
              <w:pict>
                <v:line id="_x0000_s1184" style="position:absolute;left:0;text-align:left;z-index:251378176;mso-position-horizontal-relative:text;mso-position-vertical-relative:text" from="393pt,15.5pt" to="393pt,38.75pt" o:allowincell="f" strokeweight=".5pt">
                  <v:stroke dashstyle="1 1" endcap="round"/>
                </v:line>
              </w:pict>
            </w:r>
            <w:r>
              <w:rPr>
                <w:noProof/>
              </w:rPr>
              <w:pict>
                <v:line id="_x0000_s1183" style="position:absolute;left:0;text-align:left;z-index:251377152;mso-position-horizontal-relative:text;mso-position-vertical-relative:text" from="351pt,63.5pt" to="393pt,63.5pt" o:allowincell="f" strokeweight="1.5pt"/>
              </w:pict>
            </w:r>
            <w:r>
              <w:rPr>
                <w:noProof/>
              </w:rPr>
              <w:pict>
                <v:line id="_x0000_s1182" style="position:absolute;left:0;text-align:left;z-index:251376128;mso-position-horizontal-relative:text;mso-position-vertical-relative:text" from="351pt,15.5pt" to="393pt,15.5pt" o:allowincell="f" strokeweight="1.5pt"/>
              </w:pict>
            </w:r>
            <w:r>
              <w:rPr>
                <w:noProof/>
              </w:rPr>
              <w:pict>
                <v:line id="_x0000_s1188" style="position:absolute;left:0;text-align:left;z-index:251382272;mso-position-horizontal-relative:text;mso-position-vertical-relative:text" from="393pt,90.5pt" to="393pt,113.75pt" o:allowincell="f" strokeweight=".5pt">
                  <v:stroke dashstyle="1 1" endcap="round"/>
                </v:line>
              </w:pict>
            </w:r>
            <w:r>
              <w:rPr>
                <w:noProof/>
              </w:rPr>
              <w:pict>
                <v:line id="_x0000_s1181" style="position:absolute;left:0;text-align:left;z-index:251375104;mso-position-horizontal-relative:text;mso-position-vertical-relative:text" from="293.85pt,114.5pt" to="293.85pt,138.5pt" o:allowincell="f" strokeweight=".5pt">
                  <v:stroke dashstyle="1 1" endcap="round"/>
                </v:line>
              </w:pict>
            </w:r>
            <w:r>
              <w:rPr>
                <w:noProof/>
              </w:rPr>
              <w:pict>
                <v:line id="_x0000_s1179" style="position:absolute;left:0;text-align:left;z-index:251373056;mso-position-horizontal-relative:text;mso-position-vertical-relative:text" from="294pt,138.5pt" to="336pt,138.5pt" o:allowincell="f" strokeweight="1.5pt"/>
              </w:pict>
            </w:r>
            <w:r>
              <w:rPr>
                <w:noProof/>
              </w:rPr>
              <w:pict>
                <v:line id="_x0000_s1178" style="position:absolute;left:0;text-align:left;z-index:251372032;mso-position-horizontal-relative:text;mso-position-vertical-relative:text" from="294pt,90.5pt" to="336pt,90.5pt" o:allowincell="f" strokeweight="1.5pt"/>
              </w:pict>
            </w:r>
            <w:r>
              <w:rPr>
                <w:noProof/>
              </w:rPr>
              <w:pict>
                <v:line id="_x0000_s1177" style="position:absolute;left:0;text-align:left;z-index:251371008;mso-position-horizontal-relative:text;mso-position-vertical-relative:text" from="293.85pt,39.5pt" to="293.85pt,63.5pt" o:allowincell="f" strokeweight=".5pt">
                  <v:stroke dashstyle="1 1" endcap="round"/>
                </v:line>
              </w:pict>
            </w:r>
            <w:r>
              <w:rPr>
                <w:noProof/>
              </w:rPr>
              <w:pict>
                <v:line id="_x0000_s1176" style="position:absolute;left:0;text-align:left;z-index:251369984;mso-position-horizontal-relative:text;mso-position-vertical-relative:text" from="336pt,15.5pt" to="336pt,38.75pt" o:allowincell="f" strokeweight=".5pt">
                  <v:stroke dashstyle="1 1" endcap="round"/>
                </v:line>
              </w:pict>
            </w:r>
            <w:r>
              <w:rPr>
                <w:noProof/>
              </w:rPr>
              <w:pict>
                <v:line id="_x0000_s1175" style="position:absolute;left:0;text-align:left;z-index:251368960;mso-position-horizontal-relative:text;mso-position-vertical-relative:text" from="294pt,63.5pt" to="336pt,63.5pt" o:allowincell="f" strokeweight="1.5pt"/>
              </w:pict>
            </w:r>
            <w:r>
              <w:rPr>
                <w:noProof/>
              </w:rPr>
              <w:pict>
                <v:line id="_x0000_s1174" style="position:absolute;left:0;text-align:left;z-index:251367936;mso-position-horizontal-relative:text;mso-position-vertical-relative:text" from="294pt,15.5pt" to="336pt,15.5pt" o:allowincell="f" strokeweight="1.5pt"/>
              </w:pict>
            </w:r>
            <w:r>
              <w:rPr>
                <w:noProof/>
              </w:rPr>
              <w:pict>
                <v:line id="_x0000_s1180" style="position:absolute;left:0;text-align:left;z-index:251374080;mso-position-horizontal-relative:text;mso-position-vertical-relative:text" from="336pt,90.5pt" to="336pt,113.75pt" o:allowincell="f" strokeweight=".5pt">
                  <v:stroke dashstyle="1 1" endcap="round"/>
                </v:line>
              </w:pic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60" w:after="1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after="4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40" w:after="20" w:line="160" w:lineRule="atLeast"/>
              <w:ind w:left="0"/>
              <w:jc w:val="center"/>
              <w:rPr>
                <w:sz w:val="16"/>
                <w:shd w:val="pct15" w:color="auto" w:fill="FFFFFF"/>
              </w:rPr>
            </w:pPr>
            <w:r w:rsidRPr="00CF7765">
              <w:rPr>
                <w:rFonts w:hint="eastAsia"/>
                <w:sz w:val="16"/>
                <w:shd w:val="pct15" w:color="auto" w:fill="FFFFFF"/>
              </w:rPr>
              <w:t>１</w:t>
            </w:r>
            <w:r w:rsidRPr="00CF7765">
              <w:rPr>
                <w:sz w:val="16"/>
                <w:shd w:val="pct15" w:color="auto" w:fill="FFFFFF"/>
              </w:rPr>
              <w:br/>
            </w:r>
            <w:r w:rsidRPr="00CF7765">
              <w:rPr>
                <w:sz w:val="16"/>
                <w:shd w:val="pct15" w:color="auto" w:fill="FFFFFF"/>
              </w:rPr>
              <w:br/>
            </w:r>
          </w:p>
          <w:p w:rsidR="00FD3712" w:rsidRPr="00CF7765" w:rsidRDefault="00FD3712">
            <w:pPr>
              <w:pStyle w:val="aa"/>
              <w:tabs>
                <w:tab w:val="clear" w:pos="567"/>
                <w:tab w:val="clear" w:pos="851"/>
                <w:tab w:val="clear" w:pos="1418"/>
                <w:tab w:val="clear" w:pos="1701"/>
                <w:tab w:val="left" w:pos="1260"/>
              </w:tabs>
              <w:spacing w:before="80" w:line="160" w:lineRule="atLeast"/>
              <w:ind w:left="0"/>
              <w:jc w:val="center"/>
              <w:rPr>
                <w:sz w:val="16"/>
                <w:shd w:val="pct15" w:color="auto" w:fill="FFFFFF"/>
              </w:rPr>
            </w:pPr>
            <w:r w:rsidRPr="00CF7765">
              <w:rPr>
                <w:rFonts w:hint="eastAsia"/>
                <w:sz w:val="16"/>
                <w:shd w:val="pct15" w:color="auto" w:fill="FFFFFF"/>
              </w:rPr>
              <w:t>１</w:t>
            </w:r>
          </w:p>
        </w:tc>
        <w:tc>
          <w:tcPr>
            <w:tcW w:w="1134"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60" w:after="4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1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120" w:after="4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p>
        </w:tc>
        <w:tc>
          <w:tcPr>
            <w:tcW w:w="1134"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before="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before="60" w:after="1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r w:rsidRPr="00CF7765">
              <w:rPr>
                <w:rFonts w:hint="eastAsia"/>
                <w:sz w:val="16"/>
                <w:shd w:val="pct15" w:color="auto" w:fill="FFFFFF"/>
              </w:rPr>
              <w:t>１</w:t>
            </w:r>
          </w:p>
        </w:tc>
        <w:tc>
          <w:tcPr>
            <w:tcW w:w="1134"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60" w:after="1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r w:rsidRPr="00CF7765">
              <w:rPr>
                <w:rFonts w:hint="eastAsia"/>
                <w:sz w:val="16"/>
                <w:shd w:val="pct15" w:color="auto" w:fill="FFFFFF"/>
              </w:rPr>
              <w:t>２</w:t>
            </w:r>
          </w:p>
        </w:tc>
      </w:tr>
    </w:tbl>
    <w:p w:rsidR="00FD3712" w:rsidRPr="00CF7765" w:rsidRDefault="00FD3712">
      <w:pPr>
        <w:pStyle w:val="aa"/>
      </w:pPr>
    </w:p>
    <w:p w:rsidR="00FD3712" w:rsidRPr="00CF7765" w:rsidRDefault="00FD3712">
      <w:pPr>
        <w:pStyle w:val="aa"/>
        <w:tabs>
          <w:tab w:val="clear" w:pos="567"/>
          <w:tab w:val="clear" w:pos="1701"/>
          <w:tab w:val="left" w:pos="1680"/>
        </w:tabs>
        <w:ind w:left="1680"/>
      </w:pPr>
      <w:r w:rsidRPr="00CF7765">
        <w:br w:type="page"/>
      </w:r>
      <w:r w:rsidRPr="00CF7765">
        <w:rPr>
          <w:rFonts w:hint="eastAsia"/>
        </w:rPr>
        <w:lastRenderedPageBreak/>
        <w:t>Z</w:t>
      </w:r>
      <w:r w:rsidRPr="00CF7765">
        <w:rPr>
          <w:rFonts w:hint="eastAsia"/>
        </w:rPr>
        <w:t>折り</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52"/>
        <w:gridCol w:w="2268"/>
        <w:gridCol w:w="2268"/>
      </w:tblGrid>
      <w:tr w:rsidR="00FD3712" w:rsidRPr="00CF7765">
        <w:trPr>
          <w:cantSplit/>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w:t>
            </w:r>
            <w:r w:rsidRPr="00CF7765">
              <w:rPr>
                <w:rFonts w:hint="eastAsia"/>
              </w:rPr>
              <w:t>/</w:t>
            </w:r>
            <w:r w:rsidRPr="00CF7765">
              <w:rPr>
                <w:rFonts w:hint="eastAsia"/>
              </w:rPr>
              <w:t>両面</w:t>
            </w:r>
          </w:p>
        </w:tc>
        <w:tc>
          <w:tcPr>
            <w:tcW w:w="2268"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2268"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r>
      <w:tr w:rsidR="00FD3712" w:rsidRPr="00CF7765">
        <w:trPr>
          <w:cantSplit/>
          <w:jc w:val="right"/>
        </w:trPr>
        <w:tc>
          <w:tcPr>
            <w:tcW w:w="1252" w:type="dxa"/>
            <w:shd w:val="clear" w:color="auto" w:fill="00FFFF"/>
          </w:tcPr>
          <w:p w:rsidR="00FD3712" w:rsidRPr="00CF7765" w:rsidRDefault="00793E1A">
            <w:pPr>
              <w:pStyle w:val="aa"/>
              <w:tabs>
                <w:tab w:val="clear" w:pos="567"/>
                <w:tab w:val="clear" w:pos="851"/>
                <w:tab w:val="clear" w:pos="1418"/>
                <w:tab w:val="clear" w:pos="1701"/>
                <w:tab w:val="left" w:pos="1260"/>
              </w:tabs>
              <w:spacing w:before="120" w:line="160" w:lineRule="atLeast"/>
              <w:ind w:left="0"/>
              <w:jc w:val="center"/>
              <w:rPr>
                <w:shd w:val="pct15" w:color="auto" w:fill="FFFFFF"/>
              </w:rPr>
            </w:pPr>
            <w:r>
              <w:rPr>
                <w:noProof/>
              </w:rPr>
              <w:pict>
                <v:line id="_x0000_s1250" style="position:absolute;left:0;text-align:left;flip:y;z-index:251445760;mso-position-horizontal-relative:text;mso-position-vertical-relative:text" from="408pt,90.5pt" to="507pt,90.5pt" o:allowincell="f" strokeweight="1.5pt"/>
              </w:pict>
            </w:r>
            <w:r>
              <w:rPr>
                <w:noProof/>
              </w:rPr>
              <w:pict>
                <v:line id="_x0000_s1242" style="position:absolute;left:0;text-align:left;flip:y;z-index:251437568;mso-position-horizontal-relative:text;mso-position-vertical-relative:text" from="300pt,90.5pt" to="393pt,90.5pt" o:allowincell="f" strokeweight="1.5pt"/>
              </w:pict>
            </w:r>
            <w:r>
              <w:rPr>
                <w:noProof/>
              </w:rPr>
              <w:pict>
                <v:line id="_x0000_s1238" style="position:absolute;left:0;text-align:left;flip:y;z-index:251433472;mso-position-horizontal-relative:text;mso-position-vertical-relative:text" from="300pt,15.5pt" to="393pt,15.5pt" o:allowincell="f" strokeweight="1.5pt"/>
              </w:pict>
            </w:r>
            <w:r>
              <w:rPr>
                <w:noProof/>
              </w:rPr>
              <w:pict>
                <v:line id="_x0000_s1246" style="position:absolute;left:0;text-align:left;flip:y;z-index:251441664;mso-position-horizontal-relative:text;mso-position-vertical-relative:text" from="408pt,15.5pt" to="507pt,15.5pt" o:allowincell="f" strokeweight="1.5pt"/>
              </w:pict>
            </w:r>
            <w:r>
              <w:rPr>
                <w:noProof/>
              </w:rPr>
              <w:pict>
                <v:line id="_x0000_s1257" style="position:absolute;left:0;text-align:left;z-index:251452928;mso-position-horizontal-relative:text;mso-position-vertical-relative:text" from="465pt,114.55pt" to="507pt,114.55pt" o:allowincell="f" strokeweight="1.5pt"/>
              </w:pict>
            </w:r>
            <w:r>
              <w:rPr>
                <w:noProof/>
              </w:rPr>
              <w:pict>
                <v:line id="_x0000_s1255" style="position:absolute;left:0;text-align:left;z-index:251450880;mso-position-horizontal-relative:text;mso-position-vertical-relative:text" from="465pt,39.4pt" to="507pt,39.4pt" o:allowincell="f" strokeweight="1.5pt"/>
              </w:pict>
            </w:r>
            <w:r>
              <w:rPr>
                <w:noProof/>
              </w:rPr>
              <w:pict>
                <v:line id="_x0000_s1254" style="position:absolute;left:0;text-align:left;z-index:251449856;mso-position-horizontal-relative:text;mso-position-vertical-relative:text" from="351pt,39.4pt" to="393pt,39.4pt" o:allowincell="f" strokeweight="1.5pt"/>
              </w:pict>
            </w:r>
            <w:r>
              <w:rPr>
                <w:noProof/>
              </w:rPr>
              <w:pict>
                <v:line id="_x0000_s1253" style="position:absolute;left:0;text-align:left;z-index:251448832;mso-position-horizontal-relative:text;mso-position-vertical-relative:text" from="464.85pt,114.5pt" to="464.85pt,138.5pt" o:allowincell="f" strokeweight=".5pt">
                  <v:stroke dashstyle="1 1" endcap="round"/>
                </v:line>
              </w:pict>
            </w:r>
            <w:r>
              <w:rPr>
                <w:noProof/>
              </w:rPr>
              <w:pict>
                <v:line id="_x0000_s1252" style="position:absolute;left:0;text-align:left;z-index:251447808;mso-position-horizontal-relative:text;mso-position-vertical-relative:text" from="507pt,90.5pt" to="507pt,113.75pt" o:allowincell="f" strokeweight=".5pt">
                  <v:stroke dashstyle="1 1" endcap="round"/>
                </v:line>
              </w:pict>
            </w:r>
            <w:r>
              <w:rPr>
                <w:noProof/>
              </w:rPr>
              <w:pict>
                <v:line id="_x0000_s1251" style="position:absolute;left:0;text-align:left;z-index:251446784;mso-position-horizontal-relative:text;mso-position-vertical-relative:text" from="465pt,138.5pt" to="507pt,138.5pt" o:allowincell="f" strokeweight="1.5pt"/>
              </w:pict>
            </w:r>
            <w:r>
              <w:rPr>
                <w:noProof/>
              </w:rPr>
              <w:pict>
                <v:line id="_x0000_s1249" style="position:absolute;left:0;text-align:left;z-index:251444736;mso-position-horizontal-relative:text;mso-position-vertical-relative:text" from="464.85pt,39.5pt" to="464.85pt,63.5pt" o:allowincell="f" strokeweight=".5pt">
                  <v:stroke dashstyle="1 1" endcap="round"/>
                </v:line>
              </w:pict>
            </w:r>
            <w:r>
              <w:rPr>
                <w:noProof/>
              </w:rPr>
              <w:pict>
                <v:line id="_x0000_s1248" style="position:absolute;left:0;text-align:left;z-index:251443712;mso-position-horizontal-relative:text;mso-position-vertical-relative:text" from="507pt,15.5pt" to="507pt,38.75pt" o:allowincell="f" strokeweight=".5pt">
                  <v:stroke dashstyle="1 1" endcap="round"/>
                </v:line>
              </w:pict>
            </w:r>
            <w:r>
              <w:rPr>
                <w:noProof/>
              </w:rPr>
              <w:pict>
                <v:line id="_x0000_s1247" style="position:absolute;left:0;text-align:left;z-index:251442688;mso-position-horizontal-relative:text;mso-position-vertical-relative:text" from="465pt,63.5pt" to="507pt,63.5pt" o:allowincell="f" strokeweight="1.5pt"/>
              </w:pict>
            </w:r>
            <w:r>
              <w:rPr>
                <w:noProof/>
              </w:rPr>
              <w:pict>
                <v:line id="_x0000_s1245" style="position:absolute;left:0;text-align:left;z-index:251440640;mso-position-horizontal-relative:text;mso-position-vertical-relative:text" from="350.85pt,114.5pt" to="350.85pt,138.5pt" o:allowincell="f" strokeweight=".5pt">
                  <v:stroke dashstyle="1 1" endcap="round"/>
                </v:line>
              </w:pict>
            </w:r>
            <w:r>
              <w:rPr>
                <w:noProof/>
              </w:rPr>
              <w:pict>
                <v:line id="_x0000_s1244" style="position:absolute;left:0;text-align:left;z-index:251439616;mso-position-horizontal-relative:text;mso-position-vertical-relative:text" from="393pt,90.5pt" to="393pt,113.75pt" o:allowincell="f" strokeweight=".5pt">
                  <v:stroke dashstyle="1 1" endcap="round"/>
                </v:line>
              </w:pict>
            </w:r>
            <w:r>
              <w:rPr>
                <w:noProof/>
              </w:rPr>
              <w:pict>
                <v:line id="_x0000_s1243" style="position:absolute;left:0;text-align:left;z-index:251438592;mso-position-horizontal-relative:text;mso-position-vertical-relative:text" from="351pt,138.5pt" to="393pt,138.5pt" o:allowincell="f" strokeweight="1.5pt"/>
              </w:pict>
            </w:r>
            <w:r>
              <w:rPr>
                <w:noProof/>
              </w:rPr>
              <w:pict>
                <v:line id="_x0000_s1241" style="position:absolute;left:0;text-align:left;z-index:251436544;mso-position-horizontal-relative:text;mso-position-vertical-relative:text" from="350.85pt,39.5pt" to="350.85pt,63.5pt" o:allowincell="f" strokeweight=".5pt">
                  <v:stroke dashstyle="1 1" endcap="round"/>
                </v:line>
              </w:pict>
            </w:r>
            <w:r>
              <w:rPr>
                <w:noProof/>
              </w:rPr>
              <w:pict>
                <v:line id="_x0000_s1240" style="position:absolute;left:0;text-align:left;z-index:251435520;mso-position-horizontal-relative:text;mso-position-vertical-relative:text" from="393pt,15.5pt" to="393pt,38.75pt" o:allowincell="f" strokeweight=".5pt">
                  <v:stroke dashstyle="1 1" endcap="round"/>
                </v:line>
              </w:pict>
            </w:r>
            <w:r>
              <w:rPr>
                <w:noProof/>
              </w:rPr>
              <w:pict>
                <v:line id="_x0000_s1239" style="position:absolute;left:0;text-align:left;z-index:251434496;mso-position-horizontal-relative:text;mso-position-vertical-relative:text" from="351pt,63.5pt" to="393pt,63.5pt" o:allowincell="f" strokeweight="1.5pt"/>
              </w:pict>
            </w:r>
            <w:r>
              <w:rPr>
                <w:noProof/>
              </w:rPr>
              <w:pict>
                <v:line id="_x0000_s1256" style="position:absolute;left:0;text-align:left;z-index:251451904;mso-position-horizontal-relative:text;mso-position-vertical-relative:text" from="351pt,114.55pt" to="393pt,114.55pt" o:allowincell="f" strokeweight="1.5pt"/>
              </w:pict>
            </w:r>
            <w:r w:rsidR="00FD3712" w:rsidRPr="00CF7765">
              <w:rPr>
                <w:rFonts w:hint="eastAsia"/>
              </w:rPr>
              <w:t>出力パターン</w:t>
            </w:r>
          </w:p>
        </w:tc>
        <w:tc>
          <w:tcPr>
            <w:tcW w:w="2268" w:type="dxa"/>
          </w:tcPr>
          <w:p w:rsidR="00FD3712" w:rsidRPr="00CF7765" w:rsidRDefault="00FD3712">
            <w:pPr>
              <w:pStyle w:val="aa"/>
              <w:tabs>
                <w:tab w:val="clear" w:pos="567"/>
                <w:tab w:val="clear" w:pos="851"/>
                <w:tab w:val="clear" w:pos="1418"/>
                <w:tab w:val="clear" w:pos="1701"/>
                <w:tab w:val="left" w:pos="1260"/>
              </w:tabs>
              <w:spacing w:before="10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40" w:line="180" w:lineRule="atLeast"/>
              <w:ind w:left="1109"/>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1109"/>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1109"/>
              <w:jc w:val="center"/>
              <w:rPr>
                <w:sz w:val="16"/>
                <w:shd w:val="pct15" w:color="auto" w:fill="FFFFFF"/>
              </w:rPr>
            </w:pPr>
          </w:p>
          <w:p w:rsidR="00FD3712" w:rsidRPr="00CF7765" w:rsidRDefault="00FD3712" w:rsidP="002030FE">
            <w:pPr>
              <w:pStyle w:val="aa"/>
              <w:tabs>
                <w:tab w:val="clear" w:pos="567"/>
                <w:tab w:val="clear" w:pos="851"/>
                <w:tab w:val="clear" w:pos="1418"/>
                <w:tab w:val="clear" w:pos="1701"/>
                <w:tab w:val="left" w:pos="1260"/>
              </w:tabs>
              <w:spacing w:before="120" w:after="120" w:line="160" w:lineRule="atLeast"/>
              <w:ind w:leftChars="608" w:left="1094"/>
              <w:jc w:val="center"/>
              <w:rPr>
                <w:sz w:val="16"/>
                <w:shd w:val="pct15" w:color="auto" w:fill="FFFFFF"/>
              </w:rPr>
            </w:pPr>
            <w:r w:rsidRPr="00CF7765">
              <w:rPr>
                <w:rFonts w:hint="eastAsia"/>
                <w:sz w:val="16"/>
                <w:shd w:val="pct15" w:color="auto" w:fill="FFFFFF"/>
              </w:rPr>
              <w:t>２</w:t>
            </w:r>
          </w:p>
          <w:p w:rsidR="00FD3712" w:rsidRPr="00CF7765" w:rsidRDefault="00FD3712" w:rsidP="002030FE">
            <w:pPr>
              <w:pStyle w:val="aa"/>
              <w:tabs>
                <w:tab w:val="clear" w:pos="567"/>
                <w:tab w:val="clear" w:pos="851"/>
                <w:tab w:val="clear" w:pos="1418"/>
                <w:tab w:val="clear" w:pos="1701"/>
                <w:tab w:val="left" w:pos="1260"/>
              </w:tabs>
              <w:spacing w:before="120" w:after="4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40" w:after="20" w:line="160" w:lineRule="atLeast"/>
              <w:ind w:left="1109"/>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20" w:line="160" w:lineRule="atLeast"/>
              <w:ind w:left="1109"/>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1109"/>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120" w:line="160" w:lineRule="atLeast"/>
              <w:ind w:left="1109"/>
              <w:jc w:val="center"/>
              <w:rPr>
                <w:sz w:val="16"/>
                <w:shd w:val="pct15" w:color="auto" w:fill="FFFFFF"/>
              </w:rPr>
            </w:pPr>
            <w:r w:rsidRPr="00CF7765">
              <w:rPr>
                <w:rFonts w:hint="eastAsia"/>
                <w:sz w:val="16"/>
                <w:shd w:val="pct15" w:color="auto" w:fill="FFFFFF"/>
              </w:rPr>
              <w:t>１</w:t>
            </w:r>
          </w:p>
        </w:tc>
        <w:tc>
          <w:tcPr>
            <w:tcW w:w="2268"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４</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6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s>
              <w:spacing w:before="40" w:line="180" w:lineRule="atLeast"/>
              <w:ind w:leftChars="595" w:left="1071"/>
              <w:jc w:val="center"/>
              <w:rPr>
                <w:sz w:val="16"/>
                <w:shd w:val="pct15" w:color="auto" w:fill="FFFFFF"/>
              </w:rPr>
            </w:pPr>
            <w:r w:rsidRPr="00CF7765">
              <w:rPr>
                <w:rFonts w:hint="eastAsia"/>
                <w:sz w:val="16"/>
                <w:shd w:val="pct15" w:color="auto" w:fill="FFFFFF"/>
              </w:rPr>
              <w:t>１</w:t>
            </w:r>
          </w:p>
        </w:tc>
      </w:tr>
    </w:tbl>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120"/>
        <w:gridCol w:w="780"/>
        <w:gridCol w:w="1380"/>
        <w:gridCol w:w="2548"/>
      </w:tblGrid>
      <w:tr w:rsidR="00FD3712" w:rsidRPr="00CF7765">
        <w:trPr>
          <w:jc w:val="right"/>
        </w:trPr>
        <w:tc>
          <w:tcPr>
            <w:tcW w:w="3120" w:type="dxa"/>
            <w:tcBorders>
              <w:bottom w:val="nil"/>
            </w:tcBorders>
            <w:shd w:val="clear" w:color="auto" w:fill="FFFF00"/>
          </w:tcPr>
          <w:p w:rsidR="00FD3712" w:rsidRPr="00CF7765" w:rsidRDefault="00FD3712">
            <w:pPr>
              <w:pStyle w:val="aa"/>
              <w:ind w:left="0"/>
            </w:pPr>
            <w:r w:rsidRPr="00CF7765">
              <w:rPr>
                <w:rFonts w:hint="eastAsia"/>
              </w:rPr>
              <w:t>項目</w:t>
            </w:r>
          </w:p>
        </w:tc>
        <w:tc>
          <w:tcPr>
            <w:tcW w:w="78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120" w:type="dxa"/>
          </w:tcPr>
          <w:p w:rsidR="00FD3712" w:rsidRPr="00CF7765" w:rsidRDefault="00FD3712">
            <w:pPr>
              <w:pStyle w:val="aa"/>
              <w:ind w:left="0"/>
            </w:pPr>
            <w:r w:rsidRPr="00CF7765">
              <w:rPr>
                <w:rFonts w:hint="eastAsia"/>
              </w:rPr>
              <w:t>―</w:t>
            </w:r>
          </w:p>
        </w:tc>
        <w:tc>
          <w:tcPr>
            <w:tcW w:w="780" w:type="dxa"/>
          </w:tcPr>
          <w:p w:rsidR="00FD3712" w:rsidRPr="00CF7765" w:rsidRDefault="00FD3712">
            <w:pPr>
              <w:pStyle w:val="aa"/>
              <w:ind w:left="0"/>
              <w:jc w:val="center"/>
            </w:pPr>
            <w:r w:rsidRPr="00CF7765">
              <w:rPr>
                <w:rFonts w:hint="eastAsia"/>
              </w:rPr>
              <w:t>―</w:t>
            </w:r>
          </w:p>
        </w:tc>
        <w:tc>
          <w:tcPr>
            <w:tcW w:w="138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32"/>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について、折り指定および折り方向指定をユーザーにどのように行うかについては、各</w:t>
      </w:r>
      <w:r w:rsidRPr="00CF7765">
        <w:rPr>
          <w:rFonts w:hint="eastAsia"/>
        </w:rPr>
        <w:t>DT Service</w:t>
      </w:r>
      <w:r w:rsidRPr="00CF7765">
        <w:rPr>
          <w:rFonts w:hint="eastAsia"/>
        </w:rPr>
        <w:t>編を参照のこと。各</w:t>
      </w:r>
      <w:r w:rsidRPr="00CF7765">
        <w:rPr>
          <w:rFonts w:hint="eastAsia"/>
        </w:rPr>
        <w:t>DT Service</w:t>
      </w:r>
      <w:r w:rsidRPr="00CF7765">
        <w:rPr>
          <w:rFonts w:hint="eastAsia"/>
        </w:rPr>
        <w:t>は、ユーザーの指定を</w:t>
      </w:r>
      <w:r w:rsidRPr="00CF7765">
        <w:rPr>
          <w:rFonts w:hint="eastAsia"/>
        </w:rPr>
        <w:t>IOT Device Function</w:t>
      </w:r>
      <w:r w:rsidRPr="00CF7765">
        <w:rPr>
          <w:rFonts w:hint="eastAsia"/>
        </w:rPr>
        <w:t>編が規定する指定に変換することになる。</w:t>
      </w:r>
    </w:p>
    <w:p w:rsidR="00FD3712" w:rsidRPr="00CF7765" w:rsidRDefault="00FD3712">
      <w:pPr>
        <w:pStyle w:val="aa"/>
        <w:numPr>
          <w:ilvl w:val="0"/>
          <w:numId w:val="32"/>
        </w:numPr>
        <w:tabs>
          <w:tab w:val="clear" w:pos="567"/>
          <w:tab w:val="clear" w:pos="851"/>
          <w:tab w:val="clear" w:pos="1418"/>
          <w:tab w:val="clear" w:pos="1701"/>
          <w:tab w:val="left" w:pos="1380"/>
        </w:tabs>
      </w:pPr>
      <w:r w:rsidRPr="00CF7765">
        <w:rPr>
          <w:rFonts w:hint="eastAsia"/>
        </w:rPr>
        <w:t>ミックスサイズに関する制限</w:t>
      </w:r>
      <w:r w:rsidRPr="00CF7765">
        <w:rPr>
          <w:rFonts w:hint="eastAsia"/>
        </w:rPr>
        <w:br/>
      </w:r>
      <w:r w:rsidRPr="00CF7765">
        <w:rPr>
          <w:rFonts w:hint="eastAsia"/>
        </w:rPr>
        <w:t>セット内でミックスサイズ（用紙サイズが複数）の場合で、</w:t>
      </w:r>
      <w:r w:rsidRPr="00CF7765">
        <w:rPr>
          <w:rFonts w:hint="eastAsia"/>
        </w:rPr>
        <w:t>Z</w:t>
      </w:r>
      <w:r w:rsidRPr="00CF7765">
        <w:rPr>
          <w:rFonts w:hint="eastAsia"/>
        </w:rPr>
        <w:t>折り可能な用紙サイズが複数</w:t>
      </w:r>
      <w:r w:rsidRPr="00CF7765">
        <w:rPr>
          <w:rFonts w:hint="eastAsia"/>
        </w:rPr>
        <w:t>(</w:t>
      </w:r>
      <w:r w:rsidRPr="00CF7765">
        <w:rPr>
          <w:rFonts w:hint="eastAsia"/>
        </w:rPr>
        <w:t>例えば</w:t>
      </w:r>
      <w:r w:rsidRPr="00CF7765">
        <w:rPr>
          <w:rFonts w:hint="eastAsia"/>
        </w:rPr>
        <w:t>A3 SEF</w:t>
      </w:r>
      <w:r w:rsidRPr="00CF7765">
        <w:rPr>
          <w:rFonts w:hint="eastAsia"/>
        </w:rPr>
        <w:t>と</w:t>
      </w:r>
      <w:r w:rsidRPr="00CF7765">
        <w:rPr>
          <w:rFonts w:hint="eastAsia"/>
        </w:rPr>
        <w:t>B4 SEF)</w:t>
      </w:r>
      <w:r w:rsidRPr="00CF7765">
        <w:rPr>
          <w:rFonts w:hint="eastAsia"/>
        </w:rPr>
        <w:t>含まれているときについて、各</w:t>
      </w:r>
      <w:r w:rsidRPr="00CF7765">
        <w:rPr>
          <w:rFonts w:hint="eastAsia"/>
        </w:rPr>
        <w:t>DT Service</w:t>
      </w:r>
      <w:r w:rsidRPr="00CF7765">
        <w:rPr>
          <w:rFonts w:hint="eastAsia"/>
        </w:rPr>
        <w:t>は、その可能な用紙サイズについて、</w:t>
      </w:r>
      <w:r w:rsidRPr="00CF7765">
        <w:t>”</w:t>
      </w:r>
      <w:r w:rsidRPr="00CF7765">
        <w:rPr>
          <w:rFonts w:hint="eastAsia"/>
        </w:rPr>
        <w:t>すべて</w:t>
      </w:r>
      <w:r w:rsidRPr="00CF7765">
        <w:rPr>
          <w:rFonts w:hint="eastAsia"/>
        </w:rPr>
        <w:t>Z</w:t>
      </w:r>
      <w:r w:rsidRPr="00CF7765">
        <w:rPr>
          <w:rFonts w:hint="eastAsia"/>
        </w:rPr>
        <w:t>折りを施す</w:t>
      </w:r>
      <w:r w:rsidRPr="00CF7765">
        <w:t>”</w:t>
      </w:r>
      <w:r w:rsidRPr="00CF7765">
        <w:rPr>
          <w:rFonts w:hint="eastAsia"/>
        </w:rPr>
        <w:t>のか、</w:t>
      </w:r>
      <w:r w:rsidRPr="00CF7765">
        <w:t>”</w:t>
      </w:r>
      <w:r w:rsidRPr="00CF7765">
        <w:rPr>
          <w:rFonts w:hint="eastAsia"/>
        </w:rPr>
        <w:t>最初に出力した用紙サイズについてのみ</w:t>
      </w:r>
      <w:r w:rsidRPr="00CF7765">
        <w:rPr>
          <w:rFonts w:hint="eastAsia"/>
        </w:rPr>
        <w:t>Z</w:t>
      </w:r>
      <w:r w:rsidRPr="00CF7765">
        <w:rPr>
          <w:rFonts w:hint="eastAsia"/>
        </w:rPr>
        <w:t>折りを施す</w:t>
      </w:r>
      <w:r w:rsidRPr="00CF7765">
        <w:t>”</w:t>
      </w:r>
      <w:r w:rsidRPr="00CF7765">
        <w:rPr>
          <w:rFonts w:hint="eastAsia"/>
        </w:rPr>
        <w:t>のいずれかを指定することができる。指定されない場合は、</w:t>
      </w:r>
      <w:r w:rsidRPr="00CF7765">
        <w:t>”</w:t>
      </w:r>
      <w:r w:rsidRPr="00CF7765">
        <w:rPr>
          <w:rFonts w:hint="eastAsia"/>
        </w:rPr>
        <w:t>すべて</w:t>
      </w:r>
      <w:r w:rsidRPr="00CF7765">
        <w:rPr>
          <w:rFonts w:hint="eastAsia"/>
        </w:rPr>
        <w:t>Z</w:t>
      </w:r>
      <w:r w:rsidRPr="00CF7765">
        <w:rPr>
          <w:rFonts w:hint="eastAsia"/>
        </w:rPr>
        <w:t>折りを施す</w:t>
      </w:r>
      <w:r w:rsidRPr="00CF7765">
        <w:t>”</w:t>
      </w:r>
      <w:r w:rsidRPr="00CF7765">
        <w:rPr>
          <w:rFonts w:hint="eastAsia"/>
        </w:rPr>
        <w:t>が指定されたものとみなす。</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475" w:name="_折り指定（二つ折り/中折り)指定"/>
      <w:bookmarkStart w:id="476" w:name="_Ref31704260"/>
      <w:bookmarkStart w:id="477" w:name="_Ref31704262"/>
      <w:bookmarkStart w:id="478" w:name="_Toc21605512"/>
      <w:bookmarkEnd w:id="475"/>
      <w:r w:rsidRPr="00CF7765">
        <w:rPr>
          <w:rFonts w:hint="eastAsia"/>
        </w:rPr>
        <w:lastRenderedPageBreak/>
        <w:t>折り指定（二つ折り</w:t>
      </w:r>
      <w:r w:rsidRPr="00CF7765">
        <w:rPr>
          <w:rFonts w:hint="eastAsia"/>
        </w:rPr>
        <w:t>/</w:t>
      </w:r>
      <w:r w:rsidRPr="00CF7765">
        <w:rPr>
          <w:rFonts w:hint="eastAsia"/>
        </w:rPr>
        <w:t>中折り</w:t>
      </w:r>
      <w:r w:rsidRPr="00CF7765">
        <w:rPr>
          <w:rFonts w:hint="eastAsia"/>
        </w:rPr>
        <w:t>)</w:t>
      </w:r>
      <w:r w:rsidRPr="00CF7765">
        <w:rPr>
          <w:rFonts w:hint="eastAsia"/>
        </w:rPr>
        <w:t>指定</w:t>
      </w:r>
      <w:bookmarkEnd w:id="476"/>
      <w:bookmarkEnd w:id="477"/>
      <w:bookmarkEnd w:id="47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中綴じのいらない簡易の小冊子を作成する。または、排出時に用紙を二つ折りにする。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33"/>
        </w:numPr>
        <w:tabs>
          <w:tab w:val="clear" w:pos="567"/>
          <w:tab w:val="clear" w:pos="851"/>
          <w:tab w:val="clear" w:pos="1418"/>
          <w:tab w:val="clear" w:pos="1701"/>
          <w:tab w:val="left" w:pos="1380"/>
        </w:tabs>
      </w:pPr>
      <w:r w:rsidRPr="00CF7765">
        <w:rPr>
          <w:rFonts w:hint="eastAsia"/>
        </w:rPr>
        <w:t>可能な用紙サイズについては、「</w:t>
      </w:r>
      <w:r w:rsidRPr="00CF7765">
        <w:fldChar w:fldCharType="begin"/>
      </w:r>
      <w:r w:rsidRPr="00CF7765">
        <w:instrText xml:space="preserve"> REF _Ref8104053 \r \h </w:instrText>
      </w:r>
      <w:r w:rsidR="00FF16DA" w:rsidRPr="00CF7765">
        <w:instrText xml:space="preserve">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w:instrText>
      </w:r>
      <w:r w:rsidR="00FF16DA" w:rsidRPr="00CF7765">
        <w:instrText xml:space="preserve">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r w:rsidRPr="00CF7765">
        <w:rPr>
          <w:rFonts w:hint="eastAsia"/>
        </w:rPr>
        <w:t>可能な排出先については、「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p>
    <w:p w:rsidR="00FD3712" w:rsidRPr="00CF7765" w:rsidRDefault="00FD3712">
      <w:pPr>
        <w:pStyle w:val="aa"/>
        <w:numPr>
          <w:ilvl w:val="0"/>
          <w:numId w:val="33"/>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では、</w:t>
      </w:r>
      <w:r w:rsidRPr="00CF7765">
        <w:rPr>
          <w:rFonts w:hint="eastAsia"/>
          <w:b/>
        </w:rPr>
        <w:t>"</w:t>
      </w:r>
      <w:r w:rsidRPr="00CF7765">
        <w:rPr>
          <w:rFonts w:hint="eastAsia"/>
          <w:b/>
        </w:rPr>
        <w:t>二つ折りする</w:t>
      </w:r>
      <w:r w:rsidRPr="00CF7765">
        <w:rPr>
          <w:rFonts w:hint="eastAsia"/>
          <w:b/>
        </w:rPr>
        <w:t>"</w:t>
      </w:r>
      <w:r w:rsidRPr="00CF7765">
        <w:rPr>
          <w:rFonts w:hint="eastAsia"/>
        </w:rPr>
        <w:t>、</w:t>
      </w:r>
      <w:r w:rsidRPr="00CF7765">
        <w:rPr>
          <w:rFonts w:hint="eastAsia"/>
          <w:b/>
        </w:rPr>
        <w:t>"</w:t>
      </w:r>
      <w:r w:rsidRPr="00CF7765">
        <w:rPr>
          <w:rFonts w:hint="eastAsia"/>
          <w:b/>
        </w:rPr>
        <w:t>二つ折りしない</w:t>
      </w:r>
      <w:r w:rsidRPr="00CF7765">
        <w:rPr>
          <w:rFonts w:hint="eastAsia"/>
          <w:b/>
        </w:rPr>
        <w:t>"</w:t>
      </w:r>
      <w:r w:rsidRPr="00CF7765">
        <w:rPr>
          <w:rFonts w:hint="eastAsia"/>
        </w:rPr>
        <w:t>のいずれかを設定することができる。</w:t>
      </w:r>
      <w:r w:rsidRPr="00CF7765">
        <w:rPr>
          <w:rFonts w:hint="eastAsia"/>
        </w:rPr>
        <w:br/>
      </w:r>
      <w:r w:rsidRPr="00CF7765">
        <w:rPr>
          <w:rFonts w:hint="eastAsia"/>
          <w:b/>
        </w:rPr>
        <w:t>"</w:t>
      </w:r>
      <w:r w:rsidRPr="00CF7765">
        <w:rPr>
          <w:rFonts w:hint="eastAsia"/>
          <w:b/>
        </w:rPr>
        <w:t>二つ折りする</w:t>
      </w:r>
      <w:r w:rsidRPr="00CF7765">
        <w:rPr>
          <w:rFonts w:hint="eastAsia"/>
          <w:b/>
        </w:rPr>
        <w:t>"</w:t>
      </w:r>
      <w:r w:rsidRPr="00CF7765">
        <w:rPr>
          <w:rFonts w:hint="eastAsia"/>
        </w:rPr>
        <w:t>を指定した時は、併せて、折り方向を指示する必要があり、</w:t>
      </w:r>
      <w:r w:rsidRPr="00CF7765">
        <w:rPr>
          <w:rFonts w:hint="eastAsia"/>
          <w:b/>
        </w:rPr>
        <w:t>"</w:t>
      </w:r>
      <w:r w:rsidRPr="00CF7765">
        <w:rPr>
          <w:rFonts w:hint="eastAsia"/>
          <w:b/>
        </w:rPr>
        <w:t>外折り</w:t>
      </w:r>
      <w:r w:rsidRPr="00CF7765">
        <w:rPr>
          <w:rFonts w:hint="eastAsia"/>
          <w:b/>
        </w:rPr>
        <w:t>"</w:t>
      </w:r>
      <w:r w:rsidRPr="00CF7765">
        <w:rPr>
          <w:rFonts w:hint="eastAsia"/>
        </w:rPr>
        <w:t>と</w:t>
      </w:r>
      <w:r w:rsidRPr="00CF7765">
        <w:rPr>
          <w:rFonts w:hint="eastAsia"/>
          <w:b/>
        </w:rPr>
        <w:t>"</w:t>
      </w:r>
      <w:r w:rsidRPr="00CF7765">
        <w:rPr>
          <w:rFonts w:hint="eastAsia"/>
          <w:b/>
        </w:rPr>
        <w:t>中折り</w:t>
      </w:r>
      <w:r w:rsidRPr="00CF7765">
        <w:rPr>
          <w:rFonts w:hint="eastAsia"/>
          <w:b/>
        </w:rPr>
        <w:t>"</w:t>
      </w:r>
      <w:r w:rsidRPr="00CF7765">
        <w:rPr>
          <w:rFonts w:hint="eastAsia"/>
        </w:rPr>
        <w:t>を指定することができる。指定されない場合は、</w:t>
      </w:r>
      <w:r w:rsidRPr="00CF7765">
        <w:rPr>
          <w:rFonts w:hint="eastAsia"/>
          <w:b/>
        </w:rPr>
        <w:t>"</w:t>
      </w:r>
      <w:r w:rsidRPr="00CF7765">
        <w:rPr>
          <w:rFonts w:hint="eastAsia"/>
          <w:b/>
        </w:rPr>
        <w:t>中折り</w:t>
      </w:r>
      <w:r w:rsidRPr="00CF7765">
        <w:rPr>
          <w:rFonts w:hint="eastAsia"/>
          <w:b/>
        </w:rPr>
        <w:t>"</w:t>
      </w:r>
      <w:r w:rsidRPr="00CF7765">
        <w:rPr>
          <w:rFonts w:hint="eastAsia"/>
        </w:rPr>
        <w:t>をデフォルト値とする。</w:t>
      </w:r>
      <w:r w:rsidRPr="00CF7765">
        <w:br/>
      </w:r>
      <w:r w:rsidRPr="00CF7765">
        <w:rPr>
          <w:rFonts w:hint="eastAsia"/>
        </w:rPr>
        <w:t>ただし、</w:t>
      </w:r>
      <w:r w:rsidRPr="00CF7765">
        <w:rPr>
          <w:rFonts w:hint="eastAsia"/>
        </w:rPr>
        <w:t>IOT</w:t>
      </w:r>
      <w:r w:rsidRPr="00CF7765">
        <w:rPr>
          <w:rFonts w:hint="eastAsia"/>
        </w:rPr>
        <w:t>が反転機能をもっていないときは、</w:t>
      </w:r>
      <w:r w:rsidRPr="00CF7765">
        <w:rPr>
          <w:rFonts w:hint="eastAsia"/>
          <w:b/>
        </w:rPr>
        <w:t>"</w:t>
      </w:r>
      <w:r w:rsidRPr="00CF7765">
        <w:rPr>
          <w:rFonts w:hint="eastAsia"/>
          <w:b/>
        </w:rPr>
        <w:t>中折り</w:t>
      </w:r>
      <w:r w:rsidRPr="00CF7765">
        <w:rPr>
          <w:rFonts w:hint="eastAsia"/>
          <w:b/>
        </w:rPr>
        <w:t>"</w:t>
      </w:r>
      <w:r w:rsidRPr="00CF7765">
        <w:rPr>
          <w:rFonts w:hint="eastAsia"/>
          <w:bCs/>
        </w:rPr>
        <w:t>しか指示できない。</w:t>
      </w:r>
    </w:p>
    <w:p w:rsidR="00FD3712" w:rsidRPr="00CF7765" w:rsidRDefault="004E06F6">
      <w:pPr>
        <w:pStyle w:val="aa"/>
        <w:numPr>
          <w:ilvl w:val="0"/>
          <w:numId w:val="33"/>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は、二つ折りを行うセット枚数を指定することができる</w:t>
      </w:r>
      <w:r w:rsidRPr="00CF7765">
        <w:rPr>
          <w:rFonts w:hint="eastAsia"/>
        </w:rPr>
        <w:t>(</w:t>
      </w:r>
      <w:r w:rsidRPr="00CF7765">
        <w:rPr>
          <w:rFonts w:hint="eastAsia"/>
        </w:rPr>
        <w:t>以下「二つ折りセット指定枚数」</w:t>
      </w:r>
      <w:r w:rsidRPr="00CF7765">
        <w:rPr>
          <w:rFonts w:hint="eastAsia"/>
        </w:rPr>
        <w:t>)</w:t>
      </w:r>
      <w:r w:rsidRPr="00CF7765">
        <w:rPr>
          <w:rFonts w:hint="eastAsia"/>
        </w:rPr>
        <w:t xml:space="preserve">。　　</w:t>
      </w:r>
    </w:p>
    <w:p w:rsidR="00E4501E" w:rsidRPr="00CF7765" w:rsidRDefault="00E4501E">
      <w:pPr>
        <w:pStyle w:val="aa"/>
        <w:numPr>
          <w:ilvl w:val="0"/>
          <w:numId w:val="33"/>
        </w:numPr>
        <w:tabs>
          <w:tab w:val="clear" w:pos="567"/>
          <w:tab w:val="clear" w:pos="851"/>
          <w:tab w:val="clear" w:pos="1418"/>
          <w:tab w:val="clear" w:pos="1701"/>
          <w:tab w:val="left" w:pos="1380"/>
        </w:tabs>
      </w:pPr>
      <w:r w:rsidRPr="00CF7765">
        <w:rPr>
          <w:rFonts w:hint="eastAsia"/>
        </w:rPr>
        <w:t>二つ折りするセットの用紙枚数がシステムデータ「二つ折り可能枚数」を超える場合は、システムデータ「二つ折り可能枚数」で二つ折りする。</w:t>
      </w:r>
      <w:r w:rsidRPr="00CF7765">
        <w:br/>
      </w:r>
      <w:r w:rsidRPr="00CF7765">
        <w:rPr>
          <w:rFonts w:hint="eastAsia"/>
        </w:rPr>
        <w:t>「二つ折りセット指定枚数」とシステムデータ「二つ折り可能枚数」の値による二つ折りセット枚数について、以下表に示す。</w:t>
      </w:r>
    </w:p>
    <w:p w:rsidR="004E06F6" w:rsidRPr="00CF7765" w:rsidRDefault="004E06F6" w:rsidP="00E4501E">
      <w:pPr>
        <w:pStyle w:val="aa"/>
        <w:tabs>
          <w:tab w:val="clear" w:pos="567"/>
          <w:tab w:val="clear" w:pos="851"/>
          <w:tab w:val="clear" w:pos="1418"/>
          <w:tab w:val="clear" w:pos="1701"/>
          <w:tab w:val="left" w:pos="1380"/>
        </w:tabs>
        <w:ind w:left="1140"/>
      </w:pPr>
    </w:p>
    <w:tbl>
      <w:tblPr>
        <w:tblW w:w="9159"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7"/>
        <w:gridCol w:w="2694"/>
        <w:gridCol w:w="3528"/>
      </w:tblGrid>
      <w:tr w:rsidR="004E06F6" w:rsidRPr="00CF7765" w:rsidTr="00242C8A">
        <w:tc>
          <w:tcPr>
            <w:tcW w:w="2937"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ケース</w:t>
            </w:r>
          </w:p>
        </w:tc>
        <w:tc>
          <w:tcPr>
            <w:tcW w:w="2694"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動作</w:t>
            </w:r>
          </w:p>
        </w:tc>
        <w:tc>
          <w:tcPr>
            <w:tcW w:w="3528"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例</w:t>
            </w:r>
          </w:p>
        </w:tc>
      </w:tr>
      <w:tr w:rsidR="004E06F6" w:rsidRPr="00CF7765" w:rsidTr="00242C8A">
        <w:tc>
          <w:tcPr>
            <w:tcW w:w="2937"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二つ折りセット指定枚数が指定なし</w:t>
            </w:r>
          </w:p>
        </w:tc>
        <w:tc>
          <w:tcPr>
            <w:tcW w:w="2694"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二つ折り可能枚数で</w:t>
            </w:r>
          </w:p>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二つ折りする</w:t>
            </w:r>
          </w:p>
        </w:tc>
        <w:tc>
          <w:tcPr>
            <w:tcW w:w="3528" w:type="dxa"/>
          </w:tcPr>
          <w:p w:rsidR="004E06F6" w:rsidRPr="00CF7765" w:rsidRDefault="004E06F6" w:rsidP="00242C8A">
            <w:pPr>
              <w:pStyle w:val="aa"/>
              <w:tabs>
                <w:tab w:val="left" w:pos="1380"/>
              </w:tabs>
              <w:ind w:left="0"/>
            </w:pPr>
            <w:r w:rsidRPr="00CF7765">
              <w:rPr>
                <w:rFonts w:hint="eastAsia"/>
              </w:rPr>
              <w:t>二つ折り可能枚数【</w:t>
            </w:r>
            <w:r w:rsidRPr="00CF7765">
              <w:rPr>
                <w:rFonts w:hint="eastAsia"/>
              </w:rPr>
              <w:t>5</w:t>
            </w:r>
            <w:r w:rsidRPr="00CF7765">
              <w:rPr>
                <w:rFonts w:hint="eastAsia"/>
              </w:rPr>
              <w:t>枚】</w:t>
            </w:r>
            <w:r w:rsidRPr="00CF7765">
              <w:rPr>
                <w:rFonts w:hint="eastAsia"/>
              </w:rPr>
              <w:t>/</w:t>
            </w:r>
          </w:p>
          <w:p w:rsidR="004E06F6" w:rsidRPr="00CF7765" w:rsidRDefault="004E06F6" w:rsidP="00242C8A">
            <w:pPr>
              <w:pStyle w:val="aa"/>
              <w:tabs>
                <w:tab w:val="left" w:pos="1380"/>
              </w:tabs>
              <w:ind w:left="0"/>
            </w:pPr>
            <w:r w:rsidRPr="00CF7765">
              <w:rPr>
                <w:rFonts w:hint="eastAsia"/>
              </w:rPr>
              <w:t>用紙枚数</w:t>
            </w:r>
            <w:r w:rsidRPr="00CF7765">
              <w:rPr>
                <w:rFonts w:hint="eastAsia"/>
              </w:rPr>
              <w:t>18</w:t>
            </w:r>
            <w:r w:rsidRPr="00CF7765">
              <w:rPr>
                <w:rFonts w:hint="eastAsia"/>
              </w:rPr>
              <w:t>枚</w:t>
            </w:r>
          </w:p>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w:t>
            </w:r>
            <w:r w:rsidRPr="00CF7765">
              <w:rPr>
                <w:rFonts w:hint="eastAsia"/>
              </w:rPr>
              <w:t>5</w:t>
            </w:r>
            <w:r w:rsidRPr="00CF7765">
              <w:rPr>
                <w:rFonts w:hint="eastAsia"/>
              </w:rPr>
              <w:t>枚、</w:t>
            </w:r>
            <w:r w:rsidRPr="00CF7765">
              <w:rPr>
                <w:rFonts w:hint="eastAsia"/>
              </w:rPr>
              <w:t>5</w:t>
            </w:r>
            <w:r w:rsidRPr="00CF7765">
              <w:rPr>
                <w:rFonts w:hint="eastAsia"/>
              </w:rPr>
              <w:t>枚、</w:t>
            </w:r>
            <w:r w:rsidRPr="00CF7765">
              <w:rPr>
                <w:rFonts w:hint="eastAsia"/>
              </w:rPr>
              <w:t>5</w:t>
            </w:r>
            <w:r w:rsidRPr="00CF7765">
              <w:rPr>
                <w:rFonts w:hint="eastAsia"/>
              </w:rPr>
              <w:t>枚、</w:t>
            </w:r>
            <w:r w:rsidRPr="00CF7765">
              <w:rPr>
                <w:rFonts w:hint="eastAsia"/>
              </w:rPr>
              <w:t>3</w:t>
            </w:r>
            <w:r w:rsidRPr="00CF7765">
              <w:rPr>
                <w:rFonts w:hint="eastAsia"/>
              </w:rPr>
              <w:t>枚</w:t>
            </w:r>
          </w:p>
        </w:tc>
      </w:tr>
      <w:tr w:rsidR="004E06F6" w:rsidRPr="00CF7765" w:rsidTr="00242C8A">
        <w:tc>
          <w:tcPr>
            <w:tcW w:w="2937"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二つ折りセット指定枚数</w:t>
            </w:r>
          </w:p>
          <w:p w:rsidR="004E06F6" w:rsidRPr="00CF7765" w:rsidRDefault="00ED3073" w:rsidP="00242C8A">
            <w:pPr>
              <w:pStyle w:val="aa"/>
              <w:tabs>
                <w:tab w:val="clear" w:pos="567"/>
                <w:tab w:val="clear" w:pos="851"/>
                <w:tab w:val="clear" w:pos="1418"/>
                <w:tab w:val="clear" w:pos="1701"/>
                <w:tab w:val="left" w:pos="1380"/>
              </w:tabs>
              <w:ind w:left="0" w:firstLineChars="200" w:firstLine="360"/>
            </w:pPr>
            <w:r w:rsidRPr="00CF7765">
              <w:rPr>
                <w:rFonts w:hint="eastAsia"/>
              </w:rPr>
              <w:t>＞</w:t>
            </w:r>
            <w:r w:rsidR="004E06F6" w:rsidRPr="00CF7765">
              <w:rPr>
                <w:rFonts w:hint="eastAsia"/>
              </w:rPr>
              <w:t xml:space="preserve"> </w:t>
            </w:r>
            <w:r w:rsidR="004E06F6" w:rsidRPr="00CF7765">
              <w:rPr>
                <w:rFonts w:hint="eastAsia"/>
              </w:rPr>
              <w:t>二つ折り可能枚数</w:t>
            </w:r>
          </w:p>
        </w:tc>
        <w:tc>
          <w:tcPr>
            <w:tcW w:w="2694" w:type="dxa"/>
          </w:tcPr>
          <w:p w:rsidR="004E06F6" w:rsidRPr="00CF7765" w:rsidRDefault="004E06F6" w:rsidP="00242C8A">
            <w:pPr>
              <w:pStyle w:val="aa"/>
              <w:tabs>
                <w:tab w:val="left" w:pos="1380"/>
              </w:tabs>
              <w:ind w:left="0"/>
            </w:pPr>
            <w:r w:rsidRPr="00CF7765">
              <w:rPr>
                <w:rFonts w:hint="eastAsia"/>
              </w:rPr>
              <w:t>二つ折りセット指定枚数で分割し、さらに二つ折り可能枚数で二つ折りする</w:t>
            </w:r>
          </w:p>
        </w:tc>
        <w:tc>
          <w:tcPr>
            <w:tcW w:w="3528" w:type="dxa"/>
          </w:tcPr>
          <w:p w:rsidR="004E06F6" w:rsidRPr="00CF7765" w:rsidRDefault="004E06F6" w:rsidP="00242C8A">
            <w:pPr>
              <w:pStyle w:val="aa"/>
              <w:tabs>
                <w:tab w:val="left" w:pos="1380"/>
              </w:tabs>
              <w:ind w:left="0"/>
            </w:pPr>
            <w:r w:rsidRPr="00CF7765">
              <w:rPr>
                <w:rFonts w:hint="eastAsia"/>
              </w:rPr>
              <w:t>二つ折りセット指定枚数【</w:t>
            </w:r>
            <w:r w:rsidRPr="00CF7765">
              <w:rPr>
                <w:rFonts w:hint="eastAsia"/>
              </w:rPr>
              <w:t>8</w:t>
            </w:r>
            <w:r w:rsidRPr="00CF7765">
              <w:rPr>
                <w:rFonts w:hint="eastAsia"/>
              </w:rPr>
              <w:t>枚】</w:t>
            </w:r>
            <w:r w:rsidRPr="00CF7765">
              <w:rPr>
                <w:rFonts w:hint="eastAsia"/>
              </w:rPr>
              <w:t>/</w:t>
            </w:r>
          </w:p>
          <w:p w:rsidR="004E06F6" w:rsidRPr="00CF7765" w:rsidRDefault="004E06F6" w:rsidP="00242C8A">
            <w:pPr>
              <w:pStyle w:val="aa"/>
              <w:tabs>
                <w:tab w:val="left" w:pos="1380"/>
              </w:tabs>
              <w:ind w:left="0"/>
            </w:pPr>
            <w:r w:rsidRPr="00CF7765">
              <w:rPr>
                <w:rFonts w:hint="eastAsia"/>
              </w:rPr>
              <w:t>二つ折り可能枚数【</w:t>
            </w:r>
            <w:r w:rsidRPr="00CF7765">
              <w:rPr>
                <w:rFonts w:hint="eastAsia"/>
              </w:rPr>
              <w:t>5</w:t>
            </w:r>
            <w:r w:rsidRPr="00CF7765">
              <w:rPr>
                <w:rFonts w:hint="eastAsia"/>
              </w:rPr>
              <w:t>枚】</w:t>
            </w:r>
            <w:r w:rsidRPr="00CF7765">
              <w:rPr>
                <w:rFonts w:hint="eastAsia"/>
              </w:rPr>
              <w:t>/</w:t>
            </w:r>
            <w:r w:rsidRPr="00CF7765">
              <w:rPr>
                <w:rFonts w:hint="eastAsia"/>
              </w:rPr>
              <w:t>用紙枚数</w:t>
            </w:r>
            <w:r w:rsidRPr="00CF7765">
              <w:rPr>
                <w:rFonts w:hint="eastAsia"/>
              </w:rPr>
              <w:t>15</w:t>
            </w:r>
            <w:r w:rsidRPr="00CF7765">
              <w:rPr>
                <w:rFonts w:hint="eastAsia"/>
              </w:rPr>
              <w:t>枚</w:t>
            </w:r>
          </w:p>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w:t>
            </w:r>
            <w:r w:rsidRPr="00CF7765">
              <w:rPr>
                <w:rFonts w:hint="eastAsia"/>
              </w:rPr>
              <w:t>5</w:t>
            </w:r>
            <w:r w:rsidRPr="00CF7765">
              <w:rPr>
                <w:rFonts w:hint="eastAsia"/>
              </w:rPr>
              <w:t>枚、</w:t>
            </w:r>
            <w:r w:rsidRPr="00CF7765">
              <w:rPr>
                <w:rFonts w:hint="eastAsia"/>
              </w:rPr>
              <w:t>3</w:t>
            </w:r>
            <w:r w:rsidRPr="00CF7765">
              <w:rPr>
                <w:rFonts w:hint="eastAsia"/>
              </w:rPr>
              <w:t>枚、</w:t>
            </w:r>
            <w:r w:rsidRPr="00CF7765">
              <w:rPr>
                <w:rFonts w:hint="eastAsia"/>
              </w:rPr>
              <w:t>5</w:t>
            </w:r>
            <w:r w:rsidRPr="00CF7765">
              <w:rPr>
                <w:rFonts w:hint="eastAsia"/>
              </w:rPr>
              <w:t>枚、</w:t>
            </w:r>
            <w:r w:rsidRPr="00CF7765">
              <w:rPr>
                <w:rFonts w:hint="eastAsia"/>
              </w:rPr>
              <w:t>2</w:t>
            </w:r>
            <w:r w:rsidRPr="00CF7765">
              <w:rPr>
                <w:rFonts w:hint="eastAsia"/>
              </w:rPr>
              <w:t>枚</w:t>
            </w:r>
          </w:p>
        </w:tc>
      </w:tr>
      <w:tr w:rsidR="004E06F6" w:rsidRPr="00CF7765" w:rsidTr="00242C8A">
        <w:tc>
          <w:tcPr>
            <w:tcW w:w="2937"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二つ折りセット指定枚数</w:t>
            </w:r>
          </w:p>
          <w:p w:rsidR="004E06F6" w:rsidRPr="00CF7765" w:rsidRDefault="004E06F6" w:rsidP="00242C8A">
            <w:pPr>
              <w:pStyle w:val="aa"/>
              <w:tabs>
                <w:tab w:val="clear" w:pos="567"/>
                <w:tab w:val="clear" w:pos="851"/>
                <w:tab w:val="clear" w:pos="1418"/>
                <w:tab w:val="clear" w:pos="1701"/>
                <w:tab w:val="left" w:pos="1380"/>
              </w:tabs>
              <w:ind w:left="0" w:firstLineChars="200" w:firstLine="360"/>
            </w:pPr>
            <w:r w:rsidRPr="00CF7765">
              <w:rPr>
                <w:rFonts w:hint="eastAsia"/>
              </w:rPr>
              <w:t>＝</w:t>
            </w:r>
            <w:r w:rsidRPr="00CF7765">
              <w:rPr>
                <w:rFonts w:hint="eastAsia"/>
              </w:rPr>
              <w:t xml:space="preserve"> </w:t>
            </w:r>
            <w:r w:rsidRPr="00CF7765">
              <w:rPr>
                <w:rFonts w:hint="eastAsia"/>
              </w:rPr>
              <w:t>二つ折り可能枚数</w:t>
            </w:r>
          </w:p>
        </w:tc>
        <w:tc>
          <w:tcPr>
            <w:tcW w:w="2694"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二つ折り可能枚数で</w:t>
            </w:r>
          </w:p>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二つ折りする</w:t>
            </w:r>
          </w:p>
        </w:tc>
        <w:tc>
          <w:tcPr>
            <w:tcW w:w="3528" w:type="dxa"/>
          </w:tcPr>
          <w:p w:rsidR="004E06F6" w:rsidRPr="00CF7765" w:rsidRDefault="004E06F6" w:rsidP="00242C8A">
            <w:pPr>
              <w:pStyle w:val="aa"/>
              <w:tabs>
                <w:tab w:val="left" w:pos="1380"/>
              </w:tabs>
              <w:ind w:left="0"/>
            </w:pPr>
            <w:r w:rsidRPr="00CF7765">
              <w:rPr>
                <w:rFonts w:hint="eastAsia"/>
              </w:rPr>
              <w:t>二つ折りセット指定枚数【</w:t>
            </w:r>
            <w:r w:rsidRPr="00CF7765">
              <w:rPr>
                <w:rFonts w:hint="eastAsia"/>
              </w:rPr>
              <w:t>5</w:t>
            </w:r>
            <w:r w:rsidRPr="00CF7765">
              <w:rPr>
                <w:rFonts w:hint="eastAsia"/>
              </w:rPr>
              <w:t>枚】</w:t>
            </w:r>
            <w:r w:rsidRPr="00CF7765">
              <w:rPr>
                <w:rFonts w:hint="eastAsia"/>
              </w:rPr>
              <w:t>/</w:t>
            </w:r>
          </w:p>
          <w:p w:rsidR="004E06F6" w:rsidRPr="00CF7765" w:rsidRDefault="004E06F6" w:rsidP="00242C8A">
            <w:pPr>
              <w:pStyle w:val="aa"/>
              <w:tabs>
                <w:tab w:val="left" w:pos="1380"/>
              </w:tabs>
              <w:ind w:left="0"/>
            </w:pPr>
            <w:r w:rsidRPr="00CF7765">
              <w:rPr>
                <w:rFonts w:hint="eastAsia"/>
              </w:rPr>
              <w:t>二つ折り可能枚数【</w:t>
            </w:r>
            <w:r w:rsidRPr="00CF7765">
              <w:rPr>
                <w:rFonts w:hint="eastAsia"/>
              </w:rPr>
              <w:t>5</w:t>
            </w:r>
            <w:r w:rsidRPr="00CF7765">
              <w:rPr>
                <w:rFonts w:hint="eastAsia"/>
              </w:rPr>
              <w:t>枚】</w:t>
            </w:r>
            <w:r w:rsidRPr="00CF7765">
              <w:rPr>
                <w:rFonts w:hint="eastAsia"/>
              </w:rPr>
              <w:t>/</w:t>
            </w:r>
          </w:p>
          <w:p w:rsidR="004E06F6" w:rsidRPr="00CF7765" w:rsidRDefault="004E06F6" w:rsidP="00242C8A">
            <w:pPr>
              <w:pStyle w:val="aa"/>
              <w:tabs>
                <w:tab w:val="left" w:pos="1380"/>
              </w:tabs>
              <w:ind w:left="0"/>
            </w:pPr>
            <w:r w:rsidRPr="00CF7765">
              <w:rPr>
                <w:rFonts w:hint="eastAsia"/>
              </w:rPr>
              <w:t>用紙枚数</w:t>
            </w:r>
            <w:r w:rsidRPr="00CF7765">
              <w:rPr>
                <w:rFonts w:hint="eastAsia"/>
              </w:rPr>
              <w:t>18</w:t>
            </w:r>
            <w:r w:rsidRPr="00CF7765">
              <w:rPr>
                <w:rFonts w:hint="eastAsia"/>
              </w:rPr>
              <w:t>枚</w:t>
            </w:r>
          </w:p>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w:t>
            </w:r>
            <w:r w:rsidRPr="00CF7765">
              <w:rPr>
                <w:rFonts w:hint="eastAsia"/>
              </w:rPr>
              <w:t>5</w:t>
            </w:r>
            <w:r w:rsidRPr="00CF7765">
              <w:rPr>
                <w:rFonts w:hint="eastAsia"/>
              </w:rPr>
              <w:t>枚、</w:t>
            </w:r>
            <w:r w:rsidRPr="00CF7765">
              <w:rPr>
                <w:rFonts w:hint="eastAsia"/>
              </w:rPr>
              <w:t>5</w:t>
            </w:r>
            <w:r w:rsidRPr="00CF7765">
              <w:rPr>
                <w:rFonts w:hint="eastAsia"/>
              </w:rPr>
              <w:t>枚、</w:t>
            </w:r>
            <w:r w:rsidRPr="00CF7765">
              <w:rPr>
                <w:rFonts w:hint="eastAsia"/>
              </w:rPr>
              <w:t>5</w:t>
            </w:r>
            <w:r w:rsidRPr="00CF7765">
              <w:rPr>
                <w:rFonts w:hint="eastAsia"/>
              </w:rPr>
              <w:t>枚、</w:t>
            </w:r>
            <w:r w:rsidRPr="00CF7765">
              <w:rPr>
                <w:rFonts w:hint="eastAsia"/>
              </w:rPr>
              <w:t>3</w:t>
            </w:r>
            <w:r w:rsidRPr="00CF7765">
              <w:rPr>
                <w:rFonts w:hint="eastAsia"/>
              </w:rPr>
              <w:t>枚</w:t>
            </w:r>
          </w:p>
        </w:tc>
      </w:tr>
      <w:tr w:rsidR="004E06F6" w:rsidRPr="00CF7765" w:rsidTr="00242C8A">
        <w:tc>
          <w:tcPr>
            <w:tcW w:w="2937"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二つ折りセット指定枚数</w:t>
            </w:r>
          </w:p>
          <w:p w:rsidR="004E06F6" w:rsidRPr="00CF7765" w:rsidRDefault="00ED3073" w:rsidP="00242C8A">
            <w:pPr>
              <w:pStyle w:val="aa"/>
              <w:tabs>
                <w:tab w:val="clear" w:pos="567"/>
                <w:tab w:val="clear" w:pos="851"/>
                <w:tab w:val="clear" w:pos="1418"/>
                <w:tab w:val="clear" w:pos="1701"/>
                <w:tab w:val="left" w:pos="1380"/>
              </w:tabs>
              <w:ind w:left="0" w:firstLineChars="200" w:firstLine="360"/>
            </w:pPr>
            <w:r w:rsidRPr="00CF7765">
              <w:rPr>
                <w:rFonts w:hint="eastAsia"/>
              </w:rPr>
              <w:t>＜</w:t>
            </w:r>
            <w:r w:rsidR="004E06F6" w:rsidRPr="00CF7765">
              <w:rPr>
                <w:rFonts w:hint="eastAsia"/>
              </w:rPr>
              <w:t xml:space="preserve"> </w:t>
            </w:r>
            <w:r w:rsidR="004E06F6" w:rsidRPr="00CF7765">
              <w:rPr>
                <w:rFonts w:hint="eastAsia"/>
              </w:rPr>
              <w:t>二つ折り可能枚数</w:t>
            </w:r>
          </w:p>
        </w:tc>
        <w:tc>
          <w:tcPr>
            <w:tcW w:w="2694" w:type="dxa"/>
          </w:tcPr>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二つ折りセット指定枚数で</w:t>
            </w:r>
          </w:p>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二つ折りする</w:t>
            </w:r>
          </w:p>
        </w:tc>
        <w:tc>
          <w:tcPr>
            <w:tcW w:w="3528" w:type="dxa"/>
          </w:tcPr>
          <w:p w:rsidR="004E06F6" w:rsidRPr="00CF7765" w:rsidRDefault="004E06F6" w:rsidP="00242C8A">
            <w:pPr>
              <w:pStyle w:val="aa"/>
              <w:tabs>
                <w:tab w:val="left" w:pos="1380"/>
              </w:tabs>
              <w:ind w:left="0"/>
            </w:pPr>
            <w:r w:rsidRPr="00CF7765">
              <w:rPr>
                <w:rFonts w:hint="eastAsia"/>
              </w:rPr>
              <w:t>二つ折りセット指定枚数【</w:t>
            </w:r>
            <w:r w:rsidRPr="00CF7765">
              <w:rPr>
                <w:rFonts w:hint="eastAsia"/>
              </w:rPr>
              <w:t>3</w:t>
            </w:r>
            <w:r w:rsidRPr="00CF7765">
              <w:rPr>
                <w:rFonts w:hint="eastAsia"/>
              </w:rPr>
              <w:t>枚】</w:t>
            </w:r>
            <w:r w:rsidRPr="00CF7765">
              <w:rPr>
                <w:rFonts w:hint="eastAsia"/>
              </w:rPr>
              <w:t>/</w:t>
            </w:r>
          </w:p>
          <w:p w:rsidR="004E06F6" w:rsidRPr="00CF7765" w:rsidRDefault="004E06F6" w:rsidP="00242C8A">
            <w:pPr>
              <w:pStyle w:val="aa"/>
              <w:tabs>
                <w:tab w:val="left" w:pos="1380"/>
              </w:tabs>
              <w:ind w:left="0"/>
            </w:pPr>
            <w:r w:rsidRPr="00CF7765">
              <w:rPr>
                <w:rFonts w:hint="eastAsia"/>
              </w:rPr>
              <w:t>二つ折り可能枚数【</w:t>
            </w:r>
            <w:r w:rsidRPr="00CF7765">
              <w:rPr>
                <w:rFonts w:hint="eastAsia"/>
              </w:rPr>
              <w:t>5</w:t>
            </w:r>
            <w:r w:rsidRPr="00CF7765">
              <w:rPr>
                <w:rFonts w:hint="eastAsia"/>
              </w:rPr>
              <w:t>枚】</w:t>
            </w:r>
            <w:r w:rsidRPr="00CF7765">
              <w:rPr>
                <w:rFonts w:hint="eastAsia"/>
              </w:rPr>
              <w:t>/</w:t>
            </w:r>
          </w:p>
          <w:p w:rsidR="004E06F6" w:rsidRPr="00CF7765" w:rsidRDefault="004E06F6" w:rsidP="00242C8A">
            <w:pPr>
              <w:pStyle w:val="aa"/>
              <w:tabs>
                <w:tab w:val="left" w:pos="1380"/>
              </w:tabs>
              <w:ind w:left="0"/>
            </w:pPr>
            <w:r w:rsidRPr="00CF7765">
              <w:rPr>
                <w:rFonts w:hint="eastAsia"/>
              </w:rPr>
              <w:t>用紙枚数</w:t>
            </w:r>
            <w:r w:rsidRPr="00CF7765">
              <w:rPr>
                <w:rFonts w:hint="eastAsia"/>
              </w:rPr>
              <w:t>10</w:t>
            </w:r>
            <w:r w:rsidRPr="00CF7765">
              <w:rPr>
                <w:rFonts w:hint="eastAsia"/>
              </w:rPr>
              <w:t>枚</w:t>
            </w:r>
          </w:p>
          <w:p w:rsidR="004E06F6" w:rsidRPr="00CF7765" w:rsidRDefault="004E06F6" w:rsidP="00242C8A">
            <w:pPr>
              <w:pStyle w:val="aa"/>
              <w:tabs>
                <w:tab w:val="clear" w:pos="567"/>
                <w:tab w:val="clear" w:pos="851"/>
                <w:tab w:val="clear" w:pos="1418"/>
                <w:tab w:val="clear" w:pos="1701"/>
                <w:tab w:val="left" w:pos="1380"/>
              </w:tabs>
              <w:ind w:left="0"/>
            </w:pPr>
            <w:r w:rsidRPr="00CF7765">
              <w:rPr>
                <w:rFonts w:hint="eastAsia"/>
              </w:rPr>
              <w:t>⇒</w:t>
            </w:r>
            <w:r w:rsidRPr="00CF7765">
              <w:rPr>
                <w:rFonts w:hint="eastAsia"/>
              </w:rPr>
              <w:t>3</w:t>
            </w:r>
            <w:r w:rsidRPr="00CF7765">
              <w:rPr>
                <w:rFonts w:hint="eastAsia"/>
              </w:rPr>
              <w:t>枚、</w:t>
            </w:r>
            <w:r w:rsidRPr="00CF7765">
              <w:rPr>
                <w:rFonts w:hint="eastAsia"/>
              </w:rPr>
              <w:t>3</w:t>
            </w:r>
            <w:r w:rsidRPr="00CF7765">
              <w:rPr>
                <w:rFonts w:hint="eastAsia"/>
              </w:rPr>
              <w:t>枚、</w:t>
            </w:r>
            <w:r w:rsidRPr="00CF7765">
              <w:rPr>
                <w:rFonts w:hint="eastAsia"/>
              </w:rPr>
              <w:t>3</w:t>
            </w:r>
            <w:r w:rsidRPr="00CF7765">
              <w:rPr>
                <w:rFonts w:hint="eastAsia"/>
              </w:rPr>
              <w:t>枚、</w:t>
            </w:r>
            <w:r w:rsidRPr="00CF7765">
              <w:rPr>
                <w:rFonts w:hint="eastAsia"/>
              </w:rPr>
              <w:t>1</w:t>
            </w:r>
            <w:r w:rsidRPr="00CF7765">
              <w:rPr>
                <w:rFonts w:hint="eastAsia"/>
              </w:rPr>
              <w:t>枚</w:t>
            </w:r>
          </w:p>
        </w:tc>
      </w:tr>
    </w:tbl>
    <w:p w:rsidR="00BB1A9F" w:rsidRPr="00CF7765" w:rsidRDefault="00BB1A9F" w:rsidP="00140F03">
      <w:pPr>
        <w:pStyle w:val="aa"/>
        <w:tabs>
          <w:tab w:val="clear" w:pos="567"/>
          <w:tab w:val="clear" w:pos="851"/>
          <w:tab w:val="clear" w:pos="1418"/>
          <w:tab w:val="clear" w:pos="1701"/>
          <w:tab w:val="left" w:pos="1380"/>
        </w:tabs>
        <w:ind w:left="1140"/>
      </w:pPr>
    </w:p>
    <w:p w:rsidR="00FD3712" w:rsidRPr="00CF7765" w:rsidRDefault="00FD3712" w:rsidP="00140F03">
      <w:pPr>
        <w:pStyle w:val="aa"/>
        <w:tabs>
          <w:tab w:val="clear" w:pos="567"/>
          <w:tab w:val="clear" w:pos="851"/>
          <w:tab w:val="clear" w:pos="1418"/>
          <w:tab w:val="clear" w:pos="1701"/>
          <w:tab w:val="left" w:pos="1380"/>
        </w:tabs>
        <w:ind w:left="1140"/>
      </w:pPr>
    </w:p>
    <w:p w:rsidR="00FD3712" w:rsidRPr="00CF7765" w:rsidRDefault="00FD3712">
      <w:pPr>
        <w:pStyle w:val="aa"/>
        <w:numPr>
          <w:ilvl w:val="0"/>
          <w:numId w:val="33"/>
        </w:numPr>
        <w:tabs>
          <w:tab w:val="clear" w:pos="567"/>
          <w:tab w:val="clear" w:pos="851"/>
          <w:tab w:val="clear" w:pos="1418"/>
          <w:tab w:val="clear" w:pos="1701"/>
          <w:tab w:val="left" w:pos="1380"/>
        </w:tabs>
      </w:pPr>
      <w:r w:rsidRPr="00CF7765">
        <w:rPr>
          <w:rFonts w:hint="eastAsia"/>
        </w:rPr>
        <w:t>"</w:t>
      </w:r>
      <w:r w:rsidRPr="00CF7765">
        <w:rPr>
          <w:rFonts w:hint="eastAsia"/>
        </w:rPr>
        <w:t>二つ折りする</w:t>
      </w:r>
      <w:r w:rsidRPr="00CF7765">
        <w:rPr>
          <w:rFonts w:hint="eastAsia"/>
        </w:rPr>
        <w:t>"</w:t>
      </w:r>
      <w:r w:rsidRPr="00CF7765">
        <w:rPr>
          <w:rFonts w:hint="eastAsia"/>
        </w:rPr>
        <w:t>を指定した時は、折り方向指定により排出面を決定する。このため、排出面指定は無効となる。</w:t>
      </w:r>
      <w:r w:rsidRPr="00CF7765">
        <w:rPr>
          <w:rFonts w:hint="eastAsia"/>
        </w:rPr>
        <w:br/>
      </w:r>
      <w:r w:rsidRPr="00CF7765">
        <w:rPr>
          <w:rFonts w:hint="eastAsia"/>
        </w:rPr>
        <w:br/>
      </w:r>
      <w:r w:rsidRPr="00CF7765">
        <w:rPr>
          <w:rFonts w:hint="eastAsia"/>
        </w:rPr>
        <w:t>以下にその出力パターンを示す。</w:t>
      </w:r>
      <w:r w:rsidRPr="00CF7765">
        <w:rPr>
          <w:rFonts w:hint="eastAsia"/>
        </w:rPr>
        <w:t>(</w:t>
      </w:r>
      <w:r w:rsidRPr="00CF7765">
        <w:rPr>
          <w:rFonts w:hint="eastAsia"/>
        </w:rPr>
        <w:t>「二つ折り可能枚数」が</w:t>
      </w:r>
      <w:r w:rsidRPr="00CF7765">
        <w:rPr>
          <w:rFonts w:hint="eastAsia"/>
        </w:rPr>
        <w:t>1</w:t>
      </w:r>
      <w:r w:rsidRPr="00CF7765">
        <w:rPr>
          <w:rFonts w:hint="eastAsia"/>
        </w:rPr>
        <w:t>の場合を記述</w:t>
      </w:r>
      <w:r w:rsidRPr="00CF7765">
        <w:rPr>
          <w:rFonts w:hint="eastAsia"/>
        </w:rPr>
        <w:t>)</w:t>
      </w:r>
    </w:p>
    <w:p w:rsidR="00FD3712" w:rsidRPr="00CF7765" w:rsidRDefault="00FD3712">
      <w:pPr>
        <w:pStyle w:val="aa"/>
        <w:tabs>
          <w:tab w:val="clear" w:pos="567"/>
          <w:tab w:val="left" w:pos="3480"/>
        </w:tabs>
        <w:ind w:left="348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52"/>
        <w:gridCol w:w="1134"/>
        <w:gridCol w:w="1134"/>
        <w:gridCol w:w="1134"/>
        <w:gridCol w:w="1134"/>
      </w:tblGrid>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w:t>
            </w:r>
            <w:r w:rsidRPr="00CF7765">
              <w:rPr>
                <w:rFonts w:hint="eastAsia"/>
              </w:rPr>
              <w:t>/</w:t>
            </w:r>
            <w:r w:rsidRPr="00CF7765">
              <w:rPr>
                <w:rFonts w:hint="eastAsia"/>
              </w:rPr>
              <w:t>両面</w:t>
            </w:r>
          </w:p>
        </w:tc>
        <w:tc>
          <w:tcPr>
            <w:tcW w:w="1134" w:type="dxa"/>
            <w:tcBorders>
              <w:righ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片面印刷</w:t>
            </w:r>
          </w:p>
        </w:tc>
        <w:tc>
          <w:tcPr>
            <w:tcW w:w="1134" w:type="dxa"/>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c>
          <w:tcPr>
            <w:tcW w:w="1134" w:type="dxa"/>
            <w:tcBorders>
              <w:righ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両面印刷</w:t>
            </w:r>
          </w:p>
        </w:tc>
        <w:tc>
          <w:tcPr>
            <w:tcW w:w="1134" w:type="dxa"/>
            <w:tcBorders>
              <w:left w:val="nil"/>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p>
        </w:tc>
      </w:tr>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380"/>
              </w:tabs>
              <w:ind w:left="23"/>
              <w:jc w:val="center"/>
              <w:rPr>
                <w:noProof/>
              </w:rPr>
            </w:pPr>
            <w:r w:rsidRPr="00CF7765">
              <w:rPr>
                <w:rFonts w:hint="eastAsia"/>
              </w:rPr>
              <w:t>折り指定</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23"/>
              <w:jc w:val="center"/>
              <w:rPr>
                <w:noProof/>
              </w:rPr>
            </w:pPr>
            <w:r w:rsidRPr="00CF7765">
              <w:rPr>
                <w:rFonts w:hint="eastAsia"/>
                <w:noProof/>
              </w:rPr>
              <w:t>外折り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23"/>
              <w:jc w:val="center"/>
              <w:rPr>
                <w:noProof/>
              </w:rPr>
            </w:pPr>
            <w:r w:rsidRPr="00CF7765">
              <w:rPr>
                <w:rFonts w:hint="eastAsia"/>
                <w:noProof/>
              </w:rPr>
              <w:t>中折り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23"/>
              <w:jc w:val="center"/>
              <w:rPr>
                <w:noProof/>
              </w:rPr>
            </w:pPr>
            <w:r w:rsidRPr="00CF7765">
              <w:rPr>
                <w:rFonts w:hint="eastAsia"/>
                <w:noProof/>
              </w:rPr>
              <w:t>外折り</w:t>
            </w:r>
          </w:p>
        </w:tc>
        <w:tc>
          <w:tcPr>
            <w:tcW w:w="1134" w:type="dxa"/>
            <w:shd w:val="clear" w:color="auto" w:fill="00FFFF"/>
          </w:tcPr>
          <w:p w:rsidR="00FD3712" w:rsidRPr="00CF7765" w:rsidRDefault="00FD3712">
            <w:pPr>
              <w:pStyle w:val="aa"/>
              <w:tabs>
                <w:tab w:val="clear" w:pos="567"/>
                <w:tab w:val="clear" w:pos="851"/>
                <w:tab w:val="clear" w:pos="1418"/>
                <w:tab w:val="clear" w:pos="1701"/>
                <w:tab w:val="left" w:pos="1380"/>
              </w:tabs>
              <w:ind w:left="23"/>
              <w:jc w:val="center"/>
              <w:rPr>
                <w:noProof/>
              </w:rPr>
            </w:pPr>
            <w:r w:rsidRPr="00CF7765">
              <w:rPr>
                <w:rFonts w:hint="eastAsia"/>
                <w:noProof/>
              </w:rPr>
              <w:t>中折り</w:t>
            </w:r>
          </w:p>
        </w:tc>
      </w:tr>
      <w:tr w:rsidR="00FD3712" w:rsidRPr="00CF7765">
        <w:trPr>
          <w:jc w:val="right"/>
        </w:trPr>
        <w:tc>
          <w:tcPr>
            <w:tcW w:w="1252" w:type="dxa"/>
            <w:shd w:val="clear" w:color="auto" w:fill="00FFFF"/>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rPr>
              <w:t>出力パターン</w:t>
            </w:r>
          </w:p>
        </w:tc>
        <w:tc>
          <w:tcPr>
            <w:tcW w:w="1134" w:type="dxa"/>
          </w:tcPr>
          <w:p w:rsidR="00FD3712" w:rsidRPr="00CF7765" w:rsidRDefault="00793E1A">
            <w:pPr>
              <w:pStyle w:val="aa"/>
              <w:tabs>
                <w:tab w:val="clear" w:pos="567"/>
                <w:tab w:val="clear" w:pos="851"/>
                <w:tab w:val="clear" w:pos="1418"/>
                <w:tab w:val="clear" w:pos="1701"/>
                <w:tab w:val="left" w:pos="1260"/>
              </w:tabs>
              <w:spacing w:before="100" w:line="160" w:lineRule="atLeast"/>
              <w:ind w:left="0"/>
              <w:jc w:val="center"/>
              <w:rPr>
                <w:sz w:val="16"/>
                <w:shd w:val="pct15" w:color="auto" w:fill="FFFFFF"/>
              </w:rPr>
            </w:pPr>
            <w:r>
              <w:rPr>
                <w:noProof/>
              </w:rPr>
              <w:pict>
                <v:line id="_x0000_s1237" style="position:absolute;left:0;text-align:left;z-index:251432448;mso-position-horizontal-relative:text;mso-position-vertical-relative:text" from="507pt,66.5pt" to="507pt,90.5pt" o:allowincell="f" strokeweight=".5pt">
                  <v:stroke dashstyle="1 1" endcap="round"/>
                </v:line>
              </w:pict>
            </w:r>
            <w:r>
              <w:rPr>
                <w:noProof/>
              </w:rPr>
              <w:pict>
                <v:line id="_x0000_s1235" style="position:absolute;left:0;text-align:left;z-index:251430400;mso-position-horizontal-relative:text;mso-position-vertical-relative:text" from="465pt,66.5pt" to="507pt,66.5pt" o:allowincell="f" strokeweight="1.5pt"/>
              </w:pict>
            </w:r>
            <w:r>
              <w:rPr>
                <w:noProof/>
              </w:rPr>
              <w:pict>
                <v:line id="_x0000_s1234" style="position:absolute;left:0;text-align:left;z-index:251429376;mso-position-horizontal-relative:text;mso-position-vertical-relative:text" from="450pt,66.5pt" to="450pt,90.5pt" o:allowincell="f" strokeweight=".5pt">
                  <v:stroke dashstyle="1 1" endcap="round"/>
                </v:line>
              </w:pict>
            </w:r>
            <w:r>
              <w:rPr>
                <w:noProof/>
              </w:rPr>
              <w:pict>
                <v:line id="_x0000_s1233" style="position:absolute;left:0;text-align:left;z-index:251428352;mso-position-horizontal-relative:text;mso-position-vertical-relative:text" from="408pt,90.4pt" to="450pt,90.4pt" o:allowincell="f" strokeweight="1.5pt"/>
              </w:pict>
            </w:r>
            <w:r>
              <w:rPr>
                <w:noProof/>
              </w:rPr>
              <w:pict>
                <v:line id="_x0000_s1232" style="position:absolute;left:0;text-align:left;z-index:251427328;mso-position-horizontal-relative:text;mso-position-vertical-relative:text" from="408pt,66.5pt" to="450pt,66.5pt" o:allowincell="f" strokeweight="1.5pt"/>
              </w:pict>
            </w:r>
            <w:r>
              <w:rPr>
                <w:noProof/>
              </w:rPr>
              <w:pict>
                <v:line id="_x0000_s1231" style="position:absolute;left:0;text-align:left;z-index:251426304;mso-position-horizontal-relative:text;mso-position-vertical-relative:text" from="393pt,66.5pt" to="393pt,90.5pt" o:allowincell="f" strokeweight=".5pt">
                  <v:stroke dashstyle="1 1" endcap="round"/>
                </v:line>
              </w:pict>
            </w:r>
            <w:r>
              <w:rPr>
                <w:noProof/>
              </w:rPr>
              <w:pict>
                <v:line id="_x0000_s1230" style="position:absolute;left:0;text-align:left;z-index:251425280;mso-position-horizontal-relative:text;mso-position-vertical-relative:text" from="351pt,90.4pt" to="393pt,90.4pt" o:allowincell="f" strokeweight="1.5pt"/>
              </w:pict>
            </w:r>
            <w:r>
              <w:rPr>
                <w:noProof/>
              </w:rPr>
              <w:pict>
                <v:line id="_x0000_s1229" style="position:absolute;left:0;text-align:left;z-index:251424256;mso-position-horizontal-relative:text;mso-position-vertical-relative:text" from="351pt,66.5pt" to="393pt,66.5pt" o:allowincell="f" strokeweight="1.5pt"/>
              </w:pict>
            </w:r>
            <w:r>
              <w:rPr>
                <w:noProof/>
              </w:rPr>
              <w:pict>
                <v:line id="_x0000_s1228" style="position:absolute;left:0;text-align:left;z-index:251423232;mso-position-horizontal-relative:text;mso-position-vertical-relative:text" from="336pt,66.5pt" to="336pt,90.5pt" o:allowincell="f" strokeweight=".5pt">
                  <v:stroke dashstyle="1 1" endcap="round"/>
                </v:line>
              </w:pict>
            </w:r>
            <w:r>
              <w:rPr>
                <w:noProof/>
              </w:rPr>
              <w:pict>
                <v:line id="_x0000_s1227" style="position:absolute;left:0;text-align:left;z-index:251422208;mso-position-horizontal-relative:text;mso-position-vertical-relative:text" from="294pt,90.4pt" to="336pt,90.4pt" o:allowincell="f" strokeweight="1.5pt"/>
              </w:pict>
            </w:r>
            <w:r>
              <w:rPr>
                <w:noProof/>
              </w:rPr>
              <w:pict>
                <v:line id="_x0000_s1226" style="position:absolute;left:0;text-align:left;z-index:251421184;mso-position-horizontal-relative:text;mso-position-vertical-relative:text" from="294pt,66.5pt" to="336pt,66.5pt" o:allowincell="f" strokeweight="1.5pt"/>
              </w:pict>
            </w:r>
            <w:r>
              <w:rPr>
                <w:noProof/>
              </w:rPr>
              <w:pict>
                <v:line id="_x0000_s1236" style="position:absolute;left:0;text-align:left;z-index:251431424;mso-position-horizontal-relative:text;mso-position-vertical-relative:text" from="465pt,90.4pt" to="507pt,90.4pt" o:allowincell="f" strokeweight="1.5pt"/>
              </w:pict>
            </w:r>
            <w:r>
              <w:rPr>
                <w:noProof/>
              </w:rPr>
              <w:pict>
                <v:line id="_x0000_s1225" style="position:absolute;left:0;text-align:left;z-index:251420160;mso-position-horizontal-relative:text;mso-position-vertical-relative:text" from="507pt,15.5pt" to="507pt,39.5pt" o:allowincell="f" strokeweight=".5pt">
                  <v:stroke dashstyle="1 1" endcap="round"/>
                </v:line>
              </w:pict>
            </w:r>
            <w:r>
              <w:rPr>
                <w:noProof/>
              </w:rPr>
              <w:pict>
                <v:line id="_x0000_s1224" style="position:absolute;left:0;text-align:left;z-index:251419136;mso-position-horizontal-relative:text;mso-position-vertical-relative:text" from="465pt,39.4pt" to="507pt,39.4pt" o:allowincell="f" strokeweight="1.5pt"/>
              </w:pict>
            </w:r>
            <w:r>
              <w:rPr>
                <w:noProof/>
              </w:rPr>
              <w:pict>
                <v:line id="_x0000_s1223" style="position:absolute;left:0;text-align:left;z-index:251418112;mso-position-horizontal-relative:text;mso-position-vertical-relative:text" from="465pt,15.5pt" to="507pt,15.5pt" o:allowincell="f" strokeweight="1.5pt"/>
              </w:pict>
            </w:r>
            <w:r>
              <w:rPr>
                <w:noProof/>
              </w:rPr>
              <w:pict>
                <v:line id="_x0000_s1222" style="position:absolute;left:0;text-align:left;z-index:251417088;mso-position-horizontal-relative:text;mso-position-vertical-relative:text" from="450pt,15.5pt" to="450pt,39.5pt" o:allowincell="f" strokeweight=".5pt">
                  <v:stroke dashstyle="1 1" endcap="round"/>
                </v:line>
              </w:pict>
            </w:r>
            <w:r>
              <w:rPr>
                <w:noProof/>
              </w:rPr>
              <w:pict>
                <v:line id="_x0000_s1221" style="position:absolute;left:0;text-align:left;z-index:251416064;mso-position-horizontal-relative:text;mso-position-vertical-relative:text" from="408pt,39.4pt" to="450pt,39.4pt" o:allowincell="f" strokeweight="1.5pt"/>
              </w:pict>
            </w:r>
            <w:r>
              <w:rPr>
                <w:noProof/>
              </w:rPr>
              <w:pict>
                <v:line id="_x0000_s1220" style="position:absolute;left:0;text-align:left;z-index:251415040;mso-position-horizontal-relative:text;mso-position-vertical-relative:text" from="408pt,15.5pt" to="450pt,15.5pt" o:allowincell="f" strokeweight="1.5pt"/>
              </w:pict>
            </w:r>
            <w:r>
              <w:rPr>
                <w:noProof/>
              </w:rPr>
              <w:pict>
                <v:line id="_x0000_s1219" style="position:absolute;left:0;text-align:left;z-index:251414016;mso-position-horizontal-relative:text;mso-position-vertical-relative:text" from="393pt,15.5pt" to="393pt,39.5pt" o:allowincell="f" strokeweight=".5pt">
                  <v:stroke dashstyle="1 1" endcap="round"/>
                </v:line>
              </w:pict>
            </w:r>
            <w:r>
              <w:rPr>
                <w:noProof/>
              </w:rPr>
              <w:pict>
                <v:line id="_x0000_s1218" style="position:absolute;left:0;text-align:left;z-index:251412992;mso-position-horizontal-relative:text;mso-position-vertical-relative:text" from="351pt,39.4pt" to="393pt,39.4pt" o:allowincell="f" strokeweight="1.5pt"/>
              </w:pict>
            </w:r>
            <w:r>
              <w:rPr>
                <w:noProof/>
              </w:rPr>
              <w:pict>
                <v:line id="_x0000_s1217" style="position:absolute;left:0;text-align:left;z-index:251411968;mso-position-horizontal-relative:text;mso-position-vertical-relative:text" from="351pt,15.5pt" to="393pt,15.5pt" o:allowincell="f" strokeweight="1.5pt"/>
              </w:pict>
            </w:r>
            <w:r>
              <w:rPr>
                <w:noProof/>
              </w:rPr>
              <w:pict>
                <v:line id="_x0000_s1216" style="position:absolute;left:0;text-align:left;z-index:251410944;mso-position-horizontal-relative:text;mso-position-vertical-relative:text" from="336pt,15.5pt" to="336pt,39.5pt" o:allowincell="f" strokeweight=".5pt">
                  <v:stroke dashstyle="1 1" endcap="round"/>
                </v:line>
              </w:pict>
            </w:r>
            <w:r>
              <w:rPr>
                <w:noProof/>
              </w:rPr>
              <w:pict>
                <v:line id="_x0000_s1215" style="position:absolute;left:0;text-align:left;z-index:251409920;mso-position-horizontal-relative:text;mso-position-vertical-relative:text" from="294pt,39.4pt" to="336pt,39.4pt" o:allowincell="f" strokeweight="1.5pt"/>
              </w:pict>
            </w:r>
            <w:r>
              <w:rPr>
                <w:noProof/>
              </w:rPr>
              <w:pict>
                <v:line id="_x0000_s1214" style="position:absolute;left:0;text-align:left;z-index:251408896;mso-position-horizontal-relative:text;mso-position-vertical-relative:text" from="294pt,15.5pt" to="336pt,15.5pt" o:allowincell="f" strokeweight="1.5pt"/>
              </w:pict>
            </w:r>
            <w:r w:rsidR="00FD3712"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1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4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p>
          <w:p w:rsidR="00FD3712" w:rsidRPr="00CF7765" w:rsidRDefault="00FD3712" w:rsidP="002030FE">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r w:rsidRPr="00CF7765">
              <w:rPr>
                <w:rFonts w:hint="eastAsia"/>
                <w:sz w:val="16"/>
                <w:shd w:val="pct15" w:color="auto" w:fill="FFFFFF"/>
              </w:rPr>
              <w:t>１</w:t>
            </w:r>
          </w:p>
        </w:tc>
        <w:tc>
          <w:tcPr>
            <w:tcW w:w="1134" w:type="dxa"/>
          </w:tcPr>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1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p>
          <w:p w:rsidR="00FD3712" w:rsidRPr="00CF7765" w:rsidRDefault="00FD3712">
            <w:pPr>
              <w:pStyle w:val="aa"/>
              <w:tabs>
                <w:tab w:val="clear" w:pos="567"/>
                <w:tab w:val="clear" w:pos="851"/>
                <w:tab w:val="clear" w:pos="1418"/>
                <w:tab w:val="clear" w:pos="1701"/>
                <w:tab w:val="left" w:pos="1260"/>
              </w:tabs>
              <w:spacing w:before="80" w:after="4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20" w:after="2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120" w:line="160" w:lineRule="atLeast"/>
              <w:ind w:left="0"/>
              <w:jc w:val="center"/>
              <w:rPr>
                <w:sz w:val="16"/>
                <w:shd w:val="pct15" w:color="auto" w:fill="FFFFFF"/>
              </w:rPr>
            </w:pPr>
          </w:p>
        </w:tc>
        <w:tc>
          <w:tcPr>
            <w:tcW w:w="1134" w:type="dxa"/>
          </w:tcPr>
          <w:p w:rsidR="00FD3712" w:rsidRPr="00CF7765" w:rsidRDefault="00FD3712">
            <w:pPr>
              <w:pStyle w:val="aa"/>
              <w:tabs>
                <w:tab w:val="clear" w:pos="567"/>
                <w:tab w:val="clear" w:pos="851"/>
                <w:tab w:val="clear" w:pos="1418"/>
                <w:tab w:val="clear" w:pos="1701"/>
                <w:tab w:val="left" w:pos="1260"/>
              </w:tabs>
              <w:spacing w:before="100" w:line="160" w:lineRule="atLeast"/>
              <w:ind w:left="0"/>
              <w:jc w:val="center"/>
              <w:rPr>
                <w:color w:val="0000FF"/>
                <w:sz w:val="16"/>
                <w:shd w:val="pct15" w:color="auto" w:fill="FFFFFF"/>
              </w:rPr>
            </w:pPr>
            <w:r w:rsidRPr="00CF7765">
              <w:rPr>
                <w:rFonts w:hint="eastAsia"/>
                <w:color w:val="0000FF"/>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color w:val="0000FF"/>
                <w:sz w:val="16"/>
                <w:shd w:val="pct15" w:color="auto" w:fill="FFFFFF"/>
              </w:rPr>
            </w:pPr>
            <w:r w:rsidRPr="00CF7765">
              <w:rPr>
                <w:rFonts w:hint="eastAsia"/>
                <w:color w:val="0000FF"/>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color w:val="0000FF"/>
                <w:sz w:val="16"/>
                <w:shd w:val="pct15" w:color="auto" w:fill="FFFFFF"/>
              </w:rPr>
            </w:pPr>
            <w:r w:rsidRPr="00CF7765">
              <w:rPr>
                <w:rFonts w:hint="eastAsia"/>
                <w:color w:val="0000FF"/>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120" w:line="160" w:lineRule="atLeast"/>
              <w:ind w:left="0"/>
              <w:jc w:val="center"/>
              <w:rPr>
                <w:sz w:val="16"/>
                <w:shd w:val="pct15" w:color="auto" w:fill="FFFFFF"/>
              </w:rPr>
            </w:pPr>
            <w:r w:rsidRPr="00CF7765">
              <w:rPr>
                <w:rFonts w:hint="eastAsia"/>
                <w:color w:val="0000FF"/>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r w:rsidRPr="00CF7765">
              <w:rPr>
                <w:rFonts w:hint="eastAsia"/>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after="40"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sz w:val="16"/>
                <w:shd w:val="pct15" w:color="auto" w:fill="FFFFFF"/>
              </w:rPr>
            </w:pPr>
            <w:r w:rsidRPr="00CF7765">
              <w:rPr>
                <w:rFonts w:hint="eastAsia"/>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before="20" w:line="160" w:lineRule="atLeast"/>
              <w:ind w:left="0"/>
              <w:jc w:val="center"/>
              <w:rPr>
                <w:sz w:val="16"/>
                <w:shd w:val="pct15" w:color="auto" w:fill="FFFFFF"/>
              </w:rPr>
            </w:pPr>
            <w:r w:rsidRPr="00CF7765">
              <w:rPr>
                <w:rFonts w:hint="eastAsia"/>
                <w:sz w:val="16"/>
                <w:shd w:val="pct15" w:color="auto" w:fill="FFFFFF"/>
              </w:rPr>
              <w:t>１</w:t>
            </w:r>
          </w:p>
        </w:tc>
        <w:tc>
          <w:tcPr>
            <w:tcW w:w="1134" w:type="dxa"/>
          </w:tcPr>
          <w:p w:rsidR="00FD3712" w:rsidRPr="00CF7765" w:rsidRDefault="00FD3712">
            <w:pPr>
              <w:pStyle w:val="aa"/>
              <w:tabs>
                <w:tab w:val="clear" w:pos="567"/>
                <w:tab w:val="clear" w:pos="851"/>
                <w:tab w:val="clear" w:pos="1418"/>
                <w:tab w:val="clear" w:pos="1701"/>
                <w:tab w:val="left" w:pos="1260"/>
              </w:tabs>
              <w:spacing w:before="100" w:line="160" w:lineRule="atLeast"/>
              <w:ind w:left="0"/>
              <w:jc w:val="center"/>
              <w:rPr>
                <w:color w:val="0000FF"/>
                <w:sz w:val="16"/>
                <w:shd w:val="pct15" w:color="auto" w:fill="FFFFFF"/>
              </w:rPr>
            </w:pPr>
            <w:r w:rsidRPr="00CF7765">
              <w:rPr>
                <w:rFonts w:hint="eastAsia"/>
                <w:color w:val="0000FF"/>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after="20" w:line="160" w:lineRule="atLeast"/>
              <w:ind w:left="0"/>
              <w:jc w:val="center"/>
              <w:rPr>
                <w:color w:val="0000FF"/>
                <w:sz w:val="16"/>
                <w:shd w:val="pct15" w:color="auto" w:fill="FFFFFF"/>
              </w:rPr>
            </w:pPr>
            <w:r w:rsidRPr="00CF7765">
              <w:rPr>
                <w:rFonts w:hint="eastAsia"/>
                <w:color w:val="0000FF"/>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before="40" w:line="180" w:lineRule="atLeast"/>
              <w:ind w:left="0"/>
              <w:jc w:val="center"/>
              <w:rPr>
                <w:color w:val="0000FF"/>
                <w:sz w:val="16"/>
                <w:shd w:val="pct15" w:color="auto" w:fill="FFFFFF"/>
              </w:rPr>
            </w:pPr>
            <w:r w:rsidRPr="00CF7765">
              <w:rPr>
                <w:rFonts w:hint="eastAsia"/>
                <w:color w:val="0000FF"/>
                <w:sz w:val="16"/>
                <w:shd w:val="pct15" w:color="auto" w:fill="FFFFFF"/>
              </w:rPr>
              <w:t>３</w:t>
            </w:r>
          </w:p>
          <w:p w:rsidR="00FD3712" w:rsidRPr="00CF7765" w:rsidRDefault="00FD3712">
            <w:pPr>
              <w:pStyle w:val="aa"/>
              <w:tabs>
                <w:tab w:val="clear" w:pos="567"/>
                <w:tab w:val="clear" w:pos="851"/>
                <w:tab w:val="clear" w:pos="1418"/>
                <w:tab w:val="clear" w:pos="1701"/>
                <w:tab w:val="left" w:pos="1260"/>
              </w:tabs>
              <w:spacing w:after="120" w:line="160" w:lineRule="atLeast"/>
              <w:ind w:left="0"/>
              <w:jc w:val="center"/>
              <w:rPr>
                <w:color w:val="0000FF"/>
                <w:sz w:val="16"/>
                <w:shd w:val="pct15" w:color="auto" w:fill="FFFFFF"/>
              </w:rPr>
            </w:pPr>
            <w:r w:rsidRPr="00CF7765">
              <w:rPr>
                <w:rFonts w:hint="eastAsia"/>
                <w:color w:val="0000FF"/>
                <w:sz w:val="16"/>
                <w:shd w:val="pct15" w:color="auto" w:fill="FFFFFF"/>
              </w:rPr>
              <w:t>４</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color w:val="0000FF"/>
                <w:sz w:val="16"/>
                <w:shd w:val="pct15" w:color="auto" w:fill="FFFFFF"/>
              </w:rPr>
            </w:pPr>
            <w:r w:rsidRPr="00CF7765">
              <w:rPr>
                <w:rFonts w:hint="eastAsia"/>
                <w:color w:val="0000FF"/>
                <w:sz w:val="16"/>
                <w:shd w:val="pct15" w:color="auto" w:fill="FFFFFF"/>
              </w:rPr>
              <w:t>２</w:t>
            </w:r>
          </w:p>
          <w:p w:rsidR="00FD3712" w:rsidRPr="00CF7765" w:rsidRDefault="00FD3712">
            <w:pPr>
              <w:pStyle w:val="aa"/>
              <w:tabs>
                <w:tab w:val="clear" w:pos="567"/>
                <w:tab w:val="clear" w:pos="851"/>
                <w:tab w:val="clear" w:pos="1418"/>
                <w:tab w:val="clear" w:pos="1701"/>
                <w:tab w:val="left" w:pos="1260"/>
              </w:tabs>
              <w:spacing w:after="40" w:line="160" w:lineRule="atLeast"/>
              <w:ind w:left="0"/>
              <w:jc w:val="center"/>
              <w:rPr>
                <w:color w:val="0000FF"/>
                <w:sz w:val="16"/>
                <w:shd w:val="pct15" w:color="auto" w:fill="FFFFFF"/>
              </w:rPr>
            </w:pPr>
            <w:r w:rsidRPr="00CF7765">
              <w:rPr>
                <w:rFonts w:hint="eastAsia"/>
                <w:color w:val="0000FF"/>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line="160" w:lineRule="atLeast"/>
              <w:ind w:left="0"/>
              <w:jc w:val="center"/>
              <w:rPr>
                <w:color w:val="0000FF"/>
                <w:sz w:val="16"/>
                <w:shd w:val="pct15" w:color="auto" w:fill="FFFFFF"/>
              </w:rPr>
            </w:pPr>
            <w:r w:rsidRPr="00CF7765">
              <w:rPr>
                <w:rFonts w:hint="eastAsia"/>
                <w:color w:val="0000FF"/>
                <w:sz w:val="16"/>
                <w:shd w:val="pct15" w:color="auto" w:fill="FFFFFF"/>
              </w:rPr>
              <w:t>１</w:t>
            </w:r>
          </w:p>
          <w:p w:rsidR="00FD3712" w:rsidRPr="00CF7765" w:rsidRDefault="00FD3712">
            <w:pPr>
              <w:pStyle w:val="aa"/>
              <w:tabs>
                <w:tab w:val="clear" w:pos="567"/>
                <w:tab w:val="clear" w:pos="851"/>
                <w:tab w:val="clear" w:pos="1418"/>
                <w:tab w:val="clear" w:pos="1701"/>
                <w:tab w:val="left" w:pos="1260"/>
              </w:tabs>
              <w:spacing w:before="20" w:line="160" w:lineRule="atLeast"/>
              <w:ind w:left="0"/>
              <w:jc w:val="center"/>
              <w:rPr>
                <w:sz w:val="16"/>
                <w:shd w:val="pct15" w:color="auto" w:fill="FFFFFF"/>
              </w:rPr>
            </w:pPr>
            <w:r w:rsidRPr="00CF7765">
              <w:rPr>
                <w:rFonts w:hint="eastAsia"/>
                <w:color w:val="0000FF"/>
                <w:sz w:val="16"/>
                <w:shd w:val="pct15" w:color="auto" w:fill="FFFFFF"/>
              </w:rPr>
              <w:t>２</w:t>
            </w:r>
          </w:p>
        </w:tc>
      </w:tr>
    </w:tbl>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120"/>
        <w:gridCol w:w="780"/>
        <w:gridCol w:w="1380"/>
        <w:gridCol w:w="2548"/>
      </w:tblGrid>
      <w:tr w:rsidR="00FD3712" w:rsidRPr="00CF7765">
        <w:trPr>
          <w:jc w:val="right"/>
        </w:trPr>
        <w:tc>
          <w:tcPr>
            <w:tcW w:w="3120" w:type="dxa"/>
            <w:tcBorders>
              <w:bottom w:val="nil"/>
            </w:tcBorders>
            <w:shd w:val="clear" w:color="auto" w:fill="FFFF00"/>
          </w:tcPr>
          <w:p w:rsidR="00FD3712" w:rsidRPr="00CF7765" w:rsidRDefault="00FD3712">
            <w:pPr>
              <w:pStyle w:val="aa"/>
              <w:ind w:left="0"/>
            </w:pPr>
            <w:r w:rsidRPr="00CF7765">
              <w:rPr>
                <w:rFonts w:hint="eastAsia"/>
              </w:rPr>
              <w:t>項目</w:t>
            </w:r>
          </w:p>
        </w:tc>
        <w:tc>
          <w:tcPr>
            <w:tcW w:w="78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120" w:type="dxa"/>
          </w:tcPr>
          <w:p w:rsidR="00FD3712" w:rsidRPr="00CF7765" w:rsidRDefault="00FD3712">
            <w:pPr>
              <w:pStyle w:val="aa"/>
              <w:tabs>
                <w:tab w:val="clear" w:pos="1418"/>
              </w:tabs>
              <w:ind w:left="0"/>
            </w:pPr>
            <w:r w:rsidRPr="00CF7765">
              <w:rPr>
                <w:rFonts w:hint="eastAsia"/>
              </w:rPr>
              <w:t>二つ折り可能枚数</w:t>
            </w:r>
            <w:r w:rsidRPr="00CF7765">
              <w:rPr>
                <w:rFonts w:hint="eastAsia"/>
              </w:rPr>
              <w:tab/>
            </w:r>
            <w:r w:rsidRPr="00CF7765">
              <w:rPr>
                <w:rFonts w:hint="eastAsia"/>
              </w:rPr>
              <w:t>（</w:t>
            </w:r>
            <w:r w:rsidRPr="00CF7765">
              <w:rPr>
                <w:rFonts w:hint="eastAsia"/>
              </w:rPr>
              <w:t>IOT NVM</w:t>
            </w:r>
            <w:r w:rsidRPr="00CF7765">
              <w:rPr>
                <w:rFonts w:hint="eastAsia"/>
              </w:rPr>
              <w:t>）</w:t>
            </w:r>
          </w:p>
        </w:tc>
        <w:tc>
          <w:tcPr>
            <w:tcW w:w="780" w:type="dxa"/>
          </w:tcPr>
          <w:p w:rsidR="00FD3712" w:rsidRPr="00CF7765" w:rsidRDefault="00FD3712">
            <w:pPr>
              <w:pStyle w:val="aa"/>
              <w:ind w:left="0"/>
              <w:jc w:val="center"/>
            </w:pPr>
            <w:r w:rsidRPr="00CF7765">
              <w:rPr>
                <w:rFonts w:hint="eastAsia"/>
              </w:rPr>
              <w:t>CE</w:t>
            </w:r>
          </w:p>
        </w:tc>
        <w:tc>
          <w:tcPr>
            <w:tcW w:w="1380" w:type="dxa"/>
          </w:tcPr>
          <w:p w:rsidR="00FD3712" w:rsidRPr="00CF7765" w:rsidRDefault="00FD3712">
            <w:pPr>
              <w:pStyle w:val="aa"/>
              <w:ind w:left="0"/>
              <w:jc w:val="center"/>
            </w:pPr>
            <w:r w:rsidRPr="00CF7765">
              <w:rPr>
                <w:rFonts w:hint="eastAsia"/>
              </w:rPr>
              <w:t>"5</w:t>
            </w:r>
            <w:r w:rsidRPr="00CF7765">
              <w:rPr>
                <w:rFonts w:hint="eastAsia"/>
              </w:rPr>
              <w:t>枚</w:t>
            </w:r>
            <w:r w:rsidRPr="00CF7765">
              <w:rPr>
                <w:rFonts w:hint="eastAsia"/>
              </w:rPr>
              <w:t>"</w:t>
            </w:r>
          </w:p>
        </w:tc>
        <w:tc>
          <w:tcPr>
            <w:tcW w:w="2548" w:type="dxa"/>
          </w:tcPr>
          <w:p w:rsidR="00FD3712" w:rsidRPr="00CF7765" w:rsidRDefault="00FD3712">
            <w:pPr>
              <w:pStyle w:val="aa"/>
              <w:ind w:left="0"/>
            </w:pPr>
            <w:r w:rsidRPr="00CF7765">
              <w:rPr>
                <w:rFonts w:hint="eastAsia"/>
              </w:rPr>
              <w:t>"1</w:t>
            </w:r>
            <w:r w:rsidRPr="00CF7765">
              <w:rPr>
                <w:rFonts w:hint="eastAsia"/>
              </w:rPr>
              <w:t>枚</w:t>
            </w:r>
            <w:r w:rsidRPr="00CF7765">
              <w:rPr>
                <w:rFonts w:hint="eastAsia"/>
              </w:rPr>
              <w:t>"</w:t>
            </w:r>
            <w:r w:rsidRPr="00CF7765">
              <w:rPr>
                <w:rFonts w:hint="eastAsia"/>
              </w:rPr>
              <w:t>～</w:t>
            </w:r>
            <w:r w:rsidRPr="00CF7765">
              <w:rPr>
                <w:rFonts w:hint="eastAsia"/>
              </w:rPr>
              <w:t>"</w:t>
            </w:r>
            <w:r w:rsidRPr="00CF7765">
              <w:rPr>
                <w:rFonts w:hint="eastAsia"/>
              </w:rPr>
              <w:t>１</w:t>
            </w:r>
            <w:r w:rsidRPr="00CF7765">
              <w:rPr>
                <w:rFonts w:hint="eastAsia"/>
              </w:rPr>
              <w:t>5</w:t>
            </w:r>
            <w:r w:rsidRPr="00CF7765">
              <w:rPr>
                <w:rFonts w:hint="eastAsia"/>
              </w:rPr>
              <w:t>枚</w:t>
            </w: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39"/>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について、折り指定および折り方向指定をユーザーにどのように行うかについては、各</w:t>
      </w:r>
      <w:r w:rsidRPr="00CF7765">
        <w:rPr>
          <w:rFonts w:hint="eastAsia"/>
        </w:rPr>
        <w:t>DT Service</w:t>
      </w:r>
      <w:r w:rsidRPr="00CF7765">
        <w:rPr>
          <w:rFonts w:hint="eastAsia"/>
        </w:rPr>
        <w:t>編を参照のこと。各</w:t>
      </w:r>
      <w:r w:rsidRPr="00CF7765">
        <w:rPr>
          <w:rFonts w:hint="eastAsia"/>
        </w:rPr>
        <w:t>DT Service</w:t>
      </w:r>
      <w:r w:rsidRPr="00CF7765">
        <w:rPr>
          <w:rFonts w:hint="eastAsia"/>
        </w:rPr>
        <w:t>は、ユーザーの指定を</w:t>
      </w:r>
      <w:r w:rsidRPr="00CF7765">
        <w:rPr>
          <w:rFonts w:hint="eastAsia"/>
        </w:rPr>
        <w:t>IOT Device Function</w:t>
      </w:r>
      <w:r w:rsidRPr="00CF7765">
        <w:rPr>
          <w:rFonts w:hint="eastAsia"/>
        </w:rPr>
        <w:t>編が規定する指定に変換することになる。</w:t>
      </w:r>
    </w:p>
    <w:p w:rsidR="00FD3712" w:rsidRPr="00CF7765" w:rsidRDefault="00FD3712">
      <w:pPr>
        <w:pStyle w:val="aa"/>
        <w:numPr>
          <w:ilvl w:val="0"/>
          <w:numId w:val="39"/>
        </w:numPr>
        <w:tabs>
          <w:tab w:val="clear" w:pos="567"/>
          <w:tab w:val="clear" w:pos="851"/>
          <w:tab w:val="clear" w:pos="1418"/>
          <w:tab w:val="clear" w:pos="1701"/>
          <w:tab w:val="left" w:pos="1380"/>
        </w:tabs>
      </w:pPr>
      <w:r w:rsidRPr="00CF7765">
        <w:rPr>
          <w:rFonts w:hint="eastAsia"/>
        </w:rPr>
        <w:lastRenderedPageBreak/>
        <w:t>各</w:t>
      </w:r>
      <w:r w:rsidRPr="00CF7765">
        <w:rPr>
          <w:rFonts w:hint="eastAsia"/>
        </w:rPr>
        <w:t>DT Service</w:t>
      </w:r>
      <w:r w:rsidRPr="00CF7765">
        <w:rPr>
          <w:rFonts w:hint="eastAsia"/>
        </w:rPr>
        <w:t>が二つ折りのセットの枚数をどのようにセットするかについては、各</w:t>
      </w:r>
      <w:r w:rsidRPr="00CF7765">
        <w:rPr>
          <w:rFonts w:hint="eastAsia"/>
        </w:rPr>
        <w:t>DT Service</w:t>
      </w:r>
      <w:r w:rsidRPr="00CF7765">
        <w:rPr>
          <w:rFonts w:hint="eastAsia"/>
        </w:rPr>
        <w:t>編を参照のこと。</w:t>
      </w:r>
    </w:p>
    <w:p w:rsidR="00FD3712" w:rsidRPr="00CF7765" w:rsidRDefault="00FD3712">
      <w:pPr>
        <w:pStyle w:val="aa"/>
        <w:numPr>
          <w:ilvl w:val="0"/>
          <w:numId w:val="39"/>
        </w:numPr>
        <w:tabs>
          <w:tab w:val="clear" w:pos="567"/>
          <w:tab w:val="clear" w:pos="851"/>
          <w:tab w:val="clear" w:pos="1418"/>
          <w:tab w:val="clear" w:pos="1701"/>
          <w:tab w:val="left" w:pos="1380"/>
        </w:tabs>
      </w:pPr>
      <w:r w:rsidRPr="00CF7765">
        <w:rPr>
          <w:rFonts w:hint="eastAsia"/>
        </w:rPr>
        <w:t>ポーズでの停止、キャンセルでの停止の場合は、それ以降の用紙の処理を中止し、処理を依頼済みの用紙を</w:t>
      </w:r>
      <w:r w:rsidRPr="00CF7765">
        <w:rPr>
          <w:rFonts w:hint="eastAsia"/>
        </w:rPr>
        <w:t>Booklet</w:t>
      </w:r>
      <w:r w:rsidRPr="00CF7765">
        <w:rPr>
          <w:rFonts w:hint="eastAsia"/>
        </w:rPr>
        <w:t>用の</w:t>
      </w:r>
      <w:r w:rsidRPr="00CF7765">
        <w:rPr>
          <w:rFonts w:hint="eastAsia"/>
        </w:rPr>
        <w:t>Compiler Tray</w:t>
      </w:r>
      <w:r w:rsidRPr="00CF7765">
        <w:rPr>
          <w:rFonts w:hint="eastAsia"/>
        </w:rPr>
        <w:t>に排出して、停止する。（シートバウンダリ）。ただし、丁度セットの区切り目の場合は、中折り処理を実施し、</w:t>
      </w:r>
      <w:r w:rsidRPr="00CF7765">
        <w:rPr>
          <w:rFonts w:hint="eastAsia"/>
        </w:rPr>
        <w:t>Booklet Tray</w:t>
      </w:r>
      <w:r w:rsidRPr="00CF7765">
        <w:rPr>
          <w:rFonts w:hint="eastAsia"/>
        </w:rPr>
        <w:t>に排出後に停止する。</w:t>
      </w:r>
    </w:p>
    <w:p w:rsidR="00FD3712" w:rsidRPr="00CF7765" w:rsidRDefault="00FD3712">
      <w:pPr>
        <w:pStyle w:val="aa"/>
        <w:numPr>
          <w:ilvl w:val="0"/>
          <w:numId w:val="39"/>
        </w:numPr>
        <w:tabs>
          <w:tab w:val="clear" w:pos="567"/>
          <w:tab w:val="clear" w:pos="851"/>
          <w:tab w:val="clear" w:pos="1418"/>
          <w:tab w:val="clear" w:pos="1701"/>
          <w:tab w:val="left" w:pos="1380"/>
        </w:tabs>
      </w:pPr>
      <w:r w:rsidRPr="00CF7765">
        <w:rPr>
          <w:rFonts w:hint="eastAsia"/>
        </w:rPr>
        <w:t>割り込みが指示された場合は、「二つ折りセット」の切れ目で中折り処理を実施し、</w:t>
      </w:r>
      <w:r w:rsidRPr="00CF7765">
        <w:rPr>
          <w:rFonts w:hint="eastAsia"/>
        </w:rPr>
        <w:t>Booklet Tray</w:t>
      </w:r>
      <w:r w:rsidRPr="00CF7765">
        <w:rPr>
          <w:rFonts w:hint="eastAsia"/>
        </w:rPr>
        <w:t>に排出後に停止する。（デバイデッドセットバウンダリ）</w:t>
      </w:r>
      <w:r w:rsidRPr="00CF7765">
        <w:br/>
      </w:r>
      <w:r w:rsidRPr="00CF7765">
        <w:rPr>
          <w:rFonts w:hint="eastAsia"/>
        </w:rPr>
        <w:t>ただし、二つ折りセットの用紙枚数が</w:t>
      </w:r>
      <w:r w:rsidRPr="00CF7765">
        <w:rPr>
          <w:rFonts w:hint="eastAsia"/>
        </w:rPr>
        <w:t>1</w:t>
      </w:r>
      <w:r w:rsidRPr="00CF7765">
        <w:rPr>
          <w:rFonts w:hint="eastAsia"/>
        </w:rPr>
        <w:t>の時、すなわち、一枚づつのおりのときは、シートバウンダリで停止する。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bookmarkStart w:id="479" w:name="_Ref43574733"/>
      <w:bookmarkStart w:id="480" w:name="_Ref43574737"/>
      <w:bookmarkStart w:id="481" w:name="_Ref43574983"/>
      <w:bookmarkStart w:id="482" w:name="_Ref43574986"/>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3"/>
        <w:pageBreakBefore/>
      </w:pPr>
      <w:bookmarkStart w:id="483" w:name="_Toc21605513"/>
      <w:r w:rsidRPr="00CF7765">
        <w:rPr>
          <w:rFonts w:hint="eastAsia"/>
        </w:rPr>
        <w:lastRenderedPageBreak/>
        <w:t>中綴じ指定</w:t>
      </w:r>
      <w:bookmarkEnd w:id="479"/>
      <w:bookmarkEnd w:id="480"/>
      <w:bookmarkEnd w:id="481"/>
      <w:bookmarkEnd w:id="482"/>
      <w:bookmarkEnd w:id="483"/>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Signature</w:t>
      </w:r>
      <w:r w:rsidRPr="00CF7765">
        <w:rPr>
          <w:rFonts w:hint="eastAsia"/>
        </w:rPr>
        <w:t>処理されたものに対して、中折りと中綴じ</w:t>
      </w:r>
      <w:r w:rsidRPr="00CF7765">
        <w:rPr>
          <w:rFonts w:hint="eastAsia"/>
        </w:rPr>
        <w:t>(</w:t>
      </w:r>
      <w:r w:rsidRPr="00CF7765">
        <w:rPr>
          <w:rFonts w:hint="eastAsia"/>
        </w:rPr>
        <w:t>サドルステープル</w:t>
      </w:r>
      <w:r w:rsidRPr="00CF7765">
        <w:rPr>
          <w:rFonts w:hint="eastAsia"/>
        </w:rPr>
        <w:t>)</w:t>
      </w:r>
      <w:r w:rsidRPr="00CF7765">
        <w:rPr>
          <w:rFonts w:hint="eastAsia"/>
        </w:rPr>
        <w:t>を実施して小冊子を作成する。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34"/>
        </w:numPr>
        <w:tabs>
          <w:tab w:val="clear" w:pos="567"/>
          <w:tab w:val="clear" w:pos="851"/>
          <w:tab w:val="clear" w:pos="1418"/>
          <w:tab w:val="clear" w:pos="1701"/>
          <w:tab w:val="left" w:pos="1380"/>
        </w:tabs>
      </w:pPr>
      <w:r w:rsidRPr="00CF7765">
        <w:rPr>
          <w:rFonts w:hint="eastAsia"/>
        </w:rPr>
        <w:t>可能な用紙サイズについては、「</w:t>
      </w:r>
      <w:r w:rsidRPr="00CF7765">
        <w:fldChar w:fldCharType="begin"/>
      </w:r>
      <w:r w:rsidRPr="00CF7765">
        <w:instrText xml:space="preserve"> REF _Ref8104053 \r \h </w:instrText>
      </w:r>
      <w:r w:rsidR="00FF16DA" w:rsidRPr="00CF7765">
        <w:instrText xml:space="preserve">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w:instrText>
      </w:r>
      <w:r w:rsidR="00FF16DA" w:rsidRPr="00CF7765">
        <w:instrText xml:space="preserve">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r w:rsidRPr="00CF7765">
        <w:rPr>
          <w:rFonts w:hint="eastAsia"/>
        </w:rPr>
        <w:t>可能な排出先については、「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p>
    <w:p w:rsidR="00FD3712" w:rsidRPr="00CF7765" w:rsidRDefault="00FD3712">
      <w:pPr>
        <w:pStyle w:val="aa"/>
        <w:numPr>
          <w:ilvl w:val="0"/>
          <w:numId w:val="34"/>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では、</w:t>
      </w:r>
      <w:r w:rsidRPr="00CF7765">
        <w:rPr>
          <w:rFonts w:hint="eastAsia"/>
          <w:b/>
        </w:rPr>
        <w:t>"</w:t>
      </w:r>
      <w:r w:rsidRPr="00CF7765">
        <w:rPr>
          <w:rFonts w:hint="eastAsia"/>
          <w:b/>
        </w:rPr>
        <w:t>中綴じする</w:t>
      </w:r>
      <w:r w:rsidRPr="00CF7765">
        <w:rPr>
          <w:rFonts w:hint="eastAsia"/>
          <w:b/>
        </w:rPr>
        <w:t>"</w:t>
      </w:r>
      <w:r w:rsidRPr="00CF7765">
        <w:rPr>
          <w:rFonts w:hint="eastAsia"/>
        </w:rPr>
        <w:t>、</w:t>
      </w:r>
      <w:r w:rsidRPr="00CF7765">
        <w:rPr>
          <w:rFonts w:hint="eastAsia"/>
          <w:b/>
        </w:rPr>
        <w:t>"</w:t>
      </w:r>
      <w:r w:rsidRPr="00CF7765">
        <w:rPr>
          <w:rFonts w:hint="eastAsia"/>
          <w:b/>
        </w:rPr>
        <w:t>中綴じする</w:t>
      </w:r>
      <w:r w:rsidRPr="00CF7765">
        <w:rPr>
          <w:rFonts w:hint="eastAsia"/>
          <w:b/>
        </w:rPr>
        <w:t>(</w:t>
      </w:r>
      <w:r w:rsidRPr="00CF7765">
        <w:rPr>
          <w:rFonts w:hint="eastAsia"/>
          <w:b/>
        </w:rPr>
        <w:t>自動分割する</w:t>
      </w:r>
      <w:r w:rsidRPr="00CF7765">
        <w:rPr>
          <w:rFonts w:hint="eastAsia"/>
          <w:b/>
        </w:rPr>
        <w:t>)"</w:t>
      </w:r>
      <w:r w:rsidRPr="00CF7765">
        <w:rPr>
          <w:rFonts w:hint="eastAsia"/>
        </w:rPr>
        <w:t>、</w:t>
      </w:r>
      <w:r w:rsidRPr="00CF7765">
        <w:rPr>
          <w:rFonts w:hint="eastAsia"/>
          <w:b/>
        </w:rPr>
        <w:t>"</w:t>
      </w:r>
      <w:r w:rsidRPr="00CF7765">
        <w:rPr>
          <w:rFonts w:hint="eastAsia"/>
          <w:b/>
        </w:rPr>
        <w:t>中綴じしない</w:t>
      </w:r>
      <w:r w:rsidRPr="00CF7765">
        <w:rPr>
          <w:rFonts w:hint="eastAsia"/>
          <w:b/>
        </w:rPr>
        <w:t>"</w:t>
      </w:r>
      <w:r w:rsidRPr="00CF7765">
        <w:rPr>
          <w:rFonts w:hint="eastAsia"/>
        </w:rPr>
        <w:t>のいずれかを設定することができる。</w:t>
      </w:r>
    </w:p>
    <w:p w:rsidR="00FD3712" w:rsidRPr="00CF7765" w:rsidRDefault="00FD3712">
      <w:pPr>
        <w:pStyle w:val="aa"/>
        <w:numPr>
          <w:ilvl w:val="0"/>
          <w:numId w:val="34"/>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は、中綴じを行うセット枚数を指定することができる。</w:t>
      </w:r>
      <w:r w:rsidRPr="00CF7765">
        <w:rPr>
          <w:rFonts w:hint="eastAsia"/>
        </w:rPr>
        <w:br/>
      </w:r>
      <w:r w:rsidRPr="00CF7765">
        <w:rPr>
          <w:rFonts w:hint="eastAsia"/>
        </w:rPr>
        <w:t>指定されない場合、および、指定された枚数がその制限内にない場合は、システムデータ</w:t>
      </w:r>
      <w:r w:rsidRPr="00CF7765">
        <w:rPr>
          <w:rFonts w:hint="eastAsia"/>
        </w:rPr>
        <w:t xml:space="preserve"> </w:t>
      </w:r>
      <w:r w:rsidRPr="00CF7765">
        <w:rPr>
          <w:rFonts w:hint="eastAsia"/>
        </w:rPr>
        <w:t>「</w:t>
      </w:r>
      <w:r w:rsidRPr="00CF7765">
        <w:t>1</w:t>
      </w:r>
      <w:r w:rsidRPr="00CF7765">
        <w:rPr>
          <w:rFonts w:hint="eastAsia"/>
        </w:rPr>
        <w:t>セットの最大用紙枚数」で設定されている枚数を用いる。</w:t>
      </w:r>
      <w:r w:rsidRPr="00CF7765">
        <w:rPr>
          <w:rFonts w:hint="eastAsia"/>
        </w:rPr>
        <w:br/>
      </w:r>
      <w:r w:rsidRPr="00CF7765">
        <w:rPr>
          <w:rFonts w:hint="eastAsia"/>
        </w:rPr>
        <w:t>例えば、</w:t>
      </w:r>
      <w:r w:rsidRPr="00CF7765">
        <w:rPr>
          <w:rFonts w:hint="eastAsia"/>
          <w:b/>
        </w:rPr>
        <w:t>"</w:t>
      </w:r>
      <w:r w:rsidRPr="00CF7765">
        <w:rPr>
          <w:rFonts w:hint="eastAsia"/>
          <w:b/>
        </w:rPr>
        <w:t>中綴じする</w:t>
      </w:r>
      <w:r w:rsidRPr="00CF7765">
        <w:rPr>
          <w:rFonts w:hint="eastAsia"/>
          <w:b/>
        </w:rPr>
        <w:t>"</w:t>
      </w:r>
      <w:r w:rsidRPr="00CF7765">
        <w:rPr>
          <w:rFonts w:hint="eastAsia"/>
        </w:rPr>
        <w:t>を指定し、トータル枚数が</w:t>
      </w:r>
      <w:r w:rsidRPr="00CF7765">
        <w:rPr>
          <w:rFonts w:hint="eastAsia"/>
        </w:rPr>
        <w:t>50</w:t>
      </w:r>
      <w:r w:rsidRPr="00CF7765">
        <w:rPr>
          <w:rFonts w:hint="eastAsia"/>
        </w:rPr>
        <w:t>枚で、中綴じを行うセット枚数が</w:t>
      </w:r>
      <w:r w:rsidRPr="00CF7765">
        <w:rPr>
          <w:rFonts w:hint="eastAsia"/>
        </w:rPr>
        <w:t>15</w:t>
      </w:r>
      <w:r w:rsidRPr="00CF7765">
        <w:rPr>
          <w:rFonts w:hint="eastAsia"/>
        </w:rPr>
        <w:t>であれば、</w:t>
      </w:r>
      <w:r w:rsidRPr="00CF7765">
        <w:rPr>
          <w:rFonts w:hint="eastAsia"/>
        </w:rPr>
        <w:t>1</w:t>
      </w:r>
      <w:r w:rsidRPr="00CF7765">
        <w:rPr>
          <w:rFonts w:hint="eastAsia"/>
        </w:rPr>
        <w:t>～</w:t>
      </w:r>
      <w:r w:rsidRPr="00CF7765">
        <w:rPr>
          <w:rFonts w:hint="eastAsia"/>
        </w:rPr>
        <w:t>15</w:t>
      </w:r>
      <w:r w:rsidRPr="00CF7765">
        <w:rPr>
          <w:rFonts w:hint="eastAsia"/>
        </w:rPr>
        <w:t>、</w:t>
      </w:r>
      <w:r w:rsidRPr="00CF7765">
        <w:rPr>
          <w:rFonts w:hint="eastAsia"/>
        </w:rPr>
        <w:t>16</w:t>
      </w:r>
      <w:r w:rsidRPr="00CF7765">
        <w:rPr>
          <w:rFonts w:hint="eastAsia"/>
        </w:rPr>
        <w:t>～</w:t>
      </w:r>
      <w:r w:rsidRPr="00CF7765">
        <w:rPr>
          <w:rFonts w:hint="eastAsia"/>
        </w:rPr>
        <w:t>30</w:t>
      </w:r>
      <w:r w:rsidRPr="00CF7765">
        <w:rPr>
          <w:rFonts w:hint="eastAsia"/>
        </w:rPr>
        <w:t>、</w:t>
      </w:r>
      <w:r w:rsidRPr="00CF7765">
        <w:rPr>
          <w:rFonts w:hint="eastAsia"/>
        </w:rPr>
        <w:t>31</w:t>
      </w:r>
      <w:r w:rsidRPr="00CF7765">
        <w:rPr>
          <w:rFonts w:hint="eastAsia"/>
        </w:rPr>
        <w:t>～</w:t>
      </w:r>
      <w:r w:rsidRPr="00CF7765">
        <w:rPr>
          <w:rFonts w:hint="eastAsia"/>
        </w:rPr>
        <w:t>45</w:t>
      </w:r>
      <w:r w:rsidRPr="00CF7765">
        <w:rPr>
          <w:rFonts w:hint="eastAsia"/>
        </w:rPr>
        <w:t>、</w:t>
      </w:r>
      <w:r w:rsidRPr="00CF7765">
        <w:rPr>
          <w:rFonts w:hint="eastAsia"/>
        </w:rPr>
        <w:t>46</w:t>
      </w:r>
      <w:r w:rsidRPr="00CF7765">
        <w:rPr>
          <w:rFonts w:hint="eastAsia"/>
        </w:rPr>
        <w:t>～</w:t>
      </w:r>
      <w:r w:rsidRPr="00CF7765">
        <w:rPr>
          <w:rFonts w:hint="eastAsia"/>
        </w:rPr>
        <w:t>50</w:t>
      </w:r>
      <w:r w:rsidRPr="00CF7765">
        <w:rPr>
          <w:rFonts w:hint="eastAsia"/>
        </w:rPr>
        <w:t>の</w:t>
      </w:r>
      <w:r w:rsidRPr="00CF7765">
        <w:rPr>
          <w:rFonts w:hint="eastAsia"/>
        </w:rPr>
        <w:t>4</w:t>
      </w:r>
      <w:r w:rsidRPr="00CF7765">
        <w:rPr>
          <w:rFonts w:hint="eastAsia"/>
        </w:rPr>
        <w:t>つの中綴じセットができる。</w:t>
      </w:r>
      <w:r w:rsidRPr="00CF7765">
        <w:rPr>
          <w:rFonts w:hint="eastAsia"/>
        </w:rPr>
        <w:t>(</w:t>
      </w:r>
      <w:r w:rsidRPr="00CF7765">
        <w:rPr>
          <w:rFonts w:hint="eastAsia"/>
        </w:rPr>
        <w:t>これを小冊子印刷でのページ番号にマッピングすれば</w:t>
      </w:r>
      <w:r w:rsidRPr="00CF7765">
        <w:rPr>
          <w:rFonts w:hint="eastAsia"/>
        </w:rPr>
        <w:t>1</w:t>
      </w:r>
      <w:r w:rsidRPr="00CF7765">
        <w:rPr>
          <w:rFonts w:hint="eastAsia"/>
        </w:rPr>
        <w:t>～</w:t>
      </w:r>
      <w:r w:rsidRPr="00CF7765">
        <w:rPr>
          <w:rFonts w:hint="eastAsia"/>
        </w:rPr>
        <w:t>60</w:t>
      </w:r>
      <w:r w:rsidRPr="00CF7765">
        <w:rPr>
          <w:rFonts w:hint="eastAsia"/>
        </w:rPr>
        <w:t>、</w:t>
      </w:r>
      <w:r w:rsidRPr="00CF7765">
        <w:rPr>
          <w:rFonts w:hint="eastAsia"/>
        </w:rPr>
        <w:t>61</w:t>
      </w:r>
      <w:r w:rsidRPr="00CF7765">
        <w:rPr>
          <w:rFonts w:hint="eastAsia"/>
        </w:rPr>
        <w:t>～</w:t>
      </w:r>
      <w:r w:rsidRPr="00CF7765">
        <w:rPr>
          <w:rFonts w:hint="eastAsia"/>
        </w:rPr>
        <w:t>120</w:t>
      </w:r>
      <w:r w:rsidRPr="00CF7765">
        <w:rPr>
          <w:rFonts w:hint="eastAsia"/>
        </w:rPr>
        <w:t>、</w:t>
      </w:r>
      <w:r w:rsidRPr="00CF7765">
        <w:rPr>
          <w:rFonts w:hint="eastAsia"/>
        </w:rPr>
        <w:t>121</w:t>
      </w:r>
      <w:r w:rsidRPr="00CF7765">
        <w:rPr>
          <w:rFonts w:hint="eastAsia"/>
        </w:rPr>
        <w:t>～</w:t>
      </w:r>
      <w:r w:rsidRPr="00CF7765">
        <w:rPr>
          <w:rFonts w:hint="eastAsia"/>
        </w:rPr>
        <w:t>180</w:t>
      </w:r>
      <w:r w:rsidRPr="00CF7765">
        <w:rPr>
          <w:rFonts w:hint="eastAsia"/>
        </w:rPr>
        <w:t>、</w:t>
      </w:r>
      <w:r w:rsidRPr="00CF7765">
        <w:rPr>
          <w:rFonts w:hint="eastAsia"/>
        </w:rPr>
        <w:t>181</w:t>
      </w:r>
      <w:r w:rsidRPr="00CF7765">
        <w:rPr>
          <w:rFonts w:hint="eastAsia"/>
        </w:rPr>
        <w:t>～</w:t>
      </w:r>
      <w:r w:rsidRPr="00CF7765">
        <w:rPr>
          <w:rFonts w:hint="eastAsia"/>
        </w:rPr>
        <w:t>200</w:t>
      </w:r>
      <w:r w:rsidRPr="00CF7765">
        <w:rPr>
          <w:rFonts w:hint="eastAsia"/>
        </w:rPr>
        <w:t>の</w:t>
      </w:r>
      <w:r w:rsidRPr="00CF7765">
        <w:rPr>
          <w:rFonts w:hint="eastAsia"/>
        </w:rPr>
        <w:t>4</w:t>
      </w:r>
      <w:r w:rsidRPr="00CF7765">
        <w:rPr>
          <w:rFonts w:hint="eastAsia"/>
        </w:rPr>
        <w:t>つの小冊子セットができる。</w:t>
      </w:r>
      <w:r w:rsidRPr="00CF7765">
        <w:rPr>
          <w:rFonts w:hint="eastAsia"/>
        </w:rPr>
        <w:t>)</w:t>
      </w:r>
    </w:p>
    <w:p w:rsidR="00FD3712" w:rsidRPr="00CF7765" w:rsidRDefault="00FD3712">
      <w:pPr>
        <w:pStyle w:val="aa"/>
        <w:numPr>
          <w:ilvl w:val="0"/>
          <w:numId w:val="34"/>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は、</w:t>
      </w:r>
      <w:r w:rsidRPr="00CF7765">
        <w:rPr>
          <w:rFonts w:hint="eastAsia"/>
          <w:b/>
        </w:rPr>
        <w:t>"</w:t>
      </w:r>
      <w:r w:rsidRPr="00CF7765">
        <w:rPr>
          <w:rFonts w:hint="eastAsia"/>
          <w:b/>
        </w:rPr>
        <w:t>中綴じする</w:t>
      </w:r>
      <w:r w:rsidRPr="00CF7765">
        <w:rPr>
          <w:rFonts w:hint="eastAsia"/>
          <w:b/>
        </w:rPr>
        <w:t>(</w:t>
      </w:r>
      <w:r w:rsidRPr="00CF7765">
        <w:rPr>
          <w:rFonts w:hint="eastAsia"/>
          <w:b/>
        </w:rPr>
        <w:t>自動分割する</w:t>
      </w:r>
      <w:r w:rsidRPr="00CF7765">
        <w:rPr>
          <w:rFonts w:hint="eastAsia"/>
          <w:b/>
        </w:rPr>
        <w:t>)"</w:t>
      </w:r>
      <w:r w:rsidRPr="00CF7765">
        <w:rPr>
          <w:rFonts w:hint="eastAsia"/>
        </w:rPr>
        <w:t>を指定した場合は、トータルページ数を指定する必要がある。</w:t>
      </w:r>
      <w:r w:rsidRPr="00CF7765">
        <w:rPr>
          <w:rFonts w:hint="eastAsia"/>
        </w:rPr>
        <w:br/>
      </w:r>
      <w:r w:rsidRPr="00CF7765">
        <w:rPr>
          <w:rFonts w:hint="eastAsia"/>
        </w:rPr>
        <w:t>指定されない場合は、中折りと中綴じとも解除して、排出トレイに排出する。</w:t>
      </w:r>
      <w:r w:rsidRPr="00CF7765">
        <w:rPr>
          <w:rFonts w:hint="eastAsia"/>
        </w:rPr>
        <w:br/>
      </w:r>
      <w:r w:rsidRPr="00CF7765">
        <w:rPr>
          <w:rFonts w:hint="eastAsia"/>
        </w:rPr>
        <w:t>例えば、このとき、トータルページ数が</w:t>
      </w:r>
      <w:r w:rsidRPr="00CF7765">
        <w:rPr>
          <w:rFonts w:hint="eastAsia"/>
        </w:rPr>
        <w:t>200</w:t>
      </w:r>
      <w:r w:rsidRPr="00CF7765">
        <w:rPr>
          <w:rFonts w:hint="eastAsia"/>
        </w:rPr>
        <w:t>ページと指定され、中綴じを行うセット枚数が</w:t>
      </w:r>
      <w:r w:rsidRPr="00CF7765">
        <w:rPr>
          <w:rFonts w:hint="eastAsia"/>
        </w:rPr>
        <w:t>15</w:t>
      </w:r>
      <w:r w:rsidRPr="00CF7765">
        <w:rPr>
          <w:rFonts w:hint="eastAsia"/>
        </w:rPr>
        <w:t>枚であるときは、</w:t>
      </w:r>
      <w:r w:rsidRPr="00CF7765">
        <w:rPr>
          <w:rFonts w:hint="eastAsia"/>
        </w:rPr>
        <w:t>1</w:t>
      </w:r>
      <w:r w:rsidRPr="00CF7765">
        <w:rPr>
          <w:rFonts w:hint="eastAsia"/>
        </w:rPr>
        <w:t>～</w:t>
      </w:r>
      <w:r w:rsidRPr="00CF7765">
        <w:rPr>
          <w:rFonts w:hint="eastAsia"/>
        </w:rPr>
        <w:t>13</w:t>
      </w:r>
      <w:r w:rsidRPr="00CF7765">
        <w:rPr>
          <w:rFonts w:hint="eastAsia"/>
        </w:rPr>
        <w:t>、</w:t>
      </w:r>
      <w:r w:rsidRPr="00CF7765">
        <w:rPr>
          <w:rFonts w:hint="eastAsia"/>
        </w:rPr>
        <w:t>14</w:t>
      </w:r>
      <w:r w:rsidRPr="00CF7765">
        <w:rPr>
          <w:rFonts w:hint="eastAsia"/>
        </w:rPr>
        <w:t>～</w:t>
      </w:r>
      <w:r w:rsidRPr="00CF7765">
        <w:rPr>
          <w:rFonts w:hint="eastAsia"/>
        </w:rPr>
        <w:t>26</w:t>
      </w:r>
      <w:r w:rsidRPr="00CF7765">
        <w:rPr>
          <w:rFonts w:hint="eastAsia"/>
        </w:rPr>
        <w:t>、</w:t>
      </w:r>
      <w:r w:rsidRPr="00CF7765">
        <w:rPr>
          <w:rFonts w:hint="eastAsia"/>
        </w:rPr>
        <w:t>27</w:t>
      </w:r>
      <w:r w:rsidRPr="00CF7765">
        <w:rPr>
          <w:rFonts w:hint="eastAsia"/>
        </w:rPr>
        <w:t>～</w:t>
      </w:r>
      <w:r w:rsidRPr="00CF7765">
        <w:rPr>
          <w:rFonts w:hint="eastAsia"/>
        </w:rPr>
        <w:t>38</w:t>
      </w:r>
      <w:r w:rsidRPr="00CF7765">
        <w:rPr>
          <w:rFonts w:hint="eastAsia"/>
        </w:rPr>
        <w:t>、</w:t>
      </w:r>
      <w:r w:rsidRPr="00CF7765">
        <w:rPr>
          <w:rFonts w:hint="eastAsia"/>
        </w:rPr>
        <w:t>39</w:t>
      </w:r>
      <w:r w:rsidRPr="00CF7765">
        <w:rPr>
          <w:rFonts w:hint="eastAsia"/>
        </w:rPr>
        <w:t>～</w:t>
      </w:r>
      <w:r w:rsidRPr="00CF7765">
        <w:rPr>
          <w:rFonts w:hint="eastAsia"/>
        </w:rPr>
        <w:t>50</w:t>
      </w:r>
      <w:r w:rsidRPr="00CF7765">
        <w:rPr>
          <w:rFonts w:hint="eastAsia"/>
        </w:rPr>
        <w:t>の</w:t>
      </w:r>
      <w:r w:rsidRPr="00CF7765">
        <w:rPr>
          <w:rFonts w:hint="eastAsia"/>
        </w:rPr>
        <w:t>4</w:t>
      </w:r>
      <w:r w:rsidRPr="00CF7765">
        <w:rPr>
          <w:rFonts w:hint="eastAsia"/>
        </w:rPr>
        <w:t>つの中綴じセットができる。</w:t>
      </w:r>
      <w:r w:rsidRPr="00CF7765">
        <w:rPr>
          <w:rFonts w:hint="eastAsia"/>
        </w:rPr>
        <w:t>(</w:t>
      </w:r>
      <w:r w:rsidRPr="00CF7765">
        <w:rPr>
          <w:rFonts w:hint="eastAsia"/>
        </w:rPr>
        <w:t>すなわち、各中綴じセットの枚数ができるだけ均等になるように分割する。これを、小冊子印刷でのページ番号にマッピングすれば</w:t>
      </w:r>
      <w:r w:rsidRPr="00CF7765">
        <w:rPr>
          <w:rFonts w:hint="eastAsia"/>
        </w:rPr>
        <w:t>1</w:t>
      </w:r>
      <w:r w:rsidRPr="00CF7765">
        <w:rPr>
          <w:rFonts w:hint="eastAsia"/>
        </w:rPr>
        <w:t>～</w:t>
      </w:r>
      <w:r w:rsidRPr="00CF7765">
        <w:rPr>
          <w:rFonts w:hint="eastAsia"/>
        </w:rPr>
        <w:t>52</w:t>
      </w:r>
      <w:r w:rsidRPr="00CF7765">
        <w:rPr>
          <w:rFonts w:hint="eastAsia"/>
        </w:rPr>
        <w:t>、</w:t>
      </w:r>
      <w:r w:rsidRPr="00CF7765">
        <w:rPr>
          <w:rFonts w:hint="eastAsia"/>
        </w:rPr>
        <w:t>53</w:t>
      </w:r>
      <w:r w:rsidRPr="00CF7765">
        <w:rPr>
          <w:rFonts w:hint="eastAsia"/>
        </w:rPr>
        <w:t>～</w:t>
      </w:r>
      <w:r w:rsidRPr="00CF7765">
        <w:rPr>
          <w:rFonts w:hint="eastAsia"/>
        </w:rPr>
        <w:t>104</w:t>
      </w:r>
      <w:r w:rsidRPr="00CF7765">
        <w:rPr>
          <w:rFonts w:hint="eastAsia"/>
        </w:rPr>
        <w:t>、</w:t>
      </w:r>
      <w:r w:rsidRPr="00CF7765">
        <w:rPr>
          <w:rFonts w:hint="eastAsia"/>
        </w:rPr>
        <w:t>105</w:t>
      </w:r>
      <w:r w:rsidRPr="00CF7765">
        <w:rPr>
          <w:rFonts w:hint="eastAsia"/>
        </w:rPr>
        <w:t>～</w:t>
      </w:r>
      <w:r w:rsidRPr="00CF7765">
        <w:rPr>
          <w:rFonts w:hint="eastAsia"/>
        </w:rPr>
        <w:t>152</w:t>
      </w:r>
      <w:r w:rsidRPr="00CF7765">
        <w:rPr>
          <w:rFonts w:hint="eastAsia"/>
        </w:rPr>
        <w:t>、</w:t>
      </w:r>
      <w:r w:rsidRPr="00CF7765">
        <w:rPr>
          <w:rFonts w:hint="eastAsia"/>
        </w:rPr>
        <w:t>153</w:t>
      </w:r>
      <w:r w:rsidRPr="00CF7765">
        <w:rPr>
          <w:rFonts w:hint="eastAsia"/>
        </w:rPr>
        <w:t>～</w:t>
      </w:r>
      <w:r w:rsidRPr="00CF7765">
        <w:rPr>
          <w:rFonts w:hint="eastAsia"/>
        </w:rPr>
        <w:t>200</w:t>
      </w:r>
      <w:r w:rsidRPr="00CF7765">
        <w:rPr>
          <w:rFonts w:hint="eastAsia"/>
        </w:rPr>
        <w:t>の</w:t>
      </w:r>
      <w:r w:rsidRPr="00CF7765">
        <w:rPr>
          <w:rFonts w:hint="eastAsia"/>
        </w:rPr>
        <w:t>4</w:t>
      </w:r>
      <w:r w:rsidRPr="00CF7765">
        <w:rPr>
          <w:rFonts w:hint="eastAsia"/>
        </w:rPr>
        <w:t>つの小冊子セットができる。</w:t>
      </w:r>
      <w:r w:rsidRPr="00CF7765">
        <w:rPr>
          <w:rFonts w:hint="eastAsia"/>
        </w:rPr>
        <w:t>)</w:t>
      </w:r>
    </w:p>
    <w:p w:rsidR="00FD3712" w:rsidRPr="00CF7765" w:rsidRDefault="00FD3712">
      <w:pPr>
        <w:pStyle w:val="aa"/>
      </w:pPr>
    </w:p>
    <w:p w:rsidR="00FD3712" w:rsidRPr="00CF7765" w:rsidRDefault="00FD3712">
      <w:pPr>
        <w:pStyle w:val="aa"/>
      </w:pPr>
      <w:r w:rsidRPr="00CF7765">
        <w:rPr>
          <w:rFonts w:hint="eastAsia"/>
        </w:rPr>
        <w:t>＜システムデータ＞</w:t>
      </w:r>
    </w:p>
    <w:p w:rsidR="00FD3712" w:rsidRDefault="00FD3712">
      <w:pPr>
        <w:pStyle w:val="aa"/>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4750"/>
        <w:gridCol w:w="900"/>
        <w:gridCol w:w="1380"/>
        <w:gridCol w:w="2548"/>
      </w:tblGrid>
      <w:tr w:rsidR="00581C65" w:rsidRPr="00581C65" w:rsidTr="00581C65">
        <w:trPr>
          <w:jc w:val="right"/>
        </w:trPr>
        <w:tc>
          <w:tcPr>
            <w:tcW w:w="4750" w:type="dxa"/>
            <w:tcBorders>
              <w:top w:val="single" w:sz="4" w:space="0" w:color="auto"/>
              <w:left w:val="single" w:sz="4" w:space="0" w:color="auto"/>
              <w:bottom w:val="nil"/>
              <w:right w:val="single" w:sz="4" w:space="0" w:color="auto"/>
            </w:tcBorders>
            <w:shd w:val="clear" w:color="auto" w:fill="FFFF00"/>
            <w:hideMark/>
          </w:tcPr>
          <w:p w:rsidR="00581C65" w:rsidRPr="00581C65" w:rsidRDefault="00581C65" w:rsidP="00581C65">
            <w:pPr>
              <w:tabs>
                <w:tab w:val="left" w:pos="567"/>
                <w:tab w:val="left" w:pos="851"/>
                <w:tab w:val="left" w:pos="1418"/>
                <w:tab w:val="left" w:pos="1701"/>
              </w:tabs>
              <w:adjustRightInd w:val="0"/>
              <w:spacing w:line="240" w:lineRule="atLeast"/>
              <w:rPr>
                <w:kern w:val="0"/>
                <w:szCs w:val="20"/>
              </w:rPr>
            </w:pPr>
            <w:r w:rsidRPr="00581C65">
              <w:rPr>
                <w:rFonts w:hint="eastAsia"/>
                <w:kern w:val="0"/>
                <w:szCs w:val="20"/>
              </w:rPr>
              <w:t>項目</w:t>
            </w:r>
          </w:p>
        </w:tc>
        <w:tc>
          <w:tcPr>
            <w:tcW w:w="900" w:type="dxa"/>
            <w:tcBorders>
              <w:top w:val="single" w:sz="4" w:space="0" w:color="auto"/>
              <w:left w:val="single" w:sz="4" w:space="0" w:color="auto"/>
              <w:bottom w:val="nil"/>
              <w:right w:val="single" w:sz="4" w:space="0" w:color="auto"/>
            </w:tcBorders>
            <w:shd w:val="clear" w:color="auto" w:fill="FFFF00"/>
            <w:hideMark/>
          </w:tcPr>
          <w:p w:rsidR="00581C65" w:rsidRPr="00581C65" w:rsidRDefault="00581C65" w:rsidP="00581C65">
            <w:pPr>
              <w:tabs>
                <w:tab w:val="left" w:pos="567"/>
                <w:tab w:val="left" w:pos="851"/>
                <w:tab w:val="left" w:pos="1418"/>
                <w:tab w:val="left" w:pos="1701"/>
              </w:tabs>
              <w:adjustRightInd w:val="0"/>
              <w:spacing w:line="240" w:lineRule="atLeast"/>
              <w:jc w:val="center"/>
              <w:rPr>
                <w:kern w:val="0"/>
                <w:szCs w:val="20"/>
              </w:rPr>
            </w:pPr>
            <w:r w:rsidRPr="00581C65">
              <w:rPr>
                <w:rFonts w:hint="eastAsia"/>
                <w:kern w:val="0"/>
                <w:szCs w:val="20"/>
              </w:rPr>
              <w:t>設定</w:t>
            </w:r>
          </w:p>
        </w:tc>
        <w:tc>
          <w:tcPr>
            <w:tcW w:w="1380" w:type="dxa"/>
            <w:tcBorders>
              <w:top w:val="single" w:sz="4" w:space="0" w:color="auto"/>
              <w:left w:val="single" w:sz="4" w:space="0" w:color="auto"/>
              <w:bottom w:val="nil"/>
              <w:right w:val="single" w:sz="4" w:space="0" w:color="auto"/>
            </w:tcBorders>
            <w:shd w:val="clear" w:color="auto" w:fill="FFFF00"/>
            <w:hideMark/>
          </w:tcPr>
          <w:p w:rsidR="00581C65" w:rsidRPr="00581C65" w:rsidRDefault="00581C65" w:rsidP="00581C65">
            <w:pPr>
              <w:tabs>
                <w:tab w:val="left" w:pos="567"/>
                <w:tab w:val="left" w:pos="851"/>
                <w:tab w:val="left" w:pos="1418"/>
                <w:tab w:val="left" w:pos="1701"/>
              </w:tabs>
              <w:adjustRightInd w:val="0"/>
              <w:spacing w:line="240" w:lineRule="atLeast"/>
              <w:jc w:val="center"/>
              <w:rPr>
                <w:kern w:val="0"/>
                <w:szCs w:val="20"/>
              </w:rPr>
            </w:pPr>
            <w:r w:rsidRPr="00581C65">
              <w:rPr>
                <w:rFonts w:hint="eastAsia"/>
                <w:kern w:val="0"/>
                <w:szCs w:val="20"/>
              </w:rPr>
              <w:t>デフォルト値</w:t>
            </w:r>
          </w:p>
        </w:tc>
        <w:tc>
          <w:tcPr>
            <w:tcW w:w="2548" w:type="dxa"/>
            <w:tcBorders>
              <w:top w:val="single" w:sz="4" w:space="0" w:color="auto"/>
              <w:left w:val="single" w:sz="4" w:space="0" w:color="auto"/>
              <w:bottom w:val="nil"/>
              <w:right w:val="single" w:sz="4" w:space="0" w:color="auto"/>
            </w:tcBorders>
            <w:shd w:val="clear" w:color="auto" w:fill="FFFF00"/>
            <w:hideMark/>
          </w:tcPr>
          <w:p w:rsidR="00581C65" w:rsidRPr="00581C65" w:rsidRDefault="00581C65" w:rsidP="00581C65">
            <w:pPr>
              <w:tabs>
                <w:tab w:val="left" w:pos="567"/>
                <w:tab w:val="left" w:pos="851"/>
                <w:tab w:val="left" w:pos="1418"/>
                <w:tab w:val="left" w:pos="1701"/>
              </w:tabs>
              <w:adjustRightInd w:val="0"/>
              <w:spacing w:line="240" w:lineRule="atLeast"/>
              <w:rPr>
                <w:kern w:val="0"/>
                <w:szCs w:val="20"/>
              </w:rPr>
            </w:pPr>
            <w:r w:rsidRPr="00581C65">
              <w:rPr>
                <w:rFonts w:hint="eastAsia"/>
                <w:kern w:val="0"/>
                <w:szCs w:val="20"/>
              </w:rPr>
              <w:t>設定範囲</w:t>
            </w:r>
          </w:p>
        </w:tc>
      </w:tr>
      <w:tr w:rsidR="00581C65" w:rsidRPr="00581C65" w:rsidTr="00581C65">
        <w:trPr>
          <w:jc w:val="right"/>
        </w:trPr>
        <w:tc>
          <w:tcPr>
            <w:tcW w:w="475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pPr>
              <w:tabs>
                <w:tab w:val="left" w:pos="2541"/>
                <w:tab w:val="left" w:pos="3445"/>
              </w:tabs>
            </w:pPr>
            <w:r w:rsidRPr="00581C65">
              <w:t>1</w:t>
            </w:r>
            <w:r w:rsidRPr="00581C65">
              <w:rPr>
                <w:rFonts w:hint="eastAsia"/>
              </w:rPr>
              <w:t>セットの最大用紙枚数</w:t>
            </w:r>
            <w:r w:rsidRPr="00581C65">
              <w:t xml:space="preserve"> [</w:t>
            </w:r>
            <w:r w:rsidRPr="00581C65">
              <w:rPr>
                <w:rFonts w:hint="eastAsia"/>
              </w:rPr>
              <w:t>下記以外</w:t>
            </w:r>
            <w:r w:rsidRPr="00581C65">
              <w:t>]</w:t>
            </w:r>
            <w:r w:rsidRPr="00581C65">
              <w:tab/>
              <w:t>(IOT NVM</w:t>
            </w:r>
            <w:r w:rsidRPr="00581C65">
              <w:rPr>
                <w:rFonts w:hint="eastAsia"/>
              </w:rPr>
              <w:t>）</w:t>
            </w:r>
          </w:p>
        </w:tc>
        <w:tc>
          <w:tcPr>
            <w:tcW w:w="90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pPr>
              <w:jc w:val="center"/>
            </w:pPr>
            <w:r w:rsidRPr="00581C65">
              <w:t>CE</w:t>
            </w:r>
          </w:p>
        </w:tc>
        <w:tc>
          <w:tcPr>
            <w:tcW w:w="138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r w:rsidRPr="00581C65">
              <w:t>"15</w:t>
            </w:r>
            <w:r w:rsidRPr="00581C65">
              <w:rPr>
                <w:rFonts w:hint="eastAsia"/>
              </w:rPr>
              <w:t>枚</w:t>
            </w:r>
            <w:r w:rsidRPr="00581C65">
              <w:t>"</w:t>
            </w:r>
          </w:p>
        </w:tc>
        <w:tc>
          <w:tcPr>
            <w:tcW w:w="2548"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r w:rsidRPr="00581C65">
              <w:t>"2</w:t>
            </w:r>
            <w:r w:rsidRPr="00581C65">
              <w:rPr>
                <w:rFonts w:hint="eastAsia"/>
              </w:rPr>
              <w:t>枚</w:t>
            </w:r>
            <w:r w:rsidRPr="00581C65">
              <w:t>"</w:t>
            </w:r>
            <w:r w:rsidRPr="00581C65">
              <w:rPr>
                <w:rFonts w:hint="eastAsia"/>
              </w:rPr>
              <w:t>～</w:t>
            </w:r>
            <w:r w:rsidRPr="00581C65">
              <w:t>"25</w:t>
            </w:r>
            <w:r w:rsidRPr="00581C65">
              <w:rPr>
                <w:rFonts w:hint="eastAsia"/>
              </w:rPr>
              <w:t>枚</w:t>
            </w:r>
            <w:r w:rsidRPr="00581C65">
              <w:t>"</w:t>
            </w:r>
          </w:p>
        </w:tc>
      </w:tr>
      <w:tr w:rsidR="00581C65" w:rsidRPr="00581C65" w:rsidTr="00581C65">
        <w:trPr>
          <w:jc w:val="right"/>
        </w:trPr>
        <w:tc>
          <w:tcPr>
            <w:tcW w:w="475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pPr>
              <w:tabs>
                <w:tab w:val="left" w:pos="2541"/>
                <w:tab w:val="left" w:pos="3445"/>
              </w:tabs>
            </w:pPr>
            <w:r w:rsidRPr="00581C65">
              <w:t>1</w:t>
            </w:r>
            <w:r w:rsidRPr="00581C65">
              <w:rPr>
                <w:rFonts w:hint="eastAsia"/>
              </w:rPr>
              <w:t>セットの最大用紙枚数</w:t>
            </w:r>
            <w:r w:rsidRPr="00581C65">
              <w:t xml:space="preserve"> [CH-Finisher]</w:t>
            </w:r>
            <w:r w:rsidRPr="00581C65">
              <w:rPr>
                <w:rFonts w:hint="eastAsia"/>
              </w:rPr>
              <w:t xml:space="preserve">　　　　</w:t>
            </w:r>
            <w:r w:rsidRPr="00581C65">
              <w:t>(IOT NVM</w:t>
            </w:r>
            <w:r w:rsidRPr="00581C65">
              <w:rPr>
                <w:rFonts w:hint="eastAsia"/>
              </w:rPr>
              <w:t>）</w:t>
            </w:r>
          </w:p>
        </w:tc>
        <w:tc>
          <w:tcPr>
            <w:tcW w:w="90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pPr>
              <w:jc w:val="center"/>
            </w:pPr>
            <w:r w:rsidRPr="00581C65">
              <w:t>CE</w:t>
            </w:r>
          </w:p>
        </w:tc>
        <w:tc>
          <w:tcPr>
            <w:tcW w:w="138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r w:rsidRPr="00581C65">
              <w:t>"16</w:t>
            </w:r>
            <w:r w:rsidRPr="00581C65">
              <w:rPr>
                <w:rFonts w:hint="eastAsia"/>
              </w:rPr>
              <w:t>枚</w:t>
            </w:r>
            <w:r w:rsidRPr="00581C65">
              <w:t>"</w:t>
            </w:r>
          </w:p>
        </w:tc>
        <w:tc>
          <w:tcPr>
            <w:tcW w:w="2548"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r w:rsidRPr="00581C65">
              <w:t>"2</w:t>
            </w:r>
            <w:r w:rsidRPr="00581C65">
              <w:rPr>
                <w:rFonts w:hint="eastAsia"/>
              </w:rPr>
              <w:t>枚</w:t>
            </w:r>
            <w:r w:rsidRPr="00581C65">
              <w:t>"</w:t>
            </w:r>
            <w:r w:rsidRPr="00581C65">
              <w:rPr>
                <w:rFonts w:hint="eastAsia"/>
              </w:rPr>
              <w:t>～</w:t>
            </w:r>
            <w:r w:rsidRPr="00581C65">
              <w:t>"30</w:t>
            </w:r>
            <w:r w:rsidRPr="00581C65">
              <w:rPr>
                <w:rFonts w:hint="eastAsia"/>
              </w:rPr>
              <w:t>枚</w:t>
            </w:r>
            <w:r w:rsidRPr="00581C65">
              <w:t>"</w:t>
            </w:r>
            <w:r w:rsidRPr="00581C65">
              <w:rPr>
                <w:rFonts w:hint="eastAsia"/>
              </w:rPr>
              <w:t xml:space="preserve">　</w:t>
            </w:r>
            <w:r w:rsidRPr="00581C65">
              <w:rPr>
                <w:vertAlign w:val="superscript"/>
              </w:rPr>
              <w:footnoteReference w:id="32"/>
            </w:r>
          </w:p>
        </w:tc>
      </w:tr>
      <w:tr w:rsidR="00581C65" w:rsidRPr="00581C65" w:rsidTr="00581C65">
        <w:trPr>
          <w:jc w:val="right"/>
        </w:trPr>
        <w:tc>
          <w:tcPr>
            <w:tcW w:w="475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pPr>
              <w:tabs>
                <w:tab w:val="left" w:pos="2541"/>
                <w:tab w:val="left" w:pos="3445"/>
              </w:tabs>
            </w:pPr>
            <w:r w:rsidRPr="00581C65">
              <w:t>1</w:t>
            </w:r>
            <w:r w:rsidRPr="00581C65">
              <w:rPr>
                <w:rFonts w:hint="eastAsia"/>
              </w:rPr>
              <w:t>セットの最大用紙枚数</w:t>
            </w:r>
            <w:r w:rsidR="00F5119F">
              <w:t xml:space="preserve"> [</w:t>
            </w:r>
            <w:r w:rsidRPr="00581C65">
              <w:t>D2G-Finisher]</w:t>
            </w:r>
            <w:r w:rsidRPr="00581C65">
              <w:tab/>
              <w:t>(IOT NVM</w:t>
            </w:r>
            <w:r w:rsidRPr="00581C65">
              <w:rPr>
                <w:rFonts w:hint="eastAsia"/>
              </w:rPr>
              <w:t>）</w:t>
            </w:r>
          </w:p>
        </w:tc>
        <w:tc>
          <w:tcPr>
            <w:tcW w:w="90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pPr>
              <w:jc w:val="center"/>
            </w:pPr>
            <w:r w:rsidRPr="00581C65">
              <w:t>CE</w:t>
            </w:r>
          </w:p>
        </w:tc>
        <w:tc>
          <w:tcPr>
            <w:tcW w:w="1380"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r w:rsidRPr="00581C65">
              <w:t>"30</w:t>
            </w:r>
            <w:r w:rsidRPr="00581C65">
              <w:rPr>
                <w:rFonts w:hint="eastAsia"/>
              </w:rPr>
              <w:t>枚</w:t>
            </w:r>
            <w:r w:rsidRPr="00581C65">
              <w:t>"</w:t>
            </w:r>
          </w:p>
        </w:tc>
        <w:tc>
          <w:tcPr>
            <w:tcW w:w="2548" w:type="dxa"/>
            <w:tcBorders>
              <w:top w:val="single" w:sz="4" w:space="0" w:color="auto"/>
              <w:left w:val="single" w:sz="4" w:space="0" w:color="auto"/>
              <w:bottom w:val="single" w:sz="4" w:space="0" w:color="auto"/>
              <w:right w:val="single" w:sz="4" w:space="0" w:color="auto"/>
            </w:tcBorders>
            <w:hideMark/>
          </w:tcPr>
          <w:p w:rsidR="00581C65" w:rsidRPr="00581C65" w:rsidRDefault="00581C65" w:rsidP="00581C65">
            <w:r w:rsidRPr="00581C65">
              <w:t>"2</w:t>
            </w:r>
            <w:r w:rsidRPr="00581C65">
              <w:rPr>
                <w:rFonts w:hint="eastAsia"/>
              </w:rPr>
              <w:t>枚</w:t>
            </w:r>
            <w:r w:rsidRPr="00581C65">
              <w:t>"</w:t>
            </w:r>
            <w:r w:rsidRPr="00581C65">
              <w:rPr>
                <w:rFonts w:hint="eastAsia"/>
              </w:rPr>
              <w:t>～</w:t>
            </w:r>
            <w:r w:rsidRPr="00581C65">
              <w:t>"30</w:t>
            </w:r>
            <w:r w:rsidRPr="00581C65">
              <w:rPr>
                <w:rFonts w:hint="eastAsia"/>
              </w:rPr>
              <w:t>枚</w:t>
            </w:r>
            <w:r w:rsidRPr="00581C65">
              <w:t>"</w:t>
            </w:r>
          </w:p>
        </w:tc>
      </w:tr>
    </w:tbl>
    <w:p w:rsidR="00581C65" w:rsidRPr="00CF7765" w:rsidRDefault="00581C65">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中綴じを指示する場合は、排出面指定は、</w:t>
      </w:r>
      <w:r w:rsidRPr="00CF7765">
        <w:rPr>
          <w:rFonts w:hint="eastAsia"/>
          <w:b/>
        </w:rPr>
        <w:t>"</w:t>
      </w:r>
      <w:r w:rsidRPr="00CF7765">
        <w:rPr>
          <w:rFonts w:hint="eastAsia"/>
          <w:b/>
        </w:rPr>
        <w:t>表面排出</w:t>
      </w:r>
      <w:r w:rsidRPr="00CF7765">
        <w:rPr>
          <w:rFonts w:hint="eastAsia"/>
          <w:b/>
        </w:rPr>
        <w:t>"</w:t>
      </w:r>
      <w:r w:rsidRPr="00CF7765">
        <w:rPr>
          <w:rFonts w:hint="eastAsia"/>
        </w:rPr>
        <w:t>を指定しなければならない。</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中綴じ指定の場合は、（少なくとも）中綴じセット内での</w:t>
      </w:r>
      <w:r w:rsidRPr="00CF7765">
        <w:rPr>
          <w:rFonts w:hint="eastAsia"/>
        </w:rPr>
        <w:t>Pre-Collation</w:t>
      </w:r>
      <w:r w:rsidRPr="00CF7765">
        <w:rPr>
          <w:rFonts w:hint="eastAsia"/>
        </w:rPr>
        <w:t>を行う。</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用紙が一枚の時は、本指定を自動的に解除する。</w:t>
      </w:r>
      <w:r w:rsidRPr="00CF7765">
        <w:rPr>
          <w:rFonts w:hint="eastAsia"/>
        </w:rPr>
        <w:t>(</w:t>
      </w:r>
      <w:r w:rsidRPr="00CF7765">
        <w:rPr>
          <w:rFonts w:hint="eastAsia"/>
        </w:rPr>
        <w:t>ただし、中折りは解除されない</w:t>
      </w:r>
      <w:r w:rsidRPr="00CF7765">
        <w:rPr>
          <w:rFonts w:hint="eastAsia"/>
        </w:rPr>
        <w:t>)</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中綴じセットの用紙枚数がシステムデータ「</w:t>
      </w:r>
      <w:r w:rsidRPr="00CF7765">
        <w:t>1</w:t>
      </w:r>
      <w:r w:rsidRPr="00CF7765">
        <w:rPr>
          <w:rFonts w:hint="eastAsia"/>
        </w:rPr>
        <w:t>セットの最大用紙枚数」で設定されている枚数を越える場合は、ユーザー介入の上で、</w:t>
      </w:r>
      <w:r w:rsidRPr="00CF7765">
        <w:rPr>
          <w:rFonts w:hint="eastAsia"/>
          <w:b/>
        </w:rPr>
        <w:t>"</w:t>
      </w:r>
      <w:r w:rsidRPr="00CF7765">
        <w:rPr>
          <w:rFonts w:hint="eastAsia"/>
          <w:b/>
        </w:rPr>
        <w:t>分割しない</w:t>
      </w:r>
      <w:r w:rsidRPr="00CF7765">
        <w:rPr>
          <w:rFonts w:hint="eastAsia"/>
          <w:b/>
        </w:rPr>
        <w:t>"</w:t>
      </w:r>
      <w:r w:rsidRPr="00CF7765">
        <w:rPr>
          <w:rFonts w:hint="eastAsia"/>
        </w:rPr>
        <w:t>か</w:t>
      </w:r>
      <w:r w:rsidRPr="00CF7765">
        <w:rPr>
          <w:rFonts w:hint="eastAsia"/>
          <w:b/>
        </w:rPr>
        <w:t>"</w:t>
      </w:r>
      <w:r w:rsidRPr="00CF7765">
        <w:rPr>
          <w:rFonts w:hint="eastAsia"/>
          <w:b/>
        </w:rPr>
        <w:t>分割する</w:t>
      </w:r>
      <w:r w:rsidRPr="00CF7765">
        <w:rPr>
          <w:rFonts w:hint="eastAsia"/>
          <w:b/>
        </w:rPr>
        <w:t>"</w:t>
      </w:r>
      <w:r w:rsidRPr="00CF7765">
        <w:rPr>
          <w:rFonts w:hint="eastAsia"/>
          <w:bCs/>
        </w:rPr>
        <w:t>を選択する。</w:t>
      </w:r>
      <w:r w:rsidRPr="00CF7765">
        <w:rPr>
          <w:b/>
        </w:rPr>
        <w:br/>
      </w:r>
      <w:r w:rsidRPr="00CF7765">
        <w:rPr>
          <w:rFonts w:hint="eastAsia"/>
          <w:b/>
        </w:rPr>
        <w:t>"</w:t>
      </w:r>
      <w:r w:rsidRPr="00CF7765">
        <w:rPr>
          <w:rFonts w:hint="eastAsia"/>
          <w:b/>
        </w:rPr>
        <w:t>分割する</w:t>
      </w:r>
      <w:r w:rsidRPr="00CF7765">
        <w:rPr>
          <w:rFonts w:hint="eastAsia"/>
          <w:b/>
        </w:rPr>
        <w:t>"</w:t>
      </w:r>
      <w:r w:rsidRPr="00CF7765">
        <w:rPr>
          <w:rFonts w:hint="eastAsia"/>
          <w:bCs/>
        </w:rPr>
        <w:t>が選択された場合で、シグネチャ－</w:t>
      </w:r>
      <w:r w:rsidRPr="00CF7765">
        <w:rPr>
          <w:rFonts w:hint="eastAsia"/>
          <w:bCs/>
        </w:rPr>
        <w:t>(</w:t>
      </w:r>
      <w:r w:rsidRPr="00CF7765">
        <w:rPr>
          <w:rFonts w:hint="eastAsia"/>
          <w:bCs/>
        </w:rPr>
        <w:t>小冊子の面つけ処理</w:t>
      </w:r>
      <w:r w:rsidRPr="00CF7765">
        <w:rPr>
          <w:rFonts w:hint="eastAsia"/>
          <w:bCs/>
        </w:rPr>
        <w:t>)</w:t>
      </w:r>
      <w:r w:rsidRPr="00CF7765">
        <w:rPr>
          <w:rFonts w:hint="eastAsia"/>
          <w:bCs/>
        </w:rPr>
        <w:t>が同時に指定されていた場合は、この面つけ処理も、分割した中綴じセットで実施する。なお、表紙付けの指定は解除する。</w:t>
      </w:r>
      <w:r w:rsidRPr="00CF7765">
        <w:rPr>
          <w:rFonts w:hint="eastAsia"/>
          <w:bCs/>
        </w:rPr>
        <w:t>(FF Copy Service</w:t>
      </w:r>
      <w:r w:rsidRPr="00CF7765">
        <w:rPr>
          <w:rFonts w:hint="eastAsia"/>
          <w:bCs/>
        </w:rPr>
        <w:t>編参照</w:t>
      </w:r>
      <w:r w:rsidRPr="00CF7765">
        <w:rPr>
          <w:rFonts w:hint="eastAsia"/>
          <w:bCs/>
        </w:rPr>
        <w:t>)</w:t>
      </w:r>
      <w:r w:rsidRPr="00CF7765">
        <w:rPr>
          <w:bCs/>
        </w:rPr>
        <w:br/>
      </w:r>
      <w:r w:rsidRPr="00CF7765">
        <w:rPr>
          <w:rFonts w:hint="eastAsia"/>
          <w:b/>
        </w:rPr>
        <w:t>"</w:t>
      </w:r>
      <w:r w:rsidRPr="00CF7765">
        <w:rPr>
          <w:rFonts w:hint="eastAsia"/>
          <w:b/>
        </w:rPr>
        <w:t>分割しない</w:t>
      </w:r>
      <w:r w:rsidRPr="00CF7765">
        <w:rPr>
          <w:rFonts w:hint="eastAsia"/>
          <w:b/>
        </w:rPr>
        <w:t>"</w:t>
      </w:r>
      <w:r w:rsidRPr="00CF7765">
        <w:rPr>
          <w:rFonts w:hint="eastAsia"/>
          <w:bCs/>
        </w:rPr>
        <w:t>が選択された場合は、中綴じ指定を解除して、排出トレイに排出する。</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両面印刷が指定されていること。指定されていない場合は、本指定を無視する。</w:t>
      </w:r>
      <w:r w:rsidRPr="00CF7765">
        <w:rPr>
          <w:rFonts w:hint="eastAsia"/>
        </w:rPr>
        <w:t>(IOT Device</w:t>
      </w:r>
      <w:r w:rsidRPr="00CF7765">
        <w:rPr>
          <w:rFonts w:hint="eastAsia"/>
        </w:rPr>
        <w:t>としては綴じ方向は規定しない。</w:t>
      </w:r>
      <w:r w:rsidRPr="00CF7765">
        <w:rPr>
          <w:rFonts w:hint="eastAsia"/>
        </w:rPr>
        <w:t>(</w:t>
      </w:r>
      <w:r w:rsidRPr="00CF7765">
        <w:rPr>
          <w:rFonts w:hint="eastAsia"/>
        </w:rPr>
        <w:t>各</w:t>
      </w:r>
      <w:r w:rsidRPr="00CF7765">
        <w:rPr>
          <w:rFonts w:hint="eastAsia"/>
        </w:rPr>
        <w:t>DT Service</w:t>
      </w:r>
      <w:r w:rsidRPr="00CF7765">
        <w:rPr>
          <w:rFonts w:hint="eastAsia"/>
        </w:rPr>
        <w:t>で規定される。</w:t>
      </w:r>
      <w:r w:rsidRPr="00CF7765">
        <w:rPr>
          <w:rFonts w:hint="eastAsia"/>
        </w:rPr>
        <w:t>)</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中綴じを行なうプリント動作中に「針補給（残り針が少ない）」を検知した場合は、「中綴じセット」の切れ目で</w:t>
      </w:r>
      <w:r w:rsidRPr="00CF7765">
        <w:t>Staple</w:t>
      </w:r>
      <w:r w:rsidRPr="00CF7765">
        <w:rPr>
          <w:rFonts w:hint="eastAsia"/>
        </w:rPr>
        <w:t>動作を実施後停止する。（セットバウンダリ）</w:t>
      </w:r>
      <w:r w:rsidRPr="00CF7765">
        <w:rPr>
          <w:rFonts w:hint="eastAsia"/>
        </w:rPr>
        <w:br/>
      </w:r>
      <w:r w:rsidRPr="00CF7765">
        <w:rPr>
          <w:rFonts w:hint="eastAsia"/>
        </w:rPr>
        <w:t>上記の</w:t>
      </w:r>
      <w:r w:rsidRPr="00CF7765">
        <w:t>MC</w:t>
      </w:r>
      <w:r w:rsidRPr="00CF7765">
        <w:rPr>
          <w:rFonts w:hint="eastAsia"/>
        </w:rPr>
        <w:t>停止後、および、「針補給（残り針が少ない）」を検知している状態で中綴じを行なうプリントジョブが起動された場合は、ユーザー介入の上で、針補給があるまでプリント動作は開始</w:t>
      </w:r>
      <w:r w:rsidRPr="00CF7765">
        <w:t>/</w:t>
      </w:r>
      <w:r w:rsidRPr="00CF7765">
        <w:rPr>
          <w:rFonts w:hint="eastAsia"/>
        </w:rPr>
        <w:t>継続されない。</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針送り不良、故障時、</w:t>
      </w:r>
      <w:r w:rsidRPr="00CF7765">
        <w:rPr>
          <w:rFonts w:hint="eastAsia"/>
        </w:rPr>
        <w:t>Compiler Tray</w:t>
      </w:r>
      <w:r w:rsidRPr="00CF7765">
        <w:rPr>
          <w:rFonts w:hint="eastAsia"/>
        </w:rPr>
        <w:t>からの用紙の取り除き時の動作については、</w:t>
      </w:r>
      <w:r w:rsidRPr="00CF7765">
        <w:rPr>
          <w:rFonts w:hint="eastAsia"/>
        </w:rPr>
        <w:t>Staple</w:t>
      </w:r>
      <w:r w:rsidRPr="00CF7765">
        <w:rPr>
          <w:rFonts w:hint="eastAsia"/>
        </w:rPr>
        <w:t>指定機能の場合と同様とする。「</w:t>
      </w:r>
      <w:r w:rsidRPr="00CF7765">
        <w:fldChar w:fldCharType="begin"/>
      </w:r>
      <w:r w:rsidRPr="00CF7765">
        <w:instrText xml:space="preserve"> REF _Ref8704870 \r \h </w:instrText>
      </w:r>
      <w:r w:rsidR="00FF16DA" w:rsidRPr="00CF7765">
        <w:instrText xml:space="preserve"> \* MERGEFORMAT </w:instrText>
      </w:r>
      <w:r w:rsidRPr="00CF7765">
        <w:fldChar w:fldCharType="separate"/>
      </w:r>
      <w:r w:rsidR="00091205">
        <w:t>3.4.4</w:t>
      </w:r>
      <w:r w:rsidRPr="00CF7765">
        <w:fldChar w:fldCharType="end"/>
      </w:r>
      <w:r w:rsidRPr="00CF7765">
        <w:rPr>
          <w:rFonts w:hint="eastAsia"/>
        </w:rPr>
        <w:t xml:space="preserve"> </w:t>
      </w:r>
      <w:r w:rsidRPr="00CF7765">
        <w:fldChar w:fldCharType="begin"/>
      </w:r>
      <w:r w:rsidRPr="00CF7765">
        <w:instrText xml:space="preserve"> REF _Ref8704873 \h </w:instrText>
      </w:r>
      <w:r w:rsidR="00FF16DA" w:rsidRPr="00CF7765">
        <w:instrText xml:space="preserve"> \* MERGEFORMAT </w:instrText>
      </w:r>
      <w:r w:rsidRPr="00CF7765">
        <w:fldChar w:fldCharType="separate"/>
      </w:r>
      <w:r w:rsidR="00091205" w:rsidRPr="00CF7765">
        <w:rPr>
          <w:rFonts w:hint="eastAsia"/>
        </w:rPr>
        <w:t>Staple</w:t>
      </w:r>
      <w:r w:rsidR="00091205" w:rsidRPr="00CF7765">
        <w:rPr>
          <w:rFonts w:hint="eastAsia"/>
        </w:rPr>
        <w:t>指定</w:t>
      </w:r>
      <w:r w:rsidRPr="00CF7765">
        <w:fldChar w:fldCharType="end"/>
      </w:r>
      <w:r w:rsidRPr="00CF7765">
        <w:rPr>
          <w:rFonts w:hint="eastAsia"/>
        </w:rPr>
        <w:t>」を参照のこと。</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ポーズでの停止、キャンセルでの停止での停止の場合は、それ以降の用紙の処理を中止し、処理を依頼済みの用紙を</w:t>
      </w:r>
      <w:r w:rsidRPr="00CF7765">
        <w:rPr>
          <w:rFonts w:hint="eastAsia"/>
        </w:rPr>
        <w:t>Booklet</w:t>
      </w:r>
      <w:r w:rsidRPr="00CF7765">
        <w:rPr>
          <w:rFonts w:hint="eastAsia"/>
        </w:rPr>
        <w:t>用の</w:t>
      </w:r>
      <w:r w:rsidRPr="00CF7765">
        <w:rPr>
          <w:rFonts w:hint="eastAsia"/>
        </w:rPr>
        <w:t>Compiler Tray</w:t>
      </w:r>
      <w:r w:rsidRPr="00CF7765">
        <w:rPr>
          <w:rFonts w:hint="eastAsia"/>
        </w:rPr>
        <w:t>に排出して、停止する。（シートバウンダリ）。ただし、丁度セットの区切り目の場合は、中折りと中綴じ処理を実施し、</w:t>
      </w:r>
      <w:r w:rsidRPr="00CF7765">
        <w:rPr>
          <w:rFonts w:hint="eastAsia"/>
        </w:rPr>
        <w:t>Booklet Tray</w:t>
      </w:r>
      <w:r w:rsidRPr="00CF7765">
        <w:rPr>
          <w:rFonts w:hint="eastAsia"/>
        </w:rPr>
        <w:t>に排出後に停止する。</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割り込みが指示された場合は、「中綴じセット」の切れ目で中折りと中綴じ処理を実施し、</w:t>
      </w:r>
      <w:r w:rsidRPr="00CF7765">
        <w:rPr>
          <w:rFonts w:hint="eastAsia"/>
        </w:rPr>
        <w:t>Booklet Tray</w:t>
      </w:r>
      <w:r w:rsidRPr="00CF7765">
        <w:rPr>
          <w:rFonts w:hint="eastAsia"/>
        </w:rPr>
        <w:t>に排出後に停止する。（セットバウンダリ）</w:t>
      </w:r>
    </w:p>
    <w:p w:rsidR="00FD3712" w:rsidRPr="00CF7765" w:rsidRDefault="00FD3712">
      <w:pPr>
        <w:pStyle w:val="aa"/>
        <w:numPr>
          <w:ilvl w:val="0"/>
          <w:numId w:val="35"/>
        </w:numPr>
        <w:tabs>
          <w:tab w:val="clear" w:pos="567"/>
          <w:tab w:val="clear" w:pos="851"/>
          <w:tab w:val="clear" w:pos="1418"/>
          <w:tab w:val="clear" w:pos="1701"/>
          <w:tab w:val="left" w:pos="1380"/>
        </w:tabs>
      </w:pPr>
      <w:r w:rsidRPr="00CF7765">
        <w:rPr>
          <w:rFonts w:hint="eastAsia"/>
        </w:rPr>
        <w:t>Booklet</w:t>
      </w:r>
      <w:r w:rsidRPr="00CF7765">
        <w:rPr>
          <w:rFonts w:hint="eastAsia"/>
        </w:rPr>
        <w:t xml:space="preserve">　</w:t>
      </w:r>
      <w:r w:rsidRPr="00CF7765">
        <w:rPr>
          <w:rFonts w:hint="eastAsia"/>
        </w:rPr>
        <w:t>Compiler</w:t>
      </w:r>
      <w:r w:rsidRPr="00CF7765">
        <w:rPr>
          <w:rFonts w:hint="eastAsia"/>
        </w:rPr>
        <w:t xml:space="preserve">　</w:t>
      </w:r>
      <w:r w:rsidRPr="00CF7765">
        <w:rPr>
          <w:rFonts w:hint="eastAsia"/>
        </w:rPr>
        <w:t>Tray</w:t>
      </w:r>
      <w:r w:rsidRPr="00CF7765">
        <w:rPr>
          <w:rFonts w:hint="eastAsia"/>
        </w:rPr>
        <w:t>付近で</w:t>
      </w:r>
      <w:r w:rsidRPr="00CF7765">
        <w:rPr>
          <w:rFonts w:hint="eastAsia"/>
        </w:rPr>
        <w:t>Jam</w:t>
      </w:r>
      <w:r w:rsidRPr="00CF7765">
        <w:rPr>
          <w:rFonts w:hint="eastAsia"/>
        </w:rPr>
        <w:t>が発生した場合等で、</w:t>
      </w:r>
      <w:r w:rsidRPr="00CF7765">
        <w:rPr>
          <w:rFonts w:hint="eastAsia"/>
        </w:rPr>
        <w:t>Booklet</w:t>
      </w:r>
      <w:r w:rsidRPr="00CF7765">
        <w:rPr>
          <w:rFonts w:hint="eastAsia"/>
        </w:rPr>
        <w:t xml:space="preserve">　</w:t>
      </w:r>
      <w:r w:rsidRPr="00CF7765">
        <w:rPr>
          <w:rFonts w:hint="eastAsia"/>
        </w:rPr>
        <w:t>Compiler</w:t>
      </w:r>
      <w:r w:rsidRPr="00CF7765">
        <w:rPr>
          <w:rFonts w:hint="eastAsia"/>
        </w:rPr>
        <w:t xml:space="preserve">　</w:t>
      </w:r>
      <w:r w:rsidRPr="00CF7765">
        <w:rPr>
          <w:rFonts w:hint="eastAsia"/>
        </w:rPr>
        <w:t>Tray</w:t>
      </w:r>
      <w:r w:rsidRPr="00CF7765">
        <w:rPr>
          <w:rFonts w:hint="eastAsia"/>
        </w:rPr>
        <w:t>に排出済みの用紙を取り除いた場合や、</w:t>
      </w:r>
      <w:r w:rsidRPr="00CF7765">
        <w:rPr>
          <w:rFonts w:hint="eastAsia"/>
        </w:rPr>
        <w:t>Booklet</w:t>
      </w:r>
      <w:r w:rsidRPr="00CF7765">
        <w:rPr>
          <w:rFonts w:hint="eastAsia"/>
        </w:rPr>
        <w:t xml:space="preserve">　</w:t>
      </w:r>
      <w:r w:rsidRPr="00CF7765">
        <w:rPr>
          <w:rFonts w:hint="eastAsia"/>
        </w:rPr>
        <w:t>Compiler</w:t>
      </w:r>
      <w:r w:rsidRPr="00CF7765">
        <w:rPr>
          <w:rFonts w:hint="eastAsia"/>
        </w:rPr>
        <w:t xml:space="preserve">　</w:t>
      </w:r>
      <w:r w:rsidRPr="00CF7765">
        <w:rPr>
          <w:rFonts w:hint="eastAsia"/>
        </w:rPr>
        <w:t>Tray</w:t>
      </w:r>
      <w:r w:rsidRPr="00CF7765">
        <w:rPr>
          <w:rFonts w:hint="eastAsia"/>
        </w:rPr>
        <w:t>から</w:t>
      </w:r>
      <w:r w:rsidRPr="00CF7765">
        <w:rPr>
          <w:rFonts w:hint="eastAsia"/>
        </w:rPr>
        <w:t>Booklet</w:t>
      </w:r>
      <w:r w:rsidRPr="00CF7765">
        <w:rPr>
          <w:rFonts w:hint="eastAsia"/>
        </w:rPr>
        <w:t xml:space="preserve">　</w:t>
      </w:r>
      <w:r w:rsidRPr="00CF7765">
        <w:rPr>
          <w:rFonts w:hint="eastAsia"/>
        </w:rPr>
        <w:t>Tray</w:t>
      </w:r>
      <w:r w:rsidRPr="00CF7765">
        <w:rPr>
          <w:rFonts w:hint="eastAsia"/>
        </w:rPr>
        <w:t>に排出する過程で発生した</w:t>
      </w:r>
      <w:r w:rsidRPr="00CF7765">
        <w:rPr>
          <w:rFonts w:hint="eastAsia"/>
        </w:rPr>
        <w:t>Jam</w:t>
      </w:r>
      <w:r w:rsidRPr="00CF7765">
        <w:rPr>
          <w:rFonts w:hint="eastAsia"/>
        </w:rPr>
        <w:t>等のリカバリーは、セットリカバリーとして、そのセットの先頭からコピーを取り直す。このリカバリー時もビリングを実施する。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E20006">
      <w:pPr>
        <w:pStyle w:val="3"/>
        <w:pageBreakBefore/>
      </w:pPr>
      <w:bookmarkStart w:id="484" w:name="_Ref168229596"/>
      <w:bookmarkStart w:id="485" w:name="_Ref195095768"/>
      <w:bookmarkStart w:id="486" w:name="_Ref195095770"/>
      <w:bookmarkStart w:id="487" w:name="_Toc21605514"/>
      <w:r>
        <w:rPr>
          <w:rFonts w:hint="eastAsia"/>
        </w:rPr>
        <w:lastRenderedPageBreak/>
        <w:t>PGS0319SGP</w:t>
      </w:r>
      <w:r w:rsidR="00FD3712" w:rsidRPr="00CF7765">
        <w:rPr>
          <w:rFonts w:hint="eastAsia"/>
        </w:rPr>
        <w:t>指定と</w:t>
      </w:r>
      <w:r w:rsidR="00FD3712" w:rsidRPr="00CF7765">
        <w:rPr>
          <w:rFonts w:hint="eastAsia"/>
        </w:rPr>
        <w:t>Trimming</w:t>
      </w:r>
      <w:bookmarkEnd w:id="484"/>
      <w:r w:rsidR="00FD3712" w:rsidRPr="00CF7765">
        <w:rPr>
          <w:rFonts w:hint="eastAsia"/>
        </w:rPr>
        <w:t>指定</w:t>
      </w:r>
      <w:bookmarkEnd w:id="485"/>
      <w:bookmarkEnd w:id="486"/>
      <w:bookmarkEnd w:id="487"/>
    </w:p>
    <w:p w:rsidR="00FD3712" w:rsidRPr="00CF7765" w:rsidRDefault="00FD3712">
      <w:pPr>
        <w:pStyle w:val="aa"/>
      </w:pPr>
      <w:r w:rsidRPr="00CF7765">
        <w:rPr>
          <w:rFonts w:hint="eastAsia"/>
        </w:rPr>
        <w:t>＜目的＞</w:t>
      </w:r>
    </w:p>
    <w:p w:rsidR="00FD3712" w:rsidRPr="00CF7765" w:rsidRDefault="00E20006">
      <w:pPr>
        <w:pStyle w:val="aa"/>
        <w:tabs>
          <w:tab w:val="clear" w:pos="851"/>
          <w:tab w:val="left" w:pos="840"/>
        </w:tabs>
        <w:ind w:left="840"/>
      </w:pPr>
      <w:r>
        <w:rPr>
          <w:rFonts w:hint="eastAsia"/>
        </w:rPr>
        <w:t>PGS0319SGP</w:t>
      </w:r>
      <w:r w:rsidR="00FD3712" w:rsidRPr="00CF7765">
        <w:rPr>
          <w:rFonts w:hint="eastAsia"/>
        </w:rPr>
        <w:t>は、中折りまたは中折り＆綴じ</w:t>
      </w:r>
      <w:r w:rsidR="00FD3712" w:rsidRPr="00CF7765">
        <w:rPr>
          <w:rFonts w:hint="eastAsia"/>
        </w:rPr>
        <w:t>(</w:t>
      </w:r>
      <w:r w:rsidR="00FD3712" w:rsidRPr="00CF7765">
        <w:rPr>
          <w:rFonts w:hint="eastAsia"/>
        </w:rPr>
        <w:t>サドルステープル</w:t>
      </w:r>
      <w:r w:rsidR="00FD3712" w:rsidRPr="00CF7765">
        <w:rPr>
          <w:rFonts w:hint="eastAsia"/>
        </w:rPr>
        <w:t>)</w:t>
      </w:r>
      <w:r w:rsidR="00FD3712" w:rsidRPr="00CF7765">
        <w:rPr>
          <w:rFonts w:hint="eastAsia"/>
        </w:rPr>
        <w:t>されたものに対して、背を平らにして膨らみのない小冊子とする機能である。</w:t>
      </w:r>
    </w:p>
    <w:p w:rsidR="00FD3712" w:rsidRPr="00CF7765" w:rsidRDefault="00FD3712">
      <w:pPr>
        <w:pStyle w:val="aa"/>
        <w:tabs>
          <w:tab w:val="clear" w:pos="851"/>
          <w:tab w:val="left" w:pos="840"/>
        </w:tabs>
        <w:ind w:left="840"/>
      </w:pPr>
      <w:r w:rsidRPr="00CF7765">
        <w:rPr>
          <w:rFonts w:hint="eastAsia"/>
        </w:rPr>
        <w:t>Trimming</w:t>
      </w:r>
      <w:r w:rsidRPr="00CF7765">
        <w:rPr>
          <w:rFonts w:hint="eastAsia"/>
        </w:rPr>
        <w:t>は、中折りまたは中折り＆綴じ</w:t>
      </w:r>
      <w:r w:rsidRPr="00CF7765">
        <w:rPr>
          <w:rFonts w:hint="eastAsia"/>
        </w:rPr>
        <w:t>(</w:t>
      </w:r>
      <w:r w:rsidRPr="00CF7765">
        <w:rPr>
          <w:rFonts w:hint="eastAsia"/>
        </w:rPr>
        <w:t>サドルステープル</w:t>
      </w:r>
      <w:r w:rsidRPr="00CF7765">
        <w:rPr>
          <w:rFonts w:hint="eastAsia"/>
        </w:rPr>
        <w:t>)</w:t>
      </w:r>
      <w:r w:rsidRPr="00CF7765">
        <w:rPr>
          <w:rFonts w:hint="eastAsia"/>
        </w:rPr>
        <w:t>されたものに対して、開き側端部を裁断し、開き側の用紙端部をそろえる機能である。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04"/>
        </w:numPr>
        <w:tabs>
          <w:tab w:val="clear" w:pos="567"/>
          <w:tab w:val="clear" w:pos="851"/>
          <w:tab w:val="clear" w:pos="1418"/>
          <w:tab w:val="clear" w:pos="1701"/>
          <w:tab w:val="left" w:pos="1380"/>
        </w:tabs>
      </w:pPr>
      <w:r w:rsidRPr="00CF7765">
        <w:rPr>
          <w:rFonts w:hint="eastAsia"/>
        </w:rPr>
        <w:t>本機能は、</w:t>
      </w:r>
      <w:r w:rsidRPr="00CF7765">
        <w:rPr>
          <w:rFonts w:hint="eastAsia"/>
        </w:rPr>
        <w:t>Booklet</w:t>
      </w:r>
      <w:r w:rsidRPr="00CF7765">
        <w:rPr>
          <w:rFonts w:hint="eastAsia"/>
        </w:rPr>
        <w:t>付き</w:t>
      </w:r>
      <w:r w:rsidRPr="00CF7765">
        <w:rPr>
          <w:rFonts w:hint="eastAsia"/>
        </w:rPr>
        <w:t>Finisher</w:t>
      </w:r>
      <w:r w:rsidRPr="00CF7765">
        <w:rPr>
          <w:rFonts w:hint="eastAsia"/>
        </w:rPr>
        <w:t>で</w:t>
      </w:r>
      <w:r w:rsidRPr="00CF7765">
        <w:rPr>
          <w:rFonts w:hint="eastAsia"/>
        </w:rPr>
        <w:t>Booklet Trimmer</w:t>
      </w:r>
      <w:r w:rsidRPr="00CF7765">
        <w:rPr>
          <w:rFonts w:hint="eastAsia"/>
        </w:rPr>
        <w:t>オプション装置が搭載されている時のみ使用可能である。</w:t>
      </w:r>
    </w:p>
    <w:p w:rsidR="00FD3712" w:rsidRPr="00CF7765" w:rsidRDefault="00FD3712" w:rsidP="00885A91">
      <w:pPr>
        <w:pStyle w:val="aa"/>
        <w:numPr>
          <w:ilvl w:val="0"/>
          <w:numId w:val="104"/>
        </w:numPr>
        <w:tabs>
          <w:tab w:val="clear" w:pos="567"/>
          <w:tab w:val="clear" w:pos="851"/>
          <w:tab w:val="clear" w:pos="1418"/>
          <w:tab w:val="clear" w:pos="1701"/>
          <w:tab w:val="left" w:pos="1380"/>
        </w:tabs>
      </w:pPr>
      <w:r w:rsidRPr="00CF7765">
        <w:rPr>
          <w:rFonts w:hint="eastAsia"/>
        </w:rPr>
        <w:t>可能な用紙サイズについては、「</w:t>
      </w:r>
      <w:r w:rsidRPr="00CF7765">
        <w:fldChar w:fldCharType="begin"/>
      </w:r>
      <w:r w:rsidRPr="00CF7765">
        <w:instrText xml:space="preserve"> REF _Ref8104053 \r \h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可能な用紙種類については、「</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p>
    <w:p w:rsidR="00FD3712" w:rsidRPr="00CF7765" w:rsidRDefault="00E20006" w:rsidP="00885A91">
      <w:pPr>
        <w:pStyle w:val="aa"/>
        <w:numPr>
          <w:ilvl w:val="0"/>
          <w:numId w:val="104"/>
        </w:numPr>
        <w:tabs>
          <w:tab w:val="clear" w:pos="567"/>
          <w:tab w:val="clear" w:pos="851"/>
          <w:tab w:val="clear" w:pos="1418"/>
          <w:tab w:val="clear" w:pos="1701"/>
          <w:tab w:val="left" w:pos="1380"/>
        </w:tabs>
      </w:pPr>
      <w:r>
        <w:rPr>
          <w:rFonts w:hint="eastAsia"/>
        </w:rPr>
        <w:t>PGS0319SGP</w:t>
      </w:r>
      <w:r w:rsidR="00FD3712" w:rsidRPr="00CF7765">
        <w:rPr>
          <w:rFonts w:hint="eastAsia"/>
        </w:rPr>
        <w:t>機能、</w:t>
      </w:r>
      <w:r w:rsidR="00FD3712" w:rsidRPr="00CF7765">
        <w:rPr>
          <w:rFonts w:hint="eastAsia"/>
        </w:rPr>
        <w:t>Trimming</w:t>
      </w:r>
      <w:r w:rsidR="00FD3712" w:rsidRPr="00CF7765">
        <w:rPr>
          <w:rFonts w:hint="eastAsia"/>
        </w:rPr>
        <w:t>機能は、個々に、又は、同時に指定可能である。</w:t>
      </w:r>
    </w:p>
    <w:p w:rsidR="00FD3712" w:rsidRPr="00CF7765" w:rsidRDefault="00E20006" w:rsidP="00885A91">
      <w:pPr>
        <w:pStyle w:val="aa"/>
        <w:numPr>
          <w:ilvl w:val="0"/>
          <w:numId w:val="104"/>
        </w:numPr>
        <w:tabs>
          <w:tab w:val="clear" w:pos="567"/>
          <w:tab w:val="clear" w:pos="851"/>
          <w:tab w:val="clear" w:pos="1418"/>
          <w:tab w:val="clear" w:pos="1701"/>
          <w:tab w:val="left" w:pos="1380"/>
        </w:tabs>
      </w:pPr>
      <w:r>
        <w:rPr>
          <w:rFonts w:hint="eastAsia"/>
        </w:rPr>
        <w:t>PGS0319SGP</w:t>
      </w:r>
      <w:r w:rsidR="00FD3712" w:rsidRPr="00CF7765">
        <w:rPr>
          <w:rFonts w:hint="eastAsia"/>
        </w:rPr>
        <w:t>機能、</w:t>
      </w:r>
      <w:r w:rsidR="00FD3712" w:rsidRPr="00CF7765">
        <w:rPr>
          <w:rFonts w:hint="eastAsia"/>
        </w:rPr>
        <w:t>Trimming</w:t>
      </w:r>
      <w:r w:rsidR="00FD3712" w:rsidRPr="00CF7765">
        <w:rPr>
          <w:rFonts w:hint="eastAsia"/>
        </w:rPr>
        <w:t>機能と他機能との関係</w:t>
      </w:r>
      <w:r w:rsidR="00FD3712" w:rsidRPr="00CF7765">
        <w:br/>
      </w:r>
      <w:r>
        <w:rPr>
          <w:rFonts w:hint="eastAsia"/>
        </w:rPr>
        <w:t>PGS0319SGP</w:t>
      </w:r>
      <w:r w:rsidR="00FD3712" w:rsidRPr="00CF7765">
        <w:rPr>
          <w:rFonts w:hint="eastAsia"/>
        </w:rPr>
        <w:t>、</w:t>
      </w:r>
      <w:r w:rsidR="00FD3712" w:rsidRPr="00CF7765">
        <w:rPr>
          <w:rFonts w:hint="eastAsia"/>
        </w:rPr>
        <w:t>Trimming</w:t>
      </w:r>
      <w:r w:rsidR="00FD3712" w:rsidRPr="00CF7765">
        <w:rPr>
          <w:rFonts w:hint="eastAsia"/>
        </w:rPr>
        <w:t>機能を有効とするには、少なくとも、中折り、中折り＆中綴じを指定しなければならない。</w:t>
      </w:r>
      <w:r w:rsidR="00FD3712" w:rsidRPr="00CF7765">
        <w:br/>
      </w:r>
      <w:r w:rsidR="00FD3712" w:rsidRPr="00CF7765">
        <w:rPr>
          <w:rFonts w:hint="eastAsia"/>
        </w:rPr>
        <w:t>Bi-Fold(1</w:t>
      </w:r>
      <w:r w:rsidR="00FD3712" w:rsidRPr="00CF7765">
        <w:rPr>
          <w:rFonts w:hint="eastAsia"/>
        </w:rPr>
        <w:t>枚単位の中折り</w:t>
      </w:r>
      <w:r w:rsidR="00FD3712" w:rsidRPr="00CF7765">
        <w:rPr>
          <w:rFonts w:hint="eastAsia"/>
        </w:rPr>
        <w:t>)</w:t>
      </w:r>
      <w:r w:rsidR="00FD3712" w:rsidRPr="00CF7765">
        <w:rPr>
          <w:rFonts w:hint="eastAsia"/>
        </w:rPr>
        <w:t>に関しては、</w:t>
      </w:r>
      <w:r w:rsidR="00FD3712" w:rsidRPr="00CF7765">
        <w:rPr>
          <w:rFonts w:hint="eastAsia"/>
        </w:rPr>
        <w:t>Trimming</w:t>
      </w:r>
      <w:r w:rsidR="00FD3712" w:rsidRPr="00CF7765">
        <w:rPr>
          <w:rFonts w:hint="eastAsia"/>
        </w:rPr>
        <w:t>機能のみ選択可能である。</w:t>
      </w:r>
      <w:r w:rsidR="00FD3712" w:rsidRPr="00CF7765">
        <w:br/>
      </w:r>
    </w:p>
    <w:tbl>
      <w:tblPr>
        <w:tblW w:w="0" w:type="auto"/>
        <w:tblInd w:w="1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88"/>
        <w:gridCol w:w="1639"/>
        <w:gridCol w:w="1448"/>
        <w:gridCol w:w="1448"/>
      </w:tblGrid>
      <w:tr w:rsidR="00FD3712" w:rsidRPr="00CF7765">
        <w:tc>
          <w:tcPr>
            <w:tcW w:w="2388" w:type="dxa"/>
            <w:shd w:val="clear" w:color="auto" w:fill="CCFFFF"/>
          </w:tcPr>
          <w:p w:rsidR="00FD3712" w:rsidRPr="00CF7765" w:rsidRDefault="00FD3712">
            <w:pPr>
              <w:pStyle w:val="aa"/>
              <w:tabs>
                <w:tab w:val="clear" w:pos="567"/>
                <w:tab w:val="clear" w:pos="851"/>
                <w:tab w:val="clear" w:pos="1418"/>
                <w:tab w:val="clear" w:pos="1701"/>
                <w:tab w:val="left" w:pos="1380"/>
              </w:tabs>
              <w:ind w:left="0"/>
            </w:pPr>
          </w:p>
        </w:tc>
        <w:tc>
          <w:tcPr>
            <w:tcW w:w="1639" w:type="dxa"/>
            <w:shd w:val="clear" w:color="auto" w:fill="CC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中折り</w:t>
            </w:r>
          </w:p>
        </w:tc>
        <w:tc>
          <w:tcPr>
            <w:tcW w:w="1448" w:type="dxa"/>
            <w:shd w:val="clear" w:color="auto" w:fill="CC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中折＆綴じ</w:t>
            </w:r>
          </w:p>
        </w:tc>
        <w:tc>
          <w:tcPr>
            <w:tcW w:w="1448" w:type="dxa"/>
            <w:shd w:val="clear" w:color="auto" w:fill="CC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Bi-Fold</w:t>
            </w:r>
          </w:p>
        </w:tc>
      </w:tr>
      <w:tr w:rsidR="00FD3712" w:rsidRPr="00CF7765">
        <w:tc>
          <w:tcPr>
            <w:tcW w:w="2388" w:type="dxa"/>
            <w:shd w:val="clear" w:color="auto" w:fill="FFFF99"/>
          </w:tcPr>
          <w:p w:rsidR="00FD3712" w:rsidRPr="00CF7765" w:rsidRDefault="00E20006">
            <w:pPr>
              <w:pStyle w:val="aa"/>
              <w:tabs>
                <w:tab w:val="clear" w:pos="567"/>
                <w:tab w:val="clear" w:pos="851"/>
                <w:tab w:val="clear" w:pos="1418"/>
                <w:tab w:val="clear" w:pos="1701"/>
                <w:tab w:val="left" w:pos="1380"/>
              </w:tabs>
              <w:ind w:left="0"/>
            </w:pPr>
            <w:r>
              <w:rPr>
                <w:rFonts w:hint="eastAsia"/>
              </w:rPr>
              <w:t>PGS0319SGP</w:t>
            </w:r>
            <w:r w:rsidR="00FD3712" w:rsidRPr="00CF7765">
              <w:rPr>
                <w:rFonts w:hint="eastAsia"/>
              </w:rPr>
              <w:t>機能</w:t>
            </w:r>
          </w:p>
        </w:tc>
        <w:tc>
          <w:tcPr>
            <w:tcW w:w="1639" w:type="dxa"/>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可</w:t>
            </w:r>
          </w:p>
        </w:tc>
        <w:tc>
          <w:tcPr>
            <w:tcW w:w="1448" w:type="dxa"/>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可</w:t>
            </w:r>
          </w:p>
        </w:tc>
        <w:tc>
          <w:tcPr>
            <w:tcW w:w="1448" w:type="dxa"/>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禁止</w:t>
            </w:r>
          </w:p>
        </w:tc>
      </w:tr>
      <w:tr w:rsidR="00FD3712" w:rsidRPr="00CF7765">
        <w:tc>
          <w:tcPr>
            <w:tcW w:w="2388" w:type="dxa"/>
            <w:shd w:val="clear" w:color="auto" w:fill="FFFF99"/>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Trimming</w:t>
            </w:r>
            <w:r w:rsidRPr="00CF7765">
              <w:rPr>
                <w:rFonts w:hint="eastAsia"/>
              </w:rPr>
              <w:t>機能</w:t>
            </w:r>
          </w:p>
        </w:tc>
        <w:tc>
          <w:tcPr>
            <w:tcW w:w="1639" w:type="dxa"/>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可</w:t>
            </w:r>
          </w:p>
        </w:tc>
        <w:tc>
          <w:tcPr>
            <w:tcW w:w="1448" w:type="dxa"/>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可</w:t>
            </w:r>
          </w:p>
        </w:tc>
        <w:tc>
          <w:tcPr>
            <w:tcW w:w="1448" w:type="dxa"/>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可</w:t>
            </w:r>
          </w:p>
        </w:tc>
      </w:tr>
    </w:tbl>
    <w:p w:rsidR="00FD3712" w:rsidRPr="00CF7765" w:rsidRDefault="00FD3712">
      <w:pPr>
        <w:pStyle w:val="aa"/>
        <w:tabs>
          <w:tab w:val="left" w:pos="1380"/>
        </w:tabs>
        <w:ind w:left="840"/>
      </w:pPr>
    </w:p>
    <w:p w:rsidR="00FD3712" w:rsidRPr="00CF7765" w:rsidRDefault="00E20006" w:rsidP="00885A91">
      <w:pPr>
        <w:pStyle w:val="aa"/>
        <w:numPr>
          <w:ilvl w:val="0"/>
          <w:numId w:val="104"/>
        </w:numPr>
        <w:tabs>
          <w:tab w:val="left" w:pos="1380"/>
        </w:tabs>
      </w:pPr>
      <w:r>
        <w:rPr>
          <w:rFonts w:hint="eastAsia"/>
        </w:rPr>
        <w:t>PGS0319SGP</w:t>
      </w:r>
      <w:r w:rsidR="00FD3712" w:rsidRPr="00CF7765">
        <w:rPr>
          <w:rFonts w:hint="eastAsia"/>
        </w:rPr>
        <w:t>機能を指定した場合、</w:t>
      </w:r>
      <w:r>
        <w:rPr>
          <w:rFonts w:hint="eastAsia"/>
        </w:rPr>
        <w:t>PGS0319SGP</w:t>
      </w:r>
      <w:r w:rsidR="00FD3712" w:rsidRPr="00CF7765">
        <w:rPr>
          <w:rFonts w:hint="eastAsia"/>
        </w:rPr>
        <w:t>のかけ方について、強弱を指定することができる。</w:t>
      </w:r>
      <w:r w:rsidR="00FD3712" w:rsidRPr="00CF7765">
        <w:br/>
      </w:r>
      <w:r w:rsidR="00FD3712" w:rsidRPr="00CF7765">
        <w:rPr>
          <w:rFonts w:hint="eastAsia"/>
        </w:rPr>
        <w:t>"</w:t>
      </w:r>
      <w:r w:rsidR="00FD3712" w:rsidRPr="00CF7765">
        <w:rPr>
          <w:rFonts w:hint="eastAsia"/>
        </w:rPr>
        <w:t>弱２</w:t>
      </w:r>
      <w:r w:rsidR="00FD3712" w:rsidRPr="00CF7765">
        <w:rPr>
          <w:rFonts w:hint="eastAsia"/>
        </w:rPr>
        <w:t>"</w:t>
      </w:r>
      <w:r w:rsidR="00FD3712" w:rsidRPr="00CF7765">
        <w:rPr>
          <w:rFonts w:hint="eastAsia"/>
        </w:rPr>
        <w:t>、</w:t>
      </w:r>
      <w:r w:rsidR="00FD3712" w:rsidRPr="00CF7765">
        <w:rPr>
          <w:rFonts w:hint="eastAsia"/>
        </w:rPr>
        <w:t>"</w:t>
      </w:r>
      <w:r w:rsidR="00FD3712" w:rsidRPr="00CF7765">
        <w:rPr>
          <w:rFonts w:hint="eastAsia"/>
        </w:rPr>
        <w:t>弱１</w:t>
      </w:r>
      <w:r w:rsidR="00FD3712" w:rsidRPr="00CF7765">
        <w:rPr>
          <w:rFonts w:hint="eastAsia"/>
        </w:rPr>
        <w:t>"</w:t>
      </w:r>
      <w:r w:rsidR="00FD3712" w:rsidRPr="00CF7765">
        <w:rPr>
          <w:rFonts w:hint="eastAsia"/>
        </w:rPr>
        <w:t>、</w:t>
      </w:r>
      <w:r w:rsidR="00FD3712" w:rsidRPr="00CF7765">
        <w:rPr>
          <w:rFonts w:hint="eastAsia"/>
        </w:rPr>
        <w:t>"</w:t>
      </w:r>
      <w:r w:rsidR="00FD3712" w:rsidRPr="00CF7765">
        <w:rPr>
          <w:rFonts w:hint="eastAsia"/>
        </w:rPr>
        <w:t>普通</w:t>
      </w:r>
      <w:r w:rsidR="00FD3712" w:rsidRPr="00CF7765">
        <w:rPr>
          <w:rFonts w:hint="eastAsia"/>
        </w:rPr>
        <w:t>"</w:t>
      </w:r>
      <w:r w:rsidR="00FD3712" w:rsidRPr="00CF7765">
        <w:rPr>
          <w:rFonts w:hint="eastAsia"/>
        </w:rPr>
        <w:t>、</w:t>
      </w:r>
      <w:r w:rsidR="00FD3712" w:rsidRPr="00CF7765">
        <w:rPr>
          <w:rFonts w:hint="eastAsia"/>
        </w:rPr>
        <w:t>"</w:t>
      </w:r>
      <w:r w:rsidR="00FD3712" w:rsidRPr="00CF7765">
        <w:rPr>
          <w:rFonts w:hint="eastAsia"/>
        </w:rPr>
        <w:t>強１</w:t>
      </w:r>
      <w:r w:rsidR="00FD3712" w:rsidRPr="00CF7765">
        <w:rPr>
          <w:rFonts w:hint="eastAsia"/>
        </w:rPr>
        <w:t>"</w:t>
      </w:r>
      <w:r w:rsidR="00FD3712" w:rsidRPr="00CF7765">
        <w:rPr>
          <w:rFonts w:hint="eastAsia"/>
        </w:rPr>
        <w:t>、</w:t>
      </w:r>
      <w:r w:rsidR="00FD3712" w:rsidRPr="00CF7765">
        <w:rPr>
          <w:rFonts w:hint="eastAsia"/>
        </w:rPr>
        <w:t>"</w:t>
      </w:r>
      <w:r w:rsidR="00FD3712" w:rsidRPr="00CF7765">
        <w:rPr>
          <w:rFonts w:hint="eastAsia"/>
        </w:rPr>
        <w:t>強２</w:t>
      </w:r>
      <w:r w:rsidR="00FD3712" w:rsidRPr="00CF7765">
        <w:rPr>
          <w:rFonts w:hint="eastAsia"/>
        </w:rPr>
        <w:t>"</w:t>
      </w:r>
      <w:r w:rsidR="00FD3712" w:rsidRPr="00CF7765">
        <w:rPr>
          <w:rFonts w:hint="eastAsia"/>
        </w:rPr>
        <w:t xml:space="preserve">　　のいずれかを指定可能。（デフォルト：普通）</w:t>
      </w:r>
      <w:r w:rsidR="00FD3712" w:rsidRPr="00CF7765">
        <w:br/>
      </w:r>
      <w:r w:rsidR="00FD3712" w:rsidRPr="00CF7765">
        <w:rPr>
          <w:rFonts w:hint="eastAsia"/>
        </w:rPr>
        <w:t>この指定の有効寿命は、強弱を指定した</w:t>
      </w:r>
      <w:r w:rsidR="00FD3712" w:rsidRPr="00CF7765">
        <w:rPr>
          <w:rFonts w:hint="eastAsia"/>
        </w:rPr>
        <w:t>Job</w:t>
      </w:r>
      <w:r w:rsidR="00FD3712" w:rsidRPr="00CF7765">
        <w:rPr>
          <w:rFonts w:hint="eastAsia"/>
        </w:rPr>
        <w:t>が開始されて終了するまでである。</w:t>
      </w:r>
    </w:p>
    <w:p w:rsidR="00FD3712" w:rsidRPr="00CF7765" w:rsidRDefault="00FD3712" w:rsidP="00885A91">
      <w:pPr>
        <w:pStyle w:val="aa"/>
        <w:numPr>
          <w:ilvl w:val="0"/>
          <w:numId w:val="104"/>
        </w:numPr>
        <w:tabs>
          <w:tab w:val="left" w:pos="1380"/>
        </w:tabs>
      </w:pPr>
      <w:r w:rsidRPr="00CF7765">
        <w:rPr>
          <w:rFonts w:hint="eastAsia"/>
        </w:rPr>
        <w:t>Trimming</w:t>
      </w:r>
      <w:r w:rsidRPr="00CF7765">
        <w:rPr>
          <w:rFonts w:hint="eastAsia"/>
        </w:rPr>
        <w:t>機能を指定した場合、</w:t>
      </w:r>
      <w:r w:rsidRPr="00CF7765">
        <w:rPr>
          <w:rFonts w:hint="eastAsia"/>
        </w:rPr>
        <w:t>Trimming</w:t>
      </w:r>
      <w:r w:rsidRPr="00CF7765">
        <w:rPr>
          <w:rFonts w:hint="eastAsia"/>
        </w:rPr>
        <w:t>後の仕上がり寸法（冊子幅）を</w:t>
      </w:r>
      <w:r w:rsidRPr="00CF7765">
        <w:rPr>
          <w:rFonts w:hint="eastAsia"/>
        </w:rPr>
        <w:t>0.1 [mm] / 0.01[inch]</w:t>
      </w:r>
      <w:r w:rsidRPr="00CF7765">
        <w:rPr>
          <w:rFonts w:hint="eastAsia"/>
        </w:rPr>
        <w:t>単位で指定可能である。</w:t>
      </w:r>
      <w:r w:rsidRPr="00CF7765">
        <w:br/>
      </w:r>
      <w:r w:rsidRPr="00CF7765">
        <w:rPr>
          <w:rFonts w:hint="eastAsia"/>
        </w:rPr>
        <w:t>指定できる仕上がり寸法は、用紙に応じて異なる。</w:t>
      </w:r>
      <w:r w:rsidRPr="00CF7765">
        <w:br/>
      </w:r>
      <w:r w:rsidRPr="00CF7765">
        <w:rPr>
          <w:rFonts w:hint="eastAsia"/>
        </w:rPr>
        <w:t xml:space="preserve">  </w:t>
      </w:r>
      <w:r w:rsidRPr="00CF7765">
        <w:rPr>
          <w:rFonts w:hint="eastAsia"/>
        </w:rPr>
        <w:t>用紙長辺方向÷</w:t>
      </w:r>
      <w:r w:rsidRPr="00CF7765">
        <w:rPr>
          <w:rFonts w:hint="eastAsia"/>
        </w:rPr>
        <w:t>2</w:t>
      </w:r>
      <w:r w:rsidRPr="00CF7765">
        <w:rPr>
          <w:rFonts w:hint="eastAsia"/>
        </w:rPr>
        <w:t>－</w:t>
      </w:r>
      <w:r w:rsidRPr="00CF7765">
        <w:rPr>
          <w:rFonts w:hint="eastAsia"/>
        </w:rPr>
        <w:t>(</w:t>
      </w:r>
      <w:r w:rsidRPr="00CF7765">
        <w:rPr>
          <w:rFonts w:hint="eastAsia"/>
        </w:rPr>
        <w:t>カット量</w:t>
      </w:r>
      <w:r w:rsidRPr="00CF7765">
        <w:rPr>
          <w:rFonts w:hint="eastAsia"/>
        </w:rPr>
        <w:t xml:space="preserve">)  </w:t>
      </w:r>
      <w:r w:rsidRPr="00CF7765">
        <w:rPr>
          <w:rFonts w:hint="eastAsia"/>
        </w:rPr>
        <w:t xml:space="preserve">　　　</w:t>
      </w:r>
      <w:r w:rsidRPr="00CF7765">
        <w:rPr>
          <w:rFonts w:hint="eastAsia"/>
        </w:rPr>
        <w:t>(</w:t>
      </w:r>
      <w:r w:rsidRPr="00CF7765">
        <w:rPr>
          <w:rFonts w:hint="eastAsia"/>
        </w:rPr>
        <w:t>カット量：</w:t>
      </w:r>
      <w:r w:rsidRPr="00CF7765">
        <w:rPr>
          <w:rFonts w:hint="eastAsia"/>
        </w:rPr>
        <w:t>2mm</w:t>
      </w:r>
      <w:r w:rsidRPr="00CF7765">
        <w:rPr>
          <w:rFonts w:hint="eastAsia"/>
        </w:rPr>
        <w:t>～</w:t>
      </w:r>
      <w:r w:rsidRPr="00CF7765">
        <w:rPr>
          <w:rFonts w:hint="eastAsia"/>
        </w:rPr>
        <w:t xml:space="preserve">20mm </w:t>
      </w:r>
      <w:r w:rsidRPr="00CF7765">
        <w:rPr>
          <w:rFonts w:hint="eastAsia"/>
        </w:rPr>
        <w:t xml:space="preserve">　デフォルト</w:t>
      </w:r>
      <w:r w:rsidRPr="00CF7765">
        <w:rPr>
          <w:rFonts w:hint="eastAsia"/>
        </w:rPr>
        <w:t>8mm)</w:t>
      </w:r>
      <w:r w:rsidRPr="00CF7765">
        <w:br/>
      </w:r>
      <w:r w:rsidRPr="00CF7765">
        <w:rPr>
          <w:rFonts w:hint="eastAsia"/>
        </w:rPr>
        <w:t>Trimming</w:t>
      </w:r>
      <w:r w:rsidRPr="00CF7765">
        <w:rPr>
          <w:rFonts w:hint="eastAsia"/>
        </w:rPr>
        <w:t>後の仕上がり寸法が、上記カット量幅から導き出される、仕上がり寸法の範囲から外れる場合は、</w:t>
      </w:r>
      <w:r w:rsidRPr="00CF7765">
        <w:rPr>
          <w:rFonts w:hint="eastAsia"/>
        </w:rPr>
        <w:t>Trimming</w:t>
      </w:r>
      <w:r w:rsidRPr="00CF7765">
        <w:rPr>
          <w:rFonts w:hint="eastAsia"/>
        </w:rPr>
        <w:t>指定は自動解除する。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20"/>
        <w:gridCol w:w="840"/>
        <w:gridCol w:w="1140"/>
        <w:gridCol w:w="2488"/>
      </w:tblGrid>
      <w:tr w:rsidR="00FD3712" w:rsidRPr="00CF7765">
        <w:trPr>
          <w:jc w:val="right"/>
        </w:trPr>
        <w:tc>
          <w:tcPr>
            <w:tcW w:w="4020" w:type="dxa"/>
            <w:tcBorders>
              <w:bottom w:val="nil"/>
            </w:tcBorders>
            <w:shd w:val="clear" w:color="auto" w:fill="FFFF00"/>
          </w:tcPr>
          <w:p w:rsidR="00FD3712" w:rsidRPr="00CF7765" w:rsidRDefault="00FD3712">
            <w:pPr>
              <w:pStyle w:val="aa"/>
              <w:ind w:left="0"/>
            </w:pPr>
            <w:r w:rsidRPr="00CF7765">
              <w:rPr>
                <w:rFonts w:hint="eastAsia"/>
              </w:rPr>
              <w:t>項目</w:t>
            </w:r>
          </w:p>
        </w:tc>
        <w:tc>
          <w:tcPr>
            <w:tcW w:w="84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14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48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20" w:type="dxa"/>
          </w:tcPr>
          <w:p w:rsidR="00FD3712" w:rsidRPr="00CF7765" w:rsidRDefault="00FD3712">
            <w:pPr>
              <w:pStyle w:val="aa"/>
              <w:ind w:left="0"/>
            </w:pPr>
            <w:r w:rsidRPr="00CF7765">
              <w:rPr>
                <w:rFonts w:hint="eastAsia"/>
              </w:rPr>
              <w:t>―</w:t>
            </w:r>
          </w:p>
        </w:tc>
        <w:tc>
          <w:tcPr>
            <w:tcW w:w="840" w:type="dxa"/>
          </w:tcPr>
          <w:p w:rsidR="00FD3712" w:rsidRPr="00CF7765" w:rsidRDefault="00FD3712">
            <w:pPr>
              <w:pStyle w:val="aa"/>
              <w:ind w:left="0"/>
              <w:jc w:val="center"/>
            </w:pPr>
            <w:r w:rsidRPr="00CF7765">
              <w:rPr>
                <w:rFonts w:hint="eastAsia"/>
              </w:rPr>
              <w:t>―</w:t>
            </w:r>
          </w:p>
        </w:tc>
        <w:tc>
          <w:tcPr>
            <w:tcW w:w="1140" w:type="dxa"/>
          </w:tcPr>
          <w:p w:rsidR="00FD3712" w:rsidRPr="00CF7765" w:rsidRDefault="00FD3712">
            <w:pPr>
              <w:pStyle w:val="aa"/>
              <w:ind w:left="0"/>
              <w:jc w:val="center"/>
            </w:pPr>
            <w:r w:rsidRPr="00CF7765">
              <w:rPr>
                <w:rFonts w:hint="eastAsia"/>
              </w:rPr>
              <w:t>―</w:t>
            </w:r>
          </w:p>
        </w:tc>
        <w:tc>
          <w:tcPr>
            <w:tcW w:w="248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E20006" w:rsidP="00885A91">
      <w:pPr>
        <w:pStyle w:val="aa"/>
        <w:numPr>
          <w:ilvl w:val="0"/>
          <w:numId w:val="105"/>
        </w:numPr>
        <w:tabs>
          <w:tab w:val="clear" w:pos="567"/>
          <w:tab w:val="clear" w:pos="851"/>
          <w:tab w:val="clear" w:pos="1418"/>
          <w:tab w:val="clear" w:pos="1701"/>
          <w:tab w:val="left" w:pos="1380"/>
        </w:tabs>
      </w:pPr>
      <w:r>
        <w:rPr>
          <w:rFonts w:hint="eastAsia"/>
        </w:rPr>
        <w:t>PGS0319SGP</w:t>
      </w:r>
      <w:r w:rsidR="00FD3712" w:rsidRPr="00CF7765">
        <w:rPr>
          <w:rFonts w:hint="eastAsia"/>
        </w:rPr>
        <w:t>や</w:t>
      </w:r>
      <w:r w:rsidR="00FD3712" w:rsidRPr="00CF7765">
        <w:rPr>
          <w:rFonts w:hint="eastAsia"/>
        </w:rPr>
        <w:t>Trimming</w:t>
      </w:r>
      <w:r w:rsidR="00FD3712" w:rsidRPr="00CF7765">
        <w:rPr>
          <w:rFonts w:hint="eastAsia"/>
        </w:rPr>
        <w:t>は、枚数などに性能上の制限があるが、各</w:t>
      </w:r>
      <w:r w:rsidR="00FD3712" w:rsidRPr="00CF7765">
        <w:rPr>
          <w:rFonts w:hint="eastAsia"/>
        </w:rPr>
        <w:t>DT Service</w:t>
      </w:r>
      <w:r w:rsidR="00FD3712" w:rsidRPr="00CF7765">
        <w:rPr>
          <w:rFonts w:hint="eastAsia"/>
        </w:rPr>
        <w:t>はこれを制限しない。</w:t>
      </w:r>
    </w:p>
    <w:p w:rsidR="00FD3712" w:rsidRPr="00CF7765" w:rsidRDefault="00E20006" w:rsidP="00885A91">
      <w:pPr>
        <w:pStyle w:val="aa"/>
        <w:numPr>
          <w:ilvl w:val="0"/>
          <w:numId w:val="105"/>
        </w:numPr>
        <w:tabs>
          <w:tab w:val="clear" w:pos="567"/>
          <w:tab w:val="clear" w:pos="851"/>
          <w:tab w:val="clear" w:pos="1418"/>
          <w:tab w:val="clear" w:pos="1701"/>
          <w:tab w:val="left" w:pos="1380"/>
        </w:tabs>
      </w:pPr>
      <w:r>
        <w:rPr>
          <w:rFonts w:hint="eastAsia"/>
        </w:rPr>
        <w:t>PGS0319SGP</w:t>
      </w:r>
      <w:r w:rsidR="00FD3712" w:rsidRPr="00CF7765">
        <w:rPr>
          <w:rFonts w:hint="eastAsia"/>
        </w:rPr>
        <w:t>の強弱の調整は、</w:t>
      </w:r>
      <w:r w:rsidR="00FD3712" w:rsidRPr="00CF7765">
        <w:rPr>
          <w:rFonts w:hint="eastAsia"/>
        </w:rPr>
        <w:t>Trimmer</w:t>
      </w:r>
      <w:r w:rsidR="00FD3712" w:rsidRPr="00CF7765">
        <w:rPr>
          <w:rFonts w:hint="eastAsia"/>
        </w:rPr>
        <w:t>装置にある調整ボタンで処理中に変更することが可能である。本調整は、そのジョブ内にて有効である。</w:t>
      </w:r>
    </w:p>
    <w:p w:rsidR="00FD3712" w:rsidRPr="00CF7765" w:rsidRDefault="00FD3712" w:rsidP="00885A91">
      <w:pPr>
        <w:pStyle w:val="aa"/>
        <w:numPr>
          <w:ilvl w:val="0"/>
          <w:numId w:val="105"/>
        </w:numPr>
        <w:tabs>
          <w:tab w:val="left" w:pos="1380"/>
        </w:tabs>
      </w:pPr>
      <w:r w:rsidRPr="00CF7765">
        <w:rPr>
          <w:rFonts w:hint="eastAsia"/>
        </w:rPr>
        <w:t>Trimmer Dust Box Full</w:t>
      </w:r>
      <w:r w:rsidRPr="00CF7765">
        <w:rPr>
          <w:rFonts w:hint="eastAsia"/>
        </w:rPr>
        <w:t>を検知した場合は、「中綴じまたは二つ折りのセット」の切れ目で</w:t>
      </w:r>
      <w:r w:rsidRPr="00CF7765">
        <w:rPr>
          <w:rFonts w:hint="eastAsia"/>
        </w:rPr>
        <w:t>Trimming</w:t>
      </w:r>
      <w:r w:rsidRPr="00CF7765">
        <w:rPr>
          <w:rFonts w:hint="eastAsia"/>
        </w:rPr>
        <w:t>動作を実施後停止する。（セットバウンダリ）。ただし、一枚ずつの折りの場合は、除く。</w:t>
      </w:r>
      <w:r w:rsidRPr="00CF7765">
        <w:rPr>
          <w:rFonts w:hint="eastAsia"/>
        </w:rPr>
        <w:t>(</w:t>
      </w:r>
      <w:r w:rsidRPr="00CF7765">
        <w:rPr>
          <w:rFonts w:hint="eastAsia"/>
        </w:rPr>
        <w:t>シートバウンダリ</w:t>
      </w:r>
      <w:r w:rsidRPr="00CF7765">
        <w:rPr>
          <w:rFonts w:hint="eastAsia"/>
        </w:rPr>
        <w:t xml:space="preserve">) </w:t>
      </w:r>
    </w:p>
    <w:p w:rsidR="00FD3712" w:rsidRPr="00CF7765" w:rsidRDefault="00FD3712" w:rsidP="00885A91">
      <w:pPr>
        <w:pStyle w:val="aa"/>
        <w:numPr>
          <w:ilvl w:val="0"/>
          <w:numId w:val="105"/>
        </w:numPr>
        <w:tabs>
          <w:tab w:val="left" w:pos="1380"/>
        </w:tabs>
        <w:rPr>
          <w:u w:val="single"/>
        </w:rPr>
      </w:pPr>
      <w:r w:rsidRPr="00CF7765">
        <w:rPr>
          <w:rFonts w:hint="eastAsia"/>
        </w:rPr>
        <w:t>セットリカバリを保証する。</w:t>
      </w:r>
      <w:r w:rsidRPr="00CF7765">
        <w:rPr>
          <w:rFonts w:hint="eastAsia"/>
        </w:rPr>
        <w:t>Trimmer/</w:t>
      </w:r>
      <w:r w:rsidR="00E20006">
        <w:rPr>
          <w:rFonts w:hint="eastAsia"/>
        </w:rPr>
        <w:t>PGS0319SGP</w:t>
      </w:r>
      <w:r w:rsidRPr="00CF7765">
        <w:rPr>
          <w:rFonts w:hint="eastAsia"/>
        </w:rPr>
        <w:t>装置で</w:t>
      </w:r>
      <w:r w:rsidRPr="00CF7765">
        <w:rPr>
          <w:rFonts w:hint="eastAsia"/>
        </w:rPr>
        <w:t>Jam</w:t>
      </w:r>
      <w:r w:rsidRPr="00CF7765">
        <w:rPr>
          <w:rFonts w:hint="eastAsia"/>
        </w:rPr>
        <w:t>が発生した場合、</w:t>
      </w:r>
      <w:r w:rsidRPr="00CF7765">
        <w:rPr>
          <w:rFonts w:hint="eastAsia"/>
        </w:rPr>
        <w:t>Jam</w:t>
      </w:r>
      <w:r w:rsidRPr="00CF7765">
        <w:rPr>
          <w:rFonts w:hint="eastAsia"/>
        </w:rPr>
        <w:t>を引き起こしたセットと、その後続の機内シート全てがリカバリ対象となる。</w:t>
      </w:r>
      <w:r w:rsidRPr="00CF7765">
        <w:rPr>
          <w:rFonts w:hint="eastAsia"/>
        </w:rPr>
        <w:t>(</w:t>
      </w:r>
      <w:r w:rsidRPr="00CF7765">
        <w:rPr>
          <w:rFonts w:hint="eastAsia"/>
        </w:rPr>
        <w:t>補足：中綴じジョブのときのみが対象となる。</w:t>
      </w:r>
      <w:r w:rsidRPr="00CF7765">
        <w:rPr>
          <w:rFonts w:hint="eastAsia"/>
        </w:rPr>
        <w:t>)</w:t>
      </w:r>
    </w:p>
    <w:p w:rsidR="00FD3712" w:rsidRPr="00CF7765" w:rsidRDefault="00FD3712">
      <w:pPr>
        <w:pStyle w:val="aa"/>
        <w:tabs>
          <w:tab w:val="clear" w:pos="567"/>
          <w:tab w:val="clear" w:pos="851"/>
          <w:tab w:val="clear" w:pos="1418"/>
          <w:tab w:val="clear" w:pos="1701"/>
          <w:tab w:val="left" w:pos="1380"/>
        </w:tabs>
        <w:ind w:left="840"/>
        <w:rPr>
          <w:color w:val="0000FF"/>
        </w:rPr>
      </w:pPr>
    </w:p>
    <w:p w:rsidR="00FD3712" w:rsidRPr="00CF7765" w:rsidRDefault="00FD3712">
      <w:pPr>
        <w:pStyle w:val="aa"/>
        <w:tabs>
          <w:tab w:val="clear" w:pos="567"/>
          <w:tab w:val="clear" w:pos="851"/>
          <w:tab w:val="clear" w:pos="1418"/>
          <w:tab w:val="clear" w:pos="1701"/>
          <w:tab w:val="left" w:pos="1380"/>
        </w:tabs>
        <w:ind w:left="840"/>
        <w:rPr>
          <w:color w:val="0000FF"/>
        </w:rPr>
      </w:pPr>
    </w:p>
    <w:p w:rsidR="00FD3712" w:rsidRPr="00CF7765" w:rsidRDefault="00FD3712">
      <w:pPr>
        <w:pStyle w:val="3"/>
        <w:pageBreakBefore/>
      </w:pPr>
      <w:bookmarkStart w:id="488" w:name="_Ref207465227"/>
      <w:bookmarkStart w:id="489" w:name="_Toc21605515"/>
      <w:r w:rsidRPr="00CF7765">
        <w:rPr>
          <w:rFonts w:hint="eastAsia"/>
        </w:rPr>
        <w:lastRenderedPageBreak/>
        <w:t>小冊子時の画像自動シフト</w:t>
      </w:r>
      <w:bookmarkEnd w:id="488"/>
      <w:bookmarkEnd w:id="489"/>
    </w:p>
    <w:p w:rsidR="00FD3712" w:rsidRPr="00CF7765" w:rsidRDefault="00FD3712">
      <w:pPr>
        <w:pStyle w:val="aa"/>
      </w:pPr>
      <w:r w:rsidRPr="00CF7765">
        <w:rPr>
          <w:rFonts w:hint="eastAsia"/>
        </w:rPr>
        <w:t>＜目的＞</w:t>
      </w:r>
    </w:p>
    <w:p w:rsidR="00FD3712" w:rsidRPr="00CF7765" w:rsidRDefault="00FD3712">
      <w:pPr>
        <w:pStyle w:val="aa"/>
        <w:tabs>
          <w:tab w:val="clear" w:pos="851"/>
          <w:tab w:val="left" w:pos="840"/>
        </w:tabs>
        <w:ind w:left="840"/>
      </w:pPr>
      <w:r w:rsidRPr="00CF7765">
        <w:rPr>
          <w:rFonts w:hint="eastAsia"/>
        </w:rPr>
        <w:t>小冊子時の画像自動シフトは、小冊子時に外側の用紙ほど綴じ部分が見えにくくなる課題を解決するために、外側の用紙ほど画像を外側（小口側）にシフトさせる機能である。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19"/>
        </w:numPr>
        <w:tabs>
          <w:tab w:val="clear" w:pos="567"/>
          <w:tab w:val="clear" w:pos="851"/>
          <w:tab w:val="clear" w:pos="1418"/>
          <w:tab w:val="clear" w:pos="1701"/>
          <w:tab w:val="left" w:pos="1380"/>
        </w:tabs>
      </w:pPr>
      <w:r w:rsidRPr="00CF7765">
        <w:rPr>
          <w:rFonts w:hint="eastAsia"/>
        </w:rPr>
        <w:t>本機能は</w:t>
      </w:r>
      <w:r w:rsidRPr="00CF7765">
        <w:rPr>
          <w:rFonts w:hint="eastAsia"/>
        </w:rPr>
        <w:t>IOTsc</w:t>
      </w:r>
      <w:r w:rsidRPr="00CF7765">
        <w:rPr>
          <w:rFonts w:hint="eastAsia"/>
        </w:rPr>
        <w:t>で小冊子の面付けを実施する</w:t>
      </w:r>
      <w:r w:rsidRPr="00CF7765">
        <w:rPr>
          <w:rFonts w:hint="eastAsia"/>
        </w:rPr>
        <w:t>DT Service</w:t>
      </w:r>
      <w:r w:rsidRPr="00CF7765">
        <w:rPr>
          <w:rFonts w:hint="eastAsia"/>
        </w:rPr>
        <w:t>のみ有効な機能である。</w:t>
      </w:r>
    </w:p>
    <w:p w:rsidR="00FD3712" w:rsidRPr="00CF7765" w:rsidRDefault="00FD3712" w:rsidP="00885A91">
      <w:pPr>
        <w:pStyle w:val="aa"/>
        <w:numPr>
          <w:ilvl w:val="0"/>
          <w:numId w:val="119"/>
        </w:numPr>
        <w:tabs>
          <w:tab w:val="clear" w:pos="567"/>
          <w:tab w:val="clear" w:pos="851"/>
          <w:tab w:val="clear" w:pos="1418"/>
          <w:tab w:val="clear" w:pos="1701"/>
          <w:tab w:val="left" w:pos="1380"/>
        </w:tabs>
      </w:pPr>
      <w:r w:rsidRPr="00CF7765">
        <w:rPr>
          <w:rFonts w:hint="eastAsia"/>
        </w:rPr>
        <w:t>DT Service</w:t>
      </w:r>
      <w:r w:rsidRPr="00CF7765">
        <w:rPr>
          <w:rFonts w:hint="eastAsia"/>
        </w:rPr>
        <w:t>では</w:t>
      </w:r>
      <w:r w:rsidRPr="00CF7765">
        <w:t>”</w:t>
      </w:r>
      <w:r w:rsidRPr="00CF7765">
        <w:rPr>
          <w:rFonts w:hint="eastAsia"/>
        </w:rPr>
        <w:t>画像位置補正あり</w:t>
      </w:r>
      <w:r w:rsidRPr="00CF7765">
        <w:t>”</w:t>
      </w:r>
      <w:r w:rsidRPr="00CF7765">
        <w:rPr>
          <w:rFonts w:hint="eastAsia"/>
        </w:rPr>
        <w:t>、</w:t>
      </w:r>
      <w:r w:rsidRPr="00CF7765">
        <w:t>”</w:t>
      </w:r>
      <w:r w:rsidRPr="00CF7765">
        <w:rPr>
          <w:rFonts w:hint="eastAsia"/>
        </w:rPr>
        <w:t>画像位置補正なし</w:t>
      </w:r>
      <w:r w:rsidRPr="00CF7765">
        <w:t>”</w:t>
      </w:r>
      <w:r w:rsidRPr="00CF7765">
        <w:rPr>
          <w:rFonts w:hint="eastAsia"/>
        </w:rPr>
        <w:t>を指定することができる。</w:t>
      </w:r>
      <w:r w:rsidRPr="00CF7765">
        <w:t>”</w:t>
      </w:r>
      <w:r w:rsidRPr="00CF7765">
        <w:rPr>
          <w:rFonts w:hint="eastAsia"/>
        </w:rPr>
        <w:t>画像位置補正あり</w:t>
      </w:r>
      <w:r w:rsidRPr="00CF7765">
        <w:t>”</w:t>
      </w:r>
      <w:r w:rsidRPr="00CF7765">
        <w:rPr>
          <w:rFonts w:hint="eastAsia"/>
        </w:rPr>
        <w:t>が指定されたときに、見開きの画像を</w:t>
      </w:r>
      <w:r w:rsidRPr="00CF7765">
        <w:rPr>
          <w:rFonts w:hint="eastAsia"/>
        </w:rPr>
        <w:t>2-Up</w:t>
      </w:r>
      <w:r w:rsidRPr="00CF7765">
        <w:rPr>
          <w:rFonts w:hint="eastAsia"/>
        </w:rPr>
        <w:t>合成する時に、左右（上下）の各画像を外側にシフトする。</w:t>
      </w:r>
    </w:p>
    <w:p w:rsidR="00FD3712" w:rsidRPr="00CF7765" w:rsidRDefault="00FD3712" w:rsidP="00885A91">
      <w:pPr>
        <w:pStyle w:val="aa"/>
        <w:numPr>
          <w:ilvl w:val="0"/>
          <w:numId w:val="119"/>
        </w:numPr>
        <w:tabs>
          <w:tab w:val="clear" w:pos="567"/>
          <w:tab w:val="clear" w:pos="851"/>
          <w:tab w:val="clear" w:pos="1418"/>
          <w:tab w:val="clear" w:pos="1701"/>
          <w:tab w:val="left" w:pos="1380"/>
        </w:tabs>
      </w:pPr>
      <w:r w:rsidRPr="00CF7765">
        <w:rPr>
          <w:rFonts w:hint="eastAsia"/>
        </w:rPr>
        <w:t>各シートの画像シフト量は、二つ折りした時に一番内側にくるの用紙を基準（シフトなし）に、</w:t>
      </w:r>
      <w:r w:rsidRPr="00CF7765">
        <w:rPr>
          <w:rFonts w:hint="eastAsia"/>
        </w:rPr>
        <w:t>1</w:t>
      </w:r>
      <w:r w:rsidRPr="00CF7765">
        <w:rPr>
          <w:rFonts w:hint="eastAsia"/>
        </w:rPr>
        <w:t>枚ごとに画像位置補正量分シフト量を加算していき、一番外側にくる用紙が最も多くシフトされるようにする。</w:t>
      </w:r>
      <w:r w:rsidRPr="00CF7765">
        <w:br/>
      </w:r>
      <w:r w:rsidRPr="00CF7765">
        <w:rPr>
          <w:rFonts w:hint="eastAsia"/>
        </w:rPr>
        <w:t>つまり、各シートの画像シフト量は以下のとおりとなる。</w:t>
      </w:r>
      <w:r w:rsidRPr="00CF7765">
        <w:br/>
      </w:r>
      <w:r w:rsidRPr="00CF7765">
        <w:br/>
      </w:r>
      <w:r w:rsidRPr="00CF7765">
        <w:rPr>
          <w:rFonts w:hint="eastAsia"/>
        </w:rPr>
        <w:tab/>
      </w:r>
      <w:r w:rsidRPr="00CF7765">
        <w:rPr>
          <w:rFonts w:hint="eastAsia"/>
          <w:u w:val="single"/>
        </w:rPr>
        <w:t>各シートの画像シフト量＝画像位置補正量×</w:t>
      </w:r>
      <w:r w:rsidRPr="00CF7765">
        <w:rPr>
          <w:rFonts w:hint="eastAsia"/>
          <w:u w:val="single"/>
        </w:rPr>
        <w:t>1</w:t>
      </w:r>
      <w:r w:rsidRPr="00CF7765">
        <w:rPr>
          <w:rFonts w:hint="eastAsia"/>
          <w:u w:val="single"/>
        </w:rPr>
        <w:t>番内側用紙からの枚数＋（中綴じ代量／</w:t>
      </w:r>
      <w:r w:rsidRPr="00CF7765">
        <w:rPr>
          <w:rFonts w:hint="eastAsia"/>
          <w:u w:val="single"/>
        </w:rPr>
        <w:t>2</w:t>
      </w:r>
      <w:r w:rsidRPr="00CF7765">
        <w:rPr>
          <w:rFonts w:hint="eastAsia"/>
          <w:u w:val="single"/>
        </w:rPr>
        <w:t>）</w:t>
      </w:r>
      <w:r w:rsidRPr="00CF7765">
        <w:rPr>
          <w:u w:val="single"/>
        </w:rPr>
        <w:br/>
      </w:r>
    </w:p>
    <w:p w:rsidR="00FD3712" w:rsidRPr="00CF7765" w:rsidRDefault="00FD3712" w:rsidP="00885A91">
      <w:pPr>
        <w:pStyle w:val="aa"/>
        <w:numPr>
          <w:ilvl w:val="2"/>
          <w:numId w:val="120"/>
        </w:numPr>
      </w:pPr>
      <w:r w:rsidRPr="00CF7765">
        <w:rPr>
          <w:rFonts w:hint="eastAsia"/>
        </w:rPr>
        <w:t>但し、中綴じ代が選択されている場合は、中綴じ代量との合計がシフト量となる。</w:t>
      </w:r>
    </w:p>
    <w:p w:rsidR="00FD3712" w:rsidRPr="00CF7765" w:rsidRDefault="00FD3712">
      <w:pPr>
        <w:pStyle w:val="aa"/>
        <w:ind w:left="1407"/>
      </w:pPr>
    </w:p>
    <w:p w:rsidR="00FD3712" w:rsidRPr="00CF7765" w:rsidRDefault="00FD3712">
      <w:pPr>
        <w:pStyle w:val="aa"/>
        <w:ind w:left="1767"/>
      </w:pPr>
      <w:r w:rsidRPr="00CF7765">
        <w:rPr>
          <w:rFonts w:hint="eastAsia"/>
        </w:rPr>
        <w:t>例えば、小冊子画像位置補正量＝</w:t>
      </w:r>
      <w:r w:rsidRPr="00CF7765">
        <w:rPr>
          <w:rFonts w:hint="eastAsia"/>
        </w:rPr>
        <w:t>0.4mm</w:t>
      </w:r>
      <w:r w:rsidRPr="00CF7765">
        <w:rPr>
          <w:rFonts w:hint="eastAsia"/>
        </w:rPr>
        <w:t>、用紙枚数</w:t>
      </w:r>
      <w:r w:rsidRPr="00CF7765">
        <w:rPr>
          <w:rFonts w:hint="eastAsia"/>
        </w:rPr>
        <w:t>10</w:t>
      </w:r>
      <w:r w:rsidRPr="00CF7765">
        <w:rPr>
          <w:rFonts w:hint="eastAsia"/>
        </w:rPr>
        <w:t>枚、中綴じ代量＝</w:t>
      </w:r>
      <w:r w:rsidRPr="00CF7765">
        <w:rPr>
          <w:rFonts w:hint="eastAsia"/>
        </w:rPr>
        <w:t>6mm</w:t>
      </w:r>
      <w:r w:rsidRPr="00CF7765">
        <w:rPr>
          <w:rFonts w:hint="eastAsia"/>
        </w:rPr>
        <w:t>の場合</w:t>
      </w:r>
    </w:p>
    <w:tbl>
      <w:tblPr>
        <w:tblW w:w="0" w:type="auto"/>
        <w:tblInd w:w="1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32"/>
        <w:gridCol w:w="3805"/>
        <w:gridCol w:w="2135"/>
      </w:tblGrid>
      <w:tr w:rsidR="00FD3712" w:rsidRPr="00CF7765">
        <w:tc>
          <w:tcPr>
            <w:tcW w:w="1932" w:type="dxa"/>
            <w:shd w:val="clear" w:color="auto" w:fill="CCFFFF"/>
          </w:tcPr>
          <w:p w:rsidR="00FD3712" w:rsidRPr="00CF7765" w:rsidRDefault="00FD3712">
            <w:pPr>
              <w:pStyle w:val="aa"/>
              <w:ind w:left="0"/>
              <w:jc w:val="center"/>
            </w:pPr>
            <w:r w:rsidRPr="00CF7765">
              <w:rPr>
                <w:rFonts w:hint="eastAsia"/>
              </w:rPr>
              <w:t>折ったときの用紙順</w:t>
            </w:r>
          </w:p>
        </w:tc>
        <w:tc>
          <w:tcPr>
            <w:tcW w:w="3805" w:type="dxa"/>
            <w:shd w:val="clear" w:color="auto" w:fill="CCFFFF"/>
          </w:tcPr>
          <w:p w:rsidR="00FD3712" w:rsidRPr="00CF7765" w:rsidRDefault="00FD3712">
            <w:pPr>
              <w:pStyle w:val="aa"/>
              <w:ind w:left="0"/>
              <w:jc w:val="center"/>
            </w:pPr>
            <w:r w:rsidRPr="00CF7765">
              <w:rPr>
                <w:rFonts w:hint="eastAsia"/>
              </w:rPr>
              <w:t>計算</w:t>
            </w:r>
          </w:p>
        </w:tc>
        <w:tc>
          <w:tcPr>
            <w:tcW w:w="2135" w:type="dxa"/>
            <w:shd w:val="clear" w:color="auto" w:fill="CCFFFF"/>
          </w:tcPr>
          <w:p w:rsidR="00FD3712" w:rsidRPr="00CF7765" w:rsidRDefault="00FD3712">
            <w:pPr>
              <w:pStyle w:val="aa"/>
              <w:ind w:left="0"/>
              <w:jc w:val="center"/>
            </w:pPr>
            <w:r w:rsidRPr="00CF7765">
              <w:rPr>
                <w:rFonts w:hint="eastAsia"/>
              </w:rPr>
              <w:t>シフト量と方向</w:t>
            </w:r>
          </w:p>
        </w:tc>
      </w:tr>
      <w:tr w:rsidR="00FD3712" w:rsidRPr="00CF7765">
        <w:tc>
          <w:tcPr>
            <w:tcW w:w="1932" w:type="dxa"/>
          </w:tcPr>
          <w:p w:rsidR="00FD3712" w:rsidRPr="00CF7765" w:rsidRDefault="00FD3712">
            <w:pPr>
              <w:pStyle w:val="aa"/>
              <w:ind w:left="0"/>
            </w:pPr>
            <w:r w:rsidRPr="00CF7765">
              <w:rPr>
                <w:rFonts w:hint="eastAsia"/>
              </w:rPr>
              <w:t>0</w:t>
            </w:r>
            <w:r w:rsidRPr="00CF7765">
              <w:rPr>
                <w:rFonts w:hint="eastAsia"/>
              </w:rPr>
              <w:t>枚目（一番内側）</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0</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3.0mm</w:t>
            </w:r>
          </w:p>
        </w:tc>
        <w:tc>
          <w:tcPr>
            <w:tcW w:w="2135" w:type="dxa"/>
          </w:tcPr>
          <w:p w:rsidR="00FD3712" w:rsidRPr="00CF7765" w:rsidRDefault="00FD3712">
            <w:pPr>
              <w:pStyle w:val="aa"/>
              <w:ind w:left="0"/>
            </w:pPr>
            <w:r w:rsidRPr="00CF7765">
              <w:rPr>
                <w:rFonts w:hint="eastAsia"/>
              </w:rPr>
              <w:t>3.0mm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1</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×１＋（</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3.4mm</w:t>
            </w:r>
          </w:p>
        </w:tc>
        <w:tc>
          <w:tcPr>
            <w:tcW w:w="2135" w:type="dxa"/>
          </w:tcPr>
          <w:p w:rsidR="00FD3712" w:rsidRPr="00CF7765" w:rsidRDefault="00FD3712">
            <w:pPr>
              <w:pStyle w:val="aa"/>
              <w:ind w:left="0"/>
            </w:pPr>
            <w:r w:rsidRPr="00CF7765">
              <w:rPr>
                <w:rFonts w:hint="eastAsia"/>
              </w:rPr>
              <w:t>3.4mm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2</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2</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3.8mm</w:t>
            </w:r>
          </w:p>
        </w:tc>
        <w:tc>
          <w:tcPr>
            <w:tcW w:w="2135" w:type="dxa"/>
          </w:tcPr>
          <w:p w:rsidR="00FD3712" w:rsidRPr="00CF7765" w:rsidRDefault="00FD3712">
            <w:pPr>
              <w:pStyle w:val="aa"/>
              <w:ind w:left="0"/>
            </w:pPr>
            <w:r w:rsidRPr="00CF7765">
              <w:rPr>
                <w:rFonts w:hint="eastAsia"/>
              </w:rPr>
              <w:t>3.8mm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3</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3</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4.2mm</w:t>
            </w:r>
          </w:p>
        </w:tc>
        <w:tc>
          <w:tcPr>
            <w:tcW w:w="2135" w:type="dxa"/>
          </w:tcPr>
          <w:p w:rsidR="00FD3712" w:rsidRPr="00CF7765" w:rsidRDefault="00FD3712">
            <w:pPr>
              <w:pStyle w:val="aa"/>
              <w:ind w:left="0"/>
            </w:pPr>
            <w:r w:rsidRPr="00CF7765">
              <w:rPr>
                <w:rFonts w:hint="eastAsia"/>
              </w:rPr>
              <w:t>4.2mm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4</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4</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4.6mm</w:t>
            </w:r>
          </w:p>
        </w:tc>
        <w:tc>
          <w:tcPr>
            <w:tcW w:w="2135" w:type="dxa"/>
          </w:tcPr>
          <w:p w:rsidR="00FD3712" w:rsidRPr="00CF7765" w:rsidRDefault="00FD3712">
            <w:pPr>
              <w:pStyle w:val="aa"/>
              <w:ind w:left="0"/>
            </w:pPr>
            <w:r w:rsidRPr="00CF7765">
              <w:rPr>
                <w:rFonts w:hint="eastAsia"/>
              </w:rPr>
              <w:t>4.6mm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5</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5</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5.0mm</w:t>
            </w:r>
          </w:p>
        </w:tc>
        <w:tc>
          <w:tcPr>
            <w:tcW w:w="2135" w:type="dxa"/>
          </w:tcPr>
          <w:p w:rsidR="00FD3712" w:rsidRPr="00CF7765" w:rsidRDefault="00FD3712">
            <w:pPr>
              <w:pStyle w:val="aa"/>
              <w:ind w:left="0"/>
            </w:pPr>
            <w:r w:rsidRPr="00CF7765">
              <w:rPr>
                <w:rFonts w:hint="eastAsia"/>
              </w:rPr>
              <w:t>5.0mm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6</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6</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5.4mm</w:t>
            </w:r>
          </w:p>
        </w:tc>
        <w:tc>
          <w:tcPr>
            <w:tcW w:w="2135" w:type="dxa"/>
          </w:tcPr>
          <w:p w:rsidR="00FD3712" w:rsidRPr="00CF7765" w:rsidRDefault="00FD3712">
            <w:pPr>
              <w:pStyle w:val="aa"/>
              <w:ind w:left="0"/>
            </w:pPr>
            <w:r w:rsidRPr="00CF7765">
              <w:rPr>
                <w:rFonts w:hint="eastAsia"/>
              </w:rPr>
              <w:t>5.4mm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7</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7</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5.8mm</w:t>
            </w:r>
          </w:p>
        </w:tc>
        <w:tc>
          <w:tcPr>
            <w:tcW w:w="2135" w:type="dxa"/>
          </w:tcPr>
          <w:p w:rsidR="00FD3712" w:rsidRPr="00CF7765" w:rsidRDefault="00FD3712">
            <w:pPr>
              <w:pStyle w:val="aa"/>
              <w:ind w:left="0"/>
            </w:pPr>
            <w:r w:rsidRPr="00CF7765">
              <w:rPr>
                <w:rFonts w:hint="eastAsia"/>
              </w:rPr>
              <w:t>5.8mm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8</w:t>
            </w:r>
            <w:r w:rsidRPr="00CF7765">
              <w:rPr>
                <w:rFonts w:hint="eastAsia"/>
              </w:rPr>
              <w:t>枚目</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8</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6.2mm</w:t>
            </w:r>
          </w:p>
        </w:tc>
        <w:tc>
          <w:tcPr>
            <w:tcW w:w="2135" w:type="dxa"/>
          </w:tcPr>
          <w:p w:rsidR="00FD3712" w:rsidRPr="00CF7765" w:rsidRDefault="00FD3712">
            <w:pPr>
              <w:pStyle w:val="aa"/>
              <w:ind w:left="0"/>
            </w:pPr>
            <w:r w:rsidRPr="00CF7765">
              <w:rPr>
                <w:rFonts w:hint="eastAsia"/>
              </w:rPr>
              <w:t>6.2mm</w:t>
            </w:r>
            <w:r w:rsidRPr="00CF7765">
              <w:rPr>
                <w:rFonts w:hint="eastAsia"/>
              </w:rPr>
              <w:t>外側にシフト</w:t>
            </w:r>
          </w:p>
        </w:tc>
      </w:tr>
      <w:tr w:rsidR="00FD3712" w:rsidRPr="00CF7765">
        <w:tc>
          <w:tcPr>
            <w:tcW w:w="1932" w:type="dxa"/>
          </w:tcPr>
          <w:p w:rsidR="00FD3712" w:rsidRPr="00CF7765" w:rsidRDefault="00FD3712">
            <w:pPr>
              <w:pStyle w:val="aa"/>
              <w:ind w:left="0"/>
            </w:pPr>
            <w:r w:rsidRPr="00CF7765">
              <w:rPr>
                <w:rFonts w:hint="eastAsia"/>
              </w:rPr>
              <w:t>9</w:t>
            </w:r>
            <w:r w:rsidRPr="00CF7765">
              <w:rPr>
                <w:rFonts w:hint="eastAsia"/>
              </w:rPr>
              <w:t>枚目（一番外側）</w:t>
            </w:r>
          </w:p>
        </w:tc>
        <w:tc>
          <w:tcPr>
            <w:tcW w:w="3805" w:type="dxa"/>
          </w:tcPr>
          <w:p w:rsidR="00FD3712" w:rsidRPr="00CF7765" w:rsidRDefault="00FD3712">
            <w:pPr>
              <w:pStyle w:val="aa"/>
              <w:ind w:left="0"/>
            </w:pPr>
            <w:r w:rsidRPr="00CF7765">
              <w:rPr>
                <w:rFonts w:hint="eastAsia"/>
              </w:rPr>
              <w:t>0.4mm</w:t>
            </w:r>
            <w:r w:rsidRPr="00CF7765">
              <w:rPr>
                <w:rFonts w:hint="eastAsia"/>
              </w:rPr>
              <w:t>×</w:t>
            </w:r>
            <w:r w:rsidRPr="00CF7765">
              <w:rPr>
                <w:rFonts w:hint="eastAsia"/>
              </w:rPr>
              <w:t>9</w:t>
            </w:r>
            <w:r w:rsidRPr="00CF7765">
              <w:rPr>
                <w:rFonts w:hint="eastAsia"/>
              </w:rPr>
              <w:t>＋（</w:t>
            </w:r>
            <w:r w:rsidRPr="00CF7765">
              <w:rPr>
                <w:rFonts w:hint="eastAsia"/>
              </w:rPr>
              <w:t>6mm</w:t>
            </w:r>
            <w:r w:rsidRPr="00CF7765">
              <w:rPr>
                <w:rFonts w:hint="eastAsia"/>
              </w:rPr>
              <w:t>／</w:t>
            </w:r>
            <w:r w:rsidRPr="00CF7765">
              <w:rPr>
                <w:rFonts w:hint="eastAsia"/>
              </w:rPr>
              <w:t>2</w:t>
            </w:r>
            <w:r w:rsidRPr="00CF7765">
              <w:rPr>
                <w:rFonts w:hint="eastAsia"/>
              </w:rPr>
              <w:t>）＝</w:t>
            </w:r>
            <w:r w:rsidRPr="00CF7765">
              <w:rPr>
                <w:rFonts w:hint="eastAsia"/>
              </w:rPr>
              <w:t>6.6mm</w:t>
            </w:r>
          </w:p>
        </w:tc>
        <w:tc>
          <w:tcPr>
            <w:tcW w:w="2135" w:type="dxa"/>
          </w:tcPr>
          <w:p w:rsidR="00FD3712" w:rsidRPr="00CF7765" w:rsidRDefault="00FD3712">
            <w:pPr>
              <w:pStyle w:val="aa"/>
              <w:ind w:left="0"/>
            </w:pPr>
            <w:r w:rsidRPr="00CF7765">
              <w:rPr>
                <w:rFonts w:hint="eastAsia"/>
              </w:rPr>
              <w:t>6.6mm</w:t>
            </w:r>
            <w:r w:rsidRPr="00CF7765">
              <w:rPr>
                <w:rFonts w:hint="eastAsia"/>
              </w:rPr>
              <w:t>外側にシフト</w:t>
            </w:r>
          </w:p>
        </w:tc>
      </w:tr>
    </w:tbl>
    <w:p w:rsidR="00FD3712" w:rsidRPr="00CF7765" w:rsidRDefault="00FD3712">
      <w:pPr>
        <w:pStyle w:val="aa"/>
        <w:ind w:left="1767"/>
      </w:pPr>
    </w:p>
    <w:p w:rsidR="00FD3712" w:rsidRPr="00CF7765" w:rsidRDefault="00FD3712">
      <w:pPr>
        <w:pStyle w:val="aa"/>
        <w:ind w:left="927"/>
      </w:pPr>
    </w:p>
    <w:p w:rsidR="00FD3712" w:rsidRPr="00CF7765" w:rsidRDefault="00FD3712" w:rsidP="00885A91">
      <w:pPr>
        <w:pStyle w:val="aa"/>
        <w:numPr>
          <w:ilvl w:val="0"/>
          <w:numId w:val="119"/>
        </w:numPr>
        <w:tabs>
          <w:tab w:val="clear" w:pos="567"/>
          <w:tab w:val="clear" w:pos="851"/>
          <w:tab w:val="clear" w:pos="1418"/>
          <w:tab w:val="clear" w:pos="1701"/>
          <w:tab w:val="left" w:pos="1380"/>
        </w:tabs>
      </w:pPr>
      <w:r w:rsidRPr="00CF7765">
        <w:rPr>
          <w:rFonts w:hint="eastAsia"/>
        </w:rPr>
        <w:t>画像位置補正量は、</w:t>
      </w:r>
      <w:r w:rsidRPr="00CF7765">
        <w:rPr>
          <w:rFonts w:hint="eastAsia"/>
        </w:rPr>
        <w:t>105gsm</w:t>
      </w:r>
      <w:r w:rsidRPr="00CF7765">
        <w:rPr>
          <w:rFonts w:hint="eastAsia"/>
        </w:rPr>
        <w:t>以下と</w:t>
      </w:r>
      <w:r w:rsidRPr="00CF7765">
        <w:rPr>
          <w:rFonts w:hint="eastAsia"/>
        </w:rPr>
        <w:t>106gsm</w:t>
      </w:r>
      <w:r w:rsidRPr="00CF7765">
        <w:rPr>
          <w:rFonts w:hint="eastAsia"/>
        </w:rPr>
        <w:t>以上で</w:t>
      </w:r>
      <w:r w:rsidRPr="00CF7765">
        <w:rPr>
          <w:rFonts w:hint="eastAsia"/>
        </w:rPr>
        <w:t>2</w:t>
      </w:r>
      <w:r w:rsidRPr="00CF7765">
        <w:rPr>
          <w:rFonts w:hint="eastAsia"/>
        </w:rPr>
        <w:t>種類のシステムデータを用意して、</w:t>
      </w:r>
      <w:r w:rsidRPr="00CF7765">
        <w:rPr>
          <w:rFonts w:hint="eastAsia"/>
        </w:rPr>
        <w:t>M/C</w:t>
      </w:r>
      <w:r w:rsidRPr="00CF7765">
        <w:rPr>
          <w:rFonts w:hint="eastAsia"/>
        </w:rPr>
        <w:t>は選択された用紙の坪量で切り替える。</w:t>
      </w:r>
    </w:p>
    <w:p w:rsidR="00FD3712" w:rsidRPr="00CF7765" w:rsidRDefault="00FD3712" w:rsidP="00885A91">
      <w:pPr>
        <w:pStyle w:val="aa"/>
        <w:numPr>
          <w:ilvl w:val="2"/>
          <w:numId w:val="120"/>
        </w:numPr>
        <w:tabs>
          <w:tab w:val="clear" w:pos="1418"/>
          <w:tab w:val="left" w:pos="1170"/>
        </w:tabs>
        <w:ind w:hanging="867"/>
        <w:rPr>
          <w:sz w:val="16"/>
        </w:rPr>
      </w:pPr>
      <w:r w:rsidRPr="00CF7765">
        <w:rPr>
          <w:rFonts w:hint="eastAsia"/>
          <w:sz w:val="16"/>
        </w:rPr>
        <w:t>表紙や合紙で本文と異なる坪量の用紙を使用する場合は、本文の用紙坪量で補正量を判断する。</w:t>
      </w:r>
    </w:p>
    <w:p w:rsidR="00FD3712" w:rsidRPr="00CF7765" w:rsidRDefault="005874A0" w:rsidP="005874A0">
      <w:pPr>
        <w:pStyle w:val="aa"/>
        <w:numPr>
          <w:ilvl w:val="2"/>
          <w:numId w:val="120"/>
        </w:numPr>
        <w:tabs>
          <w:tab w:val="clear" w:pos="1418"/>
          <w:tab w:val="left" w:pos="1170"/>
        </w:tabs>
        <w:rPr>
          <w:sz w:val="16"/>
        </w:rPr>
      </w:pPr>
      <w:r w:rsidRPr="005874A0">
        <w:rPr>
          <w:sz w:val="16"/>
        </w:rPr>
        <w:t>PGS2107SGP</w:t>
      </w:r>
      <w:r w:rsidR="00FD3712" w:rsidRPr="00CF7765">
        <w:rPr>
          <w:rFonts w:hint="eastAsia"/>
          <w:sz w:val="16"/>
        </w:rPr>
        <w:t>等で本文の中で異なる坪量の用紙を使用する場合は、最初に使用する本文用紙の用紙坪量で補正量を判断する。</w:t>
      </w:r>
    </w:p>
    <w:p w:rsidR="00FD3712" w:rsidRPr="00CF7765" w:rsidRDefault="00FD3712">
      <w:pPr>
        <w:pStyle w:val="aa"/>
        <w:tabs>
          <w:tab w:val="clear" w:pos="1418"/>
          <w:tab w:val="left" w:pos="1170"/>
        </w:tabs>
        <w:ind w:left="900"/>
        <w:rPr>
          <w:sz w:val="16"/>
        </w:rPr>
      </w:pPr>
    </w:p>
    <w:p w:rsidR="00FD3712" w:rsidRPr="00CF7765" w:rsidRDefault="00FD3712">
      <w:pPr>
        <w:pStyle w:val="aa"/>
      </w:pPr>
      <w:r w:rsidRPr="00CF7765">
        <w:rPr>
          <w:rFonts w:hint="eastAsia"/>
        </w:rPr>
        <w:t>＜システムデータ＞</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62"/>
        <w:gridCol w:w="899"/>
        <w:gridCol w:w="1618"/>
        <w:gridCol w:w="3368"/>
      </w:tblGrid>
      <w:tr w:rsidR="00FD3712" w:rsidRPr="00CF7765">
        <w:tc>
          <w:tcPr>
            <w:tcW w:w="3870" w:type="dxa"/>
            <w:shd w:val="clear" w:color="auto" w:fill="FFFF00"/>
          </w:tcPr>
          <w:p w:rsidR="00FD3712" w:rsidRPr="00CF7765" w:rsidRDefault="00FD3712">
            <w:pPr>
              <w:pStyle w:val="aa"/>
              <w:ind w:left="0"/>
              <w:jc w:val="center"/>
            </w:pPr>
            <w:r w:rsidRPr="00CF7765">
              <w:rPr>
                <w:rFonts w:hint="eastAsia"/>
              </w:rPr>
              <w:t>項目</w:t>
            </w:r>
          </w:p>
        </w:tc>
        <w:tc>
          <w:tcPr>
            <w:tcW w:w="900" w:type="dxa"/>
            <w:shd w:val="clear" w:color="auto" w:fill="FFFF00"/>
          </w:tcPr>
          <w:p w:rsidR="00FD3712" w:rsidRPr="00CF7765" w:rsidRDefault="00FD3712">
            <w:pPr>
              <w:pStyle w:val="aa"/>
              <w:ind w:left="0"/>
              <w:jc w:val="center"/>
            </w:pPr>
            <w:r w:rsidRPr="00CF7765">
              <w:rPr>
                <w:rFonts w:hint="eastAsia"/>
              </w:rPr>
              <w:t>設定</w:t>
            </w:r>
          </w:p>
        </w:tc>
        <w:tc>
          <w:tcPr>
            <w:tcW w:w="1620" w:type="dxa"/>
            <w:shd w:val="clear" w:color="auto" w:fill="FFFF00"/>
          </w:tcPr>
          <w:p w:rsidR="00FD3712" w:rsidRPr="00CF7765" w:rsidRDefault="00FD3712">
            <w:pPr>
              <w:pStyle w:val="aa"/>
              <w:ind w:left="0"/>
              <w:jc w:val="center"/>
            </w:pPr>
            <w:r w:rsidRPr="00CF7765">
              <w:rPr>
                <w:rFonts w:hint="eastAsia"/>
              </w:rPr>
              <w:t>デフォルト</w:t>
            </w:r>
          </w:p>
        </w:tc>
        <w:tc>
          <w:tcPr>
            <w:tcW w:w="3374" w:type="dxa"/>
            <w:shd w:val="clear" w:color="auto" w:fill="FFFF00"/>
          </w:tcPr>
          <w:p w:rsidR="00FD3712" w:rsidRPr="00CF7765" w:rsidRDefault="00FD3712">
            <w:pPr>
              <w:pStyle w:val="aa"/>
              <w:ind w:left="0"/>
              <w:jc w:val="center"/>
            </w:pPr>
            <w:r w:rsidRPr="00CF7765">
              <w:rPr>
                <w:rFonts w:hint="eastAsia"/>
              </w:rPr>
              <w:t>設定範囲・備考</w:t>
            </w:r>
          </w:p>
        </w:tc>
      </w:tr>
      <w:tr w:rsidR="00FD3712" w:rsidRPr="00CF7765">
        <w:tc>
          <w:tcPr>
            <w:tcW w:w="3870" w:type="dxa"/>
          </w:tcPr>
          <w:p w:rsidR="00FD3712" w:rsidRPr="00CF7765" w:rsidRDefault="00FD3712">
            <w:pPr>
              <w:pStyle w:val="aa"/>
              <w:ind w:left="0"/>
              <w:rPr>
                <w:lang w:eastAsia="zh-TW"/>
              </w:rPr>
            </w:pPr>
            <w:r w:rsidRPr="00CF7765">
              <w:rPr>
                <w:rFonts w:hint="eastAsia"/>
                <w:lang w:eastAsia="zh-TW"/>
              </w:rPr>
              <w:t>小冊子画像位置補正量（</w:t>
            </w:r>
            <w:r w:rsidRPr="00CF7765">
              <w:rPr>
                <w:rFonts w:hint="eastAsia"/>
                <w:lang w:eastAsia="zh-TW"/>
              </w:rPr>
              <w:t>105gsm</w:t>
            </w:r>
            <w:r w:rsidRPr="00CF7765">
              <w:rPr>
                <w:rFonts w:hint="eastAsia"/>
                <w:lang w:eastAsia="zh-TW"/>
              </w:rPr>
              <w:t>以下）</w:t>
            </w:r>
          </w:p>
        </w:tc>
        <w:tc>
          <w:tcPr>
            <w:tcW w:w="900" w:type="dxa"/>
          </w:tcPr>
          <w:p w:rsidR="00FD3712" w:rsidRPr="00CF7765" w:rsidRDefault="00FD3712">
            <w:pPr>
              <w:pStyle w:val="aa"/>
              <w:ind w:left="0"/>
            </w:pPr>
            <w:r w:rsidRPr="00CF7765">
              <w:rPr>
                <w:rFonts w:hint="eastAsia"/>
              </w:rPr>
              <w:t>KO</w:t>
            </w:r>
          </w:p>
        </w:tc>
        <w:tc>
          <w:tcPr>
            <w:tcW w:w="1620" w:type="dxa"/>
          </w:tcPr>
          <w:p w:rsidR="00FD3712" w:rsidRPr="00CF7765" w:rsidRDefault="00FD3712">
            <w:pPr>
              <w:pStyle w:val="aa"/>
              <w:ind w:left="0"/>
            </w:pPr>
            <w:r w:rsidRPr="00CF7765">
              <w:rPr>
                <w:rFonts w:hint="eastAsia"/>
              </w:rPr>
              <w:t>0.18mm</w:t>
            </w:r>
          </w:p>
        </w:tc>
        <w:tc>
          <w:tcPr>
            <w:tcW w:w="3374" w:type="dxa"/>
          </w:tcPr>
          <w:p w:rsidR="00FD3712" w:rsidRPr="00CF7765" w:rsidRDefault="00FD3712">
            <w:pPr>
              <w:pStyle w:val="aa"/>
              <w:ind w:left="0"/>
            </w:pPr>
            <w:r w:rsidRPr="00CF7765">
              <w:rPr>
                <w:rFonts w:hint="eastAsia"/>
              </w:rPr>
              <w:t>0</w:t>
            </w:r>
            <w:r w:rsidRPr="00CF7765">
              <w:rPr>
                <w:rFonts w:hint="eastAsia"/>
              </w:rPr>
              <w:t>～</w:t>
            </w:r>
            <w:r w:rsidRPr="00CF7765">
              <w:rPr>
                <w:rFonts w:hint="eastAsia"/>
              </w:rPr>
              <w:t>1.5mm</w:t>
            </w:r>
            <w:r w:rsidRPr="00CF7765">
              <w:rPr>
                <w:rFonts w:hint="eastAsia"/>
              </w:rPr>
              <w:t xml:space="preserve">　（</w:t>
            </w:r>
            <w:r w:rsidRPr="00CF7765">
              <w:rPr>
                <w:rFonts w:hint="eastAsia"/>
              </w:rPr>
              <w:t>0.01mm</w:t>
            </w:r>
            <w:r w:rsidRPr="00CF7765">
              <w:rPr>
                <w:rFonts w:hint="eastAsia"/>
              </w:rPr>
              <w:t>単位）</w:t>
            </w:r>
          </w:p>
        </w:tc>
      </w:tr>
      <w:tr w:rsidR="00FD3712" w:rsidRPr="00CF7765">
        <w:tc>
          <w:tcPr>
            <w:tcW w:w="3870" w:type="dxa"/>
          </w:tcPr>
          <w:p w:rsidR="00FD3712" w:rsidRPr="00CF7765" w:rsidRDefault="00FD3712">
            <w:pPr>
              <w:pStyle w:val="aa"/>
              <w:ind w:left="0"/>
              <w:rPr>
                <w:lang w:eastAsia="zh-TW"/>
              </w:rPr>
            </w:pPr>
            <w:r w:rsidRPr="00CF7765">
              <w:rPr>
                <w:rFonts w:hint="eastAsia"/>
                <w:lang w:eastAsia="zh-TW"/>
              </w:rPr>
              <w:t>小冊子画像位置補正量（</w:t>
            </w:r>
            <w:r w:rsidRPr="00CF7765">
              <w:rPr>
                <w:rFonts w:hint="eastAsia"/>
                <w:lang w:eastAsia="zh-TW"/>
              </w:rPr>
              <w:t>106gsm</w:t>
            </w:r>
            <w:r w:rsidRPr="00CF7765">
              <w:rPr>
                <w:rFonts w:hint="eastAsia"/>
                <w:lang w:eastAsia="zh-TW"/>
              </w:rPr>
              <w:t>以上）</w:t>
            </w:r>
          </w:p>
        </w:tc>
        <w:tc>
          <w:tcPr>
            <w:tcW w:w="900" w:type="dxa"/>
          </w:tcPr>
          <w:p w:rsidR="00FD3712" w:rsidRPr="00CF7765" w:rsidRDefault="00FD3712">
            <w:pPr>
              <w:pStyle w:val="aa"/>
              <w:ind w:left="0"/>
            </w:pPr>
            <w:r w:rsidRPr="00CF7765">
              <w:rPr>
                <w:rFonts w:hint="eastAsia"/>
              </w:rPr>
              <w:t>KO</w:t>
            </w:r>
          </w:p>
        </w:tc>
        <w:tc>
          <w:tcPr>
            <w:tcW w:w="1620" w:type="dxa"/>
          </w:tcPr>
          <w:p w:rsidR="00FD3712" w:rsidRPr="00CF7765" w:rsidRDefault="00FD3712">
            <w:pPr>
              <w:pStyle w:val="aa"/>
              <w:ind w:left="0"/>
            </w:pPr>
            <w:r w:rsidRPr="00CF7765">
              <w:rPr>
                <w:rFonts w:hint="eastAsia"/>
              </w:rPr>
              <w:t>0.26mm</w:t>
            </w:r>
          </w:p>
        </w:tc>
        <w:tc>
          <w:tcPr>
            <w:tcW w:w="3374" w:type="dxa"/>
          </w:tcPr>
          <w:p w:rsidR="00FD3712" w:rsidRPr="00CF7765" w:rsidRDefault="00FD3712">
            <w:pPr>
              <w:pStyle w:val="aa"/>
              <w:ind w:left="0"/>
            </w:pPr>
            <w:r w:rsidRPr="00CF7765">
              <w:rPr>
                <w:rFonts w:hint="eastAsia"/>
              </w:rPr>
              <w:t>0</w:t>
            </w:r>
            <w:r w:rsidRPr="00CF7765">
              <w:rPr>
                <w:rFonts w:hint="eastAsia"/>
              </w:rPr>
              <w:t>～</w:t>
            </w:r>
            <w:r w:rsidRPr="00CF7765">
              <w:rPr>
                <w:rFonts w:hint="eastAsia"/>
              </w:rPr>
              <w:t>1.5mm</w:t>
            </w:r>
            <w:r w:rsidRPr="00CF7765">
              <w:rPr>
                <w:rFonts w:hint="eastAsia"/>
              </w:rPr>
              <w:t xml:space="preserve">　（</w:t>
            </w:r>
            <w:r w:rsidRPr="00CF7765">
              <w:rPr>
                <w:rFonts w:hint="eastAsia"/>
              </w:rPr>
              <w:t>0.01mm</w:t>
            </w:r>
            <w:r w:rsidRPr="00CF7765">
              <w:rPr>
                <w:rFonts w:hint="eastAsia"/>
              </w:rPr>
              <w:t>単位）</w:t>
            </w:r>
          </w:p>
        </w:tc>
      </w:tr>
    </w:tbl>
    <w:p w:rsidR="00FD3712" w:rsidRPr="00CF7765" w:rsidRDefault="00FD3712">
      <w:pPr>
        <w:pStyle w:val="aa"/>
        <w:rPr>
          <w:sz w:val="16"/>
        </w:rPr>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21"/>
        </w:numPr>
        <w:tabs>
          <w:tab w:val="clear" w:pos="567"/>
          <w:tab w:val="clear" w:pos="851"/>
          <w:tab w:val="clear" w:pos="1418"/>
          <w:tab w:val="clear" w:pos="1701"/>
          <w:tab w:val="left" w:pos="1380"/>
        </w:tabs>
      </w:pPr>
      <w:r w:rsidRPr="00CF7765">
        <w:rPr>
          <w:rFonts w:hint="eastAsia"/>
        </w:rPr>
        <w:t>画像位置補正ありが指示された場合に、シフト量によってはシフト動作により像欠けが発生する。</w:t>
      </w:r>
    </w:p>
    <w:p w:rsidR="00FD3712" w:rsidRPr="00CF7765" w:rsidRDefault="00FD3712" w:rsidP="00885A91">
      <w:pPr>
        <w:pStyle w:val="aa"/>
        <w:numPr>
          <w:ilvl w:val="0"/>
          <w:numId w:val="121"/>
        </w:numPr>
        <w:tabs>
          <w:tab w:val="clear" w:pos="567"/>
          <w:tab w:val="clear" w:pos="851"/>
          <w:tab w:val="clear" w:pos="1418"/>
          <w:tab w:val="clear" w:pos="1701"/>
          <w:tab w:val="left" w:pos="1380"/>
        </w:tabs>
      </w:pPr>
      <w:r w:rsidRPr="00CF7765">
        <w:rPr>
          <w:rFonts w:hint="eastAsia"/>
        </w:rPr>
        <w:t>画像位置補正は、</w:t>
      </w:r>
      <w:r w:rsidRPr="00CF7765">
        <w:rPr>
          <w:rFonts w:hint="eastAsia"/>
        </w:rPr>
        <w:t>UUID</w:t>
      </w:r>
      <w:r w:rsidRPr="00CF7765">
        <w:rPr>
          <w:rFonts w:hint="eastAsia"/>
        </w:rPr>
        <w:t>やアノテーション、</w:t>
      </w:r>
      <w:r w:rsidRPr="00CF7765">
        <w:rPr>
          <w:rFonts w:hint="eastAsia"/>
        </w:rPr>
        <w:t>AWM/HWM</w:t>
      </w:r>
      <w:r w:rsidRPr="00CF7765">
        <w:rPr>
          <w:rFonts w:hint="eastAsia"/>
        </w:rPr>
        <w:t>には適用されない。</w:t>
      </w:r>
    </w:p>
    <w:p w:rsidR="00FD3712" w:rsidRPr="00CF7765" w:rsidRDefault="00FD3712">
      <w:pPr>
        <w:pStyle w:val="aa"/>
        <w:tabs>
          <w:tab w:val="clear" w:pos="567"/>
          <w:tab w:val="clear" w:pos="851"/>
          <w:tab w:val="clear" w:pos="1418"/>
          <w:tab w:val="clear" w:pos="1701"/>
          <w:tab w:val="left" w:pos="1380"/>
        </w:tabs>
        <w:ind w:left="840"/>
        <w:rPr>
          <w:color w:val="CCFFFF"/>
        </w:rPr>
      </w:pPr>
    </w:p>
    <w:p w:rsidR="00FD3712" w:rsidRPr="00CF7765" w:rsidRDefault="00FD3712">
      <w:pPr>
        <w:pStyle w:val="aa"/>
        <w:tabs>
          <w:tab w:val="clear" w:pos="567"/>
          <w:tab w:val="clear" w:pos="851"/>
          <w:tab w:val="clear" w:pos="1418"/>
          <w:tab w:val="clear" w:pos="1701"/>
          <w:tab w:val="left" w:pos="1380"/>
        </w:tabs>
        <w:ind w:left="840"/>
        <w:rPr>
          <w:color w:val="CCFFFF"/>
        </w:rPr>
      </w:pPr>
    </w:p>
    <w:p w:rsidR="000E690F" w:rsidRPr="000E690F" w:rsidRDefault="000E690F" w:rsidP="000E690F">
      <w:pPr>
        <w:pageBreakBefore/>
        <w:numPr>
          <w:ilvl w:val="2"/>
          <w:numId w:val="1"/>
        </w:numPr>
        <w:pBdr>
          <w:bottom w:val="single" w:sz="12" w:space="1" w:color="auto"/>
        </w:pBdr>
        <w:tabs>
          <w:tab w:val="left" w:pos="567"/>
          <w:tab w:val="left" w:pos="851"/>
        </w:tabs>
        <w:spacing w:after="120" w:line="320" w:lineRule="exact"/>
        <w:outlineLvl w:val="2"/>
        <w:rPr>
          <w:b/>
          <w:sz w:val="28"/>
          <w:szCs w:val="20"/>
        </w:rPr>
      </w:pPr>
      <w:bookmarkStart w:id="490" w:name="_Ref10310436"/>
      <w:bookmarkStart w:id="491" w:name="_Ref10310442"/>
      <w:r w:rsidRPr="000E690F">
        <w:rPr>
          <w:rFonts w:hint="eastAsia"/>
          <w:b/>
          <w:sz w:val="28"/>
          <w:szCs w:val="20"/>
        </w:rPr>
        <w:lastRenderedPageBreak/>
        <w:t>折り筋と折り強化</w:t>
      </w: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rFonts w:hint="eastAsia"/>
          <w:kern w:val="0"/>
          <w:szCs w:val="20"/>
        </w:rPr>
        <w:t>＜目的＞</w:t>
      </w:r>
    </w:p>
    <w:p w:rsidR="000E690F" w:rsidRPr="000E690F" w:rsidRDefault="000E690F" w:rsidP="000E690F">
      <w:pPr>
        <w:tabs>
          <w:tab w:val="left" w:pos="840"/>
          <w:tab w:val="left" w:pos="1418"/>
          <w:tab w:val="left" w:pos="1701"/>
        </w:tabs>
        <w:adjustRightInd w:val="0"/>
        <w:spacing w:line="240" w:lineRule="atLeast"/>
        <w:ind w:left="840"/>
        <w:textAlignment w:val="baseline"/>
        <w:rPr>
          <w:kern w:val="0"/>
          <w:szCs w:val="20"/>
        </w:rPr>
      </w:pPr>
      <w:r w:rsidRPr="000E690F">
        <w:rPr>
          <w:rFonts w:hint="eastAsia"/>
          <w:kern w:val="0"/>
          <w:szCs w:val="20"/>
        </w:rPr>
        <w:t>用紙に折り筋を付ける。</w:t>
      </w:r>
      <w:r w:rsidRPr="000E690F">
        <w:rPr>
          <w:kern w:val="0"/>
          <w:szCs w:val="20"/>
        </w:rPr>
        <w:br/>
      </w:r>
      <w:r w:rsidRPr="000E690F">
        <w:rPr>
          <w:rFonts w:hint="eastAsia"/>
          <w:kern w:val="0"/>
          <w:szCs w:val="20"/>
        </w:rPr>
        <w:t>D2G-Fin</w:t>
      </w:r>
      <w:r w:rsidRPr="000E690F">
        <w:rPr>
          <w:rFonts w:hint="eastAsia"/>
          <w:kern w:val="0"/>
          <w:szCs w:val="20"/>
        </w:rPr>
        <w:t>のオプションである</w:t>
      </w:r>
      <w:r w:rsidRPr="000E690F">
        <w:rPr>
          <w:rFonts w:hint="eastAsia"/>
          <w:kern w:val="0"/>
          <w:szCs w:val="20"/>
        </w:rPr>
        <w:t>TCBM</w:t>
      </w:r>
      <w:r w:rsidRPr="000E690F">
        <w:rPr>
          <w:rFonts w:hint="eastAsia"/>
          <w:kern w:val="0"/>
          <w:szCs w:val="20"/>
        </w:rPr>
        <w:t>の</w:t>
      </w:r>
      <w:r w:rsidRPr="000E690F">
        <w:rPr>
          <w:rFonts w:hint="eastAsia"/>
          <w:kern w:val="0"/>
          <w:szCs w:val="20"/>
        </w:rPr>
        <w:t>Creaser</w:t>
      </w:r>
      <w:r w:rsidRPr="000E690F">
        <w:rPr>
          <w:rFonts w:hint="eastAsia"/>
          <w:kern w:val="0"/>
          <w:szCs w:val="20"/>
        </w:rPr>
        <w:t>機能を用いる。</w:t>
      </w:r>
      <w:r w:rsidRPr="000E690F">
        <w:rPr>
          <w:kern w:val="0"/>
          <w:szCs w:val="20"/>
        </w:rPr>
        <w:br/>
      </w:r>
      <w:r w:rsidRPr="000E690F">
        <w:rPr>
          <w:rFonts w:hint="eastAsia"/>
          <w:kern w:val="0"/>
          <w:szCs w:val="20"/>
        </w:rPr>
        <w:t>なお、</w:t>
      </w:r>
      <w:r w:rsidRPr="000E690F">
        <w:rPr>
          <w:rFonts w:hint="eastAsia"/>
          <w:kern w:val="0"/>
          <w:szCs w:val="20"/>
        </w:rPr>
        <w:t>SB-Fin</w:t>
      </w:r>
      <w:r w:rsidRPr="000E690F">
        <w:rPr>
          <w:rFonts w:hint="eastAsia"/>
          <w:kern w:val="0"/>
          <w:szCs w:val="20"/>
        </w:rPr>
        <w:t>の</w:t>
      </w:r>
      <w:r w:rsidRPr="000E690F">
        <w:rPr>
          <w:rFonts w:hint="eastAsia"/>
          <w:kern w:val="0"/>
          <w:szCs w:val="20"/>
        </w:rPr>
        <w:t>Booklet</w:t>
      </w:r>
      <w:r w:rsidRPr="000E690F">
        <w:rPr>
          <w:rFonts w:hint="eastAsia"/>
          <w:kern w:val="0"/>
          <w:szCs w:val="20"/>
        </w:rPr>
        <w:t>について、折り筋を付ける機能であるが、こちらは折り機能として取り扱う。</w:t>
      </w: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p>
    <w:p w:rsidR="000E690F" w:rsidRPr="000E690F" w:rsidRDefault="000E690F" w:rsidP="000E690F">
      <w:pPr>
        <w:tabs>
          <w:tab w:val="left" w:pos="840"/>
          <w:tab w:val="left" w:pos="1418"/>
          <w:tab w:val="left" w:pos="1701"/>
        </w:tabs>
        <w:adjustRightInd w:val="0"/>
        <w:spacing w:line="240" w:lineRule="atLeast"/>
        <w:ind w:left="840"/>
        <w:textAlignment w:val="baseline"/>
        <w:rPr>
          <w:kern w:val="0"/>
          <w:szCs w:val="20"/>
        </w:rPr>
      </w:pPr>
      <w:r w:rsidRPr="000E690F">
        <w:rPr>
          <w:rFonts w:hint="eastAsia"/>
          <w:kern w:val="0"/>
          <w:szCs w:val="20"/>
        </w:rPr>
        <w:t>折り強化は、先に用紙に折り筋を付けておいて、その後で折りを行うことで折りをより強く行う。</w:t>
      </w:r>
      <w:r w:rsidRPr="000E690F">
        <w:rPr>
          <w:kern w:val="0"/>
          <w:szCs w:val="20"/>
        </w:rPr>
        <w:br/>
      </w:r>
      <w:r w:rsidRPr="000E690F">
        <w:rPr>
          <w:rFonts w:hint="eastAsia"/>
          <w:kern w:val="0"/>
          <w:szCs w:val="20"/>
        </w:rPr>
        <w:t>D2G-Fin</w:t>
      </w:r>
      <w:r w:rsidRPr="000E690F">
        <w:rPr>
          <w:rFonts w:hint="eastAsia"/>
          <w:kern w:val="0"/>
          <w:szCs w:val="20"/>
        </w:rPr>
        <w:t>のオプションである</w:t>
      </w:r>
      <w:r w:rsidRPr="000E690F">
        <w:rPr>
          <w:rFonts w:hint="eastAsia"/>
          <w:kern w:val="0"/>
          <w:szCs w:val="20"/>
        </w:rPr>
        <w:t>TCBM</w:t>
      </w:r>
      <w:r w:rsidRPr="000E690F">
        <w:rPr>
          <w:rFonts w:hint="eastAsia"/>
          <w:kern w:val="0"/>
          <w:szCs w:val="20"/>
        </w:rPr>
        <w:t>の</w:t>
      </w:r>
      <w:r w:rsidRPr="000E690F">
        <w:rPr>
          <w:rFonts w:hint="eastAsia"/>
          <w:kern w:val="0"/>
          <w:szCs w:val="20"/>
        </w:rPr>
        <w:t>Creaser</w:t>
      </w:r>
      <w:r w:rsidRPr="000E690F">
        <w:rPr>
          <w:rFonts w:hint="eastAsia"/>
          <w:kern w:val="0"/>
          <w:szCs w:val="20"/>
        </w:rPr>
        <w:t>機能と</w:t>
      </w:r>
      <w:r w:rsidRPr="000E690F">
        <w:rPr>
          <w:rFonts w:hint="eastAsia"/>
          <w:kern w:val="0"/>
          <w:szCs w:val="20"/>
        </w:rPr>
        <w:t>Booklet</w:t>
      </w:r>
      <w:r w:rsidRPr="000E690F">
        <w:rPr>
          <w:rFonts w:hint="eastAsia"/>
          <w:kern w:val="0"/>
          <w:szCs w:val="20"/>
        </w:rPr>
        <w:t>の二つ折り機能を用いる。</w:t>
      </w:r>
    </w:p>
    <w:p w:rsidR="000E690F" w:rsidRPr="000E690F" w:rsidRDefault="000E690F" w:rsidP="000E690F">
      <w:pPr>
        <w:tabs>
          <w:tab w:val="left" w:pos="840"/>
          <w:tab w:val="left" w:pos="1418"/>
          <w:tab w:val="left" w:pos="1701"/>
        </w:tabs>
        <w:adjustRightInd w:val="0"/>
        <w:spacing w:line="240" w:lineRule="atLeast"/>
        <w:ind w:left="840"/>
        <w:textAlignment w:val="baseline"/>
        <w:rPr>
          <w:kern w:val="0"/>
          <w:szCs w:val="20"/>
        </w:rPr>
      </w:pP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rFonts w:hint="eastAsia"/>
          <w:kern w:val="0"/>
          <w:szCs w:val="20"/>
        </w:rPr>
        <w:t>＜動作</w:t>
      </w:r>
      <w:r w:rsidRPr="000E690F">
        <w:rPr>
          <w:rFonts w:hint="eastAsia"/>
          <w:kern w:val="0"/>
          <w:szCs w:val="20"/>
        </w:rPr>
        <w:t>/</w:t>
      </w:r>
      <w:r w:rsidRPr="000E690F">
        <w:rPr>
          <w:rFonts w:hint="eastAsia"/>
          <w:kern w:val="0"/>
          <w:szCs w:val="20"/>
        </w:rPr>
        <w:t>内容＞</w:t>
      </w:r>
    </w:p>
    <w:p w:rsidR="000E690F" w:rsidRPr="000E690F" w:rsidRDefault="000E690F" w:rsidP="000E690F">
      <w:pPr>
        <w:numPr>
          <w:ilvl w:val="0"/>
          <w:numId w:val="166"/>
        </w:numPr>
        <w:tabs>
          <w:tab w:val="left" w:pos="1380"/>
        </w:tabs>
        <w:adjustRightInd w:val="0"/>
        <w:spacing w:line="240" w:lineRule="atLeast"/>
        <w:textAlignment w:val="baseline"/>
        <w:rPr>
          <w:kern w:val="0"/>
          <w:szCs w:val="20"/>
        </w:rPr>
      </w:pPr>
      <w:r w:rsidRPr="000E690F">
        <w:rPr>
          <w:rFonts w:hint="eastAsia"/>
          <w:kern w:val="0"/>
          <w:szCs w:val="20"/>
        </w:rPr>
        <w:t>可能な用紙サイズについては、「</w:t>
      </w:r>
      <w:r w:rsidRPr="000E690F">
        <w:rPr>
          <w:kern w:val="0"/>
          <w:szCs w:val="20"/>
        </w:rPr>
        <w:fldChar w:fldCharType="begin"/>
      </w:r>
      <w:r w:rsidRPr="000E690F">
        <w:rPr>
          <w:kern w:val="0"/>
          <w:szCs w:val="20"/>
        </w:rPr>
        <w:instrText xml:space="preserve"> REF _Ref8104053 \r \h  \* MERGEFORMAT </w:instrText>
      </w:r>
      <w:r w:rsidRPr="000E690F">
        <w:rPr>
          <w:kern w:val="0"/>
          <w:szCs w:val="20"/>
        </w:rPr>
      </w:r>
      <w:r w:rsidRPr="000E690F">
        <w:rPr>
          <w:kern w:val="0"/>
          <w:szCs w:val="20"/>
        </w:rPr>
        <w:fldChar w:fldCharType="separate"/>
      </w:r>
      <w:r w:rsidR="00091205">
        <w:rPr>
          <w:kern w:val="0"/>
          <w:szCs w:val="20"/>
        </w:rPr>
        <w:t>3.1.1</w:t>
      </w:r>
      <w:r w:rsidRPr="000E690F">
        <w:rPr>
          <w:kern w:val="0"/>
          <w:szCs w:val="20"/>
        </w:rPr>
        <w:fldChar w:fldCharType="end"/>
      </w:r>
      <w:r w:rsidRPr="000E690F">
        <w:rPr>
          <w:rFonts w:hint="eastAsia"/>
          <w:kern w:val="0"/>
          <w:szCs w:val="20"/>
        </w:rPr>
        <w:t xml:space="preserve"> </w:t>
      </w:r>
      <w:r w:rsidRPr="000E690F">
        <w:rPr>
          <w:kern w:val="0"/>
          <w:szCs w:val="20"/>
        </w:rPr>
        <w:fldChar w:fldCharType="begin"/>
      </w:r>
      <w:r w:rsidRPr="000E690F">
        <w:rPr>
          <w:kern w:val="0"/>
          <w:szCs w:val="20"/>
        </w:rPr>
        <w:instrText xml:space="preserve"> REF _Ref8104053 \h  \* MERGEFORMAT </w:instrText>
      </w:r>
      <w:r w:rsidRPr="000E690F">
        <w:rPr>
          <w:kern w:val="0"/>
          <w:szCs w:val="20"/>
        </w:rPr>
      </w:r>
      <w:r w:rsidRPr="000E690F">
        <w:rPr>
          <w:kern w:val="0"/>
          <w:szCs w:val="20"/>
        </w:rPr>
        <w:fldChar w:fldCharType="separate"/>
      </w:r>
      <w:r w:rsidR="00091205" w:rsidRPr="00813BB4">
        <w:rPr>
          <w:rFonts w:hint="eastAsia"/>
          <w:kern w:val="0"/>
          <w:szCs w:val="20"/>
        </w:rPr>
        <w:t>用紙サイズ</w:t>
      </w:r>
      <w:r w:rsidRPr="000E690F">
        <w:rPr>
          <w:kern w:val="0"/>
          <w:szCs w:val="20"/>
        </w:rPr>
        <w:fldChar w:fldCharType="end"/>
      </w:r>
      <w:r w:rsidRPr="000E690F">
        <w:rPr>
          <w:rFonts w:hint="eastAsia"/>
          <w:kern w:val="0"/>
          <w:szCs w:val="20"/>
        </w:rPr>
        <w:t>」を参照のこと。</w:t>
      </w:r>
      <w:r w:rsidRPr="000E690F">
        <w:rPr>
          <w:rFonts w:hint="eastAsia"/>
          <w:kern w:val="0"/>
          <w:szCs w:val="20"/>
        </w:rPr>
        <w:br/>
      </w:r>
      <w:r w:rsidRPr="000E690F">
        <w:rPr>
          <w:rFonts w:hint="eastAsia"/>
          <w:kern w:val="0"/>
          <w:szCs w:val="20"/>
        </w:rPr>
        <w:t>可能な用紙種類については、「</w:t>
      </w:r>
      <w:r w:rsidRPr="000E690F">
        <w:rPr>
          <w:kern w:val="0"/>
          <w:szCs w:val="20"/>
        </w:rPr>
        <w:fldChar w:fldCharType="begin"/>
      </w:r>
      <w:r w:rsidRPr="000E690F">
        <w:rPr>
          <w:kern w:val="0"/>
          <w:szCs w:val="20"/>
        </w:rPr>
        <w:instrText xml:space="preserve"> REF _Ref8639907 \r \h  \* MERGEFORMAT </w:instrText>
      </w:r>
      <w:r w:rsidRPr="000E690F">
        <w:rPr>
          <w:kern w:val="0"/>
          <w:szCs w:val="20"/>
        </w:rPr>
      </w:r>
      <w:r w:rsidRPr="000E690F">
        <w:rPr>
          <w:kern w:val="0"/>
          <w:szCs w:val="20"/>
        </w:rPr>
        <w:fldChar w:fldCharType="separate"/>
      </w:r>
      <w:r w:rsidR="00091205">
        <w:rPr>
          <w:kern w:val="0"/>
          <w:szCs w:val="20"/>
        </w:rPr>
        <w:t>3.1.2</w:t>
      </w:r>
      <w:r w:rsidRPr="000E690F">
        <w:rPr>
          <w:kern w:val="0"/>
          <w:szCs w:val="20"/>
        </w:rPr>
        <w:fldChar w:fldCharType="end"/>
      </w:r>
      <w:r w:rsidRPr="000E690F">
        <w:rPr>
          <w:rFonts w:hint="eastAsia"/>
          <w:kern w:val="0"/>
          <w:szCs w:val="20"/>
        </w:rPr>
        <w:t xml:space="preserve"> </w:t>
      </w:r>
      <w:r w:rsidRPr="000E690F">
        <w:rPr>
          <w:kern w:val="0"/>
          <w:szCs w:val="20"/>
        </w:rPr>
        <w:fldChar w:fldCharType="begin"/>
      </w:r>
      <w:r w:rsidRPr="000E690F">
        <w:rPr>
          <w:kern w:val="0"/>
          <w:szCs w:val="20"/>
        </w:rPr>
        <w:instrText xml:space="preserve"> REF _Ref8639908 \h  \* MERGEFORMAT </w:instrText>
      </w:r>
      <w:r w:rsidRPr="000E690F">
        <w:rPr>
          <w:kern w:val="0"/>
          <w:szCs w:val="20"/>
        </w:rPr>
      </w:r>
      <w:r w:rsidRPr="000E690F">
        <w:rPr>
          <w:kern w:val="0"/>
          <w:szCs w:val="20"/>
        </w:rPr>
        <w:fldChar w:fldCharType="separate"/>
      </w:r>
      <w:r w:rsidR="00091205" w:rsidRPr="00813BB4">
        <w:rPr>
          <w:rFonts w:hint="eastAsia"/>
          <w:kern w:val="0"/>
          <w:szCs w:val="20"/>
        </w:rPr>
        <w:t>用紙種類</w:t>
      </w:r>
      <w:r w:rsidRPr="000E690F">
        <w:rPr>
          <w:kern w:val="0"/>
          <w:szCs w:val="20"/>
        </w:rPr>
        <w:fldChar w:fldCharType="end"/>
      </w:r>
      <w:r w:rsidRPr="000E690F">
        <w:rPr>
          <w:rFonts w:hint="eastAsia"/>
          <w:kern w:val="0"/>
          <w:szCs w:val="20"/>
        </w:rPr>
        <w:t>」を参照のこと。</w:t>
      </w:r>
      <w:r w:rsidRPr="000E690F">
        <w:rPr>
          <w:rFonts w:hint="eastAsia"/>
          <w:kern w:val="0"/>
          <w:szCs w:val="20"/>
        </w:rPr>
        <w:br/>
      </w:r>
      <w:r w:rsidRPr="000E690F">
        <w:rPr>
          <w:rFonts w:hint="eastAsia"/>
          <w:kern w:val="0"/>
          <w:szCs w:val="20"/>
        </w:rPr>
        <w:t>可能な排出先については、「</w:t>
      </w:r>
      <w:r w:rsidRPr="000E690F">
        <w:rPr>
          <w:kern w:val="0"/>
          <w:szCs w:val="20"/>
        </w:rPr>
        <w:fldChar w:fldCharType="begin"/>
      </w:r>
      <w:r w:rsidRPr="000E690F">
        <w:rPr>
          <w:kern w:val="0"/>
          <w:szCs w:val="20"/>
        </w:rPr>
        <w:instrText xml:space="preserve"> REF _Ref8023351 \r \h  \* MERGEFORMAT </w:instrText>
      </w:r>
      <w:r w:rsidRPr="000E690F">
        <w:rPr>
          <w:kern w:val="0"/>
          <w:szCs w:val="20"/>
        </w:rPr>
      </w:r>
      <w:r w:rsidRPr="000E690F">
        <w:rPr>
          <w:kern w:val="0"/>
          <w:szCs w:val="20"/>
        </w:rPr>
        <w:fldChar w:fldCharType="separate"/>
      </w:r>
      <w:r w:rsidR="00091205">
        <w:rPr>
          <w:kern w:val="0"/>
          <w:szCs w:val="20"/>
        </w:rPr>
        <w:t>3.4.1</w:t>
      </w:r>
      <w:r w:rsidRPr="000E690F">
        <w:rPr>
          <w:kern w:val="0"/>
          <w:szCs w:val="20"/>
        </w:rPr>
        <w:fldChar w:fldCharType="end"/>
      </w:r>
      <w:r w:rsidRPr="000E690F">
        <w:rPr>
          <w:rFonts w:hint="eastAsia"/>
          <w:kern w:val="0"/>
          <w:szCs w:val="20"/>
        </w:rPr>
        <w:t xml:space="preserve"> </w:t>
      </w:r>
      <w:r w:rsidRPr="000E690F">
        <w:rPr>
          <w:kern w:val="0"/>
          <w:szCs w:val="20"/>
        </w:rPr>
        <w:fldChar w:fldCharType="begin"/>
      </w:r>
      <w:r w:rsidRPr="000E690F">
        <w:rPr>
          <w:kern w:val="0"/>
          <w:szCs w:val="20"/>
        </w:rPr>
        <w:instrText xml:space="preserve"> REF _Ref8023351 \h  \* MERGEFORMAT </w:instrText>
      </w:r>
      <w:r w:rsidRPr="000E690F">
        <w:rPr>
          <w:kern w:val="0"/>
          <w:szCs w:val="20"/>
        </w:rPr>
      </w:r>
      <w:r w:rsidRPr="000E690F">
        <w:rPr>
          <w:kern w:val="0"/>
          <w:szCs w:val="20"/>
        </w:rPr>
        <w:fldChar w:fldCharType="separate"/>
      </w:r>
      <w:r w:rsidR="00091205" w:rsidRPr="00813BB4">
        <w:rPr>
          <w:rFonts w:hint="eastAsia"/>
          <w:kern w:val="0"/>
          <w:szCs w:val="20"/>
        </w:rPr>
        <w:t>排出先指定</w:t>
      </w:r>
      <w:r w:rsidRPr="000E690F">
        <w:rPr>
          <w:kern w:val="0"/>
          <w:szCs w:val="20"/>
        </w:rPr>
        <w:fldChar w:fldCharType="end"/>
      </w:r>
      <w:r w:rsidRPr="000E690F">
        <w:rPr>
          <w:rFonts w:hint="eastAsia"/>
          <w:kern w:val="0"/>
          <w:szCs w:val="20"/>
        </w:rPr>
        <w:t>」を参照のこと。</w:t>
      </w:r>
    </w:p>
    <w:p w:rsidR="000E690F" w:rsidRPr="000E690F" w:rsidRDefault="000E690F" w:rsidP="000E690F">
      <w:pPr>
        <w:numPr>
          <w:ilvl w:val="0"/>
          <w:numId w:val="166"/>
        </w:numPr>
        <w:tabs>
          <w:tab w:val="left" w:pos="1380"/>
        </w:tabs>
        <w:adjustRightInd w:val="0"/>
        <w:spacing w:line="240" w:lineRule="atLeast"/>
        <w:textAlignment w:val="baseline"/>
        <w:rPr>
          <w:kern w:val="0"/>
          <w:szCs w:val="20"/>
        </w:rPr>
      </w:pPr>
      <w:r w:rsidRPr="000E690F">
        <w:rPr>
          <w:rFonts w:hint="eastAsia"/>
          <w:kern w:val="0"/>
          <w:szCs w:val="20"/>
        </w:rPr>
        <w:t>各</w:t>
      </w:r>
      <w:r w:rsidRPr="000E690F">
        <w:rPr>
          <w:rFonts w:hint="eastAsia"/>
          <w:kern w:val="0"/>
          <w:szCs w:val="20"/>
        </w:rPr>
        <w:t>DT Service</w:t>
      </w:r>
      <w:r w:rsidRPr="000E690F">
        <w:rPr>
          <w:rFonts w:hint="eastAsia"/>
          <w:kern w:val="0"/>
          <w:szCs w:val="20"/>
        </w:rPr>
        <w:t>では、折りの種類を指定して、折り筋のみを付けるを選択することができる。</w:t>
      </w:r>
      <w:r w:rsidRPr="000E690F">
        <w:rPr>
          <w:kern w:val="0"/>
          <w:szCs w:val="20"/>
        </w:rPr>
        <w:br/>
      </w:r>
      <w:r w:rsidRPr="000E690F">
        <w:rPr>
          <w:rFonts w:hint="eastAsia"/>
          <w:kern w:val="0"/>
          <w:szCs w:val="20"/>
        </w:rPr>
        <w:t>選択可能な折りの種類は、</w:t>
      </w:r>
      <w:r w:rsidRPr="000E690F">
        <w:rPr>
          <w:rFonts w:hint="eastAsia"/>
          <w:b/>
          <w:kern w:val="0"/>
          <w:szCs w:val="20"/>
        </w:rPr>
        <w:t>"</w:t>
      </w:r>
      <w:r w:rsidRPr="000E690F">
        <w:rPr>
          <w:rFonts w:hint="eastAsia"/>
          <w:b/>
          <w:kern w:val="0"/>
          <w:szCs w:val="20"/>
        </w:rPr>
        <w:t>二つ折り</w:t>
      </w:r>
      <w:r w:rsidRPr="000E690F">
        <w:rPr>
          <w:rFonts w:hint="eastAsia"/>
          <w:b/>
          <w:kern w:val="0"/>
          <w:szCs w:val="20"/>
        </w:rPr>
        <w:t>"</w:t>
      </w:r>
      <w:r w:rsidRPr="000E690F">
        <w:rPr>
          <w:rFonts w:hint="eastAsia"/>
          <w:kern w:val="0"/>
          <w:szCs w:val="20"/>
        </w:rPr>
        <w:t>、</w:t>
      </w:r>
      <w:r w:rsidRPr="000E690F">
        <w:rPr>
          <w:rFonts w:hint="eastAsia"/>
          <w:b/>
          <w:kern w:val="0"/>
          <w:szCs w:val="20"/>
        </w:rPr>
        <w:t>"Z</w:t>
      </w:r>
      <w:r w:rsidRPr="000E690F">
        <w:rPr>
          <w:rFonts w:hint="eastAsia"/>
          <w:b/>
          <w:kern w:val="0"/>
          <w:szCs w:val="20"/>
        </w:rPr>
        <w:t>折り</w:t>
      </w:r>
      <w:r w:rsidRPr="000E690F">
        <w:rPr>
          <w:rFonts w:hint="eastAsia"/>
          <w:b/>
          <w:kern w:val="0"/>
          <w:szCs w:val="20"/>
        </w:rPr>
        <w:t>"</w:t>
      </w:r>
      <w:r w:rsidRPr="000E690F">
        <w:rPr>
          <w:rFonts w:hint="eastAsia"/>
          <w:kern w:val="0"/>
          <w:szCs w:val="20"/>
        </w:rPr>
        <w:t>、</w:t>
      </w:r>
      <w:r w:rsidRPr="000E690F">
        <w:rPr>
          <w:rFonts w:hint="eastAsia"/>
          <w:b/>
          <w:kern w:val="0"/>
          <w:szCs w:val="20"/>
        </w:rPr>
        <w:t>"Letter C</w:t>
      </w:r>
      <w:r w:rsidRPr="000E690F">
        <w:rPr>
          <w:rFonts w:hint="eastAsia"/>
          <w:b/>
          <w:kern w:val="0"/>
          <w:szCs w:val="20"/>
        </w:rPr>
        <w:t>折り</w:t>
      </w:r>
      <w:r w:rsidRPr="000E690F">
        <w:rPr>
          <w:rFonts w:hint="eastAsia"/>
          <w:b/>
          <w:kern w:val="0"/>
          <w:szCs w:val="20"/>
        </w:rPr>
        <w:t>"</w:t>
      </w:r>
      <w:r w:rsidRPr="000E690F">
        <w:rPr>
          <w:rFonts w:hint="eastAsia"/>
          <w:kern w:val="0"/>
          <w:szCs w:val="20"/>
        </w:rPr>
        <w:t>、</w:t>
      </w:r>
      <w:r w:rsidRPr="000E690F">
        <w:rPr>
          <w:rFonts w:hint="eastAsia"/>
          <w:b/>
          <w:kern w:val="0"/>
          <w:szCs w:val="20"/>
        </w:rPr>
        <w:t>"Letter Z</w:t>
      </w:r>
      <w:r w:rsidRPr="000E690F">
        <w:rPr>
          <w:rFonts w:hint="eastAsia"/>
          <w:b/>
          <w:kern w:val="0"/>
          <w:szCs w:val="20"/>
        </w:rPr>
        <w:t>折り</w:t>
      </w:r>
      <w:r w:rsidRPr="000E690F">
        <w:rPr>
          <w:rFonts w:hint="eastAsia"/>
          <w:b/>
          <w:kern w:val="0"/>
          <w:szCs w:val="20"/>
        </w:rPr>
        <w:t>"</w:t>
      </w:r>
      <w:r w:rsidRPr="000E690F">
        <w:rPr>
          <w:rFonts w:hint="eastAsia"/>
          <w:kern w:val="0"/>
          <w:szCs w:val="20"/>
        </w:rPr>
        <w:t>、</w:t>
      </w:r>
      <w:r w:rsidRPr="000E690F">
        <w:rPr>
          <w:rFonts w:hint="eastAsia"/>
          <w:b/>
          <w:kern w:val="0"/>
          <w:szCs w:val="20"/>
        </w:rPr>
        <w:t>"</w:t>
      </w:r>
      <w:r w:rsidRPr="000E690F">
        <w:rPr>
          <w:rFonts w:hint="eastAsia"/>
          <w:b/>
          <w:kern w:val="0"/>
          <w:szCs w:val="20"/>
        </w:rPr>
        <w:t>観音折り</w:t>
      </w:r>
      <w:r w:rsidRPr="000E690F">
        <w:rPr>
          <w:rFonts w:hint="eastAsia"/>
          <w:b/>
          <w:kern w:val="0"/>
          <w:szCs w:val="20"/>
        </w:rPr>
        <w:t>"</w:t>
      </w:r>
      <w:r w:rsidRPr="000E690F">
        <w:rPr>
          <w:rFonts w:hint="eastAsia"/>
          <w:kern w:val="0"/>
          <w:szCs w:val="20"/>
        </w:rPr>
        <w:t>、</w:t>
      </w:r>
      <w:r w:rsidRPr="000E690F">
        <w:rPr>
          <w:rFonts w:hint="eastAsia"/>
          <w:b/>
          <w:kern w:val="0"/>
          <w:szCs w:val="20"/>
        </w:rPr>
        <w:t>"</w:t>
      </w:r>
      <w:r w:rsidRPr="000E690F">
        <w:rPr>
          <w:rFonts w:hint="eastAsia"/>
          <w:b/>
          <w:kern w:val="0"/>
          <w:szCs w:val="20"/>
        </w:rPr>
        <w:t>巻四つ折り</w:t>
      </w:r>
      <w:r w:rsidRPr="000E690F">
        <w:rPr>
          <w:rFonts w:hint="eastAsia"/>
          <w:b/>
          <w:kern w:val="0"/>
          <w:szCs w:val="20"/>
        </w:rPr>
        <w:t>"</w:t>
      </w:r>
      <w:r w:rsidRPr="000E690F">
        <w:rPr>
          <w:rFonts w:hint="eastAsia"/>
          <w:kern w:val="0"/>
          <w:szCs w:val="20"/>
        </w:rPr>
        <w:t>、</w:t>
      </w:r>
      <w:r w:rsidRPr="000E690F">
        <w:rPr>
          <w:rFonts w:hint="eastAsia"/>
          <w:b/>
          <w:kern w:val="0"/>
          <w:szCs w:val="20"/>
        </w:rPr>
        <w:t>"</w:t>
      </w:r>
      <w:r w:rsidRPr="000E690F">
        <w:rPr>
          <w:rFonts w:hint="eastAsia"/>
          <w:b/>
          <w:kern w:val="0"/>
          <w:szCs w:val="20"/>
        </w:rPr>
        <w:t>蛇腹折り</w:t>
      </w:r>
      <w:r w:rsidRPr="000E690F">
        <w:rPr>
          <w:rFonts w:hint="eastAsia"/>
          <w:b/>
          <w:kern w:val="0"/>
          <w:szCs w:val="20"/>
        </w:rPr>
        <w:t>(3)"</w:t>
      </w:r>
      <w:r w:rsidRPr="000E690F">
        <w:rPr>
          <w:rFonts w:hint="eastAsia"/>
          <w:kern w:val="0"/>
          <w:szCs w:val="20"/>
        </w:rPr>
        <w:t>、</w:t>
      </w:r>
      <w:r w:rsidRPr="000E690F">
        <w:rPr>
          <w:rFonts w:hint="eastAsia"/>
          <w:b/>
          <w:kern w:val="0"/>
          <w:szCs w:val="20"/>
        </w:rPr>
        <w:t>"</w:t>
      </w:r>
      <w:r w:rsidRPr="000E690F">
        <w:rPr>
          <w:rFonts w:hint="eastAsia"/>
          <w:b/>
          <w:kern w:val="0"/>
          <w:szCs w:val="20"/>
        </w:rPr>
        <w:t>蛇腹折り</w:t>
      </w:r>
      <w:r w:rsidRPr="000E690F">
        <w:rPr>
          <w:rFonts w:hint="eastAsia"/>
          <w:b/>
          <w:kern w:val="0"/>
          <w:szCs w:val="20"/>
        </w:rPr>
        <w:t>(4)"</w:t>
      </w:r>
      <w:r w:rsidRPr="000E690F">
        <w:rPr>
          <w:rFonts w:hint="eastAsia"/>
          <w:kern w:val="0"/>
          <w:szCs w:val="20"/>
        </w:rPr>
        <w:t>、</w:t>
      </w:r>
      <w:r w:rsidRPr="000E690F">
        <w:rPr>
          <w:rFonts w:hint="eastAsia"/>
          <w:b/>
          <w:kern w:val="0"/>
          <w:szCs w:val="20"/>
        </w:rPr>
        <w:t>"</w:t>
      </w:r>
      <w:r w:rsidRPr="000E690F">
        <w:rPr>
          <w:rFonts w:hint="eastAsia"/>
          <w:b/>
          <w:kern w:val="0"/>
          <w:szCs w:val="20"/>
        </w:rPr>
        <w:t>蛇腹折り</w:t>
      </w:r>
      <w:r w:rsidRPr="000E690F">
        <w:rPr>
          <w:rFonts w:hint="eastAsia"/>
          <w:b/>
          <w:kern w:val="0"/>
          <w:szCs w:val="20"/>
        </w:rPr>
        <w:t>(5)"</w:t>
      </w:r>
      <w:r w:rsidRPr="000E690F">
        <w:rPr>
          <w:rFonts w:hint="eastAsia"/>
          <w:kern w:val="0"/>
          <w:szCs w:val="20"/>
        </w:rPr>
        <w:t>である。</w:t>
      </w:r>
      <w:r w:rsidRPr="000E690F">
        <w:rPr>
          <w:kern w:val="0"/>
          <w:szCs w:val="20"/>
        </w:rPr>
        <w:br/>
      </w:r>
      <w:r w:rsidRPr="000E690F">
        <w:rPr>
          <w:rFonts w:hint="eastAsia"/>
          <w:kern w:val="0"/>
          <w:szCs w:val="20"/>
        </w:rPr>
        <w:t>折り筋の付け方については、所定の折りの指定の場合に倣う。</w:t>
      </w:r>
      <w:r w:rsidRPr="000E690F">
        <w:rPr>
          <w:kern w:val="0"/>
          <w:szCs w:val="20"/>
        </w:rPr>
        <w:br/>
      </w:r>
      <w:r w:rsidRPr="000E690F">
        <w:rPr>
          <w:rFonts w:hint="eastAsia"/>
          <w:kern w:val="0"/>
          <w:szCs w:val="20"/>
        </w:rPr>
        <w:t>補足：</w:t>
      </w:r>
      <w:r w:rsidRPr="000E690F">
        <w:rPr>
          <w:rFonts w:hint="eastAsia"/>
          <w:kern w:val="0"/>
          <w:szCs w:val="20"/>
        </w:rPr>
        <w:t>TCBM</w:t>
      </w:r>
      <w:r w:rsidRPr="000E690F">
        <w:rPr>
          <w:rFonts w:hint="eastAsia"/>
          <w:kern w:val="0"/>
          <w:szCs w:val="20"/>
        </w:rPr>
        <w:t>に対しては、各折り筋の付け方、すなわち、山折り・谷折りの仕方を逆にするように指示することもできる。</w:t>
      </w:r>
    </w:p>
    <w:p w:rsidR="000E690F" w:rsidRPr="000E690F" w:rsidRDefault="000E690F" w:rsidP="000E690F">
      <w:pPr>
        <w:numPr>
          <w:ilvl w:val="0"/>
          <w:numId w:val="166"/>
        </w:numPr>
        <w:tabs>
          <w:tab w:val="left" w:pos="1380"/>
        </w:tabs>
        <w:adjustRightInd w:val="0"/>
        <w:spacing w:line="240" w:lineRule="atLeast"/>
        <w:textAlignment w:val="baseline"/>
        <w:rPr>
          <w:kern w:val="0"/>
          <w:szCs w:val="20"/>
        </w:rPr>
      </w:pPr>
      <w:r w:rsidRPr="000E690F">
        <w:rPr>
          <w:rFonts w:hint="eastAsia"/>
          <w:kern w:val="0"/>
          <w:szCs w:val="20"/>
        </w:rPr>
        <w:t>各</w:t>
      </w:r>
      <w:r w:rsidRPr="000E690F">
        <w:rPr>
          <w:rFonts w:hint="eastAsia"/>
          <w:kern w:val="0"/>
          <w:szCs w:val="20"/>
        </w:rPr>
        <w:t>DT Service</w:t>
      </w:r>
      <w:r w:rsidRPr="000E690F">
        <w:rPr>
          <w:rFonts w:hint="eastAsia"/>
          <w:kern w:val="0"/>
          <w:szCs w:val="20"/>
        </w:rPr>
        <w:t>では、下記の折りを行う際に、折り筋を先になして行う折り強化を選択することができる。</w:t>
      </w:r>
      <w:r w:rsidRPr="000E690F">
        <w:rPr>
          <w:kern w:val="0"/>
          <w:szCs w:val="20"/>
        </w:rPr>
        <w:br/>
      </w:r>
      <w:r w:rsidRPr="000E690F">
        <w:rPr>
          <w:rFonts w:hint="eastAsia"/>
          <w:kern w:val="0"/>
          <w:szCs w:val="20"/>
        </w:rPr>
        <w:t>選択可能な折りの種類は、</w:t>
      </w:r>
      <w:r w:rsidRPr="000E690F">
        <w:rPr>
          <w:rFonts w:hint="eastAsia"/>
          <w:b/>
          <w:kern w:val="0"/>
          <w:szCs w:val="20"/>
        </w:rPr>
        <w:t>"</w:t>
      </w:r>
      <w:r w:rsidRPr="000E690F">
        <w:rPr>
          <w:rFonts w:hint="eastAsia"/>
          <w:b/>
          <w:kern w:val="0"/>
          <w:szCs w:val="20"/>
        </w:rPr>
        <w:t>二つ折り</w:t>
      </w:r>
      <w:r w:rsidRPr="000E690F">
        <w:rPr>
          <w:rFonts w:hint="eastAsia"/>
          <w:b/>
          <w:kern w:val="0"/>
          <w:szCs w:val="20"/>
        </w:rPr>
        <w:t>"</w:t>
      </w:r>
      <w:r w:rsidRPr="000E690F">
        <w:rPr>
          <w:rFonts w:hint="eastAsia"/>
          <w:kern w:val="0"/>
          <w:szCs w:val="20"/>
        </w:rPr>
        <w:t>、</w:t>
      </w:r>
      <w:r w:rsidRPr="000E690F">
        <w:rPr>
          <w:rFonts w:hint="eastAsia"/>
          <w:b/>
          <w:kern w:val="0"/>
          <w:szCs w:val="20"/>
        </w:rPr>
        <w:t>"</w:t>
      </w:r>
      <w:r w:rsidRPr="000E690F">
        <w:rPr>
          <w:rFonts w:hint="eastAsia"/>
          <w:b/>
          <w:kern w:val="0"/>
          <w:szCs w:val="20"/>
        </w:rPr>
        <w:t>中綴じ</w:t>
      </w:r>
      <w:r w:rsidRPr="000E690F">
        <w:rPr>
          <w:rFonts w:hint="eastAsia"/>
          <w:b/>
          <w:kern w:val="0"/>
          <w:szCs w:val="20"/>
        </w:rPr>
        <w:t>"</w:t>
      </w:r>
      <w:r w:rsidRPr="000E690F">
        <w:rPr>
          <w:rFonts w:hint="eastAsia"/>
          <w:kern w:val="0"/>
          <w:szCs w:val="20"/>
        </w:rPr>
        <w:t>である。</w:t>
      </w:r>
      <w:r w:rsidRPr="000E690F">
        <w:rPr>
          <w:rFonts w:hint="eastAsia"/>
          <w:kern w:val="0"/>
          <w:szCs w:val="20"/>
        </w:rPr>
        <w:t>Letter</w:t>
      </w:r>
      <w:r w:rsidRPr="000E690F">
        <w:rPr>
          <w:rFonts w:hint="eastAsia"/>
          <w:kern w:val="0"/>
          <w:szCs w:val="20"/>
        </w:rPr>
        <w:t>折り、</w:t>
      </w:r>
      <w:r w:rsidRPr="000E690F">
        <w:rPr>
          <w:rFonts w:hint="eastAsia"/>
          <w:kern w:val="0"/>
          <w:szCs w:val="20"/>
        </w:rPr>
        <w:t>Z-</w:t>
      </w:r>
      <w:r w:rsidRPr="000E690F">
        <w:rPr>
          <w:rFonts w:hint="eastAsia"/>
          <w:kern w:val="0"/>
          <w:szCs w:val="20"/>
        </w:rPr>
        <w:t>折りについては対応しない。</w:t>
      </w:r>
    </w:p>
    <w:p w:rsidR="000E690F" w:rsidRPr="000E690F" w:rsidRDefault="000E690F" w:rsidP="000E690F">
      <w:pPr>
        <w:numPr>
          <w:ilvl w:val="0"/>
          <w:numId w:val="166"/>
        </w:numPr>
        <w:tabs>
          <w:tab w:val="left" w:pos="1380"/>
        </w:tabs>
        <w:adjustRightInd w:val="0"/>
        <w:spacing w:line="240" w:lineRule="atLeast"/>
        <w:textAlignment w:val="baseline"/>
        <w:rPr>
          <w:kern w:val="0"/>
          <w:szCs w:val="20"/>
        </w:rPr>
      </w:pPr>
      <w:r w:rsidRPr="000E690F">
        <w:rPr>
          <w:rFonts w:hint="eastAsia"/>
          <w:kern w:val="0"/>
          <w:szCs w:val="20"/>
        </w:rPr>
        <w:t>各</w:t>
      </w:r>
      <w:r w:rsidRPr="000E690F">
        <w:rPr>
          <w:rFonts w:hint="eastAsia"/>
          <w:kern w:val="0"/>
          <w:szCs w:val="20"/>
        </w:rPr>
        <w:t>DT Service</w:t>
      </w:r>
      <w:r w:rsidRPr="000E690F">
        <w:rPr>
          <w:rFonts w:hint="eastAsia"/>
          <w:kern w:val="0"/>
          <w:szCs w:val="20"/>
        </w:rPr>
        <w:t>では、折り筋の本数、用紙の先端からの各折り筋の位置、各折り筋の折り方向</w:t>
      </w:r>
      <w:r w:rsidRPr="000E690F">
        <w:rPr>
          <w:rFonts w:hint="eastAsia"/>
          <w:kern w:val="0"/>
          <w:szCs w:val="20"/>
        </w:rPr>
        <w:t>(</w:t>
      </w:r>
      <w:r w:rsidRPr="000E690F">
        <w:rPr>
          <w:rFonts w:hint="eastAsia"/>
          <w:kern w:val="0"/>
          <w:szCs w:val="20"/>
        </w:rPr>
        <w:t>山折り、谷折り</w:t>
      </w:r>
      <w:r w:rsidRPr="000E690F">
        <w:rPr>
          <w:rFonts w:hint="eastAsia"/>
          <w:kern w:val="0"/>
          <w:szCs w:val="20"/>
        </w:rPr>
        <w:t>)</w:t>
      </w:r>
      <w:r w:rsidRPr="000E690F">
        <w:rPr>
          <w:rFonts w:hint="eastAsia"/>
          <w:kern w:val="0"/>
          <w:szCs w:val="20"/>
        </w:rPr>
        <w:t>を指定することで本数指定の折り筋を付けるを選択できる。</w:t>
      </w:r>
    </w:p>
    <w:p w:rsidR="000E690F" w:rsidRPr="000E690F" w:rsidRDefault="000E690F" w:rsidP="000E690F">
      <w:pPr>
        <w:tabs>
          <w:tab w:val="left" w:pos="567"/>
          <w:tab w:val="left" w:pos="851"/>
          <w:tab w:val="left" w:pos="1418"/>
          <w:tab w:val="left" w:pos="1701"/>
        </w:tabs>
        <w:adjustRightInd w:val="0"/>
        <w:spacing w:line="240" w:lineRule="atLeast"/>
        <w:ind w:left="567" w:right="720"/>
        <w:textAlignment w:val="baseline"/>
        <w:rPr>
          <w:kern w:val="0"/>
          <w:szCs w:val="20"/>
        </w:rPr>
      </w:pPr>
      <w:r w:rsidRPr="000E690F">
        <w:rPr>
          <w:kern w:val="0"/>
          <w:szCs w:val="20"/>
        </w:rPr>
        <w:tab/>
      </w:r>
    </w:p>
    <w:p w:rsidR="000E690F" w:rsidRPr="000E690F" w:rsidRDefault="000E690F" w:rsidP="000E690F">
      <w:pPr>
        <w:tabs>
          <w:tab w:val="left" w:pos="1418"/>
          <w:tab w:val="left" w:pos="1701"/>
          <w:tab w:val="left" w:pos="2552"/>
        </w:tabs>
        <w:adjustRightInd w:val="0"/>
        <w:spacing w:line="240" w:lineRule="atLeast"/>
        <w:ind w:leftChars="1102" w:left="1984"/>
        <w:textAlignment w:val="baseline"/>
        <w:rPr>
          <w:kern w:val="0"/>
          <w:szCs w:val="20"/>
        </w:rPr>
      </w:pPr>
      <w:r w:rsidRPr="000E690F">
        <w:rPr>
          <w:rFonts w:hint="eastAsia"/>
          <w:kern w:val="0"/>
          <w:szCs w:val="20"/>
        </w:rPr>
        <w:t>下記において、折り方向指定</w:t>
      </w:r>
      <w:r w:rsidRPr="000E690F">
        <w:rPr>
          <w:rFonts w:hint="eastAsia"/>
          <w:kern w:val="0"/>
          <w:szCs w:val="20"/>
        </w:rPr>
        <w:t>(</w:t>
      </w:r>
      <w:r w:rsidRPr="000E690F">
        <w:rPr>
          <w:rFonts w:hint="eastAsia"/>
          <w:kern w:val="0"/>
          <w:szCs w:val="20"/>
        </w:rPr>
        <w:t>山折り、</w:t>
      </w:r>
      <w:r w:rsidRPr="000E690F">
        <w:rPr>
          <w:kern w:val="0"/>
          <w:szCs w:val="20"/>
        </w:rPr>
        <w:t>谷折り</w:t>
      </w:r>
      <w:r w:rsidRPr="000E690F">
        <w:rPr>
          <w:rFonts w:hint="eastAsia"/>
          <w:kern w:val="0"/>
          <w:szCs w:val="20"/>
        </w:rPr>
        <w:t>)</w:t>
      </w:r>
      <w:r w:rsidRPr="000E690F">
        <w:rPr>
          <w:rFonts w:hint="eastAsia"/>
          <w:kern w:val="0"/>
          <w:szCs w:val="20"/>
        </w:rPr>
        <w:t>と折り筋の</w:t>
      </w:r>
      <w:r w:rsidRPr="000E690F">
        <w:rPr>
          <w:kern w:val="0"/>
          <w:szCs w:val="20"/>
        </w:rPr>
        <w:t>つけ方</w:t>
      </w:r>
      <w:r w:rsidRPr="000E690F">
        <w:rPr>
          <w:rFonts w:hint="eastAsia"/>
          <w:kern w:val="0"/>
          <w:szCs w:val="20"/>
        </w:rPr>
        <w:t>との関係を</w:t>
      </w:r>
      <w:r w:rsidRPr="000E690F">
        <w:rPr>
          <w:kern w:val="0"/>
          <w:szCs w:val="20"/>
        </w:rPr>
        <w:t>記載する。</w:t>
      </w:r>
      <w:r w:rsidRPr="000E690F">
        <w:rPr>
          <w:kern w:val="0"/>
          <w:szCs w:val="20"/>
        </w:rPr>
        <w:br/>
      </w:r>
      <w:r w:rsidRPr="000E690F">
        <w:rPr>
          <w:rFonts w:hint="eastAsia"/>
          <w:kern w:val="0"/>
          <w:szCs w:val="20"/>
        </w:rPr>
        <w:t>折り筋だけの場合と中綴じ、二つ折りに対して折り筋を先になして行う折り強化の場合とは異なる。</w:t>
      </w:r>
    </w:p>
    <w:p w:rsidR="000E690F" w:rsidRPr="000E690F" w:rsidRDefault="000E690F" w:rsidP="000E690F">
      <w:pPr>
        <w:tabs>
          <w:tab w:val="left" w:pos="1418"/>
          <w:tab w:val="left" w:pos="1701"/>
          <w:tab w:val="left" w:pos="2552"/>
        </w:tabs>
        <w:adjustRightInd w:val="0"/>
        <w:spacing w:line="240" w:lineRule="atLeast"/>
        <w:ind w:leftChars="1102" w:left="2551" w:hangingChars="315" w:hanging="567"/>
        <w:textAlignment w:val="baseline"/>
        <w:rPr>
          <w:kern w:val="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633"/>
        <w:gridCol w:w="2268"/>
        <w:gridCol w:w="2268"/>
      </w:tblGrid>
      <w:tr w:rsidR="000E690F" w:rsidRPr="000E690F" w:rsidTr="00643A34">
        <w:trPr>
          <w:jc w:val="right"/>
        </w:trPr>
        <w:tc>
          <w:tcPr>
            <w:tcW w:w="2633" w:type="dxa"/>
            <w:shd w:val="clear" w:color="auto" w:fill="00FFFF"/>
          </w:tcPr>
          <w:p w:rsidR="000E690F" w:rsidRPr="000E690F" w:rsidRDefault="000E690F" w:rsidP="00643A34">
            <w:pPr>
              <w:tabs>
                <w:tab w:val="left" w:pos="1380"/>
              </w:tabs>
              <w:adjustRightInd w:val="0"/>
              <w:spacing w:line="240" w:lineRule="atLeast"/>
              <w:jc w:val="center"/>
              <w:textAlignment w:val="baseline"/>
              <w:rPr>
                <w:kern w:val="0"/>
                <w:szCs w:val="20"/>
              </w:rPr>
            </w:pPr>
            <w:r w:rsidRPr="000E690F">
              <w:rPr>
                <w:rFonts w:hint="eastAsia"/>
                <w:kern w:val="0"/>
                <w:szCs w:val="20"/>
              </w:rPr>
              <w:t>折り方向指定</w:t>
            </w:r>
          </w:p>
        </w:tc>
        <w:tc>
          <w:tcPr>
            <w:tcW w:w="2268" w:type="dxa"/>
            <w:shd w:val="clear" w:color="auto" w:fill="00FFFF"/>
          </w:tcPr>
          <w:p w:rsidR="000E690F" w:rsidRPr="000E690F" w:rsidRDefault="000E690F" w:rsidP="00643A34">
            <w:pPr>
              <w:tabs>
                <w:tab w:val="left" w:pos="1380"/>
              </w:tabs>
              <w:adjustRightInd w:val="0"/>
              <w:spacing w:line="240" w:lineRule="atLeast"/>
              <w:jc w:val="center"/>
              <w:textAlignment w:val="baseline"/>
              <w:rPr>
                <w:kern w:val="0"/>
                <w:szCs w:val="20"/>
              </w:rPr>
            </w:pPr>
            <w:r w:rsidRPr="000E690F">
              <w:rPr>
                <w:rFonts w:hint="eastAsia"/>
                <w:kern w:val="0"/>
                <w:szCs w:val="20"/>
              </w:rPr>
              <w:t>折り筋の向き</w:t>
            </w:r>
          </w:p>
        </w:tc>
        <w:tc>
          <w:tcPr>
            <w:tcW w:w="2268" w:type="dxa"/>
            <w:shd w:val="clear" w:color="auto" w:fill="00FFFF"/>
          </w:tcPr>
          <w:p w:rsidR="000E690F" w:rsidRPr="000E690F" w:rsidRDefault="000E690F" w:rsidP="00643A34">
            <w:pPr>
              <w:tabs>
                <w:tab w:val="left" w:pos="1380"/>
              </w:tabs>
              <w:adjustRightInd w:val="0"/>
              <w:spacing w:line="240" w:lineRule="atLeast"/>
              <w:jc w:val="center"/>
              <w:textAlignment w:val="baseline"/>
              <w:rPr>
                <w:kern w:val="0"/>
                <w:szCs w:val="20"/>
              </w:rPr>
            </w:pPr>
            <w:r w:rsidRPr="000E690F">
              <w:rPr>
                <w:rFonts w:hint="eastAsia"/>
                <w:kern w:val="0"/>
                <w:szCs w:val="20"/>
              </w:rPr>
              <w:t>折ると</w:t>
            </w:r>
          </w:p>
        </w:tc>
      </w:tr>
      <w:tr w:rsidR="000E690F" w:rsidRPr="000E690F" w:rsidTr="00643A34">
        <w:trPr>
          <w:jc w:val="right"/>
        </w:trPr>
        <w:tc>
          <w:tcPr>
            <w:tcW w:w="2633" w:type="dxa"/>
            <w:vMerge w:val="restart"/>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山折り</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中綴じ、二つ折りの折り強化</w:t>
            </w:r>
            <w:r w:rsidRPr="000E690F">
              <w:rPr>
                <w:rFonts w:hint="eastAsia"/>
                <w:kern w:val="0"/>
                <w:szCs w:val="20"/>
              </w:rPr>
              <w:t>)</w:t>
            </w:r>
          </w:p>
        </w:tc>
        <w:tc>
          <w:tcPr>
            <w:tcW w:w="2268" w:type="dxa"/>
            <w:vAlign w:val="center"/>
          </w:tcPr>
          <w:p w:rsidR="000E690F" w:rsidRPr="000E690F" w:rsidRDefault="00793E1A" w:rsidP="00643A34">
            <w:pPr>
              <w:tabs>
                <w:tab w:val="left" w:pos="1260"/>
              </w:tabs>
              <w:adjustRightInd w:val="0"/>
              <w:spacing w:before="40" w:afterLines="50" w:after="120"/>
              <w:textAlignment w:val="baseline"/>
              <w:rPr>
                <w:kern w:val="0"/>
                <w:sz w:val="16"/>
                <w:szCs w:val="20"/>
                <w:shd w:val="pct15" w:color="auto" w:fill="FFFFFF"/>
              </w:rPr>
            </w:pPr>
            <w:r>
              <w:rPr>
                <w:noProof/>
                <w:kern w:val="0"/>
                <w:sz w:val="16"/>
                <w:szCs w:val="20"/>
              </w:rPr>
              <w:pict>
                <v:shapetype id="_x0000_t32" coordsize="21600,21600" o:spt="32" o:oned="t" path="m,l21600,21600e" filled="f">
                  <v:path arrowok="t" fillok="f" o:connecttype="none"/>
                  <o:lock v:ext="edit" shapetype="t"/>
                </v:shapetype>
                <v:shape id="_x0000_s4146" type="#_x0000_t32" style="position:absolute;left:0;text-align:left;margin-left:44.2pt;margin-top:16.05pt;width:2.85pt;height:2.85pt;z-index:251942400;mso-position-horizontal-relative:text;mso-position-vertical-relative:text" o:connectortype="straight"/>
              </w:pict>
            </w:r>
            <w:r>
              <w:rPr>
                <w:noProof/>
                <w:kern w:val="0"/>
                <w:sz w:val="16"/>
                <w:szCs w:val="20"/>
              </w:rPr>
              <w:pict>
                <v:shape id="_x0000_s4145" type="#_x0000_t32" style="position:absolute;left:0;text-align:left;margin-left:40.9pt;margin-top:15.95pt;width:2.85pt;height:2.85pt;flip:y;z-index:251941376;mso-position-horizontal-relative:text;mso-position-vertical-relative:text" o:connectortype="straight"/>
              </w:pict>
            </w:r>
            <w:r>
              <w:rPr>
                <w:noProof/>
                <w:kern w:val="0"/>
                <w:sz w:val="16"/>
                <w:szCs w:val="20"/>
              </w:rPr>
              <w:pict>
                <v:shape id="_x0000_s4143" type="#_x0000_t32" style="position:absolute;left:0;text-align:left;margin-left:1.15pt;margin-top:19.05pt;width:39.7pt;height:0;z-index:251939328;mso-position-horizontal-relative:text;mso-position-vertical-relative:text" o:connectortype="straight"/>
              </w:pict>
            </w:r>
            <w:r>
              <w:rPr>
                <w:noProof/>
                <w:kern w:val="0"/>
                <w:sz w:val="16"/>
                <w:szCs w:val="20"/>
              </w:rPr>
              <w:pict>
                <v:shape id="_x0000_s4144" type="#_x0000_t32" style="position:absolute;left:0;text-align:left;margin-left:46.6pt;margin-top:18.8pt;width:39.7pt;height:0;z-index:251940352;mso-position-horizontal-relative:text;mso-position-vertical-relative:text" o:connectortype="straight">
                  <v:stroke endarrow="block"/>
                </v:shape>
              </w:pict>
            </w:r>
          </w:p>
        </w:tc>
        <w:tc>
          <w:tcPr>
            <w:tcW w:w="2268" w:type="dxa"/>
            <w:vAlign w:val="center"/>
          </w:tcPr>
          <w:p w:rsidR="000E690F" w:rsidRPr="000E690F" w:rsidRDefault="00793E1A" w:rsidP="00643A34">
            <w:pPr>
              <w:tabs>
                <w:tab w:val="left" w:pos="1260"/>
              </w:tabs>
              <w:adjustRightInd w:val="0"/>
              <w:spacing w:beforeLines="50" w:before="120" w:afterLines="50" w:after="120"/>
              <w:textAlignment w:val="baseline"/>
              <w:rPr>
                <w:kern w:val="0"/>
                <w:sz w:val="16"/>
                <w:szCs w:val="20"/>
                <w:shd w:val="pct15" w:color="auto" w:fill="FFFFFF"/>
              </w:rPr>
            </w:pPr>
            <w:r>
              <w:rPr>
                <w:noProof/>
                <w:kern w:val="0"/>
                <w:sz w:val="16"/>
                <w:szCs w:val="20"/>
              </w:rPr>
              <w:pict>
                <v:shape id="_x0000_s4150" type="#_x0000_t32" style="position:absolute;left:0;text-align:left;margin-left:53.65pt;margin-top:5.7pt;width:3.3pt;height:2.75pt;z-index:251946496;mso-position-horizontal-relative:text;mso-position-vertical-relative:text" o:connectortype="straight"/>
              </w:pict>
            </w:r>
            <w:r>
              <w:rPr>
                <w:noProof/>
                <w:kern w:val="0"/>
                <w:sz w:val="16"/>
                <w:szCs w:val="20"/>
              </w:rPr>
              <w:pict>
                <v:shape id="_x0000_s4149" type="#_x0000_t32" style="position:absolute;left:0;text-align:left;margin-left:51pt;margin-top:5.4pt;width:2.85pt;height:2.85pt;flip:y;z-index:251945472;mso-position-horizontal-relative:text;mso-position-vertical-relative:text" o:connectortype="straight"/>
              </w:pict>
            </w:r>
            <w:r>
              <w:rPr>
                <w:noProof/>
                <w:kern w:val="0"/>
                <w:sz w:val="16"/>
                <w:szCs w:val="20"/>
              </w:rPr>
              <w:pict>
                <v:shape id="_x0000_s4147" type="#_x0000_t32" style="position:absolute;left:0;text-align:left;margin-left:56.55pt;margin-top:8.4pt;width:34.35pt;height:19.85pt;z-index:251943424;mso-position-horizontal-relative:text;mso-position-vertical-relative:text" o:connectortype="straight">
                  <v:stroke endarrow="block"/>
                </v:shape>
              </w:pict>
            </w:r>
            <w:r>
              <w:rPr>
                <w:noProof/>
                <w:kern w:val="0"/>
                <w:sz w:val="16"/>
                <w:szCs w:val="20"/>
              </w:rPr>
              <w:pict>
                <v:shape id="_x0000_s4148" type="#_x0000_t32" style="position:absolute;left:0;text-align:left;margin-left:16.65pt;margin-top:8.35pt;width:34.35pt;height:19.85pt;flip:y;z-index:251944448;mso-position-horizontal-relative:text;mso-position-vertical-relative:text" o:connectortype="straight"/>
              </w:pict>
            </w:r>
          </w:p>
          <w:p w:rsidR="000E690F" w:rsidRPr="000E690F" w:rsidRDefault="000E690F" w:rsidP="00643A34">
            <w:pPr>
              <w:tabs>
                <w:tab w:val="left" w:pos="1260"/>
              </w:tabs>
              <w:adjustRightInd w:val="0"/>
              <w:spacing w:beforeLines="50" w:before="120" w:afterLines="50" w:after="120"/>
              <w:textAlignment w:val="baseline"/>
              <w:rPr>
                <w:kern w:val="0"/>
                <w:sz w:val="16"/>
                <w:szCs w:val="20"/>
                <w:shd w:val="pct15" w:color="auto" w:fill="FFFFFF"/>
              </w:rPr>
            </w:pPr>
          </w:p>
        </w:tc>
      </w:tr>
      <w:tr w:rsidR="000E690F" w:rsidRPr="000E690F" w:rsidTr="00643A34">
        <w:trPr>
          <w:jc w:val="right"/>
        </w:trPr>
        <w:tc>
          <w:tcPr>
            <w:tcW w:w="2633" w:type="dxa"/>
            <w:vMerge/>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p>
        </w:tc>
        <w:tc>
          <w:tcPr>
            <w:tcW w:w="2268" w:type="dxa"/>
            <w:vAlign w:val="center"/>
          </w:tcPr>
          <w:p w:rsidR="000E690F" w:rsidRPr="000E690F" w:rsidRDefault="00793E1A" w:rsidP="00643A34">
            <w:pPr>
              <w:tabs>
                <w:tab w:val="left" w:pos="1260"/>
              </w:tabs>
              <w:adjustRightInd w:val="0"/>
              <w:spacing w:before="40" w:afterLines="50" w:after="120"/>
              <w:textAlignment w:val="baseline"/>
              <w:rPr>
                <w:noProof/>
                <w:kern w:val="0"/>
                <w:sz w:val="16"/>
                <w:szCs w:val="20"/>
              </w:rPr>
            </w:pPr>
            <w:r>
              <w:rPr>
                <w:noProof/>
                <w:kern w:val="0"/>
                <w:sz w:val="16"/>
                <w:szCs w:val="20"/>
              </w:rPr>
              <w:pict>
                <v:shape id="_x0000_s4153" type="#_x0000_t32" style="position:absolute;left:0;text-align:left;margin-left:1.15pt;margin-top:15.2pt;width:39.7pt;height:0;z-index:251949568;mso-position-horizontal-relative:text;mso-position-vertical-relative:text" o:connectortype="straight"/>
              </w:pict>
            </w:r>
            <w:r>
              <w:rPr>
                <w:noProof/>
                <w:kern w:val="0"/>
                <w:sz w:val="16"/>
                <w:szCs w:val="20"/>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4190" type="#_x0000_t19" style="position:absolute;left:0;text-align:left;margin-left:40.45pt;margin-top:12.2pt;width:7.2pt;height:3.65pt;rotation:-180;flip:y;z-index:251987456;mso-position-horizontal-relative:text;mso-position-vertical-relative:text" coordsize="42193,21600" adj="-11287913,-1031093,21402" path="wr-198,,43002,43200,,18683,42193,15743nfewr-198,,43002,43200,,18683,42193,15743l21402,21600nsxe" filled="t" fillcolor="black">
                  <v:path o:connectlocs="0,18683;42193,15743;21402,21600"/>
                  <v:textbox inset="5.85pt,.7pt,5.85pt,.7pt"/>
                </v:shape>
              </w:pict>
            </w:r>
            <w:r>
              <w:rPr>
                <w:noProof/>
                <w:kern w:val="0"/>
                <w:sz w:val="16"/>
                <w:szCs w:val="20"/>
              </w:rPr>
              <w:pict>
                <v:shape id="_x0000_s4154" type="#_x0000_t32" style="position:absolute;left:0;text-align:left;margin-left:47.65pt;margin-top:15.25pt;width:39.7pt;height:0;z-index:251950592;mso-position-horizontal-relative:text;mso-position-vertical-relative:text" o:connectortype="straight">
                  <v:stroke endarrow="block"/>
                </v:shape>
              </w:pict>
            </w:r>
          </w:p>
          <w:p w:rsidR="000E690F" w:rsidRPr="000E690F" w:rsidRDefault="000E690F" w:rsidP="00643A34">
            <w:pPr>
              <w:tabs>
                <w:tab w:val="left" w:pos="1260"/>
              </w:tabs>
              <w:adjustRightInd w:val="0"/>
              <w:spacing w:before="40" w:afterLines="50" w:after="120"/>
              <w:textAlignment w:val="baseline"/>
              <w:rPr>
                <w:noProof/>
                <w:kern w:val="0"/>
                <w:sz w:val="16"/>
                <w:szCs w:val="20"/>
              </w:rPr>
            </w:pPr>
          </w:p>
        </w:tc>
        <w:tc>
          <w:tcPr>
            <w:tcW w:w="2268" w:type="dxa"/>
            <w:vAlign w:val="center"/>
          </w:tcPr>
          <w:p w:rsidR="000E690F" w:rsidRPr="000E690F" w:rsidRDefault="00793E1A" w:rsidP="00643A34">
            <w:pPr>
              <w:tabs>
                <w:tab w:val="left" w:pos="1260"/>
              </w:tabs>
              <w:adjustRightInd w:val="0"/>
              <w:spacing w:beforeLines="50" w:before="120" w:afterLines="50" w:after="120"/>
              <w:textAlignment w:val="baseline"/>
              <w:rPr>
                <w:noProof/>
                <w:kern w:val="0"/>
                <w:sz w:val="16"/>
                <w:szCs w:val="20"/>
              </w:rPr>
            </w:pPr>
            <w:r>
              <w:rPr>
                <w:noProof/>
                <w:kern w:val="0"/>
                <w:sz w:val="16"/>
                <w:szCs w:val="20"/>
              </w:rPr>
              <w:pict>
                <v:shape id="_x0000_s4152" type="#_x0000_t32" style="position:absolute;left:0;text-align:left;margin-left:14.65pt;margin-top:9.8pt;width:34.35pt;height:19.85pt;flip:y;z-index:251948544;mso-position-horizontal-relative:text;mso-position-vertical-relative:text" o:connectortype="straight"/>
              </w:pict>
            </w:r>
            <w:r>
              <w:rPr>
                <w:noProof/>
                <w:kern w:val="0"/>
                <w:sz w:val="16"/>
                <w:szCs w:val="20"/>
              </w:rPr>
              <w:pict>
                <v:shape id="_x0000_s4151" type="#_x0000_t32" style="position:absolute;left:0;text-align:left;margin-left:56.35pt;margin-top:9.6pt;width:34.35pt;height:19.85pt;z-index:251947520;mso-position-horizontal-relative:text;mso-position-vertical-relative:text" o:connectortype="straight">
                  <v:stroke endarrow="block"/>
                </v:shape>
              </w:pict>
            </w:r>
            <w:r>
              <w:rPr>
                <w:noProof/>
                <w:kern w:val="0"/>
                <w:sz w:val="16"/>
                <w:szCs w:val="20"/>
              </w:rPr>
              <w:pict>
                <v:shape id="_x0000_s4191" type="#_x0000_t19" style="position:absolute;left:0;text-align:left;margin-left:49.05pt;margin-top:6.15pt;width:7.35pt;height:3.65pt;rotation:-180;flip:y;z-index:251988480;mso-position-horizontal-relative:text;mso-position-vertical-relative:text" coordsize="43002,21600" adj="-11287913,,21402" path="wr-198,,43002,43200,,18683,43002,21600nfewr-198,,43002,43200,,18683,43002,21600l21402,21600nsxe" filled="t" fillcolor="black">
                  <v:path o:connectlocs="0,18683;43002,21600;21402,21600"/>
                  <v:textbox inset="5.85pt,.7pt,5.85pt,.7pt"/>
                </v:shape>
              </w:pict>
            </w:r>
          </w:p>
          <w:p w:rsidR="000E690F" w:rsidRPr="000E690F" w:rsidRDefault="000E690F" w:rsidP="00643A34">
            <w:pPr>
              <w:tabs>
                <w:tab w:val="left" w:pos="1260"/>
              </w:tabs>
              <w:adjustRightInd w:val="0"/>
              <w:spacing w:beforeLines="50" w:before="120" w:afterLines="50" w:after="120"/>
              <w:textAlignment w:val="baseline"/>
              <w:rPr>
                <w:noProof/>
                <w:kern w:val="0"/>
                <w:sz w:val="16"/>
                <w:szCs w:val="20"/>
              </w:rPr>
            </w:pPr>
          </w:p>
        </w:tc>
      </w:tr>
      <w:tr w:rsidR="000E690F" w:rsidRPr="000E690F" w:rsidTr="00643A34">
        <w:trPr>
          <w:jc w:val="right"/>
        </w:trPr>
        <w:tc>
          <w:tcPr>
            <w:tcW w:w="2633" w:type="dxa"/>
            <w:vMerge w:val="restart"/>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shd w:val="pct15" w:color="auto" w:fill="FFFFFF"/>
              </w:rPr>
            </w:pPr>
            <w:r w:rsidRPr="000E690F">
              <w:rPr>
                <w:rFonts w:hint="eastAsia"/>
                <w:kern w:val="0"/>
                <w:szCs w:val="20"/>
              </w:rPr>
              <w:t>山折り</w:t>
            </w:r>
          </w:p>
        </w:tc>
        <w:tc>
          <w:tcPr>
            <w:tcW w:w="2268" w:type="dxa"/>
            <w:vAlign w:val="center"/>
          </w:tcPr>
          <w:p w:rsidR="000E690F" w:rsidRPr="000E690F" w:rsidRDefault="00793E1A" w:rsidP="00643A34">
            <w:pPr>
              <w:tabs>
                <w:tab w:val="left" w:pos="1260"/>
              </w:tabs>
              <w:adjustRightInd w:val="0"/>
              <w:spacing w:before="40" w:afterLines="50" w:after="120"/>
              <w:textAlignment w:val="baseline"/>
              <w:rPr>
                <w:kern w:val="0"/>
                <w:sz w:val="16"/>
                <w:szCs w:val="20"/>
                <w:shd w:val="pct15" w:color="auto" w:fill="FFFFFF"/>
              </w:rPr>
            </w:pPr>
            <w:r>
              <w:rPr>
                <w:noProof/>
                <w:kern w:val="0"/>
                <w:sz w:val="16"/>
                <w:szCs w:val="20"/>
              </w:rPr>
              <w:pict>
                <v:shape id="_x0000_s4178" type="#_x0000_t32" style="position:absolute;left:0;text-align:left;margin-left:43.65pt;margin-top:19.05pt;width:2.85pt;height:2.85pt;flip:y;z-index:251975168;mso-position-horizontal-relative:text;mso-position-vertical-relative:text" o:connectortype="straight"/>
              </w:pict>
            </w:r>
            <w:r>
              <w:rPr>
                <w:noProof/>
                <w:kern w:val="0"/>
                <w:sz w:val="16"/>
                <w:szCs w:val="20"/>
              </w:rPr>
              <w:pict>
                <v:shape id="_x0000_s4179" type="#_x0000_t32" style="position:absolute;left:0;text-align:left;margin-left:40.95pt;margin-top:19.2pt;width:2.85pt;height:2.85pt;z-index:251976192;mso-position-horizontal-relative:text;mso-position-vertical-relative:text" o:connectortype="straight"/>
              </w:pict>
            </w:r>
            <w:r>
              <w:rPr>
                <w:noProof/>
                <w:kern w:val="0"/>
                <w:sz w:val="16"/>
                <w:szCs w:val="20"/>
              </w:rPr>
              <w:pict>
                <v:shape id="_x0000_s4176" type="#_x0000_t32" style="position:absolute;left:0;text-align:left;margin-left:1.15pt;margin-top:19.05pt;width:39.7pt;height:0;z-index:251973120;mso-position-horizontal-relative:text;mso-position-vertical-relative:text" o:connectortype="straight"/>
              </w:pict>
            </w:r>
            <w:r>
              <w:rPr>
                <w:noProof/>
                <w:kern w:val="0"/>
                <w:sz w:val="16"/>
                <w:szCs w:val="20"/>
              </w:rPr>
              <w:pict>
                <v:shape id="_x0000_s4177" type="#_x0000_t32" style="position:absolute;left:0;text-align:left;margin-left:46.6pt;margin-top:18.8pt;width:39.7pt;height:0;z-index:251974144;mso-position-horizontal-relative:text;mso-position-vertical-relative:text" o:connectortype="straight">
                  <v:stroke endarrow="block"/>
                </v:shape>
              </w:pict>
            </w:r>
          </w:p>
        </w:tc>
        <w:tc>
          <w:tcPr>
            <w:tcW w:w="2268" w:type="dxa"/>
            <w:vAlign w:val="center"/>
          </w:tcPr>
          <w:p w:rsidR="000E690F" w:rsidRPr="000E690F" w:rsidRDefault="00793E1A" w:rsidP="00643A34">
            <w:pPr>
              <w:tabs>
                <w:tab w:val="left" w:pos="1260"/>
              </w:tabs>
              <w:adjustRightInd w:val="0"/>
              <w:spacing w:beforeLines="50" w:before="120" w:afterLines="50" w:after="120"/>
              <w:textAlignment w:val="baseline"/>
              <w:rPr>
                <w:kern w:val="0"/>
                <w:sz w:val="16"/>
                <w:szCs w:val="20"/>
                <w:shd w:val="pct15" w:color="auto" w:fill="FFFFFF"/>
              </w:rPr>
            </w:pPr>
            <w:r>
              <w:rPr>
                <w:noProof/>
                <w:kern w:val="0"/>
                <w:sz w:val="16"/>
                <w:szCs w:val="20"/>
              </w:rPr>
              <w:pict>
                <v:shape id="_x0000_s4183" type="#_x0000_t32" style="position:absolute;left:0;text-align:left;margin-left:50.95pt;margin-top:8.4pt;width:2.85pt;height:2.85pt;z-index:251980288;mso-position-horizontal-relative:text;mso-position-vertical-relative:text" o:connectortype="straight"/>
              </w:pict>
            </w:r>
            <w:r>
              <w:rPr>
                <w:noProof/>
                <w:kern w:val="0"/>
                <w:sz w:val="16"/>
                <w:szCs w:val="20"/>
              </w:rPr>
              <w:pict>
                <v:shape id="_x0000_s4182" type="#_x0000_t32" style="position:absolute;left:0;text-align:left;margin-left:53.65pt;margin-top:8.25pt;width:2.85pt;height:2.85pt;flip:y;z-index:251979264;mso-position-horizontal-relative:text;mso-position-vertical-relative:text" o:connectortype="straight"/>
              </w:pict>
            </w:r>
            <w:r>
              <w:rPr>
                <w:noProof/>
                <w:kern w:val="0"/>
                <w:sz w:val="16"/>
                <w:szCs w:val="20"/>
              </w:rPr>
              <w:pict>
                <v:shape id="_x0000_s4180" type="#_x0000_t32" style="position:absolute;left:0;text-align:left;margin-left:56.55pt;margin-top:8.4pt;width:34.35pt;height:19.85pt;z-index:251977216;mso-position-horizontal-relative:text;mso-position-vertical-relative:text" o:connectortype="straight">
                  <v:stroke endarrow="block"/>
                </v:shape>
              </w:pict>
            </w:r>
            <w:r>
              <w:rPr>
                <w:noProof/>
                <w:kern w:val="0"/>
                <w:sz w:val="16"/>
                <w:szCs w:val="20"/>
              </w:rPr>
              <w:pict>
                <v:shape id="_x0000_s4181" type="#_x0000_t32" style="position:absolute;left:0;text-align:left;margin-left:16.65pt;margin-top:8.35pt;width:34.35pt;height:19.85pt;flip:y;z-index:251978240;mso-position-horizontal-relative:text;mso-position-vertical-relative:text" o:connectortype="straight"/>
              </w:pict>
            </w:r>
          </w:p>
          <w:p w:rsidR="000E690F" w:rsidRPr="000E690F" w:rsidRDefault="000E690F" w:rsidP="00643A34">
            <w:pPr>
              <w:tabs>
                <w:tab w:val="left" w:pos="1260"/>
              </w:tabs>
              <w:adjustRightInd w:val="0"/>
              <w:spacing w:beforeLines="50" w:before="120" w:afterLines="50" w:after="120"/>
              <w:textAlignment w:val="baseline"/>
              <w:rPr>
                <w:kern w:val="0"/>
                <w:sz w:val="16"/>
                <w:szCs w:val="20"/>
                <w:shd w:val="pct15" w:color="auto" w:fill="FFFFFF"/>
              </w:rPr>
            </w:pPr>
          </w:p>
        </w:tc>
      </w:tr>
      <w:tr w:rsidR="000E690F" w:rsidRPr="000E690F" w:rsidTr="00643A34">
        <w:trPr>
          <w:jc w:val="right"/>
        </w:trPr>
        <w:tc>
          <w:tcPr>
            <w:tcW w:w="2633" w:type="dxa"/>
            <w:vMerge/>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p>
        </w:tc>
        <w:tc>
          <w:tcPr>
            <w:tcW w:w="2268" w:type="dxa"/>
            <w:vAlign w:val="center"/>
          </w:tcPr>
          <w:p w:rsidR="000E690F" w:rsidRPr="000E690F" w:rsidRDefault="00793E1A" w:rsidP="00643A34">
            <w:pPr>
              <w:tabs>
                <w:tab w:val="left" w:pos="1260"/>
              </w:tabs>
              <w:adjustRightInd w:val="0"/>
              <w:spacing w:before="40" w:afterLines="50" w:after="120"/>
              <w:textAlignment w:val="baseline"/>
              <w:rPr>
                <w:noProof/>
                <w:kern w:val="0"/>
                <w:sz w:val="16"/>
                <w:szCs w:val="20"/>
              </w:rPr>
            </w:pPr>
            <w:r>
              <w:rPr>
                <w:noProof/>
                <w:kern w:val="0"/>
                <w:sz w:val="16"/>
                <w:szCs w:val="20"/>
              </w:rPr>
              <w:pict>
                <v:shape id="_x0000_s4186" type="#_x0000_t32" style="position:absolute;left:0;text-align:left;margin-left:1.4pt;margin-top:15.9pt;width:39.7pt;height:0;z-index:251983360;mso-position-horizontal-relative:text;mso-position-vertical-relative:text" o:connectortype="straight"/>
              </w:pict>
            </w:r>
            <w:r>
              <w:rPr>
                <w:noProof/>
                <w:kern w:val="0"/>
                <w:sz w:val="16"/>
                <w:szCs w:val="20"/>
              </w:rPr>
              <w:pict>
                <v:shape id="_x0000_s4188" type="#_x0000_t19" style="position:absolute;left:0;text-align:left;margin-left:40.95pt;margin-top:14.95pt;width:7pt;height:3.55pt;flip:y;z-index:251985408;mso-position-horizontal-relative:text;mso-position-vertical-relative:text" coordsize="42464,21600" adj="-10813657,,20864" path="wr-736,,42464,43200,,16011,42464,21600nfewr-736,,42464,43200,,16011,42464,21600l20864,21600nsxe" filled="t" fillcolor="black">
                  <v:path o:connectlocs="0,16011;42464,21600;20864,21600"/>
                  <v:textbox inset="5.85pt,.7pt,5.85pt,.7pt"/>
                </v:shape>
              </w:pict>
            </w:r>
            <w:r>
              <w:rPr>
                <w:noProof/>
                <w:kern w:val="0"/>
                <w:sz w:val="16"/>
                <w:szCs w:val="20"/>
              </w:rPr>
              <w:pict>
                <v:shape id="_x0000_s4187" type="#_x0000_t32" style="position:absolute;left:0;text-align:left;margin-left:47.65pt;margin-top:15.25pt;width:39.7pt;height:0;z-index:251984384;mso-position-horizontal-relative:text;mso-position-vertical-relative:text" o:connectortype="straight">
                  <v:stroke endarrow="block"/>
                </v:shape>
              </w:pict>
            </w:r>
          </w:p>
          <w:p w:rsidR="000E690F" w:rsidRPr="000E690F" w:rsidRDefault="000E690F" w:rsidP="00643A34">
            <w:pPr>
              <w:tabs>
                <w:tab w:val="left" w:pos="1260"/>
              </w:tabs>
              <w:adjustRightInd w:val="0"/>
              <w:spacing w:before="40" w:afterLines="50" w:after="120"/>
              <w:textAlignment w:val="baseline"/>
              <w:rPr>
                <w:noProof/>
                <w:kern w:val="0"/>
                <w:sz w:val="16"/>
                <w:szCs w:val="20"/>
              </w:rPr>
            </w:pPr>
          </w:p>
        </w:tc>
        <w:tc>
          <w:tcPr>
            <w:tcW w:w="2268" w:type="dxa"/>
            <w:vAlign w:val="center"/>
          </w:tcPr>
          <w:p w:rsidR="000E690F" w:rsidRPr="000E690F" w:rsidRDefault="00793E1A" w:rsidP="00643A34">
            <w:pPr>
              <w:tabs>
                <w:tab w:val="left" w:pos="1260"/>
              </w:tabs>
              <w:adjustRightInd w:val="0"/>
              <w:spacing w:beforeLines="50" w:before="120" w:afterLines="50" w:after="120"/>
              <w:textAlignment w:val="baseline"/>
              <w:rPr>
                <w:noProof/>
                <w:kern w:val="0"/>
                <w:sz w:val="16"/>
                <w:szCs w:val="20"/>
              </w:rPr>
            </w:pPr>
            <w:r>
              <w:rPr>
                <w:noProof/>
                <w:kern w:val="0"/>
                <w:sz w:val="16"/>
                <w:szCs w:val="20"/>
              </w:rPr>
              <w:pict>
                <v:shape id="_x0000_s4185" type="#_x0000_t32" style="position:absolute;left:0;text-align:left;margin-left:16.25pt;margin-top:10.05pt;width:34.35pt;height:19.85pt;flip:y;z-index:251982336;mso-position-horizontal-relative:text;mso-position-vertical-relative:text" o:connectortype="straight"/>
              </w:pict>
            </w:r>
            <w:r>
              <w:rPr>
                <w:noProof/>
                <w:kern w:val="0"/>
                <w:sz w:val="16"/>
                <w:szCs w:val="20"/>
              </w:rPr>
              <w:pict>
                <v:shape id="_x0000_s4184" type="#_x0000_t32" style="position:absolute;left:0;text-align:left;margin-left:57.25pt;margin-top:10pt;width:34.35pt;height:19.85pt;z-index:251981312;mso-position-horizontal-relative:text;mso-position-vertical-relative:text" o:connectortype="straight">
                  <v:stroke endarrow="block"/>
                </v:shape>
              </w:pict>
            </w:r>
            <w:r>
              <w:rPr>
                <w:noProof/>
                <w:kern w:val="0"/>
                <w:sz w:val="16"/>
                <w:szCs w:val="20"/>
              </w:rPr>
              <w:pict>
                <v:shape id="_x0000_s4189" type="#_x0000_t19" style="position:absolute;left:0;text-align:left;margin-left:50.55pt;margin-top:9.5pt;width:6.85pt;height:3.55pt;flip:y;z-index:251986432;mso-position-horizontal-relative:text;mso-position-vertical-relative:text" coordsize="41768,21600" adj="-10813657,-955853,20864" path="wr-736,,42464,43200,,16011,41768,16161nfewr-736,,42464,43200,,16011,41768,16161l20864,21600nsxe" filled="t" fillcolor="black">
                  <v:path o:connectlocs="0,16011;41768,16161;20864,21600"/>
                  <v:textbox inset="5.85pt,.7pt,5.85pt,.7pt"/>
                </v:shape>
              </w:pict>
            </w:r>
          </w:p>
          <w:p w:rsidR="000E690F" w:rsidRPr="000E690F" w:rsidRDefault="000E690F" w:rsidP="00643A34">
            <w:pPr>
              <w:tabs>
                <w:tab w:val="left" w:pos="1260"/>
              </w:tabs>
              <w:adjustRightInd w:val="0"/>
              <w:spacing w:beforeLines="50" w:before="120" w:afterLines="50" w:after="120"/>
              <w:textAlignment w:val="baseline"/>
              <w:rPr>
                <w:noProof/>
                <w:kern w:val="0"/>
                <w:sz w:val="16"/>
                <w:szCs w:val="20"/>
              </w:rPr>
            </w:pPr>
          </w:p>
        </w:tc>
      </w:tr>
      <w:tr w:rsidR="000E690F" w:rsidRPr="000E690F" w:rsidTr="00643A34">
        <w:trPr>
          <w:jc w:val="right"/>
        </w:trPr>
        <w:tc>
          <w:tcPr>
            <w:tcW w:w="2633" w:type="dxa"/>
            <w:vMerge w:val="restart"/>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谷折り</w:t>
            </w:r>
          </w:p>
        </w:tc>
        <w:tc>
          <w:tcPr>
            <w:tcW w:w="2268"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158" type="#_x0000_t32" style="position:absolute;left:0;text-align:left;margin-left:47.25pt;margin-top:11.65pt;width:39.7pt;height:0;z-index:251954688;mso-position-horizontal-relative:text;mso-position-vertical-relative:text" o:connectortype="straight">
                  <v:stroke endarrow="block"/>
                </v:shape>
              </w:pict>
            </w:r>
            <w:r>
              <w:rPr>
                <w:noProof/>
                <w:kern w:val="0"/>
                <w:sz w:val="16"/>
                <w:szCs w:val="20"/>
              </w:rPr>
              <w:pict>
                <v:shape id="_x0000_s4155" type="#_x0000_t32" style="position:absolute;left:0;text-align:left;margin-left:41.45pt;margin-top:8.7pt;width:2.85pt;height:2.85pt;flip:y;z-index:251951616;mso-position-horizontal-relative:text;mso-position-vertical-relative:text" o:connectortype="straight"/>
              </w:pict>
            </w:r>
            <w:r>
              <w:rPr>
                <w:noProof/>
                <w:kern w:val="0"/>
                <w:sz w:val="16"/>
                <w:szCs w:val="20"/>
              </w:rPr>
              <w:pict>
                <v:shape id="_x0000_s4156" type="#_x0000_t32" style="position:absolute;left:0;text-align:left;margin-left:44.3pt;margin-top:8.65pt;width:2.85pt;height:2.85pt;z-index:251952640;mso-position-horizontal-relative:text;mso-position-vertical-relative:text" o:connectortype="straight"/>
              </w:pict>
            </w:r>
            <w:r>
              <w:rPr>
                <w:noProof/>
                <w:kern w:val="0"/>
                <w:sz w:val="16"/>
                <w:szCs w:val="20"/>
              </w:rPr>
              <w:pict>
                <v:shape id="_x0000_s4157" type="#_x0000_t32" style="position:absolute;left:0;text-align:left;margin-left:2.35pt;margin-top:11.6pt;width:39.7pt;height:0;z-index:251953664;mso-position-horizontal-relative:text;mso-position-vertical-relative:text" o:connectortype="straight"/>
              </w:pict>
            </w:r>
          </w:p>
        </w:tc>
        <w:tc>
          <w:tcPr>
            <w:tcW w:w="2268" w:type="dxa"/>
            <w:vAlign w:val="center"/>
          </w:tcPr>
          <w:p w:rsidR="000E690F" w:rsidRPr="000E690F" w:rsidRDefault="00793E1A" w:rsidP="00643A34">
            <w:pPr>
              <w:tabs>
                <w:tab w:val="left" w:pos="1260"/>
              </w:tabs>
              <w:adjustRightInd w:val="0"/>
              <w:spacing w:beforeLines="50" w:before="120" w:afterLines="50" w:after="120"/>
              <w:textAlignment w:val="baseline"/>
              <w:rPr>
                <w:noProof/>
                <w:kern w:val="0"/>
                <w:sz w:val="16"/>
                <w:szCs w:val="20"/>
              </w:rPr>
            </w:pPr>
            <w:r>
              <w:rPr>
                <w:noProof/>
                <w:kern w:val="0"/>
                <w:sz w:val="16"/>
                <w:szCs w:val="20"/>
              </w:rPr>
              <w:pict>
                <v:shape id="_x0000_s4159" type="#_x0000_t32" style="position:absolute;left:0;text-align:left;margin-left:16.35pt;margin-top:7.25pt;width:34.35pt;height:19.85pt;z-index:251955712;mso-position-horizontal-relative:text;mso-position-vertical-relative:text" o:connectortype="straight"/>
              </w:pict>
            </w:r>
            <w:r>
              <w:rPr>
                <w:noProof/>
                <w:kern w:val="0"/>
                <w:sz w:val="16"/>
                <w:szCs w:val="20"/>
              </w:rPr>
              <w:pict>
                <v:shape id="_x0000_s4162" type="#_x0000_t32" style="position:absolute;left:0;text-align:left;margin-left:53.65pt;margin-top:24.3pt;width:2.85pt;height:2.85pt;z-index:251958784;mso-position-horizontal-relative:text;mso-position-vertical-relative:text" o:connectortype="straight"/>
              </w:pict>
            </w:r>
            <w:r>
              <w:rPr>
                <w:noProof/>
                <w:kern w:val="0"/>
                <w:sz w:val="16"/>
                <w:szCs w:val="20"/>
              </w:rPr>
              <w:pict>
                <v:shape id="_x0000_s4161" type="#_x0000_t32" style="position:absolute;left:0;text-align:left;margin-left:50.75pt;margin-top:24.3pt;width:2.85pt;height:2.85pt;flip:y;z-index:251957760;mso-position-horizontal-relative:text;mso-position-vertical-relative:text" o:connectortype="straight"/>
              </w:pict>
            </w:r>
            <w:r>
              <w:rPr>
                <w:noProof/>
                <w:kern w:val="0"/>
                <w:sz w:val="16"/>
                <w:szCs w:val="20"/>
              </w:rPr>
              <w:pict>
                <v:shape id="_x0000_s4160" type="#_x0000_t32" style="position:absolute;left:0;text-align:left;margin-left:56.6pt;margin-top:7.35pt;width:34.35pt;height:19.85pt;flip:y;z-index:251956736;mso-position-horizontal-relative:text;mso-position-vertical-relative:text" o:connectortype="straight">
                  <v:stroke endarrow="block"/>
                </v:shape>
              </w:pict>
            </w:r>
          </w:p>
          <w:p w:rsidR="000E690F" w:rsidRPr="000E690F" w:rsidRDefault="000E690F" w:rsidP="00643A34">
            <w:pPr>
              <w:tabs>
                <w:tab w:val="left" w:pos="1260"/>
              </w:tabs>
              <w:adjustRightInd w:val="0"/>
              <w:spacing w:beforeLines="50" w:before="120" w:afterLines="50" w:after="120"/>
              <w:textAlignment w:val="baseline"/>
              <w:rPr>
                <w:noProof/>
                <w:kern w:val="0"/>
                <w:sz w:val="16"/>
                <w:szCs w:val="20"/>
              </w:rPr>
            </w:pPr>
          </w:p>
        </w:tc>
      </w:tr>
      <w:tr w:rsidR="000E690F" w:rsidRPr="000E690F" w:rsidTr="00643A34">
        <w:trPr>
          <w:jc w:val="right"/>
        </w:trPr>
        <w:tc>
          <w:tcPr>
            <w:tcW w:w="2633" w:type="dxa"/>
            <w:vMerge/>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p>
        </w:tc>
        <w:tc>
          <w:tcPr>
            <w:tcW w:w="2268" w:type="dxa"/>
            <w:vAlign w:val="center"/>
          </w:tcPr>
          <w:p w:rsidR="000E690F" w:rsidRPr="000E690F" w:rsidRDefault="00793E1A" w:rsidP="00643A34">
            <w:pPr>
              <w:tabs>
                <w:tab w:val="left" w:pos="1260"/>
              </w:tabs>
              <w:adjustRightInd w:val="0"/>
              <w:spacing w:before="40" w:afterLines="50" w:after="120"/>
              <w:textAlignment w:val="baseline"/>
              <w:rPr>
                <w:noProof/>
                <w:kern w:val="0"/>
                <w:sz w:val="16"/>
                <w:szCs w:val="20"/>
              </w:rPr>
            </w:pPr>
            <w:r>
              <w:rPr>
                <w:noProof/>
                <w:kern w:val="0"/>
                <w:sz w:val="16"/>
                <w:szCs w:val="20"/>
              </w:rPr>
              <w:pict>
                <v:shape id="_x0000_s4167" type="#_x0000_t19" style="position:absolute;left:0;text-align:left;margin-left:42.3pt;margin-top:10.85pt;width:7.2pt;height:3.55pt;rotation:-180;flip:y;z-index:251963904;mso-position-horizontal-relative:text;mso-position-vertical-relative:text" coordsize="42193,21600" adj="-11287913,-1031093,21402" path="wr-198,,43002,43200,,18683,42193,15743nfewr-198,,43002,43200,,18683,42193,15743l21402,21600nsxe" filled="t" fillcolor="black">
                  <v:path o:connectlocs="0,18683;42193,15743;21402,21600"/>
                  <v:textbox inset="5.85pt,.7pt,5.85pt,.7pt"/>
                </v:shape>
              </w:pict>
            </w:r>
            <w:r>
              <w:rPr>
                <w:noProof/>
                <w:kern w:val="0"/>
                <w:sz w:val="16"/>
                <w:szCs w:val="20"/>
              </w:rPr>
              <w:pict>
                <v:shape id="_x0000_s4164" type="#_x0000_t32" style="position:absolute;left:0;text-align:left;margin-left:49.55pt;margin-top:13.65pt;width:39.7pt;height:0;z-index:251960832;mso-position-horizontal-relative:text;mso-position-vertical-relative:text" o:connectortype="straight">
                  <v:stroke endarrow="block"/>
                </v:shape>
              </w:pict>
            </w:r>
            <w:r>
              <w:rPr>
                <w:noProof/>
                <w:kern w:val="0"/>
                <w:sz w:val="16"/>
                <w:szCs w:val="20"/>
              </w:rPr>
              <w:pict>
                <v:shape id="_x0000_s4163" type="#_x0000_t32" style="position:absolute;left:0;text-align:left;margin-left:2.65pt;margin-top:13.65pt;width:39.7pt;height:0;z-index:251959808;mso-position-horizontal-relative:text;mso-position-vertical-relative:text" o:connectortype="straight"/>
              </w:pict>
            </w:r>
          </w:p>
          <w:p w:rsidR="000E690F" w:rsidRPr="000E690F" w:rsidRDefault="000E690F" w:rsidP="00643A34">
            <w:pPr>
              <w:tabs>
                <w:tab w:val="left" w:pos="1260"/>
              </w:tabs>
              <w:adjustRightInd w:val="0"/>
              <w:spacing w:before="40" w:afterLines="50" w:after="120"/>
              <w:textAlignment w:val="baseline"/>
              <w:rPr>
                <w:noProof/>
                <w:kern w:val="0"/>
                <w:sz w:val="16"/>
                <w:szCs w:val="20"/>
              </w:rPr>
            </w:pPr>
          </w:p>
        </w:tc>
        <w:tc>
          <w:tcPr>
            <w:tcW w:w="2268" w:type="dxa"/>
            <w:vAlign w:val="center"/>
          </w:tcPr>
          <w:p w:rsidR="000E690F" w:rsidRPr="000E690F" w:rsidRDefault="00793E1A" w:rsidP="00643A34">
            <w:pPr>
              <w:tabs>
                <w:tab w:val="left" w:pos="1260"/>
              </w:tabs>
              <w:adjustRightInd w:val="0"/>
              <w:spacing w:beforeLines="50" w:before="120" w:afterLines="50" w:after="120"/>
              <w:textAlignment w:val="baseline"/>
              <w:rPr>
                <w:noProof/>
                <w:kern w:val="0"/>
                <w:sz w:val="16"/>
                <w:szCs w:val="20"/>
              </w:rPr>
            </w:pPr>
            <w:r>
              <w:rPr>
                <w:noProof/>
                <w:kern w:val="0"/>
                <w:sz w:val="16"/>
                <w:szCs w:val="20"/>
              </w:rPr>
              <w:pict>
                <v:shape id="_x0000_s4166" type="#_x0000_t32" style="position:absolute;left:0;text-align:left;margin-left:58.7pt;margin-top:6.45pt;width:34.35pt;height:19.85pt;flip:y;z-index:251962880;mso-position-horizontal-relative:text;mso-position-vertical-relative:text" o:connectortype="straight">
                  <v:stroke endarrow="block"/>
                </v:shape>
              </w:pict>
            </w:r>
            <w:r>
              <w:rPr>
                <w:noProof/>
                <w:kern w:val="0"/>
                <w:sz w:val="16"/>
                <w:szCs w:val="20"/>
              </w:rPr>
              <w:pict>
                <v:shape id="_x0000_s4165" type="#_x0000_t32" style="position:absolute;left:0;text-align:left;margin-left:17.15pt;margin-top:6.45pt;width:34.35pt;height:19.85pt;z-index:251961856;mso-position-horizontal-relative:text;mso-position-vertical-relative:text" o:connectortype="straight"/>
              </w:pict>
            </w:r>
          </w:p>
          <w:p w:rsidR="000E690F" w:rsidRPr="000E690F" w:rsidRDefault="00793E1A" w:rsidP="00643A34">
            <w:pPr>
              <w:tabs>
                <w:tab w:val="left" w:pos="1260"/>
              </w:tabs>
              <w:adjustRightInd w:val="0"/>
              <w:spacing w:beforeLines="50" w:before="120" w:afterLines="50" w:after="120"/>
              <w:textAlignment w:val="baseline"/>
              <w:rPr>
                <w:noProof/>
                <w:kern w:val="0"/>
                <w:sz w:val="16"/>
                <w:szCs w:val="20"/>
              </w:rPr>
            </w:pPr>
            <w:r>
              <w:rPr>
                <w:noProof/>
                <w:kern w:val="0"/>
                <w:sz w:val="16"/>
                <w:szCs w:val="20"/>
              </w:rPr>
              <w:pict>
                <v:shape id="_x0000_s4168" type="#_x0000_t19" style="position:absolute;left:0;text-align:left;margin-left:51.6pt;margin-top:2.85pt;width:7.1pt;height:3.55pt;rotation:-180;flip:y;z-index:251964928" coordsize="41655,21600" adj="-10813657,-1031093,20864" path="wr-736,,42464,43200,,16011,41655,15743nfewr-736,,42464,43200,,16011,41655,15743l20864,21600nsxe" filled="t" fillcolor="black">
                  <v:path o:connectlocs="0,16011;41655,15743;20864,21600"/>
                  <v:textbox inset="5.85pt,.7pt,5.85pt,.7pt"/>
                </v:shape>
              </w:pict>
            </w:r>
          </w:p>
        </w:tc>
      </w:tr>
    </w:tbl>
    <w:p w:rsidR="000E690F" w:rsidRPr="000E690F" w:rsidRDefault="000E690F" w:rsidP="000E690F">
      <w:pPr>
        <w:tabs>
          <w:tab w:val="left" w:pos="1418"/>
          <w:tab w:val="left" w:pos="1701"/>
          <w:tab w:val="left" w:pos="2552"/>
        </w:tabs>
        <w:adjustRightInd w:val="0"/>
        <w:spacing w:line="240" w:lineRule="atLeast"/>
        <w:ind w:leftChars="1102" w:left="2551" w:hangingChars="315" w:hanging="567"/>
        <w:textAlignment w:val="baseline"/>
        <w:rPr>
          <w:kern w:val="0"/>
          <w:szCs w:val="20"/>
        </w:rPr>
      </w:pPr>
    </w:p>
    <w:p w:rsidR="000E690F" w:rsidRPr="000E690F" w:rsidRDefault="000E690F" w:rsidP="000E690F">
      <w:pPr>
        <w:tabs>
          <w:tab w:val="left" w:pos="1418"/>
          <w:tab w:val="left" w:pos="1701"/>
          <w:tab w:val="left" w:pos="2552"/>
        </w:tabs>
        <w:adjustRightInd w:val="0"/>
        <w:spacing w:line="240" w:lineRule="atLeast"/>
        <w:ind w:leftChars="1102" w:left="2551" w:hangingChars="315" w:hanging="567"/>
        <w:textAlignment w:val="baseline"/>
        <w:rPr>
          <w:kern w:val="0"/>
          <w:szCs w:val="20"/>
        </w:rPr>
      </w:pPr>
      <w:r w:rsidRPr="000E690F">
        <w:rPr>
          <w:rFonts w:hint="eastAsia"/>
          <w:kern w:val="0"/>
          <w:szCs w:val="20"/>
        </w:rPr>
        <w:t>下記において、折り筋の仕方について、折り指定でなされた時の動作について示す。</w:t>
      </w:r>
    </w:p>
    <w:p w:rsidR="000E690F" w:rsidRPr="000E690F" w:rsidRDefault="000E690F" w:rsidP="000E690F">
      <w:pPr>
        <w:tabs>
          <w:tab w:val="left" w:pos="1418"/>
          <w:tab w:val="left" w:pos="1701"/>
          <w:tab w:val="left" w:pos="2552"/>
        </w:tabs>
        <w:adjustRightInd w:val="0"/>
        <w:spacing w:line="240" w:lineRule="atLeast"/>
        <w:ind w:leftChars="1102" w:left="2551" w:hangingChars="315" w:hanging="567"/>
        <w:textAlignment w:val="baseline"/>
        <w:rPr>
          <w:kern w:val="0"/>
          <w:szCs w:val="20"/>
        </w:rPr>
      </w:pPr>
    </w:p>
    <w:p w:rsidR="000E690F" w:rsidRPr="000E690F" w:rsidRDefault="000E690F" w:rsidP="000E690F">
      <w:pPr>
        <w:tabs>
          <w:tab w:val="left" w:pos="1418"/>
          <w:tab w:val="left" w:pos="1701"/>
          <w:tab w:val="left" w:pos="2552"/>
        </w:tabs>
        <w:adjustRightInd w:val="0"/>
        <w:spacing w:line="240" w:lineRule="atLeast"/>
        <w:ind w:leftChars="1102" w:left="2551" w:hangingChars="315" w:hanging="567"/>
        <w:textAlignment w:val="baseline"/>
        <w:rPr>
          <w:kern w:val="0"/>
          <w:szCs w:val="20"/>
        </w:rPr>
      </w:pPr>
      <w:r w:rsidRPr="000E690F">
        <w:rPr>
          <w:rFonts w:hint="eastAsia"/>
          <w:kern w:val="0"/>
          <w:szCs w:val="20"/>
        </w:rPr>
        <w:t>補足：</w:t>
      </w:r>
      <w:r w:rsidRPr="000E690F">
        <w:rPr>
          <w:kern w:val="0"/>
          <w:szCs w:val="20"/>
        </w:rPr>
        <w:tab/>
      </w:r>
      <w:r w:rsidRPr="000E690F">
        <w:rPr>
          <w:rFonts w:hint="eastAsia"/>
          <w:kern w:val="0"/>
          <w:szCs w:val="20"/>
        </w:rPr>
        <w:t>下記においては、二つ折りと</w:t>
      </w:r>
      <w:r w:rsidRPr="000E690F">
        <w:rPr>
          <w:rFonts w:hint="eastAsia"/>
          <w:kern w:val="0"/>
          <w:szCs w:val="20"/>
        </w:rPr>
        <w:t>Z</w:t>
      </w:r>
      <w:r w:rsidRPr="000E690F">
        <w:rPr>
          <w:rFonts w:hint="eastAsia"/>
          <w:kern w:val="0"/>
          <w:szCs w:val="20"/>
        </w:rPr>
        <w:t>折りについては、第一印字面が下向きに用紙が送り込まれた場合で、それ以外は上向きに用紙が送り込まれた場合で記述している。</w:t>
      </w:r>
    </w:p>
    <w:p w:rsidR="000E690F" w:rsidRPr="000E690F" w:rsidRDefault="000E690F" w:rsidP="000E690F">
      <w:pPr>
        <w:tabs>
          <w:tab w:val="left" w:pos="1418"/>
          <w:tab w:val="left" w:pos="1701"/>
          <w:tab w:val="left" w:pos="2552"/>
        </w:tabs>
        <w:adjustRightInd w:val="0"/>
        <w:spacing w:line="240" w:lineRule="atLeast"/>
        <w:ind w:leftChars="1102" w:left="2551" w:hangingChars="315" w:hanging="567"/>
        <w:textAlignment w:val="baseline"/>
        <w:rPr>
          <w:kern w:val="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633"/>
        <w:gridCol w:w="2186"/>
        <w:gridCol w:w="1782"/>
        <w:gridCol w:w="2268"/>
      </w:tblGrid>
      <w:tr w:rsidR="000E690F" w:rsidRPr="000E690F" w:rsidTr="00643A34">
        <w:trPr>
          <w:tblHeader/>
          <w:jc w:val="right"/>
        </w:trPr>
        <w:tc>
          <w:tcPr>
            <w:tcW w:w="2633" w:type="dxa"/>
            <w:shd w:val="clear" w:color="auto" w:fill="00FFFF"/>
          </w:tcPr>
          <w:p w:rsidR="000E690F" w:rsidRPr="000E690F" w:rsidRDefault="000E690F" w:rsidP="00643A34">
            <w:pPr>
              <w:tabs>
                <w:tab w:val="left" w:pos="1380"/>
              </w:tabs>
              <w:adjustRightInd w:val="0"/>
              <w:spacing w:line="240" w:lineRule="atLeast"/>
              <w:jc w:val="center"/>
              <w:textAlignment w:val="baseline"/>
              <w:rPr>
                <w:kern w:val="0"/>
                <w:szCs w:val="20"/>
              </w:rPr>
            </w:pPr>
            <w:r w:rsidRPr="000E690F">
              <w:rPr>
                <w:rFonts w:hint="eastAsia"/>
                <w:kern w:val="0"/>
                <w:szCs w:val="20"/>
              </w:rPr>
              <w:t>折り指定</w:t>
            </w:r>
          </w:p>
        </w:tc>
        <w:tc>
          <w:tcPr>
            <w:tcW w:w="2186" w:type="dxa"/>
            <w:shd w:val="clear" w:color="auto" w:fill="00FFFF"/>
          </w:tcPr>
          <w:p w:rsidR="000E690F" w:rsidRPr="000E690F" w:rsidRDefault="000E690F" w:rsidP="00643A34">
            <w:pPr>
              <w:tabs>
                <w:tab w:val="left" w:pos="1380"/>
              </w:tabs>
              <w:adjustRightInd w:val="0"/>
              <w:spacing w:line="240" w:lineRule="atLeast"/>
              <w:jc w:val="center"/>
              <w:textAlignment w:val="baseline"/>
              <w:rPr>
                <w:kern w:val="0"/>
                <w:szCs w:val="20"/>
              </w:rPr>
            </w:pPr>
            <w:r w:rsidRPr="000E690F">
              <w:rPr>
                <w:rFonts w:hint="eastAsia"/>
                <w:kern w:val="0"/>
                <w:szCs w:val="20"/>
              </w:rPr>
              <w:t>折り筋の向き</w:t>
            </w:r>
          </w:p>
        </w:tc>
        <w:tc>
          <w:tcPr>
            <w:tcW w:w="1782" w:type="dxa"/>
            <w:shd w:val="clear" w:color="auto" w:fill="00FFFF"/>
          </w:tcPr>
          <w:p w:rsidR="000E690F" w:rsidRPr="000E690F" w:rsidRDefault="000E690F" w:rsidP="00643A34">
            <w:pPr>
              <w:tabs>
                <w:tab w:val="left" w:pos="1380"/>
              </w:tabs>
              <w:adjustRightInd w:val="0"/>
              <w:spacing w:line="240" w:lineRule="atLeast"/>
              <w:jc w:val="center"/>
              <w:textAlignment w:val="baseline"/>
              <w:rPr>
                <w:kern w:val="0"/>
                <w:szCs w:val="20"/>
              </w:rPr>
            </w:pPr>
            <w:r w:rsidRPr="000E690F">
              <w:rPr>
                <w:rFonts w:hint="eastAsia"/>
                <w:kern w:val="0"/>
                <w:szCs w:val="20"/>
              </w:rPr>
              <w:t>折ると</w:t>
            </w:r>
          </w:p>
        </w:tc>
        <w:tc>
          <w:tcPr>
            <w:tcW w:w="2268" w:type="dxa"/>
            <w:shd w:val="clear" w:color="auto" w:fill="00FFFF"/>
          </w:tcPr>
          <w:p w:rsidR="000E690F" w:rsidRPr="000E690F" w:rsidRDefault="000E690F" w:rsidP="00643A34">
            <w:pPr>
              <w:tabs>
                <w:tab w:val="left" w:pos="1380"/>
              </w:tabs>
              <w:adjustRightInd w:val="0"/>
              <w:spacing w:line="240" w:lineRule="atLeast"/>
              <w:jc w:val="center"/>
              <w:textAlignment w:val="baseline"/>
              <w:rPr>
                <w:kern w:val="0"/>
                <w:szCs w:val="20"/>
              </w:rPr>
            </w:pP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二つ折り</w:t>
            </w:r>
            <w:r w:rsidRPr="000E690F">
              <w:rPr>
                <w:rFonts w:hint="eastAsia"/>
                <w:kern w:val="0"/>
                <w:szCs w:val="20"/>
              </w:rPr>
              <w:t>(</w:t>
            </w:r>
            <w:r w:rsidRPr="000E690F">
              <w:rPr>
                <w:rFonts w:hint="eastAsia"/>
                <w:kern w:val="0"/>
                <w:szCs w:val="20"/>
              </w:rPr>
              <w:t>強化</w:t>
            </w:r>
            <w:r w:rsidRPr="000E690F">
              <w:rPr>
                <w:rFonts w:hint="eastAsia"/>
                <w:kern w:val="0"/>
                <w:szCs w:val="20"/>
              </w:rPr>
              <w:t>)</w:t>
            </w:r>
          </w:p>
          <w:p w:rsidR="000E690F" w:rsidRPr="000E690F" w:rsidRDefault="000E690F" w:rsidP="00643A34">
            <w:pPr>
              <w:tabs>
                <w:tab w:val="left" w:pos="1260"/>
              </w:tabs>
              <w:adjustRightInd w:val="0"/>
              <w:spacing w:before="120" w:line="160" w:lineRule="atLeast"/>
              <w:jc w:val="center"/>
              <w:textAlignment w:val="baseline"/>
              <w:rPr>
                <w:kern w:val="0"/>
                <w:szCs w:val="20"/>
                <w:shd w:val="pct15" w:color="auto" w:fill="FFFFFF"/>
              </w:rPr>
            </w:pPr>
            <w:r w:rsidRPr="000E690F">
              <w:rPr>
                <w:rFonts w:hint="eastAsia"/>
                <w:kern w:val="0"/>
                <w:szCs w:val="20"/>
              </w:rPr>
              <w:t>(</w:t>
            </w:r>
            <w:r w:rsidRPr="000E690F">
              <w:rPr>
                <w:rFonts w:hint="eastAsia"/>
                <w:kern w:val="0"/>
                <w:szCs w:val="20"/>
              </w:rPr>
              <w:t>山折り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kern w:val="0"/>
                <w:sz w:val="16"/>
                <w:szCs w:val="20"/>
                <w:shd w:val="pct15" w:color="auto" w:fill="FFFFFF"/>
              </w:rPr>
            </w:pPr>
            <w:r>
              <w:rPr>
                <w:noProof/>
                <w:kern w:val="0"/>
                <w:sz w:val="16"/>
                <w:szCs w:val="20"/>
              </w:rPr>
              <w:pict>
                <v:shape id="_x0000_s4041" type="#_x0000_t32" style="position:absolute;left:0;text-align:left;margin-left:43.35pt;margin-top:34.7pt;width:3.05pt;height:4.1pt;flip:y;z-index:251834880;mso-position-horizontal-relative:text;mso-position-vertical-relative:text" o:connectortype="straight" strokecolor="red"/>
              </w:pict>
            </w:r>
            <w:r>
              <w:rPr>
                <w:noProof/>
                <w:kern w:val="0"/>
                <w:sz w:val="16"/>
                <w:szCs w:val="20"/>
              </w:rPr>
              <w:pict>
                <v:shape id="_x0000_s4042" type="#_x0000_t32" style="position:absolute;left:0;text-align:left;margin-left:46.8pt;margin-top:34.7pt;width:3.05pt;height:4.1pt;z-index:251835904;mso-position-horizontal-relative:text;mso-position-vertical-relative:text" o:connectortype="straight" strokecolor="red"/>
              </w:pict>
            </w:r>
            <w:r>
              <w:rPr>
                <w:noProof/>
                <w:kern w:val="0"/>
                <w:sz w:val="16"/>
                <w:szCs w:val="20"/>
              </w:rPr>
              <w:pict>
                <v:shape id="_x0000_s4040" type="#_x0000_t32" style="position:absolute;left:0;text-align:left;margin-left:49.9pt;margin-top:38.75pt;width:39.7pt;height:0;z-index:251833856;mso-position-horizontal-relative:text;mso-position-vertical-relative:text" o:connectortype="straight">
                  <v:stroke endarrow="block"/>
                </v:shape>
              </w:pict>
            </w:r>
            <w:r>
              <w:rPr>
                <w:noProof/>
                <w:kern w:val="0"/>
                <w:sz w:val="16"/>
                <w:szCs w:val="20"/>
              </w:rPr>
              <w:pict>
                <v:shape id="_x0000_s4039" type="#_x0000_t32" style="position:absolute;left:0;text-align:left;margin-left:3.4pt;margin-top:38.95pt;width:39.7pt;height:0;z-index:251832832;mso-position-horizontal-relative:text;mso-position-vertical-relative:text" o:connectortype="straight"/>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kern w:val="0"/>
                <w:sz w:val="16"/>
                <w:szCs w:val="20"/>
                <w:shd w:val="pct15" w:color="auto" w:fill="FFFFFF"/>
              </w:rPr>
            </w:pPr>
            <w:r>
              <w:rPr>
                <w:noProof/>
                <w:kern w:val="0"/>
                <w:sz w:val="16"/>
                <w:szCs w:val="20"/>
              </w:rPr>
              <w:pict>
                <v:shape id="_x0000_s4051" type="#_x0000_t32" style="position:absolute;left:0;text-align:left;margin-left:18.25pt;margin-top:42.25pt;width:39.7pt;height:0;z-index:251845120;mso-position-horizontal-relative:text;mso-position-vertical-relative:text" o:connectortype="straight">
                  <v:stroke startarrow="block"/>
                </v:shape>
              </w:pict>
            </w:r>
            <w:r>
              <w:rPr>
                <w:noProof/>
                <w:kern w:val="0"/>
                <w:sz w:val="16"/>
                <w:szCs w:val="20"/>
              </w:rPr>
              <w:pict>
                <v:shape id="_x0000_s4050" type="#_x0000_t32" style="position:absolute;left:0;text-align:left;margin-left:18.25pt;margin-top:37.55pt;width:39.7pt;height:0;z-index:251844096;mso-position-horizontal-relative:text;mso-position-vertical-relative:text" o:connectortype="straight"/>
              </w:pict>
            </w:r>
            <w:r>
              <w:rPr>
                <w:noProof/>
                <w:kern w:val="0"/>
                <w:sz w:val="16"/>
                <w:szCs w:val="20"/>
              </w:rPr>
              <w:pict>
                <v:shape id="_x0000_s4052" type="#_x0000_t19" style="position:absolute;left:0;text-align:left;margin-left:56.95pt;margin-top:37.6pt;width:3.55pt;height:4.8pt;z-index:251846144;mso-position-horizontal-relative:text;mso-position-vertical-relative:text" coordsize="23333,43200" adj=",6199876,1733" path="wr-19867,,23333,43200,1733,,,43130nfewr-19867,,23333,43200,1733,,,43130l1733,21600nsxe">
                  <v:path o:connectlocs="1733,0;0,43130;1733,21600"/>
                  <v:textbox inset="5.85pt,.7pt,5.85pt,.7pt"/>
                </v:shape>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Cs w:val="20"/>
              </w:rPr>
              <w:pict>
                <v:shape id="_x0000_i1034" type="#_x0000_t75" style="width:32.25pt;height:58.5pt">
                  <v:imagedata r:id="rId26"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lastRenderedPageBreak/>
              <w:t>二つ折り</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山折り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172" type="#_x0000_t32" style="position:absolute;left:0;text-align:left;margin-left:46.45pt;margin-top:33.2pt;width:3.05pt;height:4.1pt;z-index:251969024;mso-position-horizontal-relative:text;mso-position-vertical-relative:text" o:connectortype="straight" strokecolor="red"/>
              </w:pict>
            </w:r>
            <w:r>
              <w:rPr>
                <w:noProof/>
                <w:kern w:val="0"/>
                <w:sz w:val="16"/>
                <w:szCs w:val="20"/>
              </w:rPr>
              <w:pict>
                <v:shape id="_x0000_s4171" type="#_x0000_t32" style="position:absolute;left:0;text-align:left;margin-left:49.5pt;margin-top:32.7pt;width:3.05pt;height:4.1pt;flip:y;z-index:251968000;mso-position-horizontal-relative:text;mso-position-vertical-relative:text" o:connectortype="straight" strokecolor="red"/>
              </w:pict>
            </w:r>
            <w:r>
              <w:rPr>
                <w:noProof/>
                <w:kern w:val="0"/>
                <w:sz w:val="16"/>
                <w:szCs w:val="20"/>
              </w:rPr>
              <w:pict>
                <v:shape id="_x0000_s4170" type="#_x0000_t32" style="position:absolute;left:0;text-align:left;margin-left:53pt;margin-top:33.05pt;width:39.7pt;height:0;z-index:251966976;mso-position-horizontal-relative:text;mso-position-vertical-relative:text" o:connectortype="straight">
                  <v:stroke endarrow="block"/>
                </v:shape>
              </w:pict>
            </w:r>
            <w:r>
              <w:rPr>
                <w:noProof/>
                <w:kern w:val="0"/>
                <w:sz w:val="16"/>
                <w:szCs w:val="20"/>
              </w:rPr>
              <w:pict>
                <v:shape id="_x0000_s4169" type="#_x0000_t32" style="position:absolute;left:0;text-align:left;margin-left:6.5pt;margin-top:33.25pt;width:39.7pt;height:0;z-index:251965952;mso-position-horizontal-relative:text;mso-position-vertical-relative:text" o:connectortype="straight"/>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 w:val="16"/>
                <w:szCs w:val="20"/>
              </w:rPr>
              <w:pict>
                <v:shape id="_x0000_s4174" type="#_x0000_t32" style="position:absolute;left:0;text-align:left;margin-left:18.65pt;margin-top:37.55pt;width:39.7pt;height:0;z-index:251971072;mso-position-horizontal-relative:text;mso-position-vertical-relative:text" o:connectortype="straight">
                  <v:stroke startarrow="block"/>
                </v:shape>
              </w:pict>
            </w:r>
            <w:r>
              <w:rPr>
                <w:noProof/>
                <w:kern w:val="0"/>
                <w:sz w:val="16"/>
                <w:szCs w:val="20"/>
              </w:rPr>
              <w:pict>
                <v:shape id="_x0000_s4173" type="#_x0000_t32" style="position:absolute;left:0;text-align:left;margin-left:18.65pt;margin-top:32.85pt;width:39.7pt;height:0;z-index:251970048;mso-position-horizontal-relative:text;mso-position-vertical-relative:text" o:connectortype="straight"/>
              </w:pict>
            </w:r>
            <w:r>
              <w:rPr>
                <w:noProof/>
                <w:kern w:val="0"/>
                <w:sz w:val="16"/>
                <w:szCs w:val="20"/>
              </w:rPr>
              <w:pict>
                <v:shape id="_x0000_s4175" type="#_x0000_t19" style="position:absolute;left:0;text-align:left;margin-left:57.35pt;margin-top:32.9pt;width:3.55pt;height:4.8pt;z-index:251972096;mso-position-horizontal-relative:text;mso-position-vertical-relative:text" coordsize="23333,43200" adj=",6199876,1733" path="wr-19867,,23333,43200,1733,,,43130nfewr-19867,,23333,43200,1733,,,43130l1733,21600nsxe">
                  <v:path o:connectlocs="1733,0;0,43130;1733,21600"/>
                  <v:textbox inset="5.85pt,.7pt,5.85pt,.7pt"/>
                </v:shape>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Cs w:val="20"/>
              </w:rPr>
            </w:pPr>
            <w:r>
              <w:rPr>
                <w:noProof/>
                <w:kern w:val="0"/>
                <w:szCs w:val="20"/>
              </w:rPr>
              <w:pict>
                <v:shape id="_x0000_i1035" type="#_x0000_t75" style="width:32.25pt;height:58.5pt">
                  <v:imagedata r:id="rId26"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Letter-C</w:t>
            </w:r>
            <w:r w:rsidRPr="000E690F">
              <w:rPr>
                <w:rFonts w:hint="eastAsia"/>
                <w:kern w:val="0"/>
                <w:szCs w:val="20"/>
              </w:rPr>
              <w:t>折り</w:t>
            </w:r>
            <w:r w:rsidRPr="000E690F">
              <w:rPr>
                <w:rFonts w:hint="eastAsia"/>
                <w:kern w:val="0"/>
                <w:szCs w:val="20"/>
              </w:rPr>
              <w:t>(</w:t>
            </w:r>
            <w:r w:rsidRPr="000E690F">
              <w:rPr>
                <w:rFonts w:hint="eastAsia"/>
                <w:kern w:val="0"/>
                <w:szCs w:val="20"/>
              </w:rPr>
              <w:t>内三つ折り</w:t>
            </w:r>
            <w:r w:rsidRPr="000E690F">
              <w:rPr>
                <w:rFonts w:hint="eastAsia"/>
                <w:kern w:val="0"/>
                <w:szCs w:val="20"/>
              </w:rPr>
              <w:t>)</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048" type="#_x0000_t32" style="position:absolute;left:0;text-align:left;margin-left:57.45pt;margin-top:35.55pt;width:3.05pt;height:4.1pt;flip:y;z-index:251842048;mso-position-horizontal-relative:text;mso-position-vertical-relative:text" o:connectortype="straight" strokecolor="red"/>
              </w:pict>
            </w:r>
            <w:r>
              <w:rPr>
                <w:noProof/>
                <w:kern w:val="0"/>
                <w:sz w:val="16"/>
                <w:szCs w:val="20"/>
              </w:rPr>
              <w:pict>
                <v:shape id="_x0000_s4047" type="#_x0000_t32" style="position:absolute;left:0;text-align:left;margin-left:30.25pt;margin-top:35.5pt;width:3.05pt;height:4.1pt;z-index:251841024;mso-position-horizontal-relative:text;mso-position-vertical-relative:text" o:connectortype="straight" strokecolor="red"/>
              </w:pict>
            </w:r>
            <w:r>
              <w:rPr>
                <w:noProof/>
                <w:kern w:val="0"/>
                <w:sz w:val="16"/>
                <w:szCs w:val="20"/>
              </w:rPr>
              <w:pict>
                <v:shape id="_x0000_s4046" type="#_x0000_t32" style="position:absolute;left:0;text-align:left;margin-left:26.8pt;margin-top:35.8pt;width:3.05pt;height:4.1pt;flip:y;z-index:251840000;mso-position-horizontal-relative:text;mso-position-vertical-relative:text" o:connectortype="straight" strokecolor="red"/>
              </w:pict>
            </w:r>
            <w:r>
              <w:rPr>
                <w:noProof/>
                <w:kern w:val="0"/>
                <w:sz w:val="16"/>
                <w:szCs w:val="20"/>
              </w:rPr>
              <w:pict>
                <v:shape id="_x0000_s4045" type="#_x0000_t32" style="position:absolute;left:0;text-align:left;margin-left:63.8pt;margin-top:39.4pt;width:25.5pt;height:0;z-index:251838976;mso-position-horizontal-relative:text;mso-position-vertical-relative:text" o:connectortype="straight">
                  <v:stroke endarrow="block"/>
                </v:shape>
              </w:pict>
            </w:r>
            <w:r>
              <w:rPr>
                <w:noProof/>
                <w:kern w:val="0"/>
                <w:sz w:val="16"/>
                <w:szCs w:val="20"/>
              </w:rPr>
              <w:pict>
                <v:shape id="_x0000_s4044" type="#_x0000_t32" style="position:absolute;left:0;text-align:left;margin-left:32.6pt;margin-top:39.45pt;width:25.5pt;height:0;z-index:251837952;mso-position-horizontal-relative:text;mso-position-vertical-relative:text" o:connectortype="straight"/>
              </w:pict>
            </w:r>
            <w:r>
              <w:rPr>
                <w:noProof/>
                <w:kern w:val="0"/>
                <w:sz w:val="16"/>
                <w:szCs w:val="20"/>
              </w:rPr>
              <w:pict>
                <v:shape id="_x0000_s4043" type="#_x0000_t32" style="position:absolute;left:0;text-align:left;margin-left:1pt;margin-top:40pt;width:25.5pt;height:0;z-index:251836928;mso-position-horizontal-relative:text;mso-position-vertical-relative:text" o:connectortype="straight"/>
              </w:pict>
            </w:r>
            <w:r>
              <w:rPr>
                <w:noProof/>
                <w:kern w:val="0"/>
                <w:sz w:val="16"/>
                <w:szCs w:val="20"/>
              </w:rPr>
              <w:pict>
                <v:shape id="_x0000_s4049" type="#_x0000_t32" style="position:absolute;left:0;text-align:left;margin-left:60.9pt;margin-top:35.25pt;width:3.05pt;height:4.1pt;z-index:251843072;mso-position-horizontal-relative:text;mso-position-vertical-relative:text" o:connectortype="straight" strokecolor="red"/>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 w:val="16"/>
                <w:szCs w:val="20"/>
              </w:rPr>
              <w:pict>
                <v:shape id="_x0000_s4056" type="#_x0000_t19" style="position:absolute;left:0;text-align:left;margin-left:16.65pt;margin-top:37.7pt;width:3.55pt;height:4.8pt;flip:x;z-index:251850240;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55" type="#_x0000_t19" style="position:absolute;left:0;text-align:left;margin-left:58.15pt;margin-top:32.65pt;width:3.55pt;height:9.85pt;z-index:251849216;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54" type="#_x0000_t32" style="position:absolute;left:0;text-align:left;margin-left:14.6pt;margin-top:32.9pt;width:43.45pt;height:0;z-index:251848192;mso-position-horizontal-relative:text;mso-position-vertical-relative:text" o:connectortype="straight">
                  <v:stroke startarrow="block"/>
                </v:shape>
              </w:pict>
            </w:r>
            <w:r>
              <w:rPr>
                <w:noProof/>
                <w:kern w:val="0"/>
                <w:sz w:val="16"/>
                <w:szCs w:val="20"/>
              </w:rPr>
              <w:pict>
                <v:shape id="_x0000_s4053" type="#_x0000_t32" style="position:absolute;left:0;text-align:left;margin-left:19.25pt;margin-top:37.85pt;width:39.7pt;height:0;z-index:251847168;mso-position-horizontal-relative:text;mso-position-vertical-relative:text" o:connectortype="straight"/>
              </w:pict>
            </w:r>
            <w:r>
              <w:rPr>
                <w:noProof/>
                <w:kern w:val="0"/>
                <w:sz w:val="16"/>
                <w:szCs w:val="20"/>
              </w:rPr>
              <w:pict>
                <v:shape id="_x0000_s4057" type="#_x0000_t32" style="position:absolute;left:0;text-align:left;margin-left:19.25pt;margin-top:42.55pt;width:39.7pt;height:0;z-index:251851264;mso-position-horizontal-relative:text;mso-position-vertical-relative:text" o:connectortype="straight"/>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rFonts w:ascii="ＭＳ ゴシック" w:eastAsia="ＭＳ ゴシック" w:hAnsi="ＭＳ ゴシック"/>
                <w:color w:val="000000"/>
                <w:kern w:val="0"/>
                <w:szCs w:val="20"/>
              </w:rPr>
              <w:pict>
                <v:shape id="_x0000_i1036" type="#_x0000_t75" style="width:30.75pt;height:56.25pt">
                  <v:imagedata r:id="rId27"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Letter-Z</w:t>
            </w:r>
            <w:r w:rsidRPr="000E690F">
              <w:rPr>
                <w:rFonts w:hint="eastAsia"/>
                <w:kern w:val="0"/>
                <w:szCs w:val="20"/>
              </w:rPr>
              <w:t>折り</w:t>
            </w:r>
            <w:r w:rsidRPr="000E690F">
              <w:rPr>
                <w:rFonts w:hint="eastAsia"/>
                <w:kern w:val="0"/>
                <w:szCs w:val="20"/>
              </w:rPr>
              <w:t>(</w:t>
            </w:r>
            <w:r w:rsidRPr="000E690F">
              <w:rPr>
                <w:rFonts w:hint="eastAsia"/>
                <w:kern w:val="0"/>
                <w:szCs w:val="20"/>
              </w:rPr>
              <w:t>外三つ折り</w:t>
            </w:r>
            <w:r w:rsidRPr="000E690F">
              <w:rPr>
                <w:rFonts w:hint="eastAsia"/>
                <w:kern w:val="0"/>
                <w:szCs w:val="20"/>
              </w:rPr>
              <w:t>)</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063" type="#_x0000_t32" style="position:absolute;left:0;text-align:left;margin-left:58.6pt;margin-top:34.4pt;width:3.05pt;height:4.1pt;flip:y;z-index:251857408;mso-position-horizontal-relative:text;mso-position-vertical-relative:text" o:connectortype="straight" strokecolor="red"/>
              </w:pict>
            </w:r>
            <w:r>
              <w:rPr>
                <w:noProof/>
                <w:kern w:val="0"/>
                <w:sz w:val="16"/>
                <w:szCs w:val="20"/>
              </w:rPr>
              <w:pict>
                <v:shape id="_x0000_s4062" type="#_x0000_t32" style="position:absolute;left:0;text-align:left;margin-left:27.35pt;margin-top:38.65pt;width:3.05pt;height:4.1pt;z-index:251856384;mso-position-horizontal-relative:text;mso-position-vertical-relative:text" o:connectortype="straight" strokecolor="red"/>
              </w:pict>
            </w:r>
            <w:r>
              <w:rPr>
                <w:noProof/>
                <w:kern w:val="0"/>
                <w:sz w:val="16"/>
                <w:szCs w:val="20"/>
              </w:rPr>
              <w:pict>
                <v:shape id="_x0000_s4061" type="#_x0000_t32" style="position:absolute;left:0;text-align:left;margin-left:30.05pt;margin-top:38.5pt;width:3.05pt;height:4.1pt;flip:y;z-index:251855360;mso-position-horizontal-relative:text;mso-position-vertical-relative:text" o:connectortype="straight" strokecolor="red"/>
              </w:pict>
            </w:r>
            <w:r>
              <w:rPr>
                <w:noProof/>
                <w:kern w:val="0"/>
                <w:sz w:val="16"/>
                <w:szCs w:val="20"/>
              </w:rPr>
              <w:pict>
                <v:shape id="_x0000_s4060" type="#_x0000_t32" style="position:absolute;left:0;text-align:left;margin-left:64.95pt;margin-top:38.35pt;width:25.5pt;height:0;z-index:251854336;mso-position-horizontal-relative:text;mso-position-vertical-relative:text" o:connectortype="straight">
                  <v:stroke endarrow="block"/>
                </v:shape>
              </w:pict>
            </w:r>
            <w:r>
              <w:rPr>
                <w:noProof/>
                <w:kern w:val="0"/>
                <w:sz w:val="16"/>
                <w:szCs w:val="20"/>
              </w:rPr>
              <w:pict>
                <v:shape id="_x0000_s4059" type="#_x0000_t32" style="position:absolute;left:0;text-align:left;margin-left:33.1pt;margin-top:38.65pt;width:25.5pt;height:0;z-index:251853312;mso-position-horizontal-relative:text;mso-position-vertical-relative:text" o:connectortype="straight"/>
              </w:pict>
            </w:r>
            <w:r>
              <w:rPr>
                <w:noProof/>
                <w:kern w:val="0"/>
                <w:sz w:val="16"/>
                <w:szCs w:val="20"/>
              </w:rPr>
              <w:pict>
                <v:shape id="_x0000_s4058" type="#_x0000_t32" style="position:absolute;left:0;text-align:left;margin-left:2.25pt;margin-top:38.65pt;width:25.5pt;height:0;z-index:251852288;mso-position-horizontal-relative:text;mso-position-vertical-relative:text" o:connectortype="straight"/>
              </w:pict>
            </w:r>
            <w:r>
              <w:rPr>
                <w:noProof/>
                <w:kern w:val="0"/>
                <w:sz w:val="16"/>
                <w:szCs w:val="20"/>
              </w:rPr>
              <w:pict>
                <v:shape id="_x0000_s4064" type="#_x0000_t32" style="position:absolute;left:0;text-align:left;margin-left:61.65pt;margin-top:34.45pt;width:3.05pt;height:4.1pt;z-index:251858432;mso-position-horizontal-relative:text;mso-position-vertical-relative:text" o:connectortype="straight" strokecolor="red"/>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 w:val="16"/>
                <w:szCs w:val="20"/>
              </w:rPr>
              <w:pict>
                <v:shape id="_x0000_s4066" type="#_x0000_t32" style="position:absolute;left:0;text-align:left;margin-left:14.45pt;margin-top:33.15pt;width:43.45pt;height:0;z-index:251860480;mso-position-horizontal-relative:text;mso-position-vertical-relative:text" o:connectortype="straight">
                  <v:stroke startarrow="block"/>
                </v:shape>
              </w:pict>
            </w:r>
            <w:r>
              <w:rPr>
                <w:noProof/>
                <w:kern w:val="0"/>
                <w:sz w:val="16"/>
                <w:szCs w:val="20"/>
              </w:rPr>
              <w:pict>
                <v:shape id="_x0000_s4068" type="#_x0000_t32" style="position:absolute;left:0;text-align:left;margin-left:18.5pt;margin-top:42.8pt;width:39.7pt;height:0;z-index:251862528;mso-position-horizontal-relative:text;mso-position-vertical-relative:text" o:connectortype="straight"/>
              </w:pict>
            </w:r>
            <w:r>
              <w:rPr>
                <w:noProof/>
                <w:kern w:val="0"/>
                <w:sz w:val="16"/>
                <w:szCs w:val="20"/>
              </w:rPr>
              <w:pict>
                <v:shape id="_x0000_s4067" type="#_x0000_t19" style="position:absolute;left:0;text-align:left;margin-left:15.9pt;margin-top:37.95pt;width:3.55pt;height:4.8pt;flip:x;z-index:251861504;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65" type="#_x0000_t32" style="position:absolute;left:0;text-align:left;margin-left:18.5pt;margin-top:38.1pt;width:39.7pt;height:0;z-index:251859456;mso-position-horizontal-relative:text;mso-position-vertical-relative:text" o:connectortype="straight"/>
              </w:pict>
            </w:r>
            <w:r>
              <w:rPr>
                <w:noProof/>
                <w:kern w:val="0"/>
                <w:sz w:val="16"/>
                <w:szCs w:val="20"/>
              </w:rPr>
              <w:pict>
                <v:shape id="_x0000_s4069" type="#_x0000_t19" style="position:absolute;left:0;text-align:left;margin-left:57.55pt;margin-top:33.2pt;width:3.55pt;height:4.8pt;z-index:251863552;mso-position-horizontal-relative:text;mso-position-vertical-relative:text" coordsize="23333,43200" adj=",6199876,1733" path="wr-19867,,23333,43200,1733,,,43130nfewr-19867,,23333,43200,1733,,,43130l1733,21600nsxe">
                  <v:path o:connectlocs="1733,0;0,43130;1733,21600"/>
                  <v:textbox inset="5.85pt,.7pt,5.85pt,.7pt"/>
                </v:shape>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rFonts w:ascii="ＭＳ ゴシック" w:eastAsia="ＭＳ ゴシック" w:hAnsi="ＭＳ ゴシック"/>
                <w:color w:val="000000"/>
                <w:kern w:val="0"/>
                <w:szCs w:val="20"/>
              </w:rPr>
              <w:pict>
                <v:shape id="_x0000_i1037" type="#_x0000_t75" style="width:30pt;height:60.75pt">
                  <v:imagedata r:id="rId28"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Ｚ</w:t>
            </w:r>
            <w:r w:rsidRPr="000E690F">
              <w:rPr>
                <w:rFonts w:hint="eastAsia"/>
                <w:kern w:val="0"/>
                <w:szCs w:val="20"/>
              </w:rPr>
              <w:t>-</w:t>
            </w:r>
            <w:r w:rsidRPr="000E690F">
              <w:rPr>
                <w:rFonts w:hint="eastAsia"/>
                <w:kern w:val="0"/>
                <w:szCs w:val="20"/>
              </w:rPr>
              <w:t>折り</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075" type="#_x0000_t32" style="position:absolute;left:0;text-align:left;margin-left:67.45pt;margin-top:22.7pt;width:3.05pt;height:4.1pt;flip:y;z-index:251869696;mso-position-horizontal-relative:text;mso-position-vertical-relative:text" o:connectortype="straight" strokecolor="red"/>
              </w:pict>
            </w:r>
            <w:r>
              <w:rPr>
                <w:noProof/>
                <w:kern w:val="0"/>
                <w:sz w:val="16"/>
                <w:szCs w:val="20"/>
              </w:rPr>
              <w:pict>
                <v:shape id="_x0000_s4074" type="#_x0000_t32" style="position:absolute;left:0;text-align:left;margin-left:54.45pt;margin-top:27pt;width:3.05pt;height:4.1pt;z-index:251868672;mso-position-horizontal-relative:text;mso-position-vertical-relative:text" o:connectortype="straight" strokecolor="red"/>
              </w:pict>
            </w:r>
            <w:r>
              <w:rPr>
                <w:noProof/>
                <w:kern w:val="0"/>
                <w:sz w:val="16"/>
                <w:szCs w:val="20"/>
              </w:rPr>
              <w:pict>
                <v:shape id="_x0000_s4073" type="#_x0000_t32" style="position:absolute;left:0;text-align:left;margin-left:57.15pt;margin-top:26.85pt;width:3.05pt;height:4.1pt;flip:y;z-index:251867648;mso-position-horizontal-relative:text;mso-position-vertical-relative:text" o:connectortype="straight" strokecolor="red"/>
              </w:pict>
            </w:r>
            <w:r>
              <w:rPr>
                <w:noProof/>
                <w:kern w:val="0"/>
                <w:sz w:val="16"/>
                <w:szCs w:val="20"/>
              </w:rPr>
              <w:pict>
                <v:shape id="_x0000_s4072" type="#_x0000_t32" style="position:absolute;left:0;text-align:left;margin-left:73.45pt;margin-top:26.7pt;width:16.9pt;height:.3pt;flip:y;z-index:251866624;mso-position-horizontal-relative:text;mso-position-vertical-relative:text" o:connectortype="straight">
                  <v:stroke endarrow="block"/>
                </v:shape>
              </w:pict>
            </w:r>
            <w:r>
              <w:rPr>
                <w:noProof/>
                <w:kern w:val="0"/>
                <w:sz w:val="16"/>
                <w:szCs w:val="20"/>
              </w:rPr>
              <w:pict>
                <v:shape id="_x0000_s4071" type="#_x0000_t32" style="position:absolute;left:0;text-align:left;margin-left:60.2pt;margin-top:26.75pt;width:7.3pt;height:0;z-index:251865600;mso-position-horizontal-relative:text;mso-position-vertical-relative:text" o:connectortype="straight"/>
              </w:pict>
            </w:r>
            <w:r>
              <w:rPr>
                <w:noProof/>
                <w:kern w:val="0"/>
                <w:sz w:val="16"/>
                <w:szCs w:val="20"/>
              </w:rPr>
              <w:pict>
                <v:shape id="_x0000_s4070" type="#_x0000_t32" style="position:absolute;left:0;text-align:left;margin-left:2.6pt;margin-top:27.3pt;width:51.75pt;height:0;z-index:251864576;mso-position-horizontal-relative:text;mso-position-vertical-relative:text" o:connectortype="straight"/>
              </w:pict>
            </w:r>
            <w:r>
              <w:rPr>
                <w:noProof/>
                <w:kern w:val="0"/>
                <w:sz w:val="16"/>
                <w:szCs w:val="20"/>
              </w:rPr>
              <w:pict>
                <v:shape id="_x0000_s4076" type="#_x0000_t32" style="position:absolute;left:0;text-align:left;margin-left:70.5pt;margin-top:22.75pt;width:3.05pt;height:4.1pt;z-index:251870720;mso-position-horizontal-relative:text;mso-position-vertical-relative:text" o:connectortype="straight" strokecolor="red"/>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 w:val="16"/>
                <w:szCs w:val="20"/>
              </w:rPr>
              <w:pict>
                <v:shape id="_x0000_s4080" type="#_x0000_t32" style="position:absolute;left:0;text-align:left;margin-left:45.35pt;margin-top:33.65pt;width:19.85pt;height:.15pt;flip:y;z-index:251874816;mso-position-horizontal-relative:text;mso-position-vertical-relative:text" o:connectortype="straight">
                  <v:stroke endarrow="block"/>
                </v:shape>
              </w:pict>
            </w:r>
            <w:r>
              <w:rPr>
                <w:noProof/>
                <w:kern w:val="0"/>
                <w:sz w:val="16"/>
                <w:szCs w:val="20"/>
              </w:rPr>
              <w:pict>
                <v:shape id="_x0000_s4079" type="#_x0000_t19" style="position:absolute;left:0;text-align:left;margin-left:43.1pt;margin-top:28.95pt;width:3.55pt;height:4.8pt;flip:x;z-index:251873792;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78" type="#_x0000_t32" style="position:absolute;left:0;text-align:left;margin-left:18.3pt;margin-top:24.45pt;width:43.35pt;height:0;z-index:251872768;mso-position-horizontal-relative:text;mso-position-vertical-relative:text" o:connectortype="straight"/>
              </w:pict>
            </w:r>
            <w:r>
              <w:rPr>
                <w:noProof/>
                <w:kern w:val="0"/>
                <w:sz w:val="16"/>
                <w:szCs w:val="20"/>
              </w:rPr>
              <w:pict>
                <v:shape id="_x0000_s4077" type="#_x0000_t32" style="position:absolute;left:0;text-align:left;margin-left:45.75pt;margin-top:28.95pt;width:16.05pt;height:.05pt;z-index:251871744;mso-position-horizontal-relative:text;mso-position-vertical-relative:text" o:connectortype="straight"/>
              </w:pict>
            </w:r>
            <w:r>
              <w:rPr>
                <w:noProof/>
                <w:kern w:val="0"/>
                <w:sz w:val="16"/>
                <w:szCs w:val="20"/>
              </w:rPr>
              <w:pict>
                <v:shape id="_x0000_s4081" type="#_x0000_t19" style="position:absolute;left:0;text-align:left;margin-left:61.15pt;margin-top:24.2pt;width:3.55pt;height:4.8pt;z-index:251875840;mso-position-horizontal-relative:text;mso-position-vertical-relative:text" coordsize="23333,43200" adj=",6199876,1733" path="wr-19867,,23333,43200,1733,,,43130nfewr-19867,,23333,43200,1733,,,43130l1733,21600nsxe">
                  <v:path o:connectlocs="1733,0;0,43130;1733,21600"/>
                  <v:textbox inset="5.85pt,.7pt,5.85pt,.7pt"/>
                </v:shape>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rFonts w:ascii="ＭＳ ゴシック" w:eastAsia="ＭＳ ゴシック" w:hAnsi="ＭＳ ゴシック"/>
                <w:color w:val="000000"/>
                <w:kern w:val="0"/>
                <w:szCs w:val="20"/>
              </w:rPr>
              <w:pict>
                <v:shape id="_x0000_i1038" type="#_x0000_t75" style="width:36pt;height:45.75pt">
                  <v:imagedata r:id="rId29"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観音折り</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090" type="#_x0000_t32" style="position:absolute;left:0;text-align:left;margin-left:65.85pt;margin-top:24.65pt;width:3.05pt;height:4.1pt;flip:y;z-index:251885056;mso-position-horizontal-relative:text;mso-position-vertical-relative:text" o:connectortype="straight" strokecolor="red"/>
              </w:pict>
            </w:r>
            <w:r>
              <w:rPr>
                <w:noProof/>
                <w:kern w:val="0"/>
                <w:sz w:val="16"/>
                <w:szCs w:val="20"/>
              </w:rPr>
              <w:pict>
                <v:shape id="_x0000_s4091" type="#_x0000_t32" style="position:absolute;left:0;text-align:left;margin-left:68.9pt;margin-top:24.7pt;width:3.05pt;height:4.1pt;z-index:251886080;mso-position-horizontal-relative:text;mso-position-vertical-relative:text" o:connectortype="straight" strokecolor="red"/>
              </w:pict>
            </w:r>
            <w:r>
              <w:rPr>
                <w:noProof/>
                <w:kern w:val="0"/>
                <w:sz w:val="16"/>
                <w:szCs w:val="20"/>
              </w:rPr>
              <w:pict>
                <v:shape id="_x0000_s4087" type="#_x0000_t32" style="position:absolute;left:0;text-align:left;margin-left:23.7pt;margin-top:24.8pt;width:3.05pt;height:4.1pt;z-index:251881984;mso-position-horizontal-relative:text;mso-position-vertical-relative:text" o:connectortype="straight" strokecolor="red"/>
              </w:pict>
            </w:r>
            <w:r>
              <w:rPr>
                <w:noProof/>
                <w:kern w:val="0"/>
                <w:sz w:val="16"/>
                <w:szCs w:val="20"/>
              </w:rPr>
              <w:pict>
                <v:shape id="_x0000_s4086" type="#_x0000_t32" style="position:absolute;left:0;text-align:left;margin-left:20.65pt;margin-top:24.75pt;width:3.05pt;height:4.1pt;flip:y;z-index:251880960;mso-position-horizontal-relative:text;mso-position-vertical-relative:text" o:connectortype="straight" strokecolor="red"/>
              </w:pict>
            </w:r>
            <w:r>
              <w:rPr>
                <w:noProof/>
                <w:kern w:val="0"/>
                <w:sz w:val="16"/>
                <w:szCs w:val="20"/>
              </w:rPr>
              <w:pict>
                <v:shape id="_x0000_s4088" type="#_x0000_t32" style="position:absolute;left:0;text-align:left;margin-left:43.4pt;margin-top:24.7pt;width:3.05pt;height:4.1pt;flip:y;z-index:251883008;mso-position-horizontal-relative:text;mso-position-vertical-relative:text" o:connectortype="straight" strokecolor="red"/>
              </w:pict>
            </w:r>
            <w:r>
              <w:rPr>
                <w:noProof/>
                <w:kern w:val="0"/>
                <w:sz w:val="16"/>
                <w:szCs w:val="20"/>
              </w:rPr>
              <w:pict>
                <v:shape id="_x0000_s4089" type="#_x0000_t32" style="position:absolute;left:0;text-align:left;margin-left:46.45pt;margin-top:24.75pt;width:3.05pt;height:4.1pt;z-index:251884032;mso-position-horizontal-relative:text;mso-position-vertical-relative:text" o:connectortype="straight" strokecolor="red"/>
              </w:pict>
            </w:r>
            <w:r>
              <w:rPr>
                <w:noProof/>
                <w:kern w:val="0"/>
                <w:sz w:val="16"/>
                <w:szCs w:val="20"/>
              </w:rPr>
              <w:pict>
                <v:shape id="_x0000_s4083" type="#_x0000_t32" style="position:absolute;left:0;text-align:left;margin-left:26.75pt;margin-top:28.7pt;width:17pt;height:0;z-index:251877888;mso-position-horizontal-relative:text;mso-position-vertical-relative:text" o:connectortype="straight"/>
              </w:pict>
            </w:r>
            <w:r>
              <w:rPr>
                <w:noProof/>
                <w:kern w:val="0"/>
                <w:sz w:val="16"/>
                <w:szCs w:val="20"/>
              </w:rPr>
              <w:pict>
                <v:shape id="_x0000_s4082" type="#_x0000_t32" style="position:absolute;left:0;text-align:left;margin-left:3.65pt;margin-top:28.65pt;width:17pt;height:0;z-index:251876864;mso-position-horizontal-relative:text;mso-position-vertical-relative:text" o:connectortype="straight"/>
              </w:pict>
            </w:r>
            <w:r>
              <w:rPr>
                <w:noProof/>
                <w:kern w:val="0"/>
                <w:sz w:val="16"/>
                <w:szCs w:val="20"/>
              </w:rPr>
              <w:pict>
                <v:shape id="_x0000_s4085" type="#_x0000_t32" style="position:absolute;left:0;text-align:left;margin-left:49.55pt;margin-top:28.5pt;width:17pt;height:0;z-index:251879936;mso-position-horizontal-relative:text;mso-position-vertical-relative:text" o:connectortype="straight"/>
              </w:pict>
            </w:r>
            <w:r>
              <w:rPr>
                <w:noProof/>
                <w:kern w:val="0"/>
                <w:sz w:val="16"/>
                <w:szCs w:val="20"/>
              </w:rPr>
              <w:pict>
                <v:shape id="_x0000_s4084" type="#_x0000_t32" style="position:absolute;left:0;text-align:left;margin-left:72.05pt;margin-top:28.55pt;width:17.6pt;height:0;z-index:251878912;mso-position-horizontal-relative:text;mso-position-vertical-relative:text" o:connectortype="straight">
                  <v:stroke endarrow="block"/>
                </v:shape>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 w:val="16"/>
                <w:szCs w:val="20"/>
              </w:rPr>
              <w:pict>
                <v:shape id="_x0000_s4097" type="#_x0000_t32" style="position:absolute;left:0;text-align:left;margin-left:18.8pt;margin-top:22.2pt;width:39.7pt;height:0;z-index:251892224;mso-position-horizontal-relative:text;mso-position-vertical-relative:text" o:connectortype="straight"/>
              </w:pict>
            </w:r>
            <w:r>
              <w:rPr>
                <w:noProof/>
                <w:kern w:val="0"/>
                <w:sz w:val="16"/>
                <w:szCs w:val="20"/>
              </w:rPr>
              <w:pict>
                <v:shape id="_x0000_s4096" type="#_x0000_t32" style="position:absolute;left:0;text-align:left;margin-left:19.45pt;margin-top:35.55pt;width:39.7pt;height:0;z-index:251891200;mso-position-horizontal-relative:text;mso-position-vertical-relative:text" o:connectortype="straight"/>
              </w:pict>
            </w:r>
            <w:r>
              <w:rPr>
                <w:noProof/>
                <w:kern w:val="0"/>
                <w:sz w:val="16"/>
                <w:szCs w:val="20"/>
              </w:rPr>
              <w:pict>
                <v:shape id="_x0000_s4095" type="#_x0000_t19" style="position:absolute;left:0;text-align:left;margin-left:16.85pt;margin-top:30.7pt;width:3.55pt;height:4.8pt;flip:x;z-index:251890176;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94" type="#_x0000_t19" style="position:absolute;left:0;text-align:left;margin-left:57.45pt;margin-top:21.9pt;width:6.45pt;height:13.6pt;z-index:251889152;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93" type="#_x0000_t32" style="position:absolute;left:0;text-align:left;margin-left:20.35pt;margin-top:26.5pt;width:38.6pt;height:.35pt;z-index:251888128;mso-position-horizontal-relative:text;mso-position-vertical-relative:text" o:connectortype="straight">
                  <v:stroke endarrow="block"/>
                </v:shape>
              </w:pict>
            </w:r>
            <w:r>
              <w:rPr>
                <w:noProof/>
                <w:kern w:val="0"/>
                <w:sz w:val="16"/>
                <w:szCs w:val="20"/>
              </w:rPr>
              <w:pict>
                <v:shape id="_x0000_s4092" type="#_x0000_t32" style="position:absolute;left:0;text-align:left;margin-left:19.45pt;margin-top:30.85pt;width:39.7pt;height:0;z-index:251887104;mso-position-horizontal-relative:text;mso-position-vertical-relative:text" o:connectortype="straight"/>
              </w:pict>
            </w:r>
            <w:r>
              <w:rPr>
                <w:noProof/>
                <w:kern w:val="0"/>
                <w:sz w:val="16"/>
                <w:szCs w:val="20"/>
              </w:rPr>
              <w:pict>
                <v:shape id="_x0000_s4098" type="#_x0000_t19" style="position:absolute;left:0;text-align:left;margin-left:16.8pt;margin-top:22pt;width:3.55pt;height:4.8pt;flip:x;z-index:251893248;mso-position-horizontal-relative:text;mso-position-vertical-relative:text" coordsize="23333,43200" adj=",6199876,1733" path="wr-19867,,23333,43200,1733,,,43130nfewr-19867,,23333,43200,1733,,,43130l1733,21600nsxe">
                  <v:path o:connectlocs="1733,0;0,43130;1733,21600"/>
                  <v:textbox inset="5.85pt,.7pt,5.85pt,.7pt"/>
                </v:shape>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rFonts w:ascii="ＭＳ ゴシック" w:eastAsia="ＭＳ ゴシック" w:hAnsi="ＭＳ ゴシック"/>
                <w:color w:val="000000"/>
                <w:kern w:val="0"/>
                <w:szCs w:val="20"/>
              </w:rPr>
              <w:pict>
                <v:shape id="_x0000_i1039" type="#_x0000_t75" style="width:31.5pt;height:51pt">
                  <v:imagedata r:id="rId30"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巻き</w:t>
            </w:r>
            <w:r w:rsidRPr="000E690F">
              <w:rPr>
                <w:rFonts w:hint="eastAsia"/>
                <w:kern w:val="0"/>
                <w:szCs w:val="20"/>
              </w:rPr>
              <w:t>4</w:t>
            </w:r>
            <w:r w:rsidRPr="000E690F">
              <w:rPr>
                <w:rFonts w:hint="eastAsia"/>
                <w:kern w:val="0"/>
                <w:szCs w:val="20"/>
              </w:rPr>
              <w:t>つ折り</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color w:val="FF0000"/>
                <w:kern w:val="0"/>
                <w:sz w:val="16"/>
                <w:szCs w:val="20"/>
              </w:rPr>
            </w:pPr>
            <w:r>
              <w:rPr>
                <w:noProof/>
                <w:color w:val="FF0000"/>
                <w:kern w:val="0"/>
                <w:sz w:val="16"/>
                <w:szCs w:val="20"/>
              </w:rPr>
              <w:pict>
                <v:shape id="_x0000_s4102" type="#_x0000_t32" style="position:absolute;left:0;text-align:left;margin-left:67.35pt;margin-top:30.6pt;width:3.05pt;height:4.1pt;z-index:251897344;mso-position-horizontal-relative:text;mso-position-vertical-relative:text" o:connectortype="straight" strokecolor="red"/>
              </w:pict>
            </w:r>
            <w:r>
              <w:rPr>
                <w:noProof/>
                <w:color w:val="FF0000"/>
                <w:kern w:val="0"/>
                <w:sz w:val="16"/>
                <w:szCs w:val="20"/>
              </w:rPr>
              <w:pict>
                <v:shape id="_x0000_s4101" type="#_x0000_t32" style="position:absolute;left:0;text-align:left;margin-left:64.3pt;margin-top:30.55pt;width:3.05pt;height:4.1pt;flip:y;z-index:251896320;mso-position-horizontal-relative:text;mso-position-vertical-relative:text" o:connectortype="straight" strokecolor="red"/>
              </w:pict>
            </w:r>
            <w:r>
              <w:rPr>
                <w:noProof/>
                <w:color w:val="FF0000"/>
                <w:kern w:val="0"/>
                <w:sz w:val="16"/>
                <w:szCs w:val="20"/>
              </w:rPr>
              <w:pict>
                <v:shape id="_x0000_s4003" type="#_x0000_t32" style="position:absolute;left:0;text-align:left;margin-left:47.55pt;margin-top:34.75pt;width:17pt;height:0;z-index:251795968;mso-position-horizontal-relative:text;mso-position-vertical-relative:text" o:connectortype="straight"/>
              </w:pict>
            </w:r>
            <w:r>
              <w:rPr>
                <w:noProof/>
                <w:color w:val="FF0000"/>
                <w:kern w:val="0"/>
                <w:sz w:val="16"/>
                <w:szCs w:val="20"/>
              </w:rPr>
              <w:pict>
                <v:shape id="_x0000_s4099" type="#_x0000_t32" style="position:absolute;left:0;text-align:left;margin-left:41.35pt;margin-top:30.8pt;width:3.05pt;height:4.1pt;flip:y;z-index:251894272;mso-position-horizontal-relative:text;mso-position-vertical-relative:text" o:connectortype="straight" strokecolor="red"/>
              </w:pict>
            </w:r>
            <w:r>
              <w:rPr>
                <w:noProof/>
                <w:color w:val="FF0000"/>
                <w:kern w:val="0"/>
                <w:sz w:val="16"/>
                <w:szCs w:val="20"/>
              </w:rPr>
              <w:pict>
                <v:shape id="_x0000_s4100" type="#_x0000_t32" style="position:absolute;left:0;text-align:left;margin-left:44.4pt;margin-top:30.85pt;width:3.05pt;height:4.1pt;z-index:251895296;mso-position-horizontal-relative:text;mso-position-vertical-relative:text" o:connectortype="straight" strokecolor="red"/>
              </w:pict>
            </w:r>
            <w:r>
              <w:rPr>
                <w:noProof/>
                <w:color w:val="FF0000"/>
                <w:kern w:val="0"/>
                <w:sz w:val="16"/>
                <w:szCs w:val="20"/>
              </w:rPr>
              <w:pict>
                <v:shape id="_x0000_s4001" type="#_x0000_t32" style="position:absolute;left:0;text-align:left;margin-left:24.4pt;margin-top:34.85pt;width:17pt;height:0;z-index:251793920;mso-position-horizontal-relative:text;mso-position-vertical-relative:text" o:connectortype="straight"/>
              </w:pict>
            </w:r>
            <w:r>
              <w:rPr>
                <w:noProof/>
                <w:color w:val="FF0000"/>
                <w:kern w:val="0"/>
                <w:sz w:val="16"/>
                <w:szCs w:val="20"/>
              </w:rPr>
              <w:pict>
                <v:shape id="_x0000_s4104" type="#_x0000_t32" style="position:absolute;left:0;text-align:left;margin-left:18.75pt;margin-top:35.3pt;width:3.05pt;height:4.1pt;z-index:251899392;mso-position-horizontal-relative:text;mso-position-vertical-relative:text" o:connectortype="straight" strokecolor="red"/>
              </w:pict>
            </w:r>
            <w:r>
              <w:rPr>
                <w:noProof/>
                <w:color w:val="FF0000"/>
                <w:kern w:val="0"/>
                <w:sz w:val="16"/>
                <w:szCs w:val="20"/>
              </w:rPr>
              <w:pict>
                <v:shape id="_x0000_s4103" type="#_x0000_t32" style="position:absolute;left:0;text-align:left;margin-left:21.45pt;margin-top:35.15pt;width:3.05pt;height:4.1pt;flip:y;z-index:251898368;mso-position-horizontal-relative:text;mso-position-vertical-relative:text" o:connectortype="straight" strokecolor="red"/>
              </w:pict>
            </w:r>
            <w:r>
              <w:rPr>
                <w:noProof/>
                <w:color w:val="FF0000"/>
                <w:kern w:val="0"/>
                <w:sz w:val="16"/>
                <w:szCs w:val="20"/>
              </w:rPr>
              <w:pict>
                <v:shape id="_x0000_s4000" type="#_x0000_t32" style="position:absolute;left:0;text-align:left;margin-left:2.05pt;margin-top:35.4pt;width:17pt;height:0;z-index:251792896;mso-position-horizontal-relative:text;mso-position-vertical-relative:text" o:connectortype="straight"/>
              </w:pict>
            </w:r>
            <w:r>
              <w:rPr>
                <w:noProof/>
                <w:color w:val="FF0000"/>
                <w:kern w:val="0"/>
                <w:sz w:val="16"/>
                <w:szCs w:val="20"/>
              </w:rPr>
              <w:pict>
                <v:shape id="_x0000_s4002" type="#_x0000_t32" style="position:absolute;left:0;text-align:left;margin-left:70.45pt;margin-top:34.6pt;width:17.6pt;height:0;z-index:251794944;mso-position-horizontal-relative:text;mso-position-vertical-relative:text" o:connectortype="straight">
                  <v:stroke endarrow="block"/>
                </v:shape>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 w:val="16"/>
                <w:szCs w:val="20"/>
              </w:rPr>
              <w:pict>
                <v:shape id="_x0000_s4110" type="#_x0000_t32" style="position:absolute;left:0;text-align:left;margin-left:19.15pt;margin-top:27.6pt;width:39.7pt;height:0;z-index:251905536;mso-position-horizontal-relative:text;mso-position-vertical-relative:text" o:connectortype="straight"/>
              </w:pict>
            </w:r>
            <w:r>
              <w:rPr>
                <w:noProof/>
                <w:kern w:val="0"/>
                <w:sz w:val="16"/>
                <w:szCs w:val="20"/>
              </w:rPr>
              <w:pict>
                <v:shape id="_x0000_s4109" type="#_x0000_t32" style="position:absolute;left:0;text-align:left;margin-left:18.95pt;margin-top:32.3pt;width:39.7pt;height:0;z-index:251904512;mso-position-horizontal-relative:text;mso-position-vertical-relative:text" o:connectortype="straight"/>
              </w:pict>
            </w:r>
            <w:r>
              <w:rPr>
                <w:noProof/>
                <w:kern w:val="0"/>
                <w:sz w:val="16"/>
                <w:szCs w:val="20"/>
              </w:rPr>
              <w:pict>
                <v:shape id="_x0000_s4108" type="#_x0000_t19" style="position:absolute;left:0;text-align:left;margin-left:16.3pt;margin-top:32.1pt;width:3.55pt;height:4.8pt;flip:x;z-index:251903488;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107" type="#_x0000_t19" style="position:absolute;left:0;text-align:left;margin-left:12.35pt;margin-top:27.55pt;width:7.1pt;height:13.6pt;flip:x;z-index:251902464;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106" type="#_x0000_t32" style="position:absolute;left:0;text-align:left;margin-left:19.7pt;margin-top:41.25pt;width:40.9pt;height:0;z-index:251901440;mso-position-horizontal-relative:text;mso-position-vertical-relative:text" o:connectortype="straight">
                  <v:stroke endarrow="block"/>
                </v:shape>
              </w:pict>
            </w:r>
            <w:r>
              <w:rPr>
                <w:noProof/>
                <w:kern w:val="0"/>
                <w:sz w:val="16"/>
                <w:szCs w:val="20"/>
              </w:rPr>
              <w:pict>
                <v:shape id="_x0000_s4105" type="#_x0000_t32" style="position:absolute;left:0;text-align:left;margin-left:19.8pt;margin-top:36.85pt;width:39.7pt;height:0;z-index:251900416;mso-position-horizontal-relative:text;mso-position-vertical-relative:text" o:connectortype="straight"/>
              </w:pict>
            </w:r>
            <w:r>
              <w:rPr>
                <w:noProof/>
                <w:kern w:val="0"/>
                <w:sz w:val="16"/>
                <w:szCs w:val="20"/>
              </w:rPr>
              <w:pict>
                <v:shape id="_x0000_s4111" type="#_x0000_t19" style="position:absolute;left:0;text-align:left;margin-left:58.1pt;margin-top:27.75pt;width:4.2pt;height:4.5pt;z-index:251906560;mso-position-horizontal-relative:text;mso-position-vertical-relative:text" coordsize="23333,43200" adj=",6199876,1733" path="wr-19867,,23333,43200,1733,,,43130nfewr-19867,,23333,43200,1733,,,43130l1733,21600nsxe">
                  <v:path o:connectlocs="1733,0;0,43130;1733,21600"/>
                  <v:textbox inset="5.85pt,.7pt,5.85pt,.7pt"/>
                </v:shape>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rFonts w:ascii="ＭＳ ゴシック" w:eastAsia="ＭＳ ゴシック" w:hAnsi="ＭＳ ゴシック"/>
                <w:color w:val="000000"/>
                <w:kern w:val="0"/>
                <w:szCs w:val="20"/>
              </w:rPr>
              <w:pict>
                <v:shape id="_x0000_i1040" type="#_x0000_t75" style="width:33.75pt;height:60pt">
                  <v:imagedata r:id="rId31"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蛇腹折り</w:t>
            </w:r>
            <w:r w:rsidRPr="000E690F">
              <w:rPr>
                <w:rFonts w:hint="eastAsia"/>
                <w:kern w:val="0"/>
                <w:szCs w:val="20"/>
              </w:rPr>
              <w:t>(3)</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color w:val="FF0000"/>
                <w:kern w:val="0"/>
                <w:sz w:val="16"/>
                <w:szCs w:val="20"/>
              </w:rPr>
            </w:pPr>
            <w:r>
              <w:rPr>
                <w:noProof/>
                <w:kern w:val="0"/>
                <w:sz w:val="16"/>
                <w:szCs w:val="20"/>
              </w:rPr>
              <w:pict>
                <v:shape id="_x0000_s4006" type="#_x0000_t32" style="position:absolute;left:0;text-align:left;margin-left:70.25pt;margin-top:28.85pt;width:17.6pt;height:0;z-index:251799040;mso-position-horizontal-relative:text;mso-position-vertical-relative:text" o:connectortype="straight">
                  <v:stroke endarrow="block"/>
                </v:shape>
              </w:pict>
            </w:r>
            <w:r>
              <w:rPr>
                <w:noProof/>
                <w:color w:val="FF0000"/>
                <w:kern w:val="0"/>
                <w:sz w:val="16"/>
                <w:szCs w:val="20"/>
              </w:rPr>
              <w:pict>
                <v:shape id="_x0000_s4122" type="#_x0000_t32" style="position:absolute;left:0;text-align:left;margin-left:42.9pt;margin-top:29pt;width:3.05pt;height:4.1pt;z-index:251917824;mso-position-horizontal-relative:text;mso-position-vertical-relative:text" o:connectortype="straight" strokecolor="red"/>
              </w:pict>
            </w:r>
            <w:r>
              <w:rPr>
                <w:noProof/>
                <w:color w:val="FF0000"/>
                <w:kern w:val="0"/>
                <w:sz w:val="16"/>
                <w:szCs w:val="20"/>
              </w:rPr>
              <w:pict>
                <v:shape id="_x0000_s4121" type="#_x0000_t32" style="position:absolute;left:0;text-align:left;margin-left:45.85pt;margin-top:28.85pt;width:3.05pt;height:4.1pt;flip:y;z-index:251916800;mso-position-horizontal-relative:text;mso-position-vertical-relative:text" o:connectortype="straight" strokecolor="red"/>
              </w:pict>
            </w:r>
            <w:r>
              <w:rPr>
                <w:noProof/>
                <w:color w:val="FF0000"/>
                <w:kern w:val="0"/>
                <w:sz w:val="16"/>
                <w:szCs w:val="20"/>
              </w:rPr>
              <w:pict>
                <v:shape id="_x0000_s4124" type="#_x0000_t32" style="position:absolute;left:0;text-align:left;margin-left:67.45pt;margin-top:24.9pt;width:3.05pt;height:4.1pt;z-index:251919872;mso-position-horizontal-relative:text;mso-position-vertical-relative:text" o:connectortype="straight" strokecolor="red"/>
              </w:pict>
            </w:r>
            <w:r>
              <w:rPr>
                <w:noProof/>
                <w:color w:val="FF0000"/>
                <w:kern w:val="0"/>
                <w:sz w:val="16"/>
                <w:szCs w:val="20"/>
              </w:rPr>
              <w:pict>
                <v:shape id="_x0000_s4123" type="#_x0000_t32" style="position:absolute;left:0;text-align:left;margin-left:64.75pt;margin-top:24.9pt;width:3.05pt;height:4.1pt;flip:y;z-index:251918848;mso-position-horizontal-relative:text;mso-position-vertical-relative:text" o:connectortype="straight" strokecolor="red"/>
              </w:pict>
            </w:r>
            <w:r>
              <w:rPr>
                <w:noProof/>
                <w:color w:val="FF0000"/>
                <w:kern w:val="0"/>
                <w:sz w:val="16"/>
                <w:szCs w:val="20"/>
              </w:rPr>
              <w:pict>
                <v:shape id="_x0000_s4007" type="#_x0000_t32" style="position:absolute;left:0;text-align:left;margin-left:48.4pt;margin-top:29.15pt;width:17pt;height:0;z-index:251800064;mso-position-horizontal-relative:text;mso-position-vertical-relative:text" o:connectortype="straight"/>
              </w:pict>
            </w:r>
            <w:r>
              <w:rPr>
                <w:noProof/>
                <w:color w:val="FF0000"/>
                <w:kern w:val="0"/>
                <w:sz w:val="16"/>
                <w:szCs w:val="20"/>
              </w:rPr>
              <w:pict>
                <v:shape id="_x0000_s4004" type="#_x0000_t32" style="position:absolute;left:0;text-align:left;margin-left:3.2pt;margin-top:29.45pt;width:17pt;height:0;z-index:251796992;mso-position-horizontal-relative:text;mso-position-vertical-relative:text" o:connectortype="straight"/>
              </w:pict>
            </w:r>
            <w:r>
              <w:rPr>
                <w:noProof/>
                <w:color w:val="FF0000"/>
                <w:kern w:val="0"/>
                <w:sz w:val="16"/>
                <w:szCs w:val="20"/>
              </w:rPr>
              <w:pict>
                <v:shape id="_x0000_s4120" type="#_x0000_t32" style="position:absolute;left:0;text-align:left;margin-left:23.1pt;margin-top:25.9pt;width:3.05pt;height:4.1pt;z-index:251915776;mso-position-horizontal-relative:text;mso-position-vertical-relative:text" o:connectortype="straight" strokecolor="red"/>
              </w:pict>
            </w:r>
            <w:r>
              <w:rPr>
                <w:noProof/>
                <w:color w:val="FF0000"/>
                <w:kern w:val="0"/>
                <w:sz w:val="16"/>
                <w:szCs w:val="20"/>
              </w:rPr>
              <w:pict>
                <v:shape id="_x0000_s4119" type="#_x0000_t32" style="position:absolute;left:0;text-align:left;margin-left:20.05pt;margin-top:25.85pt;width:3.05pt;height:4.1pt;flip:y;z-index:251914752;mso-position-horizontal-relative:text;mso-position-vertical-relative:text" o:connectortype="straight" strokecolor="red"/>
              </w:pict>
            </w:r>
            <w:r>
              <w:rPr>
                <w:noProof/>
                <w:color w:val="FF0000"/>
                <w:kern w:val="0"/>
                <w:sz w:val="16"/>
                <w:szCs w:val="20"/>
              </w:rPr>
              <w:pict>
                <v:shape id="_x0000_s4005" type="#_x0000_t32" style="position:absolute;left:0;text-align:left;margin-left:26.05pt;margin-top:29.65pt;width:17pt;height:0;z-index:251798016;mso-position-horizontal-relative:text;mso-position-vertical-relative:text" o:connectortype="straight"/>
              </w:pict>
            </w:r>
          </w:p>
        </w:tc>
        <w:tc>
          <w:tcPr>
            <w:tcW w:w="1782"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noProof/>
                <w:kern w:val="0"/>
                <w:sz w:val="16"/>
                <w:szCs w:val="20"/>
              </w:rPr>
              <w:pict>
                <v:shape id="_x0000_s4117" type="#_x0000_t19" style="position:absolute;left:0;text-align:left;margin-left:56.75pt;margin-top:21.05pt;width:4.2pt;height:4.5pt;z-index:251912704;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116" type="#_x0000_t19" style="position:absolute;left:0;text-align:left;margin-left:58.2pt;margin-top:30.15pt;width:4.2pt;height:4.5pt;z-index:251911680;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115" type="#_x0000_t32" style="position:absolute;left:0;text-align:left;margin-left:18.1pt;margin-top:21pt;width:39.7pt;height:0;z-index:251910656;mso-position-horizontal-relative:text;mso-position-vertical-relative:text" o:connectortype="straight">
                  <v:stroke startarrow="block"/>
                </v:shape>
              </w:pict>
            </w:r>
            <w:r>
              <w:rPr>
                <w:noProof/>
                <w:kern w:val="0"/>
                <w:sz w:val="16"/>
                <w:szCs w:val="20"/>
              </w:rPr>
              <w:pict>
                <v:shape id="_x0000_s4114" type="#_x0000_t32" style="position:absolute;left:0;text-align:left;margin-left:17.9pt;margin-top:25.4pt;width:39.7pt;height:0;z-index:251909632;mso-position-horizontal-relative:text;mso-position-vertical-relative:text" o:connectortype="straight"/>
              </w:pict>
            </w:r>
            <w:r>
              <w:rPr>
                <w:noProof/>
                <w:kern w:val="0"/>
                <w:sz w:val="16"/>
                <w:szCs w:val="20"/>
              </w:rPr>
              <w:pict>
                <v:shape id="_x0000_s4113" type="#_x0000_t19" style="position:absolute;left:0;text-align:left;margin-left:16.1pt;margin-top:25.55pt;width:3.55pt;height:4.8pt;flip:x;z-index:251908608;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112" type="#_x0000_t32" style="position:absolute;left:0;text-align:left;margin-left:18.75pt;margin-top:30.25pt;width:39.7pt;height:0;z-index:251907584;mso-position-horizontal-relative:text;mso-position-vertical-relative:text" o:connectortype="straight"/>
              </w:pict>
            </w:r>
            <w:r>
              <w:rPr>
                <w:noProof/>
                <w:kern w:val="0"/>
                <w:sz w:val="16"/>
                <w:szCs w:val="20"/>
              </w:rPr>
              <w:pict>
                <v:shape id="_x0000_s4118" type="#_x0000_t32" style="position:absolute;left:0;text-align:left;margin-left:18.2pt;margin-top:34.65pt;width:40.9pt;height:0;z-index:251913728;mso-position-horizontal-relative:text;mso-position-vertical-relative:text" o:connectortype="straight"/>
              </w:pict>
            </w:r>
          </w:p>
        </w:tc>
        <w:tc>
          <w:tcPr>
            <w:tcW w:w="2268" w:type="dxa"/>
            <w:vAlign w:val="center"/>
          </w:tcPr>
          <w:p w:rsidR="000E690F" w:rsidRPr="000E690F" w:rsidRDefault="00793E1A" w:rsidP="00643A34">
            <w:pPr>
              <w:tabs>
                <w:tab w:val="left" w:pos="1260"/>
              </w:tabs>
              <w:adjustRightInd w:val="0"/>
              <w:spacing w:beforeLines="50" w:before="120" w:afterLines="50" w:after="120"/>
              <w:jc w:val="center"/>
              <w:textAlignment w:val="baseline"/>
              <w:rPr>
                <w:noProof/>
                <w:kern w:val="0"/>
                <w:sz w:val="16"/>
                <w:szCs w:val="20"/>
              </w:rPr>
            </w:pPr>
            <w:r>
              <w:rPr>
                <w:rFonts w:ascii="ＭＳ ゴシック" w:eastAsia="ＭＳ ゴシック" w:hAnsi="ＭＳ ゴシック"/>
                <w:color w:val="000000"/>
                <w:kern w:val="0"/>
                <w:szCs w:val="20"/>
              </w:rPr>
              <w:pict>
                <v:shape id="_x0000_i1041" type="#_x0000_t75" style="width:29.25pt;height:47.25pt">
                  <v:imagedata r:id="rId32"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蛇腹折り</w:t>
            </w:r>
            <w:r w:rsidRPr="000E690F">
              <w:rPr>
                <w:rFonts w:hint="eastAsia"/>
                <w:kern w:val="0"/>
                <w:szCs w:val="20"/>
              </w:rPr>
              <w:t>(4)</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131" type="#_x0000_t32" style="position:absolute;left:0;text-align:left;margin-left:18.25pt;margin-top:35.8pt;width:3.05pt;height:4.1pt;flip:y;z-index:251927040;mso-position-horizontal-relative:text;mso-position-vertical-relative:text" o:connectortype="straight" strokecolor="red"/>
              </w:pict>
            </w:r>
            <w:r>
              <w:rPr>
                <w:noProof/>
                <w:kern w:val="0"/>
                <w:sz w:val="16"/>
                <w:szCs w:val="20"/>
              </w:rPr>
              <w:pict>
                <v:shape id="_x0000_s4132" type="#_x0000_t32" style="position:absolute;left:0;text-align:left;margin-left:15.2pt;margin-top:35.65pt;width:3.05pt;height:4.1pt;z-index:251928064;mso-position-horizontal-relative:text;mso-position-vertical-relative:text" o:connectortype="straight" strokecolor="red"/>
              </w:pict>
            </w:r>
            <w:r>
              <w:rPr>
                <w:noProof/>
                <w:kern w:val="0"/>
                <w:sz w:val="16"/>
                <w:szCs w:val="20"/>
              </w:rPr>
              <w:pict>
                <v:shape id="_x0000_s4128" type="#_x0000_t32" style="position:absolute;left:0;text-align:left;margin-left:50.6pt;margin-top:35.05pt;width:3.05pt;height:4.1pt;z-index:251923968;mso-position-horizontal-relative:text;mso-position-vertical-relative:text" o:connectortype="straight" strokecolor="red"/>
              </w:pict>
            </w:r>
            <w:r>
              <w:rPr>
                <w:noProof/>
                <w:kern w:val="0"/>
                <w:sz w:val="16"/>
                <w:szCs w:val="20"/>
              </w:rPr>
              <w:pict>
                <v:shape id="_x0000_s4126" type="#_x0000_t32" style="position:absolute;left:0;text-align:left;margin-left:36.5pt;margin-top:31.35pt;width:3.05pt;height:4.1pt;z-index:251921920;mso-position-horizontal-relative:text;mso-position-vertical-relative:text" o:connectortype="straight" strokecolor="red"/>
              </w:pict>
            </w:r>
            <w:r>
              <w:rPr>
                <w:noProof/>
                <w:kern w:val="0"/>
                <w:sz w:val="16"/>
                <w:szCs w:val="20"/>
              </w:rPr>
              <w:pict>
                <v:shape id="_x0000_s4125" type="#_x0000_t32" style="position:absolute;left:0;text-align:left;margin-left:33.5pt;margin-top:31.45pt;width:3.05pt;height:4.1pt;flip:y;z-index:251920896;mso-position-horizontal-relative:text;mso-position-vertical-relative:text" o:connectortype="straight" strokecolor="red"/>
              </w:pict>
            </w:r>
            <w:r>
              <w:rPr>
                <w:noProof/>
                <w:kern w:val="0"/>
                <w:sz w:val="16"/>
                <w:szCs w:val="20"/>
              </w:rPr>
              <w:pict>
                <v:shape id="_x0000_s4127" type="#_x0000_t32" style="position:absolute;left:0;text-align:left;margin-left:53.65pt;margin-top:35.2pt;width:3.05pt;height:4.1pt;flip:y;z-index:251922944;mso-position-horizontal-relative:text;mso-position-vertical-relative:text" o:connectortype="straight" strokecolor="red"/>
              </w:pict>
            </w:r>
            <w:r>
              <w:rPr>
                <w:noProof/>
                <w:kern w:val="0"/>
                <w:sz w:val="16"/>
                <w:szCs w:val="20"/>
              </w:rPr>
              <w:pict>
                <v:shape id="_x0000_s4130" type="#_x0000_t32" style="position:absolute;left:0;text-align:left;margin-left:73.25pt;margin-top:30.75pt;width:3.05pt;height:4.1pt;z-index:251926016;mso-position-horizontal-relative:text;mso-position-vertical-relative:text" o:connectortype="straight" strokecolor="red"/>
              </w:pict>
            </w:r>
            <w:r>
              <w:rPr>
                <w:noProof/>
                <w:kern w:val="0"/>
                <w:sz w:val="16"/>
                <w:szCs w:val="20"/>
              </w:rPr>
              <w:pict>
                <v:shape id="_x0000_s4129" type="#_x0000_t32" style="position:absolute;left:0;text-align:left;margin-left:70.55pt;margin-top:30.75pt;width:3.05pt;height:4.1pt;flip:y;z-index:251924992;mso-position-horizontal-relative:text;mso-position-vertical-relative:text" o:connectortype="straight" strokecolor="red"/>
              </w:pict>
            </w:r>
            <w:r>
              <w:rPr>
                <w:noProof/>
                <w:kern w:val="0"/>
                <w:sz w:val="16"/>
                <w:szCs w:val="20"/>
              </w:rPr>
              <w:pict>
                <v:shape id="_x0000_s4010" type="#_x0000_t32" style="position:absolute;left:0;text-align:left;margin-left:76.2pt;margin-top:34.9pt;width:14.15pt;height:0;z-index:251803136;mso-position-horizontal-relative:text;mso-position-vertical-relative:text" o:connectortype="straight">
                  <v:stroke endarrow="block"/>
                </v:shape>
              </w:pict>
            </w:r>
            <w:r>
              <w:rPr>
                <w:noProof/>
                <w:kern w:val="0"/>
                <w:sz w:val="16"/>
                <w:szCs w:val="20"/>
              </w:rPr>
              <w:pict>
                <v:shape id="_x0000_s4011" type="#_x0000_t32" style="position:absolute;left:0;text-align:left;margin-left:56.4pt;margin-top:34.85pt;width:14.15pt;height:0;z-index:251804160;mso-position-horizontal-relative:text;mso-position-vertical-relative:text" o:connectortype="straight"/>
              </w:pict>
            </w:r>
            <w:r>
              <w:rPr>
                <w:noProof/>
                <w:kern w:val="0"/>
                <w:sz w:val="16"/>
                <w:szCs w:val="20"/>
              </w:rPr>
              <w:pict>
                <v:shape id="_x0000_s4009" type="#_x0000_t32" style="position:absolute;left:0;text-align:left;margin-left:39.05pt;margin-top:34.95pt;width:12.05pt;height:0;z-index:251802112;mso-position-horizontal-relative:text;mso-position-vertical-relative:text" o:connectortype="straight"/>
              </w:pict>
            </w:r>
            <w:r>
              <w:rPr>
                <w:noProof/>
                <w:kern w:val="0"/>
                <w:sz w:val="16"/>
                <w:szCs w:val="20"/>
              </w:rPr>
              <w:pict>
                <v:shape id="_x0000_s4008" type="#_x0000_t32" style="position:absolute;left:0;text-align:left;margin-left:21.5pt;margin-top:35.5pt;width:12.05pt;height:0;z-index:251801088;mso-position-horizontal-relative:text;mso-position-vertical-relative:text" o:connectortype="straight"/>
              </w:pict>
            </w:r>
            <w:r>
              <w:rPr>
                <w:noProof/>
                <w:kern w:val="0"/>
                <w:sz w:val="16"/>
                <w:szCs w:val="20"/>
              </w:rPr>
              <w:pict>
                <v:shape id="_x0000_s4012" type="#_x0000_t32" style="position:absolute;left:0;text-align:left;margin-left:2.75pt;margin-top:35.5pt;width:12.75pt;height:0;flip:y;z-index:251805184;mso-position-horizontal-relative:text;mso-position-vertical-relative:text" o:connectortype="straight"/>
              </w:pict>
            </w:r>
          </w:p>
        </w:tc>
        <w:tc>
          <w:tcPr>
            <w:tcW w:w="1782" w:type="dxa"/>
            <w:vAlign w:val="center"/>
          </w:tcPr>
          <w:p w:rsidR="000E690F" w:rsidRPr="000E690F" w:rsidRDefault="00793E1A" w:rsidP="00643A34">
            <w:pPr>
              <w:tabs>
                <w:tab w:val="left" w:pos="1260"/>
              </w:tabs>
              <w:adjustRightInd w:val="0"/>
              <w:spacing w:beforeLines="60" w:before="144" w:afterLines="60" w:after="144"/>
              <w:jc w:val="center"/>
              <w:textAlignment w:val="baseline"/>
              <w:rPr>
                <w:noProof/>
                <w:kern w:val="0"/>
                <w:sz w:val="16"/>
                <w:szCs w:val="20"/>
              </w:rPr>
            </w:pPr>
            <w:r>
              <w:rPr>
                <w:noProof/>
                <w:kern w:val="0"/>
                <w:sz w:val="16"/>
                <w:szCs w:val="20"/>
              </w:rPr>
              <w:pict>
                <v:shape id="_x0000_s4013" type="#_x0000_t32" style="position:absolute;left:0;text-align:left;margin-left:19.8pt;margin-top:33.3pt;width:39.7pt;height:0;z-index:251806208;mso-position-horizontal-relative:text;mso-position-vertical-relative:text" o:connectortype="straight"/>
              </w:pict>
            </w:r>
            <w:r>
              <w:rPr>
                <w:noProof/>
                <w:kern w:val="0"/>
                <w:sz w:val="16"/>
                <w:szCs w:val="20"/>
              </w:rPr>
              <w:pict>
                <v:shape id="_x0000_s4021" type="#_x0000_t19" style="position:absolute;left:0;text-align:left;margin-left:17.05pt;margin-top:38pt;width:3.55pt;height:4.8pt;flip:x;z-index:251814400;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20" type="#_x0000_t32" style="position:absolute;left:0;text-align:left;margin-left:19.7pt;margin-top:42.7pt;width:39.7pt;height:0;z-index:251813376;mso-position-horizontal-relative:text;mso-position-vertical-relative:text" o:connectortype="straight"/>
              </w:pict>
            </w:r>
            <w:r>
              <w:rPr>
                <w:noProof/>
                <w:kern w:val="0"/>
                <w:sz w:val="16"/>
                <w:szCs w:val="20"/>
              </w:rPr>
              <w:pict>
                <v:shape id="_x0000_s4019" type="#_x0000_t19" style="position:absolute;left:0;text-align:left;margin-left:57.8pt;margin-top:24.1pt;width:4.2pt;height:4.5pt;z-index:251812352;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18" type="#_x0000_t19" style="position:absolute;left:0;text-align:left;margin-left:59.65pt;margin-top:33.4pt;width:4.2pt;height:4.5pt;z-index:251811328;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17" type="#_x0000_t32" style="position:absolute;left:0;text-align:left;margin-left:19.15pt;margin-top:24.05pt;width:39.7pt;height:0;z-index:251810304;mso-position-horizontal-relative:text;mso-position-vertical-relative:text" o:connectortype="straight">
                  <v:stroke startarrow="block"/>
                </v:shape>
              </w:pict>
            </w:r>
            <w:r>
              <w:rPr>
                <w:noProof/>
                <w:kern w:val="0"/>
                <w:sz w:val="16"/>
                <w:szCs w:val="20"/>
              </w:rPr>
              <w:pict>
                <v:shape id="_x0000_s4016" type="#_x0000_t32" style="position:absolute;left:0;text-align:left;margin-left:18.95pt;margin-top:28.45pt;width:39.7pt;height:0;z-index:251809280;mso-position-horizontal-relative:text;mso-position-vertical-relative:text" o:connectortype="straight"/>
              </w:pict>
            </w:r>
            <w:r>
              <w:rPr>
                <w:noProof/>
                <w:kern w:val="0"/>
                <w:sz w:val="16"/>
                <w:szCs w:val="20"/>
              </w:rPr>
              <w:pict>
                <v:shape id="_x0000_s4015" type="#_x0000_t19" style="position:absolute;left:0;text-align:left;margin-left:17.15pt;margin-top:28.6pt;width:3.55pt;height:4.8pt;flip:x;z-index:251808256;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14" type="#_x0000_t32" style="position:absolute;left:0;text-align:left;margin-left:19.7pt;margin-top:38pt;width:40.9pt;height:0;z-index:251807232;mso-position-horizontal-relative:text;mso-position-vertical-relative:text" o:connectortype="straight"/>
              </w:pict>
            </w:r>
          </w:p>
        </w:tc>
        <w:tc>
          <w:tcPr>
            <w:tcW w:w="2268" w:type="dxa"/>
            <w:vAlign w:val="center"/>
          </w:tcPr>
          <w:p w:rsidR="000E690F" w:rsidRPr="000E690F" w:rsidRDefault="00793E1A" w:rsidP="00643A34">
            <w:pPr>
              <w:tabs>
                <w:tab w:val="left" w:pos="1260"/>
              </w:tabs>
              <w:adjustRightInd w:val="0"/>
              <w:spacing w:beforeLines="60" w:before="144" w:afterLines="60" w:after="144"/>
              <w:jc w:val="center"/>
              <w:textAlignment w:val="baseline"/>
              <w:rPr>
                <w:noProof/>
                <w:kern w:val="0"/>
                <w:sz w:val="16"/>
                <w:szCs w:val="20"/>
              </w:rPr>
            </w:pPr>
            <w:r>
              <w:rPr>
                <w:noProof/>
                <w:color w:val="000000"/>
                <w:kern w:val="0"/>
                <w:szCs w:val="20"/>
              </w:rPr>
              <w:pict>
                <v:shape id="_x0000_i1042" type="#_x0000_t75" style="width:33.75pt;height:48.75pt">
                  <v:imagedata r:id="rId33" o:title=""/>
                </v:shape>
              </w:pict>
            </w:r>
          </w:p>
        </w:tc>
      </w:tr>
      <w:tr w:rsidR="000E690F" w:rsidRPr="000E690F" w:rsidTr="00643A34">
        <w:trPr>
          <w:jc w:val="right"/>
        </w:trPr>
        <w:tc>
          <w:tcPr>
            <w:tcW w:w="2633" w:type="dxa"/>
            <w:shd w:val="clear" w:color="auto" w:fill="00FFFF"/>
            <w:vAlign w:val="center"/>
          </w:tcPr>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蛇腹折り</w:t>
            </w:r>
            <w:r w:rsidRPr="000E690F">
              <w:rPr>
                <w:rFonts w:hint="eastAsia"/>
                <w:kern w:val="0"/>
                <w:szCs w:val="20"/>
              </w:rPr>
              <w:t>(5)</w:t>
            </w:r>
          </w:p>
          <w:p w:rsidR="000E690F" w:rsidRPr="000E690F" w:rsidRDefault="000E690F" w:rsidP="00643A34">
            <w:pPr>
              <w:tabs>
                <w:tab w:val="left" w:pos="1260"/>
              </w:tabs>
              <w:adjustRightInd w:val="0"/>
              <w:spacing w:before="120" w:line="160" w:lineRule="atLeast"/>
              <w:jc w:val="center"/>
              <w:textAlignment w:val="baseline"/>
              <w:rPr>
                <w:kern w:val="0"/>
                <w:szCs w:val="20"/>
              </w:rPr>
            </w:pP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w:t>
            </w:r>
            <w:r w:rsidRPr="000E690F">
              <w:rPr>
                <w:rFonts w:hint="eastAsia"/>
                <w:kern w:val="0"/>
                <w:szCs w:val="20"/>
              </w:rPr>
              <w:t>-</w:t>
            </w:r>
            <w:r w:rsidRPr="000E690F">
              <w:rPr>
                <w:rFonts w:hint="eastAsia"/>
                <w:kern w:val="0"/>
                <w:szCs w:val="20"/>
              </w:rPr>
              <w:t>山</w:t>
            </w:r>
            <w:r w:rsidRPr="000E690F">
              <w:rPr>
                <w:rFonts w:hint="eastAsia"/>
                <w:kern w:val="0"/>
                <w:szCs w:val="20"/>
              </w:rPr>
              <w:t>-</w:t>
            </w:r>
            <w:r w:rsidRPr="000E690F">
              <w:rPr>
                <w:rFonts w:hint="eastAsia"/>
                <w:kern w:val="0"/>
                <w:szCs w:val="20"/>
              </w:rPr>
              <w:t>谷折り</w:t>
            </w:r>
            <w:r w:rsidRPr="000E690F">
              <w:rPr>
                <w:rFonts w:hint="eastAsia"/>
                <w:kern w:val="0"/>
                <w:szCs w:val="20"/>
              </w:rPr>
              <w:t>)</w:t>
            </w:r>
          </w:p>
        </w:tc>
        <w:tc>
          <w:tcPr>
            <w:tcW w:w="2186" w:type="dxa"/>
            <w:vAlign w:val="center"/>
          </w:tcPr>
          <w:p w:rsidR="000E690F" w:rsidRPr="000E690F" w:rsidRDefault="00793E1A" w:rsidP="00643A34">
            <w:pPr>
              <w:tabs>
                <w:tab w:val="left" w:pos="1260"/>
              </w:tabs>
              <w:adjustRightInd w:val="0"/>
              <w:spacing w:before="40" w:afterLines="50" w:after="120"/>
              <w:jc w:val="center"/>
              <w:textAlignment w:val="baseline"/>
              <w:rPr>
                <w:noProof/>
                <w:kern w:val="0"/>
                <w:sz w:val="16"/>
                <w:szCs w:val="20"/>
              </w:rPr>
            </w:pPr>
            <w:r>
              <w:rPr>
                <w:noProof/>
                <w:kern w:val="0"/>
                <w:sz w:val="16"/>
                <w:szCs w:val="20"/>
              </w:rPr>
              <w:pict>
                <v:shape id="_x0000_s4142" type="#_x0000_t32" style="position:absolute;left:0;text-align:left;margin-left:15.6pt;margin-top:26.55pt;width:3.05pt;height:4.1pt;z-index:251938304;mso-position-horizontal-relative:text;mso-position-vertical-relative:text" o:connectortype="straight" strokecolor="red"/>
              </w:pict>
            </w:r>
            <w:r>
              <w:rPr>
                <w:noProof/>
                <w:kern w:val="0"/>
                <w:sz w:val="16"/>
                <w:szCs w:val="20"/>
              </w:rPr>
              <w:pict>
                <v:shape id="_x0000_s4037" type="#_x0000_t32" style="position:absolute;left:0;text-align:left;margin-left:18.45pt;margin-top:30.9pt;width:9.9pt;height:0;flip:y;z-index:251830784;mso-position-horizontal-relative:text;mso-position-vertical-relative:text" o:connectortype="straight"/>
              </w:pict>
            </w:r>
            <w:r>
              <w:rPr>
                <w:noProof/>
                <w:kern w:val="0"/>
                <w:sz w:val="16"/>
                <w:szCs w:val="20"/>
              </w:rPr>
              <w:pict>
                <v:shape id="_x0000_s4140" type="#_x0000_t32" style="position:absolute;left:0;text-align:left;margin-left:28.2pt;margin-top:30.7pt;width:3.05pt;height:4.1pt;z-index:251936256;mso-position-horizontal-relative:text;mso-position-vertical-relative:text" o:connectortype="straight" strokecolor="red"/>
              </w:pict>
            </w:r>
            <w:r>
              <w:rPr>
                <w:noProof/>
                <w:kern w:val="0"/>
                <w:sz w:val="16"/>
                <w:szCs w:val="20"/>
              </w:rPr>
              <w:pict>
                <v:shape id="_x0000_s4139" type="#_x0000_t32" style="position:absolute;left:0;text-align:left;margin-left:31.25pt;margin-top:30.85pt;width:3.05pt;height:4.1pt;flip:y;z-index:251935232;mso-position-horizontal-relative:text;mso-position-vertical-relative:text" o:connectortype="straight" strokecolor="red"/>
              </w:pict>
            </w:r>
            <w:r>
              <w:rPr>
                <w:noProof/>
                <w:kern w:val="0"/>
                <w:sz w:val="16"/>
                <w:szCs w:val="20"/>
              </w:rPr>
              <w:pict>
                <v:shape id="_x0000_s4033" type="#_x0000_t32" style="position:absolute;left:0;text-align:left;margin-left:34.25pt;margin-top:31.05pt;width:9.9pt;height:0;z-index:251826688;mso-position-horizontal-relative:text;mso-position-vertical-relative:text" o:connectortype="straight"/>
              </w:pict>
            </w:r>
            <w:r>
              <w:rPr>
                <w:noProof/>
                <w:kern w:val="0"/>
                <w:sz w:val="16"/>
                <w:szCs w:val="20"/>
              </w:rPr>
              <w:pict>
                <v:shape id="_x0000_s4133" type="#_x0000_t32" style="position:absolute;left:0;text-align:left;margin-left:44.35pt;margin-top:26.9pt;width:3.05pt;height:4.1pt;flip:y;z-index:251929088;mso-position-horizontal-relative:text;mso-position-vertical-relative:text" o:connectortype="straight" strokecolor="red"/>
              </w:pict>
            </w:r>
            <w:r>
              <w:rPr>
                <w:noProof/>
                <w:kern w:val="0"/>
                <w:sz w:val="16"/>
                <w:szCs w:val="20"/>
              </w:rPr>
              <w:pict>
                <v:shape id="_x0000_s4134" type="#_x0000_t32" style="position:absolute;left:0;text-align:left;margin-left:47.35pt;margin-top:26.8pt;width:3.05pt;height:4.1pt;z-index:251930112;mso-position-horizontal-relative:text;mso-position-vertical-relative:text" o:connectortype="straight" strokecolor="red"/>
              </w:pict>
            </w:r>
            <w:r>
              <w:rPr>
                <w:noProof/>
                <w:kern w:val="0"/>
                <w:sz w:val="16"/>
                <w:szCs w:val="20"/>
              </w:rPr>
              <w:pict>
                <v:shape id="_x0000_s4136" type="#_x0000_t32" style="position:absolute;left:0;text-align:left;margin-left:59.6pt;margin-top:30.3pt;width:3.05pt;height:4.1pt;z-index:251932160;mso-position-horizontal-relative:text;mso-position-vertical-relative:text" o:connectortype="straight" strokecolor="red"/>
              </w:pict>
            </w:r>
            <w:r>
              <w:rPr>
                <w:noProof/>
                <w:kern w:val="0"/>
                <w:sz w:val="16"/>
                <w:szCs w:val="20"/>
              </w:rPr>
              <w:pict>
                <v:shape id="_x0000_s4135" type="#_x0000_t32" style="position:absolute;left:0;text-align:left;margin-left:62.65pt;margin-top:30.45pt;width:3.05pt;height:4.1pt;flip:y;z-index:251931136;mso-position-horizontal-relative:text;mso-position-vertical-relative:text" o:connectortype="straight" strokecolor="red"/>
              </w:pict>
            </w:r>
            <w:r>
              <w:rPr>
                <w:noProof/>
                <w:kern w:val="0"/>
                <w:sz w:val="16"/>
                <w:szCs w:val="20"/>
              </w:rPr>
              <w:pict>
                <v:shape id="_x0000_s4035" type="#_x0000_t32" style="position:absolute;left:0;text-align:left;margin-left:81.2pt;margin-top:30.3pt;width:11.35pt;height:0;z-index:251828736;mso-position-horizontal-relative:text;mso-position-vertical-relative:text" o:connectortype="straight">
                  <v:stroke endarrow="block"/>
                </v:shape>
              </w:pict>
            </w:r>
            <w:r>
              <w:rPr>
                <w:noProof/>
                <w:kern w:val="0"/>
                <w:sz w:val="16"/>
                <w:szCs w:val="20"/>
              </w:rPr>
              <w:pict>
                <v:shape id="_x0000_s4137" type="#_x0000_t32" style="position:absolute;left:0;text-align:left;margin-left:75.8pt;margin-top:26.5pt;width:3.05pt;height:4.1pt;flip:y;z-index:251933184;mso-position-horizontal-relative:text;mso-position-vertical-relative:text" o:connectortype="straight" strokecolor="red"/>
              </w:pict>
            </w:r>
            <w:r>
              <w:rPr>
                <w:noProof/>
                <w:kern w:val="0"/>
                <w:sz w:val="16"/>
                <w:szCs w:val="20"/>
              </w:rPr>
              <w:pict>
                <v:shape id="_x0000_s4138" type="#_x0000_t32" style="position:absolute;left:0;text-align:left;margin-left:78.5pt;margin-top:26.5pt;width:3.05pt;height:4.1pt;z-index:251934208;mso-position-horizontal-relative:text;mso-position-vertical-relative:text" o:connectortype="straight" strokecolor="red"/>
              </w:pict>
            </w:r>
            <w:r>
              <w:rPr>
                <w:noProof/>
                <w:kern w:val="0"/>
                <w:sz w:val="16"/>
                <w:szCs w:val="20"/>
              </w:rPr>
              <w:pict>
                <v:shape id="_x0000_s4034" type="#_x0000_t32" style="position:absolute;left:0;text-align:left;margin-left:49.7pt;margin-top:30.9pt;width:9.9pt;height:0;z-index:251827712;mso-position-horizontal-relative:text;mso-position-vertical-relative:text" o:connectortype="straight"/>
              </w:pict>
            </w:r>
            <w:r>
              <w:rPr>
                <w:noProof/>
                <w:kern w:val="0"/>
                <w:sz w:val="16"/>
                <w:szCs w:val="20"/>
              </w:rPr>
              <w:pict>
                <v:shape id="_x0000_s4036" type="#_x0000_t32" style="position:absolute;left:0;text-align:left;margin-left:65.85pt;margin-top:30.8pt;width:9.9pt;height:0;z-index:251829760;mso-position-horizontal-relative:text;mso-position-vertical-relative:text" o:connectortype="straight"/>
              </w:pict>
            </w:r>
            <w:r>
              <w:rPr>
                <w:noProof/>
                <w:kern w:val="0"/>
                <w:sz w:val="16"/>
                <w:szCs w:val="20"/>
              </w:rPr>
              <w:pict>
                <v:shape id="_x0000_s4038" type="#_x0000_t32" style="position:absolute;left:0;text-align:left;margin-left:3.1pt;margin-top:30.65pt;width:9.9pt;height:0;z-index:251831808;mso-position-horizontal-relative:text;mso-position-vertical-relative:text" o:connectortype="straight"/>
              </w:pict>
            </w:r>
            <w:r>
              <w:rPr>
                <w:noProof/>
                <w:kern w:val="0"/>
                <w:sz w:val="16"/>
                <w:szCs w:val="20"/>
              </w:rPr>
              <w:pict>
                <v:shape id="_x0000_s4141" type="#_x0000_t32" style="position:absolute;left:0;text-align:left;margin-left:12.6pt;margin-top:26.65pt;width:3.05pt;height:4.1pt;flip:y;z-index:251937280;mso-position-horizontal-relative:text;mso-position-vertical-relative:text" o:connectortype="straight" strokecolor="red"/>
              </w:pict>
            </w:r>
          </w:p>
        </w:tc>
        <w:tc>
          <w:tcPr>
            <w:tcW w:w="1782" w:type="dxa"/>
            <w:vAlign w:val="center"/>
          </w:tcPr>
          <w:p w:rsidR="000E690F" w:rsidRPr="000E690F" w:rsidRDefault="00793E1A" w:rsidP="00643A34">
            <w:pPr>
              <w:tabs>
                <w:tab w:val="left" w:pos="1260"/>
              </w:tabs>
              <w:adjustRightInd w:val="0"/>
              <w:spacing w:beforeLines="80" w:before="192" w:afterLines="80" w:after="192"/>
              <w:jc w:val="center"/>
              <w:textAlignment w:val="baseline"/>
              <w:rPr>
                <w:noProof/>
                <w:kern w:val="0"/>
                <w:sz w:val="16"/>
                <w:szCs w:val="20"/>
              </w:rPr>
            </w:pPr>
            <w:r>
              <w:rPr>
                <w:noProof/>
                <w:kern w:val="0"/>
                <w:sz w:val="16"/>
                <w:szCs w:val="20"/>
              </w:rPr>
              <w:pict>
                <v:shape id="_x0000_s4032" type="#_x0000_t19" style="position:absolute;left:0;text-align:left;margin-left:59.85pt;margin-top:35.9pt;width:4.2pt;height:4.5pt;z-index:251825664;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28" type="#_x0000_t19" style="position:absolute;left:0;text-align:left;margin-left:58.4pt;margin-top:17.4pt;width:4.2pt;height:4.5pt;z-index:251821568;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27" type="#_x0000_t19" style="position:absolute;left:0;text-align:left;margin-left:60.25pt;margin-top:26.7pt;width:4.2pt;height:4.5pt;z-index:251820544;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26" type="#_x0000_t32" style="position:absolute;left:0;text-align:left;margin-left:19.75pt;margin-top:17.35pt;width:39.7pt;height:0;z-index:251819520;mso-position-horizontal-relative:text;mso-position-vertical-relative:text" o:connectortype="straight">
                  <v:stroke startarrow="block"/>
                </v:shape>
              </w:pict>
            </w:r>
            <w:r>
              <w:rPr>
                <w:noProof/>
                <w:kern w:val="0"/>
                <w:sz w:val="16"/>
                <w:szCs w:val="20"/>
              </w:rPr>
              <w:pict>
                <v:shape id="_x0000_s4025" type="#_x0000_t32" style="position:absolute;left:0;text-align:left;margin-left:19.55pt;margin-top:21.75pt;width:39.7pt;height:0;z-index:251818496;mso-position-horizontal-relative:text;mso-position-vertical-relative:text" o:connectortype="straight"/>
              </w:pict>
            </w:r>
            <w:r>
              <w:rPr>
                <w:noProof/>
                <w:kern w:val="0"/>
                <w:sz w:val="16"/>
                <w:szCs w:val="20"/>
              </w:rPr>
              <w:pict>
                <v:shape id="_x0000_s4024" type="#_x0000_t19" style="position:absolute;left:0;text-align:left;margin-left:17.75pt;margin-top:21.9pt;width:3.55pt;height:4.8pt;flip:x;z-index:251817472;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23" type="#_x0000_t32" style="position:absolute;left:0;text-align:left;margin-left:20.3pt;margin-top:31.3pt;width:40.9pt;height:0;z-index:251816448;mso-position-horizontal-relative:text;mso-position-vertical-relative:text" o:connectortype="straight"/>
              </w:pict>
            </w:r>
            <w:r>
              <w:rPr>
                <w:noProof/>
                <w:kern w:val="0"/>
                <w:sz w:val="16"/>
                <w:szCs w:val="20"/>
              </w:rPr>
              <w:pict>
                <v:shape id="_x0000_s4022" type="#_x0000_t32" style="position:absolute;left:0;text-align:left;margin-left:20.4pt;margin-top:26.6pt;width:39.7pt;height:0;z-index:251815424;mso-position-horizontal-relative:text;mso-position-vertical-relative:text" o:connectortype="straight"/>
              </w:pict>
            </w:r>
            <w:r>
              <w:rPr>
                <w:noProof/>
                <w:kern w:val="0"/>
                <w:sz w:val="16"/>
                <w:szCs w:val="20"/>
              </w:rPr>
              <w:pict>
                <v:shape id="_x0000_s4030" type="#_x0000_t19" style="position:absolute;left:0;text-align:left;margin-left:17.65pt;margin-top:31.3pt;width:3.55pt;height:4.8pt;flip:x;z-index:251823616;mso-position-horizontal-relative:text;mso-position-vertical-relative:text" coordsize="23333,43200" adj=",6199876,1733" path="wr-19867,,23333,43200,1733,,,43130nfewr-19867,,23333,43200,1733,,,43130l1733,21600nsxe">
                  <v:path o:connectlocs="1733,0;0,43130;1733,21600"/>
                  <v:textbox inset="5.85pt,.7pt,5.85pt,.7pt"/>
                </v:shape>
              </w:pict>
            </w:r>
            <w:r>
              <w:rPr>
                <w:noProof/>
                <w:kern w:val="0"/>
                <w:sz w:val="16"/>
                <w:szCs w:val="20"/>
              </w:rPr>
              <w:pict>
                <v:shape id="_x0000_s4029" type="#_x0000_t32" style="position:absolute;left:0;text-align:left;margin-left:20.3pt;margin-top:36pt;width:39.7pt;height:0;z-index:251822592;mso-position-horizontal-relative:text;mso-position-vertical-relative:text" o:connectortype="straight"/>
              </w:pict>
            </w:r>
            <w:r>
              <w:rPr>
                <w:noProof/>
                <w:kern w:val="0"/>
                <w:sz w:val="16"/>
                <w:szCs w:val="20"/>
              </w:rPr>
              <w:pict>
                <v:shape id="_x0000_s4031" type="#_x0000_t32" style="position:absolute;left:0;text-align:left;margin-left:19.9pt;margin-top:40.45pt;width:40.9pt;height:0;z-index:251824640;mso-position-horizontal-relative:text;mso-position-vertical-relative:text" o:connectortype="straight"/>
              </w:pict>
            </w:r>
          </w:p>
        </w:tc>
        <w:tc>
          <w:tcPr>
            <w:tcW w:w="2268" w:type="dxa"/>
            <w:vAlign w:val="center"/>
          </w:tcPr>
          <w:p w:rsidR="000E690F" w:rsidRPr="000E690F" w:rsidRDefault="00793E1A" w:rsidP="00643A34">
            <w:pPr>
              <w:tabs>
                <w:tab w:val="left" w:pos="1260"/>
              </w:tabs>
              <w:adjustRightInd w:val="0"/>
              <w:spacing w:beforeLines="80" w:before="192" w:afterLines="80" w:after="192"/>
              <w:jc w:val="center"/>
              <w:textAlignment w:val="baseline"/>
              <w:rPr>
                <w:noProof/>
                <w:kern w:val="0"/>
                <w:sz w:val="16"/>
                <w:szCs w:val="20"/>
              </w:rPr>
            </w:pPr>
            <w:r>
              <w:rPr>
                <w:rFonts w:ascii="ＭＳ ゴシック" w:eastAsia="ＭＳ ゴシック" w:hAnsi="ＭＳ ゴシック"/>
                <w:color w:val="000000"/>
                <w:kern w:val="0"/>
                <w:szCs w:val="20"/>
              </w:rPr>
              <w:pict>
                <v:shape id="_x0000_i1043" type="#_x0000_t75" style="width:36pt;height:45.75pt">
                  <v:imagedata r:id="rId34" o:title=""/>
                </v:shape>
              </w:pict>
            </w:r>
          </w:p>
        </w:tc>
      </w:tr>
    </w:tbl>
    <w:p w:rsidR="000E690F" w:rsidRPr="000E690F" w:rsidRDefault="000E690F" w:rsidP="000E690F">
      <w:pPr>
        <w:tabs>
          <w:tab w:val="left" w:pos="567"/>
          <w:tab w:val="left" w:pos="851"/>
          <w:tab w:val="left" w:pos="1418"/>
          <w:tab w:val="left" w:pos="1701"/>
        </w:tabs>
        <w:adjustRightInd w:val="0"/>
        <w:spacing w:line="240" w:lineRule="atLeast"/>
        <w:ind w:left="567"/>
        <w:jc w:val="right"/>
        <w:textAlignment w:val="baseline"/>
        <w:rPr>
          <w:kern w:val="0"/>
          <w:szCs w:val="20"/>
        </w:rPr>
      </w:pPr>
      <w:r w:rsidRPr="000E690F">
        <w:rPr>
          <w:rFonts w:hint="eastAsia"/>
          <w:kern w:val="0"/>
          <w:szCs w:val="20"/>
        </w:rPr>
        <w:t>注：矢印は用紙の先端を示す。</w:t>
      </w: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kern w:val="0"/>
          <w:szCs w:val="20"/>
        </w:rPr>
        <w:br w:type="page"/>
      </w:r>
      <w:r w:rsidRPr="000E690F">
        <w:rPr>
          <w:rFonts w:hint="eastAsia"/>
          <w:kern w:val="0"/>
          <w:szCs w:val="20"/>
        </w:rPr>
        <w:lastRenderedPageBreak/>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50"/>
        <w:gridCol w:w="900"/>
        <w:gridCol w:w="1380"/>
        <w:gridCol w:w="2548"/>
      </w:tblGrid>
      <w:tr w:rsidR="000E690F" w:rsidRPr="000E690F" w:rsidTr="00643A34">
        <w:trPr>
          <w:jc w:val="right"/>
        </w:trPr>
        <w:tc>
          <w:tcPr>
            <w:tcW w:w="4750"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textAlignment w:val="baseline"/>
              <w:rPr>
                <w:kern w:val="0"/>
                <w:szCs w:val="20"/>
              </w:rPr>
            </w:pPr>
            <w:r w:rsidRPr="000E690F">
              <w:rPr>
                <w:rFonts w:hint="eastAsia"/>
                <w:kern w:val="0"/>
                <w:szCs w:val="20"/>
              </w:rPr>
              <w:t>項目</w:t>
            </w:r>
          </w:p>
        </w:tc>
        <w:tc>
          <w:tcPr>
            <w:tcW w:w="900"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jc w:val="center"/>
              <w:textAlignment w:val="baseline"/>
              <w:rPr>
                <w:kern w:val="0"/>
                <w:szCs w:val="20"/>
              </w:rPr>
            </w:pPr>
            <w:r w:rsidRPr="000E690F">
              <w:rPr>
                <w:rFonts w:hint="eastAsia"/>
                <w:kern w:val="0"/>
                <w:szCs w:val="20"/>
              </w:rPr>
              <w:t>設定</w:t>
            </w:r>
          </w:p>
        </w:tc>
        <w:tc>
          <w:tcPr>
            <w:tcW w:w="1380"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jc w:val="center"/>
              <w:textAlignment w:val="baseline"/>
              <w:rPr>
                <w:kern w:val="0"/>
                <w:szCs w:val="20"/>
              </w:rPr>
            </w:pPr>
            <w:r w:rsidRPr="000E690F">
              <w:rPr>
                <w:rFonts w:hint="eastAsia"/>
                <w:kern w:val="0"/>
                <w:szCs w:val="20"/>
              </w:rPr>
              <w:t>デフォルト値</w:t>
            </w:r>
          </w:p>
        </w:tc>
        <w:tc>
          <w:tcPr>
            <w:tcW w:w="2548"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textAlignment w:val="baseline"/>
              <w:rPr>
                <w:kern w:val="0"/>
                <w:szCs w:val="20"/>
              </w:rPr>
            </w:pPr>
            <w:r w:rsidRPr="000E690F">
              <w:rPr>
                <w:rFonts w:hint="eastAsia"/>
                <w:kern w:val="0"/>
                <w:szCs w:val="20"/>
              </w:rPr>
              <w:t>設定範囲</w:t>
            </w:r>
          </w:p>
        </w:tc>
      </w:tr>
      <w:tr w:rsidR="000E690F" w:rsidRPr="000E690F" w:rsidTr="00643A34">
        <w:trPr>
          <w:jc w:val="right"/>
        </w:trPr>
        <w:tc>
          <w:tcPr>
            <w:tcW w:w="4750" w:type="dxa"/>
          </w:tcPr>
          <w:p w:rsidR="000E690F" w:rsidRPr="000E690F" w:rsidRDefault="000E690F" w:rsidP="00643A34">
            <w:pPr>
              <w:tabs>
                <w:tab w:val="left" w:pos="2027"/>
                <w:tab w:val="right" w:pos="4552"/>
              </w:tabs>
            </w:pPr>
          </w:p>
        </w:tc>
        <w:tc>
          <w:tcPr>
            <w:tcW w:w="900" w:type="dxa"/>
          </w:tcPr>
          <w:p w:rsidR="000E690F" w:rsidRPr="000E690F" w:rsidRDefault="000E690F" w:rsidP="00643A34">
            <w:pPr>
              <w:jc w:val="center"/>
            </w:pPr>
          </w:p>
        </w:tc>
        <w:tc>
          <w:tcPr>
            <w:tcW w:w="1380" w:type="dxa"/>
          </w:tcPr>
          <w:p w:rsidR="000E690F" w:rsidRPr="000E690F" w:rsidRDefault="000E690F" w:rsidP="00643A34"/>
        </w:tc>
        <w:tc>
          <w:tcPr>
            <w:tcW w:w="2548" w:type="dxa"/>
          </w:tcPr>
          <w:p w:rsidR="000E690F" w:rsidRPr="000E690F" w:rsidRDefault="000E690F" w:rsidP="00643A34"/>
        </w:tc>
      </w:tr>
    </w:tbl>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rFonts w:hint="eastAsia"/>
          <w:kern w:val="0"/>
          <w:szCs w:val="20"/>
        </w:rPr>
        <w:t>＜制限注意事項＞</w:t>
      </w:r>
    </w:p>
    <w:p w:rsidR="000E690F" w:rsidRPr="000E690F" w:rsidRDefault="000E690F" w:rsidP="000E690F">
      <w:pPr>
        <w:tabs>
          <w:tab w:val="left" w:pos="1134"/>
        </w:tabs>
        <w:adjustRightInd w:val="0"/>
        <w:spacing w:line="240" w:lineRule="atLeast"/>
        <w:ind w:leftChars="467" w:left="1134" w:hangingChars="163" w:hanging="293"/>
        <w:textAlignment w:val="baseline"/>
        <w:rPr>
          <w:kern w:val="0"/>
          <w:szCs w:val="20"/>
        </w:rPr>
      </w:pPr>
      <w:r w:rsidRPr="000E690F">
        <w:rPr>
          <w:rFonts w:hint="eastAsia"/>
          <w:kern w:val="0"/>
          <w:szCs w:val="20"/>
        </w:rPr>
        <w:t>1.</w:t>
      </w:r>
      <w:r w:rsidRPr="000E690F">
        <w:rPr>
          <w:kern w:val="0"/>
          <w:szCs w:val="20"/>
        </w:rPr>
        <w:tab/>
      </w:r>
      <w:r w:rsidRPr="000E690F">
        <w:rPr>
          <w:rFonts w:hint="eastAsia"/>
          <w:kern w:val="0"/>
          <w:szCs w:val="20"/>
        </w:rPr>
        <w:t>TCBM</w:t>
      </w:r>
      <w:r w:rsidRPr="000E690F">
        <w:rPr>
          <w:rFonts w:hint="eastAsia"/>
          <w:kern w:val="0"/>
          <w:szCs w:val="20"/>
        </w:rPr>
        <w:t>による本数指定の折り筋については、次の条件を満たす必要がある。</w:t>
      </w:r>
      <w:r w:rsidRPr="000E690F">
        <w:rPr>
          <w:kern w:val="0"/>
          <w:szCs w:val="20"/>
        </w:rPr>
        <w:br/>
      </w:r>
      <w:r w:rsidRPr="000E690F">
        <w:rPr>
          <w:rFonts w:hint="eastAsia"/>
          <w:kern w:val="0"/>
          <w:szCs w:val="20"/>
        </w:rPr>
        <w:t>満たさない場合は、本指定の折り筋を解除する。</w:t>
      </w:r>
    </w:p>
    <w:p w:rsidR="000E690F" w:rsidRPr="000E690F" w:rsidRDefault="000E690F" w:rsidP="000E690F">
      <w:pPr>
        <w:tabs>
          <w:tab w:val="left" w:pos="567"/>
          <w:tab w:val="left" w:pos="851"/>
          <w:tab w:val="left" w:pos="1380"/>
          <w:tab w:val="left" w:pos="1418"/>
          <w:tab w:val="left" w:pos="1701"/>
        </w:tabs>
        <w:adjustRightInd w:val="0"/>
        <w:spacing w:line="240" w:lineRule="atLeast"/>
        <w:ind w:left="1134" w:firstLineChars="100" w:firstLine="180"/>
        <w:textAlignment w:val="baseline"/>
        <w:rPr>
          <w:kern w:val="0"/>
          <w:szCs w:val="20"/>
        </w:rPr>
      </w:pPr>
      <w:r w:rsidRPr="000E690F">
        <w:rPr>
          <w:rFonts w:hint="eastAsia"/>
          <w:kern w:val="0"/>
          <w:szCs w:val="20"/>
        </w:rPr>
        <w:t>用紙の先端から最初の折り筋まで、</w:t>
      </w:r>
      <w:r w:rsidRPr="000E690F">
        <w:rPr>
          <w:rFonts w:hint="eastAsia"/>
          <w:kern w:val="0"/>
          <w:szCs w:val="20"/>
        </w:rPr>
        <w:t>38mm</w:t>
      </w:r>
      <w:r w:rsidRPr="000E690F">
        <w:rPr>
          <w:rFonts w:hint="eastAsia"/>
          <w:kern w:val="0"/>
          <w:szCs w:val="20"/>
        </w:rPr>
        <w:t>以上であること。</w:t>
      </w:r>
    </w:p>
    <w:p w:rsidR="000E690F" w:rsidRPr="000E690F" w:rsidRDefault="000E690F" w:rsidP="000E690F">
      <w:pPr>
        <w:tabs>
          <w:tab w:val="left" w:pos="567"/>
          <w:tab w:val="left" w:pos="851"/>
          <w:tab w:val="left" w:pos="1380"/>
          <w:tab w:val="left" w:pos="1418"/>
          <w:tab w:val="left" w:pos="1701"/>
        </w:tabs>
        <w:adjustRightInd w:val="0"/>
        <w:spacing w:line="240" w:lineRule="atLeast"/>
        <w:ind w:left="1134" w:firstLineChars="100" w:firstLine="180"/>
        <w:textAlignment w:val="baseline"/>
        <w:rPr>
          <w:kern w:val="0"/>
          <w:szCs w:val="20"/>
        </w:rPr>
      </w:pPr>
      <w:r w:rsidRPr="000E690F">
        <w:rPr>
          <w:rFonts w:hint="eastAsia"/>
          <w:kern w:val="0"/>
          <w:szCs w:val="20"/>
        </w:rPr>
        <w:t>折り筋と次の折り筋との間は、</w:t>
      </w:r>
      <w:r w:rsidRPr="000E690F">
        <w:rPr>
          <w:rFonts w:hint="eastAsia"/>
          <w:kern w:val="0"/>
          <w:szCs w:val="20"/>
        </w:rPr>
        <w:t>25mm</w:t>
      </w:r>
      <w:r w:rsidRPr="000E690F">
        <w:rPr>
          <w:rFonts w:hint="eastAsia"/>
          <w:kern w:val="0"/>
          <w:szCs w:val="20"/>
        </w:rPr>
        <w:t>以上であること。</w:t>
      </w:r>
    </w:p>
    <w:p w:rsidR="000E690F" w:rsidRPr="000E690F" w:rsidRDefault="000E690F" w:rsidP="000E690F">
      <w:pPr>
        <w:tabs>
          <w:tab w:val="left" w:pos="567"/>
          <w:tab w:val="left" w:pos="851"/>
          <w:tab w:val="left" w:pos="1380"/>
          <w:tab w:val="left" w:pos="1418"/>
          <w:tab w:val="left" w:pos="1701"/>
        </w:tabs>
        <w:adjustRightInd w:val="0"/>
        <w:spacing w:line="240" w:lineRule="atLeast"/>
        <w:ind w:left="1134" w:firstLineChars="100" w:firstLine="180"/>
        <w:textAlignment w:val="baseline"/>
        <w:rPr>
          <w:kern w:val="0"/>
          <w:szCs w:val="20"/>
        </w:rPr>
      </w:pPr>
      <w:r w:rsidRPr="000E690F">
        <w:rPr>
          <w:rFonts w:hint="eastAsia"/>
          <w:kern w:val="0"/>
          <w:szCs w:val="20"/>
        </w:rPr>
        <w:t>最後の折り筋から用紙の後端まで</w:t>
      </w:r>
      <w:r w:rsidRPr="000E690F">
        <w:rPr>
          <w:rFonts w:hint="eastAsia"/>
          <w:kern w:val="0"/>
          <w:szCs w:val="20"/>
        </w:rPr>
        <w:t>38mm</w:t>
      </w:r>
      <w:r w:rsidRPr="000E690F">
        <w:rPr>
          <w:rFonts w:hint="eastAsia"/>
          <w:kern w:val="0"/>
          <w:szCs w:val="20"/>
        </w:rPr>
        <w:t>以上であること。</w:t>
      </w:r>
    </w:p>
    <w:p w:rsidR="00FD3712" w:rsidRPr="00CF7765" w:rsidRDefault="00FD3712">
      <w:pPr>
        <w:pStyle w:val="aa"/>
        <w:tabs>
          <w:tab w:val="clear" w:pos="567"/>
          <w:tab w:val="clear" w:pos="851"/>
          <w:tab w:val="clear" w:pos="1418"/>
          <w:tab w:val="clear" w:pos="1701"/>
          <w:tab w:val="left" w:pos="1380"/>
        </w:tabs>
        <w:ind w:left="840"/>
        <w:rPr>
          <w:color w:val="CCFFFF"/>
        </w:rPr>
      </w:pPr>
    </w:p>
    <w:p w:rsidR="000E690F" w:rsidRPr="000E690F" w:rsidRDefault="000E690F" w:rsidP="000E690F">
      <w:pPr>
        <w:pageBreakBefore/>
        <w:numPr>
          <w:ilvl w:val="2"/>
          <w:numId w:val="1"/>
        </w:numPr>
        <w:pBdr>
          <w:bottom w:val="single" w:sz="12" w:space="1" w:color="auto"/>
        </w:pBdr>
        <w:tabs>
          <w:tab w:val="left" w:pos="567"/>
          <w:tab w:val="left" w:pos="851"/>
        </w:tabs>
        <w:spacing w:after="120" w:line="320" w:lineRule="exact"/>
        <w:outlineLvl w:val="2"/>
        <w:rPr>
          <w:b/>
          <w:sz w:val="28"/>
          <w:szCs w:val="20"/>
        </w:rPr>
      </w:pPr>
      <w:bookmarkStart w:id="492" w:name="_Ref420589752"/>
      <w:bookmarkStart w:id="493" w:name="_Ref420589758"/>
      <w:bookmarkStart w:id="494" w:name="_Toc424910674"/>
      <w:r w:rsidRPr="000E690F">
        <w:rPr>
          <w:rFonts w:hint="eastAsia"/>
          <w:b/>
          <w:sz w:val="28"/>
          <w:szCs w:val="20"/>
        </w:rPr>
        <w:lastRenderedPageBreak/>
        <w:t>Sheet Trimming</w:t>
      </w:r>
      <w:bookmarkEnd w:id="492"/>
      <w:bookmarkEnd w:id="493"/>
      <w:bookmarkEnd w:id="494"/>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rFonts w:hint="eastAsia"/>
          <w:kern w:val="0"/>
          <w:szCs w:val="20"/>
        </w:rPr>
        <w:t>＜目的＞</w:t>
      </w:r>
    </w:p>
    <w:p w:rsidR="000E690F" w:rsidRPr="000E690F" w:rsidRDefault="000E690F" w:rsidP="000E690F">
      <w:pPr>
        <w:tabs>
          <w:tab w:val="left" w:pos="840"/>
          <w:tab w:val="left" w:pos="1418"/>
          <w:tab w:val="left" w:pos="1701"/>
        </w:tabs>
        <w:adjustRightInd w:val="0"/>
        <w:spacing w:line="240" w:lineRule="atLeast"/>
        <w:ind w:left="840"/>
        <w:textAlignment w:val="baseline"/>
        <w:rPr>
          <w:kern w:val="0"/>
          <w:szCs w:val="20"/>
        </w:rPr>
      </w:pPr>
      <w:r w:rsidRPr="000E690F">
        <w:rPr>
          <w:rFonts w:hint="eastAsia"/>
          <w:kern w:val="0"/>
          <w:szCs w:val="20"/>
        </w:rPr>
        <w:t>用紙の天地断裁</w:t>
      </w:r>
      <w:r w:rsidRPr="000E690F">
        <w:rPr>
          <w:rFonts w:hint="eastAsia"/>
          <w:kern w:val="0"/>
          <w:szCs w:val="20"/>
        </w:rPr>
        <w:t>(</w:t>
      </w:r>
      <w:r w:rsidRPr="000E690F">
        <w:rPr>
          <w:rFonts w:hint="eastAsia"/>
          <w:kern w:val="0"/>
          <w:szCs w:val="20"/>
        </w:rPr>
        <w:t>機械に対して奥側と手前側を断裁</w:t>
      </w:r>
      <w:r w:rsidRPr="000E690F">
        <w:rPr>
          <w:rFonts w:hint="eastAsia"/>
          <w:kern w:val="0"/>
          <w:szCs w:val="20"/>
        </w:rPr>
        <w:t>)</w:t>
      </w:r>
      <w:r w:rsidRPr="000E690F">
        <w:rPr>
          <w:rFonts w:hint="eastAsia"/>
          <w:kern w:val="0"/>
          <w:szCs w:val="20"/>
        </w:rPr>
        <w:t>を行う。</w:t>
      </w:r>
      <w:r w:rsidRPr="000E690F">
        <w:rPr>
          <w:kern w:val="0"/>
          <w:szCs w:val="20"/>
        </w:rPr>
        <w:br/>
      </w:r>
      <w:r w:rsidRPr="000E690F">
        <w:rPr>
          <w:rFonts w:hint="eastAsia"/>
          <w:kern w:val="0"/>
          <w:szCs w:val="20"/>
        </w:rPr>
        <w:t>D2G-Fin</w:t>
      </w:r>
      <w:r w:rsidRPr="000E690F">
        <w:rPr>
          <w:rFonts w:hint="eastAsia"/>
          <w:kern w:val="0"/>
          <w:szCs w:val="20"/>
        </w:rPr>
        <w:t>のオプションである</w:t>
      </w:r>
      <w:r w:rsidRPr="000E690F">
        <w:rPr>
          <w:rFonts w:hint="eastAsia"/>
          <w:kern w:val="0"/>
          <w:szCs w:val="20"/>
        </w:rPr>
        <w:t>TCBM</w:t>
      </w:r>
      <w:r w:rsidRPr="000E690F">
        <w:rPr>
          <w:rFonts w:hint="eastAsia"/>
          <w:kern w:val="0"/>
          <w:szCs w:val="20"/>
        </w:rPr>
        <w:t>の</w:t>
      </w:r>
      <w:r w:rsidRPr="000E690F">
        <w:rPr>
          <w:rFonts w:hint="eastAsia"/>
          <w:kern w:val="0"/>
          <w:szCs w:val="20"/>
        </w:rPr>
        <w:t>Sheet Trimmer</w:t>
      </w:r>
      <w:r w:rsidRPr="000E690F">
        <w:rPr>
          <w:rFonts w:hint="eastAsia"/>
          <w:kern w:val="0"/>
          <w:szCs w:val="20"/>
        </w:rPr>
        <w:t>機能を用いる。</w:t>
      </w:r>
      <w:r w:rsidRPr="000E690F">
        <w:rPr>
          <w:kern w:val="0"/>
          <w:szCs w:val="20"/>
        </w:rPr>
        <w:br/>
      </w:r>
      <w:r w:rsidRPr="000E690F">
        <w:rPr>
          <w:rFonts w:hint="eastAsia"/>
          <w:kern w:val="0"/>
          <w:szCs w:val="20"/>
        </w:rPr>
        <w:t>なお、小冊子については、</w:t>
      </w:r>
      <w:r w:rsidRPr="000E690F">
        <w:rPr>
          <w:rFonts w:hint="eastAsia"/>
          <w:kern w:val="0"/>
          <w:szCs w:val="20"/>
        </w:rPr>
        <w:t>Booklet Trimmer</w:t>
      </w:r>
      <w:r w:rsidRPr="000E690F">
        <w:rPr>
          <w:rFonts w:hint="eastAsia"/>
          <w:kern w:val="0"/>
          <w:szCs w:val="20"/>
        </w:rPr>
        <w:t>と合わせて使用することで三方断裁を実現できる。</w:t>
      </w:r>
    </w:p>
    <w:p w:rsidR="000E690F" w:rsidRPr="000E690F" w:rsidRDefault="000E690F" w:rsidP="000E690F">
      <w:pPr>
        <w:tabs>
          <w:tab w:val="left" w:pos="1380"/>
        </w:tabs>
        <w:adjustRightInd w:val="0"/>
        <w:spacing w:line="240" w:lineRule="atLeast"/>
        <w:ind w:left="840"/>
        <w:textAlignment w:val="baseline"/>
        <w:rPr>
          <w:kern w:val="0"/>
          <w:szCs w:val="20"/>
        </w:rPr>
      </w:pP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rFonts w:hint="eastAsia"/>
          <w:kern w:val="0"/>
          <w:szCs w:val="20"/>
        </w:rPr>
        <w:t>＜動作</w:t>
      </w:r>
      <w:r w:rsidRPr="000E690F">
        <w:rPr>
          <w:rFonts w:hint="eastAsia"/>
          <w:kern w:val="0"/>
          <w:szCs w:val="20"/>
        </w:rPr>
        <w:t>/</w:t>
      </w:r>
      <w:r w:rsidRPr="000E690F">
        <w:rPr>
          <w:rFonts w:hint="eastAsia"/>
          <w:kern w:val="0"/>
          <w:szCs w:val="20"/>
        </w:rPr>
        <w:t>内容＞</w:t>
      </w:r>
    </w:p>
    <w:p w:rsidR="000E690F" w:rsidRPr="000E690F" w:rsidRDefault="000E690F" w:rsidP="000E690F">
      <w:pPr>
        <w:numPr>
          <w:ilvl w:val="0"/>
          <w:numId w:val="167"/>
        </w:numPr>
        <w:tabs>
          <w:tab w:val="left" w:pos="1380"/>
        </w:tabs>
        <w:adjustRightInd w:val="0"/>
        <w:spacing w:line="240" w:lineRule="atLeast"/>
        <w:textAlignment w:val="baseline"/>
        <w:rPr>
          <w:kern w:val="0"/>
          <w:szCs w:val="20"/>
        </w:rPr>
      </w:pPr>
      <w:r w:rsidRPr="000E690F">
        <w:rPr>
          <w:rFonts w:hint="eastAsia"/>
          <w:kern w:val="0"/>
          <w:szCs w:val="20"/>
        </w:rPr>
        <w:t>可能な用紙サイズについては、「</w:t>
      </w:r>
      <w:r w:rsidRPr="000E690F">
        <w:rPr>
          <w:kern w:val="0"/>
          <w:szCs w:val="20"/>
        </w:rPr>
        <w:fldChar w:fldCharType="begin"/>
      </w:r>
      <w:r w:rsidRPr="000E690F">
        <w:rPr>
          <w:kern w:val="0"/>
          <w:szCs w:val="20"/>
        </w:rPr>
        <w:instrText xml:space="preserve"> REF _Ref8104053 \r \h  \* MERGEFORMAT </w:instrText>
      </w:r>
      <w:r w:rsidRPr="000E690F">
        <w:rPr>
          <w:kern w:val="0"/>
          <w:szCs w:val="20"/>
        </w:rPr>
      </w:r>
      <w:r w:rsidRPr="000E690F">
        <w:rPr>
          <w:kern w:val="0"/>
          <w:szCs w:val="20"/>
        </w:rPr>
        <w:fldChar w:fldCharType="separate"/>
      </w:r>
      <w:r w:rsidR="00091205">
        <w:rPr>
          <w:kern w:val="0"/>
          <w:szCs w:val="20"/>
        </w:rPr>
        <w:t>3.1.1</w:t>
      </w:r>
      <w:r w:rsidRPr="000E690F">
        <w:rPr>
          <w:kern w:val="0"/>
          <w:szCs w:val="20"/>
        </w:rPr>
        <w:fldChar w:fldCharType="end"/>
      </w:r>
      <w:r w:rsidRPr="000E690F">
        <w:rPr>
          <w:rFonts w:hint="eastAsia"/>
          <w:kern w:val="0"/>
          <w:szCs w:val="20"/>
        </w:rPr>
        <w:t xml:space="preserve"> </w:t>
      </w:r>
      <w:r w:rsidRPr="000E690F">
        <w:rPr>
          <w:kern w:val="0"/>
          <w:szCs w:val="20"/>
        </w:rPr>
        <w:fldChar w:fldCharType="begin"/>
      </w:r>
      <w:r w:rsidRPr="000E690F">
        <w:rPr>
          <w:kern w:val="0"/>
          <w:szCs w:val="20"/>
        </w:rPr>
        <w:instrText xml:space="preserve"> REF _Ref8104053 \h  \* MERGEFORMAT </w:instrText>
      </w:r>
      <w:r w:rsidRPr="000E690F">
        <w:rPr>
          <w:kern w:val="0"/>
          <w:szCs w:val="20"/>
        </w:rPr>
      </w:r>
      <w:r w:rsidRPr="000E690F">
        <w:rPr>
          <w:kern w:val="0"/>
          <w:szCs w:val="20"/>
        </w:rPr>
        <w:fldChar w:fldCharType="separate"/>
      </w:r>
      <w:r w:rsidR="00091205" w:rsidRPr="00813BB4">
        <w:rPr>
          <w:rFonts w:hint="eastAsia"/>
          <w:kern w:val="0"/>
          <w:szCs w:val="20"/>
        </w:rPr>
        <w:t>用紙サイズ</w:t>
      </w:r>
      <w:r w:rsidRPr="000E690F">
        <w:rPr>
          <w:kern w:val="0"/>
          <w:szCs w:val="20"/>
        </w:rPr>
        <w:fldChar w:fldCharType="end"/>
      </w:r>
      <w:r w:rsidRPr="000E690F">
        <w:rPr>
          <w:rFonts w:hint="eastAsia"/>
          <w:kern w:val="0"/>
          <w:szCs w:val="20"/>
        </w:rPr>
        <w:t>」を参照のこと。</w:t>
      </w:r>
      <w:r w:rsidRPr="000E690F">
        <w:rPr>
          <w:rFonts w:hint="eastAsia"/>
          <w:kern w:val="0"/>
          <w:szCs w:val="20"/>
        </w:rPr>
        <w:br/>
      </w:r>
      <w:r w:rsidRPr="000E690F">
        <w:rPr>
          <w:rFonts w:hint="eastAsia"/>
          <w:kern w:val="0"/>
          <w:szCs w:val="20"/>
        </w:rPr>
        <w:t>可能な用紙種類については、「</w:t>
      </w:r>
      <w:r w:rsidRPr="000E690F">
        <w:rPr>
          <w:kern w:val="0"/>
          <w:szCs w:val="20"/>
        </w:rPr>
        <w:fldChar w:fldCharType="begin"/>
      </w:r>
      <w:r w:rsidRPr="000E690F">
        <w:rPr>
          <w:kern w:val="0"/>
          <w:szCs w:val="20"/>
        </w:rPr>
        <w:instrText xml:space="preserve"> REF _Ref8639907 \r \h  \* MERGEFORMAT </w:instrText>
      </w:r>
      <w:r w:rsidRPr="000E690F">
        <w:rPr>
          <w:kern w:val="0"/>
          <w:szCs w:val="20"/>
        </w:rPr>
      </w:r>
      <w:r w:rsidRPr="000E690F">
        <w:rPr>
          <w:kern w:val="0"/>
          <w:szCs w:val="20"/>
        </w:rPr>
        <w:fldChar w:fldCharType="separate"/>
      </w:r>
      <w:r w:rsidR="00091205">
        <w:rPr>
          <w:kern w:val="0"/>
          <w:szCs w:val="20"/>
        </w:rPr>
        <w:t>3.1.2</w:t>
      </w:r>
      <w:r w:rsidRPr="000E690F">
        <w:rPr>
          <w:kern w:val="0"/>
          <w:szCs w:val="20"/>
        </w:rPr>
        <w:fldChar w:fldCharType="end"/>
      </w:r>
      <w:r w:rsidRPr="000E690F">
        <w:rPr>
          <w:rFonts w:hint="eastAsia"/>
          <w:kern w:val="0"/>
          <w:szCs w:val="20"/>
        </w:rPr>
        <w:t xml:space="preserve"> </w:t>
      </w:r>
      <w:r w:rsidRPr="000E690F">
        <w:rPr>
          <w:kern w:val="0"/>
          <w:szCs w:val="20"/>
        </w:rPr>
        <w:fldChar w:fldCharType="begin"/>
      </w:r>
      <w:r w:rsidRPr="000E690F">
        <w:rPr>
          <w:kern w:val="0"/>
          <w:szCs w:val="20"/>
        </w:rPr>
        <w:instrText xml:space="preserve"> REF _Ref8639908 \h  \* MERGEFORMAT </w:instrText>
      </w:r>
      <w:r w:rsidRPr="000E690F">
        <w:rPr>
          <w:kern w:val="0"/>
          <w:szCs w:val="20"/>
        </w:rPr>
      </w:r>
      <w:r w:rsidRPr="000E690F">
        <w:rPr>
          <w:kern w:val="0"/>
          <w:szCs w:val="20"/>
        </w:rPr>
        <w:fldChar w:fldCharType="separate"/>
      </w:r>
      <w:r w:rsidR="00091205" w:rsidRPr="00813BB4">
        <w:rPr>
          <w:rFonts w:hint="eastAsia"/>
          <w:kern w:val="0"/>
          <w:szCs w:val="20"/>
        </w:rPr>
        <w:t>用紙種類</w:t>
      </w:r>
      <w:r w:rsidRPr="000E690F">
        <w:rPr>
          <w:kern w:val="0"/>
          <w:szCs w:val="20"/>
        </w:rPr>
        <w:fldChar w:fldCharType="end"/>
      </w:r>
      <w:r w:rsidRPr="000E690F">
        <w:rPr>
          <w:rFonts w:hint="eastAsia"/>
          <w:kern w:val="0"/>
          <w:szCs w:val="20"/>
        </w:rPr>
        <w:t>」を参照のこと。</w:t>
      </w:r>
      <w:r w:rsidRPr="000E690F">
        <w:rPr>
          <w:rFonts w:hint="eastAsia"/>
          <w:kern w:val="0"/>
          <w:szCs w:val="20"/>
        </w:rPr>
        <w:br/>
      </w:r>
      <w:r w:rsidRPr="000E690F">
        <w:rPr>
          <w:rFonts w:hint="eastAsia"/>
          <w:kern w:val="0"/>
          <w:szCs w:val="20"/>
        </w:rPr>
        <w:t>可能な排出先については、「</w:t>
      </w:r>
      <w:r w:rsidRPr="000E690F">
        <w:rPr>
          <w:kern w:val="0"/>
          <w:szCs w:val="20"/>
        </w:rPr>
        <w:fldChar w:fldCharType="begin"/>
      </w:r>
      <w:r w:rsidRPr="000E690F">
        <w:rPr>
          <w:kern w:val="0"/>
          <w:szCs w:val="20"/>
        </w:rPr>
        <w:instrText xml:space="preserve"> REF _Ref8023351 \r \h  \* MERGEFORMAT </w:instrText>
      </w:r>
      <w:r w:rsidRPr="000E690F">
        <w:rPr>
          <w:kern w:val="0"/>
          <w:szCs w:val="20"/>
        </w:rPr>
      </w:r>
      <w:r w:rsidRPr="000E690F">
        <w:rPr>
          <w:kern w:val="0"/>
          <w:szCs w:val="20"/>
        </w:rPr>
        <w:fldChar w:fldCharType="separate"/>
      </w:r>
      <w:r w:rsidR="00091205">
        <w:rPr>
          <w:kern w:val="0"/>
          <w:szCs w:val="20"/>
        </w:rPr>
        <w:t>3.4.1</w:t>
      </w:r>
      <w:r w:rsidRPr="000E690F">
        <w:rPr>
          <w:kern w:val="0"/>
          <w:szCs w:val="20"/>
        </w:rPr>
        <w:fldChar w:fldCharType="end"/>
      </w:r>
      <w:r w:rsidRPr="000E690F">
        <w:rPr>
          <w:rFonts w:hint="eastAsia"/>
          <w:kern w:val="0"/>
          <w:szCs w:val="20"/>
        </w:rPr>
        <w:t xml:space="preserve"> </w:t>
      </w:r>
      <w:r w:rsidRPr="000E690F">
        <w:rPr>
          <w:kern w:val="0"/>
          <w:szCs w:val="20"/>
        </w:rPr>
        <w:fldChar w:fldCharType="begin"/>
      </w:r>
      <w:r w:rsidRPr="000E690F">
        <w:rPr>
          <w:kern w:val="0"/>
          <w:szCs w:val="20"/>
        </w:rPr>
        <w:instrText xml:space="preserve"> REF _Ref8023351 \h  \* MERGEFORMAT </w:instrText>
      </w:r>
      <w:r w:rsidRPr="000E690F">
        <w:rPr>
          <w:kern w:val="0"/>
          <w:szCs w:val="20"/>
        </w:rPr>
      </w:r>
      <w:r w:rsidRPr="000E690F">
        <w:rPr>
          <w:kern w:val="0"/>
          <w:szCs w:val="20"/>
        </w:rPr>
        <w:fldChar w:fldCharType="separate"/>
      </w:r>
      <w:r w:rsidR="00091205" w:rsidRPr="00813BB4">
        <w:rPr>
          <w:rFonts w:hint="eastAsia"/>
          <w:kern w:val="0"/>
          <w:szCs w:val="20"/>
        </w:rPr>
        <w:t>排出先指定</w:t>
      </w:r>
      <w:r w:rsidRPr="000E690F">
        <w:rPr>
          <w:kern w:val="0"/>
          <w:szCs w:val="20"/>
        </w:rPr>
        <w:fldChar w:fldCharType="end"/>
      </w:r>
      <w:r w:rsidRPr="000E690F">
        <w:rPr>
          <w:rFonts w:hint="eastAsia"/>
          <w:kern w:val="0"/>
          <w:szCs w:val="20"/>
        </w:rPr>
        <w:t>」を参照のこと。</w:t>
      </w:r>
    </w:p>
    <w:p w:rsidR="000E690F" w:rsidRPr="000E690F" w:rsidRDefault="000E690F" w:rsidP="000E690F">
      <w:pPr>
        <w:numPr>
          <w:ilvl w:val="0"/>
          <w:numId w:val="167"/>
        </w:numPr>
        <w:tabs>
          <w:tab w:val="left" w:pos="1380"/>
        </w:tabs>
        <w:adjustRightInd w:val="0"/>
        <w:spacing w:line="240" w:lineRule="atLeast"/>
        <w:textAlignment w:val="baseline"/>
        <w:rPr>
          <w:kern w:val="0"/>
          <w:szCs w:val="20"/>
        </w:rPr>
      </w:pPr>
      <w:r w:rsidRPr="000E690F">
        <w:rPr>
          <w:rFonts w:hint="eastAsia"/>
          <w:kern w:val="0"/>
          <w:szCs w:val="20"/>
        </w:rPr>
        <w:t>天地断裁を指定する場合は、仕上がりサイズを指定する必要がある。</w:t>
      </w:r>
      <w:r w:rsidRPr="000E690F">
        <w:rPr>
          <w:kern w:val="0"/>
          <w:szCs w:val="20"/>
        </w:rPr>
        <w:br/>
      </w:r>
      <w:r w:rsidRPr="000E690F">
        <w:rPr>
          <w:rFonts w:hint="eastAsia"/>
          <w:kern w:val="0"/>
          <w:szCs w:val="20"/>
        </w:rPr>
        <w:t>用紙サイズに対して仕上がりサイズとの差分の半分がそれぞれの断裁量となる。</w:t>
      </w:r>
      <w:r w:rsidRPr="000E690F">
        <w:rPr>
          <w:kern w:val="0"/>
          <w:szCs w:val="20"/>
        </w:rPr>
        <w:br/>
      </w:r>
      <w:r w:rsidRPr="000E690F">
        <w:rPr>
          <w:rFonts w:hint="eastAsia"/>
          <w:kern w:val="0"/>
          <w:szCs w:val="20"/>
        </w:rPr>
        <w:t>合わせて、</w:t>
      </w:r>
      <w:r w:rsidRPr="000E690F">
        <w:rPr>
          <w:rFonts w:hint="eastAsia"/>
          <w:b/>
          <w:bCs/>
          <w:kern w:val="0"/>
          <w:szCs w:val="20"/>
        </w:rPr>
        <w:t>断裁位置調整</w:t>
      </w:r>
      <w:r w:rsidRPr="000E690F">
        <w:rPr>
          <w:rFonts w:hint="eastAsia"/>
          <w:bCs/>
          <w:kern w:val="0"/>
          <w:szCs w:val="20"/>
        </w:rPr>
        <w:t>を指定できる。これにより、</w:t>
      </w:r>
      <w:r w:rsidRPr="000E690F">
        <w:rPr>
          <w:rFonts w:hint="eastAsia"/>
          <w:kern w:val="0"/>
          <w:szCs w:val="20"/>
        </w:rPr>
        <w:t>天辺・地辺の断裁位置を調整する。</w:t>
      </w:r>
      <w:r w:rsidRPr="000E690F">
        <w:rPr>
          <w:kern w:val="0"/>
          <w:szCs w:val="20"/>
        </w:rPr>
        <w:br/>
      </w: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rFonts w:hint="eastAsia"/>
          <w:kern w:val="0"/>
          <w:szCs w:val="20"/>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50"/>
        <w:gridCol w:w="900"/>
        <w:gridCol w:w="1380"/>
        <w:gridCol w:w="2548"/>
      </w:tblGrid>
      <w:tr w:rsidR="000E690F" w:rsidRPr="000E690F" w:rsidTr="00643A34">
        <w:trPr>
          <w:jc w:val="right"/>
        </w:trPr>
        <w:tc>
          <w:tcPr>
            <w:tcW w:w="4750"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textAlignment w:val="baseline"/>
              <w:rPr>
                <w:kern w:val="0"/>
                <w:szCs w:val="20"/>
              </w:rPr>
            </w:pPr>
            <w:r w:rsidRPr="000E690F">
              <w:rPr>
                <w:rFonts w:hint="eastAsia"/>
                <w:kern w:val="0"/>
                <w:szCs w:val="20"/>
              </w:rPr>
              <w:t>項目</w:t>
            </w:r>
          </w:p>
        </w:tc>
        <w:tc>
          <w:tcPr>
            <w:tcW w:w="900"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jc w:val="center"/>
              <w:textAlignment w:val="baseline"/>
              <w:rPr>
                <w:kern w:val="0"/>
                <w:szCs w:val="20"/>
              </w:rPr>
            </w:pPr>
            <w:r w:rsidRPr="000E690F">
              <w:rPr>
                <w:rFonts w:hint="eastAsia"/>
                <w:kern w:val="0"/>
                <w:szCs w:val="20"/>
              </w:rPr>
              <w:t>設定</w:t>
            </w:r>
          </w:p>
        </w:tc>
        <w:tc>
          <w:tcPr>
            <w:tcW w:w="1380"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jc w:val="center"/>
              <w:textAlignment w:val="baseline"/>
              <w:rPr>
                <w:kern w:val="0"/>
                <w:szCs w:val="20"/>
              </w:rPr>
            </w:pPr>
            <w:r w:rsidRPr="000E690F">
              <w:rPr>
                <w:rFonts w:hint="eastAsia"/>
                <w:kern w:val="0"/>
                <w:szCs w:val="20"/>
              </w:rPr>
              <w:t>デフォルト値</w:t>
            </w:r>
          </w:p>
        </w:tc>
        <w:tc>
          <w:tcPr>
            <w:tcW w:w="2548" w:type="dxa"/>
            <w:tcBorders>
              <w:bottom w:val="nil"/>
            </w:tcBorders>
            <w:shd w:val="clear" w:color="auto" w:fill="FFFF00"/>
          </w:tcPr>
          <w:p w:rsidR="000E690F" w:rsidRPr="000E690F" w:rsidRDefault="000E690F" w:rsidP="00643A34">
            <w:pPr>
              <w:tabs>
                <w:tab w:val="left" w:pos="567"/>
                <w:tab w:val="left" w:pos="851"/>
                <w:tab w:val="left" w:pos="1418"/>
                <w:tab w:val="left" w:pos="1701"/>
              </w:tabs>
              <w:adjustRightInd w:val="0"/>
              <w:spacing w:line="240" w:lineRule="atLeast"/>
              <w:textAlignment w:val="baseline"/>
              <w:rPr>
                <w:kern w:val="0"/>
                <w:szCs w:val="20"/>
              </w:rPr>
            </w:pPr>
            <w:r w:rsidRPr="000E690F">
              <w:rPr>
                <w:rFonts w:hint="eastAsia"/>
                <w:kern w:val="0"/>
                <w:szCs w:val="20"/>
              </w:rPr>
              <w:t>設定範囲</w:t>
            </w:r>
          </w:p>
        </w:tc>
      </w:tr>
      <w:tr w:rsidR="000E690F" w:rsidRPr="000E690F" w:rsidTr="00643A34">
        <w:trPr>
          <w:jc w:val="right"/>
        </w:trPr>
        <w:tc>
          <w:tcPr>
            <w:tcW w:w="4750" w:type="dxa"/>
          </w:tcPr>
          <w:p w:rsidR="000E690F" w:rsidRPr="000E690F" w:rsidRDefault="000E690F" w:rsidP="00643A34">
            <w:pPr>
              <w:tabs>
                <w:tab w:val="left" w:pos="2027"/>
                <w:tab w:val="right" w:pos="4552"/>
              </w:tabs>
            </w:pPr>
          </w:p>
        </w:tc>
        <w:tc>
          <w:tcPr>
            <w:tcW w:w="900" w:type="dxa"/>
          </w:tcPr>
          <w:p w:rsidR="000E690F" w:rsidRPr="000E690F" w:rsidRDefault="000E690F" w:rsidP="00643A34">
            <w:pPr>
              <w:jc w:val="center"/>
            </w:pPr>
          </w:p>
        </w:tc>
        <w:tc>
          <w:tcPr>
            <w:tcW w:w="1380" w:type="dxa"/>
          </w:tcPr>
          <w:p w:rsidR="000E690F" w:rsidRPr="000E690F" w:rsidRDefault="000E690F" w:rsidP="00643A34"/>
        </w:tc>
        <w:tc>
          <w:tcPr>
            <w:tcW w:w="2548" w:type="dxa"/>
          </w:tcPr>
          <w:p w:rsidR="000E690F" w:rsidRPr="000E690F" w:rsidRDefault="000E690F" w:rsidP="00643A34"/>
        </w:tc>
      </w:tr>
    </w:tbl>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p>
    <w:p w:rsidR="000E690F" w:rsidRPr="000E690F" w:rsidRDefault="000E690F" w:rsidP="000E690F">
      <w:pPr>
        <w:tabs>
          <w:tab w:val="left" w:pos="567"/>
          <w:tab w:val="left" w:pos="851"/>
          <w:tab w:val="left" w:pos="1418"/>
          <w:tab w:val="left" w:pos="1701"/>
        </w:tabs>
        <w:adjustRightInd w:val="0"/>
        <w:spacing w:line="240" w:lineRule="atLeast"/>
        <w:ind w:left="567"/>
        <w:textAlignment w:val="baseline"/>
        <w:rPr>
          <w:kern w:val="0"/>
          <w:szCs w:val="20"/>
        </w:rPr>
      </w:pPr>
      <w:r w:rsidRPr="000E690F">
        <w:rPr>
          <w:rFonts w:hint="eastAsia"/>
          <w:kern w:val="0"/>
          <w:szCs w:val="20"/>
        </w:rPr>
        <w:t>＜制限注意事項＞</w:t>
      </w:r>
    </w:p>
    <w:p w:rsidR="000E690F" w:rsidRPr="000E690F" w:rsidRDefault="000E690F" w:rsidP="000E690F">
      <w:pPr>
        <w:tabs>
          <w:tab w:val="left" w:pos="1134"/>
        </w:tabs>
        <w:adjustRightInd w:val="0"/>
        <w:spacing w:line="240" w:lineRule="atLeast"/>
        <w:ind w:leftChars="467" w:left="1134" w:hangingChars="163" w:hanging="293"/>
        <w:textAlignment w:val="baseline"/>
        <w:rPr>
          <w:kern w:val="0"/>
          <w:szCs w:val="20"/>
        </w:rPr>
      </w:pPr>
      <w:r w:rsidRPr="000E690F">
        <w:rPr>
          <w:rFonts w:hint="eastAsia"/>
          <w:kern w:val="0"/>
          <w:szCs w:val="20"/>
        </w:rPr>
        <w:t xml:space="preserve">1. </w:t>
      </w:r>
      <w:r w:rsidRPr="000E690F">
        <w:rPr>
          <w:kern w:val="0"/>
          <w:szCs w:val="20"/>
        </w:rPr>
        <w:tab/>
      </w:r>
      <w:r w:rsidRPr="000E690F">
        <w:rPr>
          <w:rFonts w:hint="eastAsia"/>
          <w:kern w:val="0"/>
          <w:szCs w:val="20"/>
        </w:rPr>
        <w:t>TCBM</w:t>
      </w:r>
      <w:r w:rsidRPr="000E690F">
        <w:rPr>
          <w:rFonts w:hint="eastAsia"/>
          <w:kern w:val="0"/>
          <w:szCs w:val="20"/>
        </w:rPr>
        <w:t>において、天地断裁量は、それぞれ次の条件を満たす必要がある。</w:t>
      </w:r>
      <w:r w:rsidRPr="000E690F">
        <w:rPr>
          <w:kern w:val="0"/>
          <w:szCs w:val="20"/>
        </w:rPr>
        <w:br/>
      </w:r>
      <w:r w:rsidRPr="000E690F">
        <w:rPr>
          <w:rFonts w:hint="eastAsia"/>
          <w:kern w:val="0"/>
          <w:szCs w:val="20"/>
        </w:rPr>
        <w:t>満たさない場合はその上限、下限にまるめられる。</w:t>
      </w:r>
    </w:p>
    <w:p w:rsidR="000E690F" w:rsidRPr="000E690F" w:rsidRDefault="000E690F" w:rsidP="000E690F">
      <w:pPr>
        <w:tabs>
          <w:tab w:val="left" w:pos="567"/>
          <w:tab w:val="left" w:pos="851"/>
          <w:tab w:val="left" w:pos="1380"/>
          <w:tab w:val="left" w:pos="1418"/>
          <w:tab w:val="left" w:pos="1701"/>
        </w:tabs>
        <w:adjustRightInd w:val="0"/>
        <w:spacing w:line="240" w:lineRule="atLeast"/>
        <w:ind w:left="1134" w:firstLineChars="100" w:firstLine="180"/>
        <w:textAlignment w:val="baseline"/>
        <w:rPr>
          <w:kern w:val="0"/>
          <w:szCs w:val="20"/>
        </w:rPr>
      </w:pPr>
      <w:r w:rsidRPr="000E690F">
        <w:rPr>
          <w:kern w:val="0"/>
          <w:szCs w:val="20"/>
        </w:rPr>
        <w:t>6mm</w:t>
      </w:r>
      <w:r w:rsidRPr="000E690F">
        <w:rPr>
          <w:rFonts w:hint="eastAsia"/>
          <w:kern w:val="0"/>
          <w:szCs w:val="20"/>
        </w:rPr>
        <w:t>～</w:t>
      </w:r>
      <w:r w:rsidRPr="000E690F">
        <w:rPr>
          <w:kern w:val="0"/>
          <w:szCs w:val="20"/>
        </w:rPr>
        <w:t>25mm</w:t>
      </w:r>
      <w:r w:rsidRPr="000E690F">
        <w:rPr>
          <w:rFonts w:hint="eastAsia"/>
          <w:kern w:val="0"/>
          <w:szCs w:val="20"/>
        </w:rPr>
        <w:t>。</w:t>
      </w:r>
    </w:p>
    <w:p w:rsidR="000E690F" w:rsidRPr="000E690F" w:rsidRDefault="000E690F" w:rsidP="000E690F">
      <w:pPr>
        <w:tabs>
          <w:tab w:val="left" w:pos="567"/>
          <w:tab w:val="left" w:pos="851"/>
          <w:tab w:val="left" w:pos="1380"/>
          <w:tab w:val="left" w:pos="1418"/>
          <w:tab w:val="left" w:pos="1701"/>
        </w:tabs>
        <w:adjustRightInd w:val="0"/>
        <w:spacing w:line="240" w:lineRule="atLeast"/>
        <w:ind w:left="1134" w:firstLineChars="100" w:firstLine="180"/>
        <w:textAlignment w:val="baseline"/>
        <w:rPr>
          <w:kern w:val="0"/>
          <w:szCs w:val="20"/>
        </w:rPr>
      </w:pPr>
    </w:p>
    <w:p w:rsidR="000E690F" w:rsidRPr="000E690F" w:rsidRDefault="000E690F" w:rsidP="000E690F">
      <w:pPr>
        <w:tabs>
          <w:tab w:val="left" w:pos="1134"/>
        </w:tabs>
        <w:adjustRightInd w:val="0"/>
        <w:spacing w:line="240" w:lineRule="atLeast"/>
        <w:ind w:leftChars="467" w:left="1134" w:hangingChars="163" w:hanging="293"/>
        <w:textAlignment w:val="baseline"/>
        <w:rPr>
          <w:kern w:val="0"/>
          <w:szCs w:val="20"/>
        </w:rPr>
      </w:pPr>
      <w:r w:rsidRPr="000E690F">
        <w:rPr>
          <w:rFonts w:hint="eastAsia"/>
          <w:kern w:val="0"/>
          <w:szCs w:val="20"/>
        </w:rPr>
        <w:t xml:space="preserve">2. </w:t>
      </w:r>
      <w:r w:rsidRPr="000E690F">
        <w:rPr>
          <w:kern w:val="0"/>
          <w:szCs w:val="20"/>
        </w:rPr>
        <w:tab/>
      </w:r>
      <w:r w:rsidRPr="000E690F">
        <w:rPr>
          <w:rFonts w:hint="eastAsia"/>
          <w:kern w:val="0"/>
          <w:szCs w:val="20"/>
        </w:rPr>
        <w:t>TCBM</w:t>
      </w:r>
      <w:r w:rsidRPr="000E690F">
        <w:rPr>
          <w:rFonts w:hint="eastAsia"/>
          <w:kern w:val="0"/>
          <w:szCs w:val="20"/>
        </w:rPr>
        <w:t>において、天地断裁と折り筋を同時に実施する場合、用紙の先端から最後の折り筋の位置までの長さは、以下の条件を満たすこと。満たさない場合は少なくともどちらかを解除すること。</w:t>
      </w:r>
    </w:p>
    <w:p w:rsidR="000E690F" w:rsidRPr="000E690F" w:rsidRDefault="000E690F" w:rsidP="000E690F">
      <w:pPr>
        <w:tabs>
          <w:tab w:val="left" w:pos="567"/>
          <w:tab w:val="left" w:pos="851"/>
          <w:tab w:val="left" w:pos="1380"/>
          <w:tab w:val="left" w:pos="1418"/>
          <w:tab w:val="left" w:pos="1701"/>
        </w:tabs>
        <w:adjustRightInd w:val="0"/>
        <w:spacing w:line="240" w:lineRule="atLeast"/>
        <w:ind w:left="1134" w:firstLineChars="100" w:firstLine="180"/>
        <w:textAlignment w:val="baseline"/>
        <w:rPr>
          <w:kern w:val="0"/>
          <w:szCs w:val="20"/>
        </w:rPr>
      </w:pPr>
      <w:r w:rsidRPr="000E690F">
        <w:rPr>
          <w:rFonts w:hint="eastAsia"/>
          <w:kern w:val="0"/>
          <w:szCs w:val="20"/>
        </w:rPr>
        <w:t>～</w:t>
      </w:r>
      <w:r w:rsidRPr="000E690F">
        <w:rPr>
          <w:rFonts w:hint="eastAsia"/>
          <w:kern w:val="0"/>
          <w:szCs w:val="20"/>
        </w:rPr>
        <w:t>386</w:t>
      </w:r>
      <w:r w:rsidRPr="000E690F">
        <w:rPr>
          <w:kern w:val="0"/>
          <w:szCs w:val="20"/>
        </w:rPr>
        <w:t>mm</w:t>
      </w:r>
      <w:r w:rsidRPr="000E690F">
        <w:rPr>
          <w:rFonts w:hint="eastAsia"/>
          <w:kern w:val="0"/>
          <w:szCs w:val="20"/>
        </w:rPr>
        <w:t>。</w:t>
      </w:r>
    </w:p>
    <w:p w:rsidR="000E690F" w:rsidRPr="000E690F" w:rsidRDefault="000E690F" w:rsidP="000E690F">
      <w:pPr>
        <w:tabs>
          <w:tab w:val="left" w:pos="1380"/>
        </w:tabs>
        <w:adjustRightInd w:val="0"/>
        <w:spacing w:line="240" w:lineRule="atLeast"/>
        <w:ind w:left="840"/>
        <w:textAlignment w:val="baseline"/>
        <w:rPr>
          <w:kern w:val="0"/>
          <w:szCs w:val="20"/>
        </w:rPr>
      </w:pPr>
    </w:p>
    <w:p w:rsidR="000E690F" w:rsidRPr="000E690F" w:rsidRDefault="000E690F" w:rsidP="000E690F">
      <w:pPr>
        <w:tabs>
          <w:tab w:val="left" w:pos="1134"/>
        </w:tabs>
        <w:adjustRightInd w:val="0"/>
        <w:spacing w:line="240" w:lineRule="atLeast"/>
        <w:ind w:leftChars="467" w:left="1134" w:hangingChars="163" w:hanging="293"/>
        <w:textAlignment w:val="baseline"/>
        <w:rPr>
          <w:kern w:val="0"/>
          <w:szCs w:val="20"/>
        </w:rPr>
      </w:pPr>
      <w:r w:rsidRPr="000E690F">
        <w:rPr>
          <w:rFonts w:hint="eastAsia"/>
          <w:kern w:val="0"/>
          <w:szCs w:val="20"/>
        </w:rPr>
        <w:t>３</w:t>
      </w:r>
      <w:r w:rsidRPr="000E690F">
        <w:rPr>
          <w:rFonts w:hint="eastAsia"/>
          <w:kern w:val="0"/>
          <w:szCs w:val="20"/>
        </w:rPr>
        <w:t xml:space="preserve">. </w:t>
      </w:r>
      <w:r w:rsidRPr="000E690F">
        <w:rPr>
          <w:kern w:val="0"/>
          <w:szCs w:val="20"/>
        </w:rPr>
        <w:tab/>
      </w:r>
      <w:r w:rsidRPr="000E690F">
        <w:rPr>
          <w:rFonts w:hint="eastAsia"/>
          <w:kern w:val="0"/>
          <w:szCs w:val="20"/>
        </w:rPr>
        <w:t>ダストボックスのフルと抜け</w:t>
      </w:r>
      <w:r w:rsidRPr="000E690F">
        <w:rPr>
          <w:kern w:val="0"/>
          <w:szCs w:val="20"/>
        </w:rPr>
        <w:br/>
      </w:r>
      <w:r w:rsidRPr="000E690F">
        <w:rPr>
          <w:rFonts w:hint="eastAsia"/>
          <w:kern w:val="0"/>
          <w:szCs w:val="20"/>
        </w:rPr>
        <w:t>TCBM</w:t>
      </w:r>
      <w:r w:rsidRPr="000E690F">
        <w:rPr>
          <w:rFonts w:hint="eastAsia"/>
          <w:kern w:val="0"/>
          <w:szCs w:val="20"/>
        </w:rPr>
        <w:t>の断裁装置の切りくずを入れるダストボックスがフルになった場合、これを解除する間、断裁処理も継続される。ただし、最大</w:t>
      </w:r>
      <w:r w:rsidRPr="000E690F">
        <w:rPr>
          <w:rFonts w:hint="eastAsia"/>
          <w:kern w:val="0"/>
          <w:szCs w:val="20"/>
        </w:rPr>
        <w:t>5</w:t>
      </w:r>
      <w:r w:rsidRPr="000E690F">
        <w:rPr>
          <w:rFonts w:hint="eastAsia"/>
          <w:kern w:val="0"/>
          <w:szCs w:val="20"/>
        </w:rPr>
        <w:t>分間である。よって、</w:t>
      </w:r>
      <w:r w:rsidRPr="000E690F">
        <w:rPr>
          <w:rFonts w:hint="eastAsia"/>
          <w:kern w:val="0"/>
          <w:szCs w:val="20"/>
        </w:rPr>
        <w:t>Controller</w:t>
      </w:r>
      <w:r w:rsidRPr="000E690F">
        <w:rPr>
          <w:rFonts w:hint="eastAsia"/>
          <w:kern w:val="0"/>
          <w:szCs w:val="20"/>
        </w:rPr>
        <w:t>はプリント開始時</w:t>
      </w:r>
      <w:r w:rsidRPr="000E690F">
        <w:rPr>
          <w:rFonts w:hint="eastAsia"/>
          <w:kern w:val="0"/>
          <w:szCs w:val="20"/>
        </w:rPr>
        <w:t>(IOT</w:t>
      </w:r>
      <w:r w:rsidRPr="000E690F">
        <w:rPr>
          <w:rFonts w:hint="eastAsia"/>
          <w:kern w:val="0"/>
          <w:szCs w:val="20"/>
        </w:rPr>
        <w:t>起動時</w:t>
      </w:r>
      <w:r w:rsidRPr="000E690F">
        <w:rPr>
          <w:rFonts w:hint="eastAsia"/>
          <w:kern w:val="0"/>
          <w:szCs w:val="20"/>
        </w:rPr>
        <w:t>)</w:t>
      </w:r>
      <w:r w:rsidRPr="000E690F">
        <w:rPr>
          <w:rFonts w:hint="eastAsia"/>
          <w:kern w:val="0"/>
          <w:szCs w:val="20"/>
        </w:rPr>
        <w:t>に</w:t>
      </w:r>
      <w:r w:rsidRPr="000E690F">
        <w:rPr>
          <w:rFonts w:hint="eastAsia"/>
          <w:kern w:val="0"/>
          <w:szCs w:val="20"/>
        </w:rPr>
        <w:t>Sheet</w:t>
      </w:r>
      <w:r w:rsidRPr="000E690F">
        <w:rPr>
          <w:kern w:val="0"/>
          <w:szCs w:val="20"/>
        </w:rPr>
        <w:t xml:space="preserve"> Trimming</w:t>
      </w:r>
      <w:r w:rsidRPr="000E690F">
        <w:rPr>
          <w:rFonts w:hint="eastAsia"/>
          <w:kern w:val="0"/>
          <w:szCs w:val="20"/>
        </w:rPr>
        <w:t>を行う必要があればプリント開始できず、</w:t>
      </w:r>
      <w:r w:rsidRPr="000E690F">
        <w:rPr>
          <w:rFonts w:hint="eastAsia"/>
          <w:kern w:val="0"/>
          <w:szCs w:val="20"/>
        </w:rPr>
        <w:t>OE(</w:t>
      </w:r>
      <w:r w:rsidRPr="000E690F">
        <w:rPr>
          <w:rFonts w:hint="eastAsia"/>
          <w:kern w:val="0"/>
          <w:szCs w:val="20"/>
        </w:rPr>
        <w:t>ダストボックスのフルおよび抜けの解除</w:t>
      </w:r>
      <w:r w:rsidRPr="000E690F">
        <w:rPr>
          <w:rFonts w:hint="eastAsia"/>
          <w:kern w:val="0"/>
          <w:szCs w:val="20"/>
        </w:rPr>
        <w:t>)</w:t>
      </w:r>
      <w:r w:rsidRPr="000E690F">
        <w:rPr>
          <w:rFonts w:hint="eastAsia"/>
          <w:kern w:val="0"/>
          <w:szCs w:val="20"/>
        </w:rPr>
        <w:t>とする必要がある。</w:t>
      </w:r>
    </w:p>
    <w:p w:rsidR="000E690F" w:rsidRPr="000E690F" w:rsidRDefault="000E690F" w:rsidP="000E690F">
      <w:pPr>
        <w:pStyle w:val="aa"/>
        <w:tabs>
          <w:tab w:val="clear" w:pos="567"/>
          <w:tab w:val="clear" w:pos="851"/>
          <w:tab w:val="clear" w:pos="1418"/>
          <w:tab w:val="clear" w:pos="1701"/>
          <w:tab w:val="left" w:pos="1380"/>
        </w:tabs>
        <w:ind w:left="0"/>
      </w:pPr>
    </w:p>
    <w:p w:rsidR="00813359" w:rsidRPr="000E690F" w:rsidRDefault="00813359" w:rsidP="003157ED">
      <w:pPr>
        <w:tabs>
          <w:tab w:val="left" w:pos="1134"/>
        </w:tabs>
        <w:adjustRightInd w:val="0"/>
        <w:spacing w:line="240" w:lineRule="atLeast"/>
        <w:ind w:leftChars="467" w:left="1134" w:hangingChars="163" w:hanging="293"/>
        <w:textAlignment w:val="baseline"/>
        <w:rPr>
          <w:kern w:val="0"/>
          <w:szCs w:val="20"/>
        </w:rPr>
      </w:pPr>
      <w:r>
        <w:rPr>
          <w:rFonts w:hint="eastAsia"/>
          <w:kern w:val="0"/>
          <w:szCs w:val="20"/>
        </w:rPr>
        <w:t>4</w:t>
      </w:r>
      <w:r w:rsidRPr="000E690F">
        <w:rPr>
          <w:rFonts w:hint="eastAsia"/>
          <w:kern w:val="0"/>
          <w:szCs w:val="20"/>
        </w:rPr>
        <w:t xml:space="preserve">. </w:t>
      </w:r>
      <w:r w:rsidRPr="000E690F">
        <w:rPr>
          <w:kern w:val="0"/>
          <w:szCs w:val="20"/>
        </w:rPr>
        <w:tab/>
      </w:r>
      <w:r w:rsidRPr="00813359">
        <w:rPr>
          <w:rFonts w:hint="eastAsia"/>
          <w:kern w:val="0"/>
          <w:szCs w:val="20"/>
        </w:rPr>
        <w:t>三方断裁が指示されているが断裁不可な時、かつそれが二つ折りセット枚数</w:t>
      </w:r>
      <w:r w:rsidRPr="00813359">
        <w:rPr>
          <w:rFonts w:hint="eastAsia"/>
          <w:kern w:val="0"/>
          <w:szCs w:val="20"/>
        </w:rPr>
        <w:t>2</w:t>
      </w:r>
      <w:r w:rsidR="00D57226">
        <w:rPr>
          <w:rFonts w:hint="eastAsia"/>
          <w:kern w:val="0"/>
          <w:szCs w:val="20"/>
        </w:rPr>
        <w:t>枚</w:t>
      </w:r>
      <w:r w:rsidRPr="00813359">
        <w:rPr>
          <w:rFonts w:hint="eastAsia"/>
          <w:kern w:val="0"/>
          <w:szCs w:val="20"/>
        </w:rPr>
        <w:t>以上のセットであ</w:t>
      </w:r>
      <w:r>
        <w:rPr>
          <w:rFonts w:hint="eastAsia"/>
          <w:kern w:val="0"/>
          <w:szCs w:val="20"/>
        </w:rPr>
        <w:t>った</w:t>
      </w:r>
      <w:r w:rsidRPr="00813359">
        <w:rPr>
          <w:rFonts w:hint="eastAsia"/>
          <w:kern w:val="0"/>
          <w:szCs w:val="20"/>
        </w:rPr>
        <w:t>場合は、ジョブアボートする。</w:t>
      </w:r>
      <w:r>
        <w:rPr>
          <w:kern w:val="0"/>
          <w:szCs w:val="20"/>
        </w:rPr>
        <w:br/>
      </w:r>
      <w:r w:rsidRPr="00813359">
        <w:rPr>
          <w:rFonts w:hint="eastAsia"/>
          <w:kern w:val="0"/>
          <w:szCs w:val="20"/>
        </w:rPr>
        <w:t>なお、三方断裁での断裁不可とは、天地または小口の断裁が不可な時である。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7963D2">
      <w:pPr>
        <w:pStyle w:val="3"/>
        <w:pageBreakBefore/>
      </w:pPr>
      <w:bookmarkStart w:id="495" w:name="_Ref319427887"/>
      <w:bookmarkStart w:id="496" w:name="_Ref319427889"/>
      <w:bookmarkStart w:id="497" w:name="_Toc21605516"/>
      <w:r w:rsidRPr="00CF7765">
        <w:rPr>
          <w:rFonts w:hint="eastAsia"/>
        </w:rPr>
        <w:lastRenderedPageBreak/>
        <w:t>くるみ製本</w:t>
      </w:r>
      <w:bookmarkEnd w:id="495"/>
      <w:bookmarkEnd w:id="496"/>
      <w:bookmarkEnd w:id="497"/>
    </w:p>
    <w:p w:rsidR="00FD3712" w:rsidRPr="00CF7765" w:rsidRDefault="00FD3712">
      <w:pPr>
        <w:pStyle w:val="aa"/>
      </w:pPr>
      <w:r w:rsidRPr="00CF7765">
        <w:rPr>
          <w:rFonts w:hint="eastAsia"/>
        </w:rPr>
        <w:t>＜目的＞</w:t>
      </w:r>
    </w:p>
    <w:p w:rsidR="00FD3712" w:rsidRPr="00CF7765" w:rsidRDefault="00FD3712">
      <w:pPr>
        <w:pStyle w:val="aa"/>
        <w:tabs>
          <w:tab w:val="left" w:pos="1380"/>
        </w:tabs>
        <w:ind w:left="840"/>
      </w:pPr>
      <w:r w:rsidRPr="00CF7765">
        <w:rPr>
          <w:rFonts w:hint="eastAsia"/>
        </w:rPr>
        <w:t>冊子に対してくるみ製本を行う。</w: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なお、くるみ製本機は、くるみ表紙用のインターポーザ</w:t>
      </w:r>
      <w:r w:rsidRPr="00CF7765">
        <w:rPr>
          <w:rFonts w:hint="eastAsia"/>
        </w:rPr>
        <w:t>(Cover Feeder)</w:t>
      </w:r>
      <w:r w:rsidRPr="00CF7765">
        <w:rPr>
          <w:rFonts w:hint="eastAsia"/>
        </w:rPr>
        <w:t>をもっており、本目的でのみ指定できる。</w: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くるみ製本の概念や部位の名称について下記に示す。</w:t>
      </w:r>
    </w:p>
    <w:p w:rsidR="00FD3712" w:rsidRPr="00CF7765" w:rsidRDefault="00FD3712">
      <w:pPr>
        <w:pStyle w:val="aa"/>
        <w:tabs>
          <w:tab w:val="clear" w:pos="567"/>
          <w:tab w:val="clear" w:pos="851"/>
          <w:tab w:val="clear" w:pos="1418"/>
          <w:tab w:val="clear" w:pos="1701"/>
          <w:tab w:val="left" w:pos="1380"/>
        </w:tabs>
        <w:ind w:left="840"/>
      </w:pPr>
    </w:p>
    <w:bookmarkStart w:id="498" w:name="_MON_1381059652"/>
    <w:bookmarkStart w:id="499" w:name="_MON_1381059682"/>
    <w:bookmarkStart w:id="500" w:name="_MON_1381059700"/>
    <w:bookmarkStart w:id="501" w:name="_MON_1381060100"/>
    <w:bookmarkStart w:id="502" w:name="_MON_1390051539"/>
    <w:bookmarkEnd w:id="498"/>
    <w:bookmarkEnd w:id="499"/>
    <w:bookmarkEnd w:id="500"/>
    <w:bookmarkEnd w:id="501"/>
    <w:bookmarkEnd w:id="502"/>
    <w:bookmarkStart w:id="503" w:name="_MON_1381059623"/>
    <w:bookmarkEnd w:id="503"/>
    <w:p w:rsidR="00FD3712" w:rsidRPr="00CF7765" w:rsidRDefault="00FD3712">
      <w:pPr>
        <w:pStyle w:val="aa"/>
        <w:tabs>
          <w:tab w:val="clear" w:pos="567"/>
          <w:tab w:val="clear" w:pos="851"/>
          <w:tab w:val="clear" w:pos="1418"/>
          <w:tab w:val="clear" w:pos="1701"/>
          <w:tab w:val="left" w:pos="1380"/>
        </w:tabs>
        <w:ind w:left="840"/>
      </w:pPr>
      <w:r w:rsidRPr="00CF7765">
        <w:rPr>
          <w:color w:val="0000FF"/>
        </w:rPr>
        <w:object w:dxaOrig="14895" w:dyaOrig="4365">
          <v:shape id="_x0000_i1044" type="#_x0000_t75" style="width:473.25pt;height:163.5pt" o:ole="" fillcolor="window">
            <v:imagedata r:id="rId35" o:title=""/>
          </v:shape>
          <o:OLEObject Type="Embed" ProgID="Word.Picture.8" ShapeID="_x0000_i1044" DrawAspect="Content" ObjectID="_1632218521" r:id="rId36"/>
        </w:objec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38"/>
        </w:numPr>
        <w:tabs>
          <w:tab w:val="left" w:pos="1380"/>
        </w:tabs>
      </w:pPr>
      <w:r w:rsidRPr="00CF7765">
        <w:rPr>
          <w:rFonts w:hint="eastAsia"/>
        </w:rPr>
        <w:t>可能な用紙サイズについては、「</w:t>
      </w:r>
      <w:r w:rsidRPr="00CF7765">
        <w:rPr>
          <w:rFonts w:hint="eastAsia"/>
        </w:rPr>
        <w:t xml:space="preserve">4.1.1 </w:t>
      </w:r>
      <w:r w:rsidRPr="00CF7765">
        <w:rPr>
          <w:rFonts w:hint="eastAsia"/>
        </w:rPr>
        <w:t>用紙サイズ」を参照のこと。</w:t>
      </w:r>
      <w:r w:rsidRPr="00CF7765">
        <w:br/>
      </w:r>
      <w:r w:rsidRPr="00CF7765">
        <w:rPr>
          <w:rFonts w:hint="eastAsia"/>
        </w:rPr>
        <w:t>可能な用紙種類については、「</w:t>
      </w:r>
      <w:r w:rsidRPr="00CF7765">
        <w:rPr>
          <w:rFonts w:hint="eastAsia"/>
        </w:rPr>
        <w:t xml:space="preserve">4.1.2 </w:t>
      </w:r>
      <w:r w:rsidRPr="00CF7765">
        <w:rPr>
          <w:rFonts w:hint="eastAsia"/>
        </w:rPr>
        <w:t>用紙種類」を参照のこと。</w:t>
      </w:r>
      <w:r w:rsidRPr="00CF7765">
        <w:br/>
      </w:r>
      <w:r w:rsidRPr="00CF7765">
        <w:rPr>
          <w:rFonts w:hint="eastAsia"/>
        </w:rPr>
        <w:t>可能な排出先については、「</w:t>
      </w:r>
      <w:r w:rsidRPr="00CF7765">
        <w:rPr>
          <w:rFonts w:hint="eastAsia"/>
        </w:rPr>
        <w:t xml:space="preserve">4.4.1 </w:t>
      </w:r>
      <w:r w:rsidRPr="00CF7765">
        <w:rPr>
          <w:rFonts w:hint="eastAsia"/>
        </w:rPr>
        <w:t>排出先指定」を参照のこと。</w:t>
      </w:r>
    </w:p>
    <w:p w:rsidR="00FD3712" w:rsidRPr="00CF7765" w:rsidRDefault="00FD3712" w:rsidP="00885A91">
      <w:pPr>
        <w:pStyle w:val="aa"/>
        <w:numPr>
          <w:ilvl w:val="0"/>
          <w:numId w:val="138"/>
        </w:numPr>
        <w:tabs>
          <w:tab w:val="left" w:pos="1380"/>
        </w:tabs>
      </w:pPr>
      <w:r w:rsidRPr="00CF7765">
        <w:rPr>
          <w:rFonts w:hint="eastAsia"/>
        </w:rPr>
        <w:t>各</w:t>
      </w:r>
      <w:r w:rsidRPr="00CF7765">
        <w:rPr>
          <w:rFonts w:hint="eastAsia"/>
        </w:rPr>
        <w:t>DT Service</w:t>
      </w:r>
      <w:r w:rsidRPr="00CF7765">
        <w:rPr>
          <w:rFonts w:hint="eastAsia"/>
        </w:rPr>
        <w:t>では、</w:t>
      </w:r>
      <w:r w:rsidRPr="00CF7765">
        <w:rPr>
          <w:rFonts w:hint="eastAsia"/>
          <w:b/>
          <w:bCs/>
        </w:rPr>
        <w:t>"</w:t>
      </w:r>
      <w:r w:rsidRPr="00CF7765">
        <w:rPr>
          <w:rFonts w:hint="eastAsia"/>
          <w:b/>
          <w:bCs/>
        </w:rPr>
        <w:t>くるみ製本する</w:t>
      </w:r>
      <w:r w:rsidRPr="00CF7765">
        <w:rPr>
          <w:rFonts w:hint="eastAsia"/>
          <w:b/>
          <w:bCs/>
        </w:rPr>
        <w:t>(</w:t>
      </w:r>
      <w:r w:rsidRPr="00CF7765">
        <w:rPr>
          <w:rFonts w:hint="eastAsia"/>
          <w:b/>
          <w:bCs/>
        </w:rPr>
        <w:t>右綴じ</w:t>
      </w:r>
      <w:r w:rsidRPr="00CF7765">
        <w:rPr>
          <w:rFonts w:hint="eastAsia"/>
          <w:b/>
          <w:bCs/>
        </w:rPr>
        <w:t>)"</w:t>
      </w:r>
      <w:r w:rsidRPr="00CF7765">
        <w:rPr>
          <w:rFonts w:hint="eastAsia"/>
        </w:rPr>
        <w:t>、</w:t>
      </w:r>
      <w:r w:rsidRPr="00CF7765">
        <w:rPr>
          <w:rFonts w:hint="eastAsia"/>
          <w:b/>
          <w:bCs/>
        </w:rPr>
        <w:t>"</w:t>
      </w:r>
      <w:r w:rsidRPr="00CF7765">
        <w:rPr>
          <w:rFonts w:hint="eastAsia"/>
          <w:b/>
          <w:bCs/>
        </w:rPr>
        <w:t>くるみ製本する</w:t>
      </w:r>
      <w:r w:rsidRPr="00CF7765">
        <w:rPr>
          <w:rFonts w:hint="eastAsia"/>
          <w:b/>
          <w:bCs/>
        </w:rPr>
        <w:t>(</w:t>
      </w:r>
      <w:r w:rsidRPr="00CF7765">
        <w:rPr>
          <w:rFonts w:hint="eastAsia"/>
          <w:b/>
          <w:bCs/>
        </w:rPr>
        <w:t>左綴じ</w:t>
      </w:r>
      <w:r w:rsidRPr="00CF7765">
        <w:rPr>
          <w:rFonts w:hint="eastAsia"/>
          <w:b/>
          <w:bCs/>
        </w:rPr>
        <w:t>)"</w:t>
      </w:r>
      <w:r w:rsidRPr="00CF7765">
        <w:rPr>
          <w:rFonts w:hint="eastAsia"/>
        </w:rPr>
        <w:t>、</w:t>
      </w:r>
      <w:r w:rsidRPr="00CF7765">
        <w:rPr>
          <w:rFonts w:hint="eastAsia"/>
          <w:b/>
          <w:bCs/>
        </w:rPr>
        <w:t>"</w:t>
      </w:r>
      <w:r w:rsidRPr="00CF7765">
        <w:rPr>
          <w:rFonts w:hint="eastAsia"/>
          <w:b/>
          <w:bCs/>
        </w:rPr>
        <w:t>くるみ製本する</w:t>
      </w:r>
      <w:r w:rsidRPr="00CF7765">
        <w:rPr>
          <w:rFonts w:hint="eastAsia"/>
          <w:b/>
          <w:bCs/>
        </w:rPr>
        <w:t>(</w:t>
      </w:r>
      <w:r w:rsidRPr="00CF7765">
        <w:rPr>
          <w:rFonts w:hint="eastAsia"/>
          <w:b/>
          <w:bCs/>
        </w:rPr>
        <w:t>上綴じ</w:t>
      </w:r>
      <w:r w:rsidRPr="00CF7765">
        <w:rPr>
          <w:rFonts w:hint="eastAsia"/>
          <w:b/>
          <w:bCs/>
        </w:rPr>
        <w:t>)"</w:t>
      </w:r>
      <w:r w:rsidRPr="00CF7765">
        <w:rPr>
          <w:rFonts w:hint="eastAsia"/>
        </w:rPr>
        <w:t>、</w:t>
      </w:r>
      <w:r w:rsidRPr="00CF7765">
        <w:rPr>
          <w:rFonts w:hint="eastAsia"/>
          <w:b/>
          <w:bCs/>
        </w:rPr>
        <w:t>"</w:t>
      </w:r>
      <w:r w:rsidRPr="00CF7765">
        <w:rPr>
          <w:rFonts w:hint="eastAsia"/>
          <w:b/>
          <w:bCs/>
        </w:rPr>
        <w:t>くるみ製本しない</w:t>
      </w:r>
      <w:r w:rsidRPr="00CF7765">
        <w:rPr>
          <w:rFonts w:hint="eastAsia"/>
          <w:b/>
          <w:bCs/>
        </w:rPr>
        <w:t>"</w:t>
      </w:r>
      <w:r w:rsidRPr="00CF7765">
        <w:rPr>
          <w:rFonts w:hint="eastAsia"/>
        </w:rPr>
        <w:t>のいずれかを設定することができる。デフォルトは、</w:t>
      </w:r>
      <w:r w:rsidRPr="00CF7765">
        <w:rPr>
          <w:rFonts w:hint="eastAsia"/>
          <w:b/>
          <w:bCs/>
        </w:rPr>
        <w:t>"</w:t>
      </w:r>
      <w:r w:rsidRPr="00CF7765">
        <w:rPr>
          <w:rFonts w:hint="eastAsia"/>
          <w:b/>
          <w:bCs/>
        </w:rPr>
        <w:t>くるみ製本しない</w:t>
      </w:r>
      <w:r w:rsidRPr="00CF7765">
        <w:rPr>
          <w:rFonts w:hint="eastAsia"/>
          <w:b/>
          <w:bCs/>
        </w:rPr>
        <w:t>"</w:t>
      </w:r>
      <w:r w:rsidRPr="00CF7765">
        <w:rPr>
          <w:rFonts w:hint="eastAsia"/>
        </w:rPr>
        <w:t>である。</w:t>
      </w:r>
      <w:r w:rsidR="00C0077E" w:rsidRPr="00CF7765">
        <w:br/>
      </w:r>
      <w:r w:rsidR="00C0077E" w:rsidRPr="00CF7765">
        <w:rPr>
          <w:rFonts w:hint="eastAsia"/>
        </w:rPr>
        <w:t>なお、各</w:t>
      </w:r>
      <w:r w:rsidR="00C0077E" w:rsidRPr="00CF7765">
        <w:rPr>
          <w:rFonts w:hint="eastAsia"/>
        </w:rPr>
        <w:t>DT Service</w:t>
      </w:r>
      <w:r w:rsidR="00C0077E" w:rsidRPr="00CF7765">
        <w:rPr>
          <w:rFonts w:hint="eastAsia"/>
        </w:rPr>
        <w:t>での選択肢についは、各</w:t>
      </w:r>
      <w:r w:rsidR="00C0077E" w:rsidRPr="00CF7765">
        <w:rPr>
          <w:rFonts w:hint="eastAsia"/>
        </w:rPr>
        <w:t>DT Service</w:t>
      </w:r>
      <w:r w:rsidR="00C0077E" w:rsidRPr="00CF7765">
        <w:rPr>
          <w:rFonts w:hint="eastAsia"/>
        </w:rPr>
        <w:t>編を参照のこと。</w:t>
      </w:r>
    </w:p>
    <w:p w:rsidR="00FD3712" w:rsidRPr="00CF7765" w:rsidRDefault="00FD3712" w:rsidP="00885A91">
      <w:pPr>
        <w:pStyle w:val="aa"/>
        <w:numPr>
          <w:ilvl w:val="0"/>
          <w:numId w:val="138"/>
        </w:numPr>
        <w:tabs>
          <w:tab w:val="clear" w:pos="567"/>
          <w:tab w:val="clear" w:pos="851"/>
          <w:tab w:val="clear" w:pos="1418"/>
          <w:tab w:val="clear" w:pos="1701"/>
          <w:tab w:val="left" w:pos="1380"/>
        </w:tabs>
      </w:pPr>
      <w:r w:rsidRPr="00CF7765">
        <w:rPr>
          <w:rFonts w:hint="eastAsia"/>
        </w:rPr>
        <w:t>くるみ製本を行う場合は、</w:t>
      </w:r>
      <w:r w:rsidRPr="00CF7765">
        <w:rPr>
          <w:rFonts w:hint="eastAsia"/>
          <w:b/>
          <w:bCs/>
        </w:rPr>
        <w:t>「中紙サイズ」</w:t>
      </w:r>
      <w:r w:rsidRPr="00CF7765">
        <w:rPr>
          <w:rFonts w:hint="eastAsia"/>
        </w:rPr>
        <w:t>、</w:t>
      </w:r>
      <w:r w:rsidRPr="00CF7765">
        <w:rPr>
          <w:rFonts w:hint="eastAsia"/>
          <w:b/>
          <w:bCs/>
        </w:rPr>
        <w:t>「くるみ表紙サイズ」</w:t>
      </w:r>
      <w:r w:rsidRPr="00CF7765">
        <w:rPr>
          <w:rFonts w:hint="eastAsia"/>
        </w:rPr>
        <w:t>、</w:t>
      </w:r>
      <w:r w:rsidRPr="00CF7765">
        <w:rPr>
          <w:rFonts w:hint="eastAsia"/>
          <w:b/>
          <w:bCs/>
        </w:rPr>
        <w:t>「仕上がりサイズ」</w:t>
      </w:r>
      <w:r w:rsidRPr="00CF7765">
        <w:rPr>
          <w:rFonts w:hint="eastAsia"/>
        </w:rPr>
        <w:t>を指定する必要がある。</w:t>
      </w:r>
    </w:p>
    <w:p w:rsidR="00FD3712" w:rsidRPr="00CF7765" w:rsidRDefault="00FD3712" w:rsidP="00885A91">
      <w:pPr>
        <w:pStyle w:val="aa"/>
        <w:numPr>
          <w:ilvl w:val="0"/>
          <w:numId w:val="138"/>
        </w:numPr>
        <w:tabs>
          <w:tab w:val="left" w:pos="1380"/>
        </w:tabs>
      </w:pPr>
      <w:r w:rsidRPr="00CF7765">
        <w:rPr>
          <w:rFonts w:hint="eastAsia"/>
        </w:rPr>
        <w:t>くるみ表紙について、</w:t>
      </w:r>
      <w:r w:rsidRPr="00CF7765">
        <w:rPr>
          <w:rFonts w:hint="eastAsia"/>
          <w:b/>
          <w:bCs/>
        </w:rPr>
        <w:t>"</w:t>
      </w:r>
      <w:r w:rsidRPr="00CF7765">
        <w:rPr>
          <w:rFonts w:hint="eastAsia"/>
          <w:b/>
          <w:bCs/>
        </w:rPr>
        <w:t>外側のみ印字</w:t>
      </w:r>
      <w:r w:rsidRPr="00CF7765">
        <w:rPr>
          <w:rFonts w:hint="eastAsia"/>
          <w:b/>
          <w:bCs/>
        </w:rPr>
        <w:t>"</w:t>
      </w:r>
      <w:r w:rsidRPr="00CF7765">
        <w:rPr>
          <w:rFonts w:hint="eastAsia"/>
        </w:rPr>
        <w:t>、</w:t>
      </w:r>
      <w:r w:rsidRPr="00CF7765">
        <w:rPr>
          <w:rFonts w:hint="eastAsia"/>
          <w:b/>
          <w:bCs/>
        </w:rPr>
        <w:t>"</w:t>
      </w:r>
      <w:r w:rsidRPr="00CF7765">
        <w:rPr>
          <w:rFonts w:hint="eastAsia"/>
          <w:b/>
          <w:bCs/>
        </w:rPr>
        <w:t>内側のみ印字</w:t>
      </w:r>
      <w:r w:rsidRPr="00CF7765">
        <w:rPr>
          <w:rFonts w:hint="eastAsia"/>
          <w:b/>
          <w:bCs/>
        </w:rPr>
        <w:t>"</w:t>
      </w:r>
      <w:r w:rsidRPr="00CF7765">
        <w:rPr>
          <w:rFonts w:hint="eastAsia"/>
        </w:rPr>
        <w:t>、</w:t>
      </w:r>
      <w:r w:rsidRPr="00CF7765">
        <w:rPr>
          <w:rFonts w:hint="eastAsia"/>
          <w:b/>
          <w:bCs/>
        </w:rPr>
        <w:t>"</w:t>
      </w:r>
      <w:r w:rsidRPr="00CF7765">
        <w:rPr>
          <w:rFonts w:hint="eastAsia"/>
          <w:b/>
          <w:bCs/>
        </w:rPr>
        <w:t>両面に印字</w:t>
      </w:r>
      <w:r w:rsidRPr="00CF7765">
        <w:rPr>
          <w:rFonts w:hint="eastAsia"/>
          <w:b/>
          <w:bCs/>
        </w:rPr>
        <w:t>"</w:t>
      </w:r>
      <w:r w:rsidRPr="00CF7765">
        <w:rPr>
          <w:rFonts w:hint="eastAsia"/>
        </w:rPr>
        <w:t>、</w:t>
      </w:r>
      <w:r w:rsidRPr="00CF7765">
        <w:rPr>
          <w:rFonts w:hint="eastAsia"/>
          <w:b/>
          <w:bCs/>
        </w:rPr>
        <w:t>"</w:t>
      </w:r>
      <w:r w:rsidRPr="00CF7765">
        <w:rPr>
          <w:rFonts w:hint="eastAsia"/>
          <w:b/>
          <w:bCs/>
        </w:rPr>
        <w:t>印字しない</w:t>
      </w:r>
      <w:r w:rsidRPr="00CF7765">
        <w:rPr>
          <w:rFonts w:hint="eastAsia"/>
          <w:b/>
          <w:bCs/>
        </w:rPr>
        <w:t>"</w:t>
      </w:r>
      <w:r w:rsidRPr="00CF7765">
        <w:rPr>
          <w:rFonts w:hint="eastAsia"/>
        </w:rPr>
        <w:t>のいずれかを指定する必要がある。</w:t>
      </w:r>
      <w:r w:rsidRPr="00CF7765">
        <w:br/>
      </w:r>
      <w:r w:rsidRPr="00CF7765">
        <w:rPr>
          <w:rFonts w:hint="eastAsia"/>
          <w:b/>
          <w:bCs/>
        </w:rPr>
        <w:t>"</w:t>
      </w:r>
      <w:r w:rsidRPr="00CF7765">
        <w:rPr>
          <w:rFonts w:hint="eastAsia"/>
          <w:b/>
          <w:bCs/>
        </w:rPr>
        <w:t>印字しない</w:t>
      </w:r>
      <w:r w:rsidRPr="00CF7765">
        <w:rPr>
          <w:rFonts w:hint="eastAsia"/>
          <w:b/>
          <w:bCs/>
        </w:rPr>
        <w:t>"</w:t>
      </w:r>
      <w:r w:rsidRPr="00CF7765">
        <w:rPr>
          <w:rFonts w:hint="eastAsia"/>
        </w:rPr>
        <w:t>の場合、白紙となる。くるみ製本機のカバーフィーダは、このときに限りくるみ表紙の給紙先として指定できる。それ以外の場合、くるみ表紙は、ジョブの先頭に必要な数だけ用意し、ドキュメントの種類として、</w:t>
      </w:r>
      <w:r w:rsidRPr="00CF7765">
        <w:rPr>
          <w:rFonts w:hint="eastAsia"/>
          <w:b/>
          <w:bCs/>
        </w:rPr>
        <w:t>"</w:t>
      </w:r>
      <w:r w:rsidRPr="00CF7765">
        <w:rPr>
          <w:rFonts w:hint="eastAsia"/>
          <w:b/>
          <w:bCs/>
        </w:rPr>
        <w:t>くるみ製本表紙</w:t>
      </w:r>
      <w:r w:rsidRPr="00CF7765">
        <w:rPr>
          <w:rFonts w:hint="eastAsia"/>
          <w:b/>
          <w:bCs/>
        </w:rPr>
        <w:t>"</w:t>
      </w:r>
      <w:r w:rsidRPr="00CF7765">
        <w:rPr>
          <w:rFonts w:hint="eastAsia"/>
        </w:rPr>
        <w:t>と指示しないといけない。</w:t>
      </w:r>
      <w:r w:rsidRPr="00CF7765">
        <w:rPr>
          <w:rFonts w:hint="eastAsia"/>
          <w:b/>
          <w:bCs/>
        </w:rPr>
        <w:t>"</w:t>
      </w:r>
      <w:r w:rsidRPr="00CF7765">
        <w:rPr>
          <w:rFonts w:hint="eastAsia"/>
          <w:b/>
          <w:bCs/>
        </w:rPr>
        <w:t>両面に印字</w:t>
      </w:r>
      <w:r w:rsidRPr="00CF7765">
        <w:rPr>
          <w:rFonts w:hint="eastAsia"/>
          <w:b/>
          <w:bCs/>
        </w:rPr>
        <w:t>"</w:t>
      </w:r>
      <w:r w:rsidRPr="00CF7765">
        <w:rPr>
          <w:rFonts w:hint="eastAsia"/>
        </w:rPr>
        <w:t>の場合は、</w:t>
      </w:r>
      <w:r w:rsidRPr="00CF7765">
        <w:rPr>
          <w:rFonts w:hint="eastAsia"/>
        </w:rPr>
        <w:t>2</w:t>
      </w:r>
      <w:r w:rsidRPr="00CF7765">
        <w:rPr>
          <w:rFonts w:hint="eastAsia"/>
        </w:rPr>
        <w:t>ページ分必要であるが、</w:t>
      </w:r>
      <w:r w:rsidRPr="00CF7765">
        <w:rPr>
          <w:rFonts w:hint="eastAsia"/>
        </w:rPr>
        <w:t>1</w:t>
      </w:r>
      <w:r w:rsidRPr="00CF7765">
        <w:rPr>
          <w:rFonts w:hint="eastAsia"/>
        </w:rPr>
        <w:t>ページ分しかなかった場合は、</w:t>
      </w:r>
      <w:r w:rsidRPr="00CF7765">
        <w:rPr>
          <w:rFonts w:hint="eastAsia"/>
          <w:b/>
          <w:bCs/>
        </w:rPr>
        <w:t>"</w:t>
      </w:r>
      <w:r w:rsidRPr="00CF7765">
        <w:rPr>
          <w:rFonts w:hint="eastAsia"/>
          <w:b/>
          <w:bCs/>
        </w:rPr>
        <w:t>外側のみ印字</w:t>
      </w:r>
      <w:r w:rsidRPr="00CF7765">
        <w:rPr>
          <w:rFonts w:hint="eastAsia"/>
          <w:b/>
          <w:bCs/>
        </w:rPr>
        <w:t>"</w:t>
      </w:r>
      <w:r w:rsidRPr="00CF7765">
        <w:rPr>
          <w:rFonts w:hint="eastAsia"/>
        </w:rPr>
        <w:t>と同様にふるまう。</w:t>
      </w:r>
    </w:p>
    <w:p w:rsidR="00FD3712" w:rsidRPr="00CF7765" w:rsidRDefault="00FD3712" w:rsidP="00885A91">
      <w:pPr>
        <w:pStyle w:val="aa"/>
        <w:numPr>
          <w:ilvl w:val="0"/>
          <w:numId w:val="138"/>
        </w:numPr>
        <w:tabs>
          <w:tab w:val="left" w:pos="1380"/>
        </w:tabs>
      </w:pPr>
      <w:r w:rsidRPr="00CF7765">
        <w:rPr>
          <w:rFonts w:hint="eastAsia"/>
        </w:rPr>
        <w:t>各</w:t>
      </w:r>
      <w:r w:rsidRPr="00CF7765">
        <w:rPr>
          <w:rFonts w:hint="eastAsia"/>
        </w:rPr>
        <w:t>DT Service</w:t>
      </w:r>
      <w:r w:rsidRPr="00CF7765">
        <w:rPr>
          <w:rFonts w:hint="eastAsia"/>
        </w:rPr>
        <w:t>では、くるみ製本を行う際には、断裁位置</w:t>
      </w:r>
      <w:r w:rsidR="00034457" w:rsidRPr="00CF7765">
        <w:rPr>
          <w:rFonts w:hint="eastAsia"/>
        </w:rPr>
        <w:t>として</w:t>
      </w:r>
      <w:r w:rsidRPr="00CF7765">
        <w:rPr>
          <w:rFonts w:hint="eastAsia"/>
        </w:rPr>
        <w:t>、</w:t>
      </w:r>
      <w:r w:rsidRPr="00CF7765">
        <w:rPr>
          <w:rFonts w:hint="eastAsia"/>
          <w:b/>
          <w:bCs/>
        </w:rPr>
        <w:t>"</w:t>
      </w:r>
      <w:r w:rsidRPr="00CF7765">
        <w:rPr>
          <w:rFonts w:hint="eastAsia"/>
          <w:b/>
          <w:bCs/>
        </w:rPr>
        <w:t>三方断裁</w:t>
      </w:r>
      <w:r w:rsidRPr="00CF7765">
        <w:rPr>
          <w:rFonts w:hint="eastAsia"/>
          <w:b/>
          <w:bCs/>
        </w:rPr>
        <w:t>"</w:t>
      </w:r>
      <w:r w:rsidRPr="00CF7765">
        <w:rPr>
          <w:rFonts w:hint="eastAsia"/>
        </w:rPr>
        <w:t>、</w:t>
      </w:r>
      <w:r w:rsidRPr="00CF7765">
        <w:rPr>
          <w:rFonts w:hint="eastAsia"/>
          <w:b/>
          <w:bCs/>
        </w:rPr>
        <w:t>"</w:t>
      </w:r>
      <w:r w:rsidRPr="00CF7765">
        <w:rPr>
          <w:rFonts w:hint="eastAsia"/>
          <w:b/>
          <w:bCs/>
        </w:rPr>
        <w:t>小口断裁</w:t>
      </w:r>
      <w:r w:rsidRPr="00CF7765">
        <w:rPr>
          <w:rFonts w:hint="eastAsia"/>
          <w:b/>
          <w:bCs/>
        </w:rPr>
        <w:t>"</w:t>
      </w:r>
      <w:r w:rsidRPr="00CF7765">
        <w:rPr>
          <w:rFonts w:hint="eastAsia"/>
        </w:rPr>
        <w:t>、</w:t>
      </w:r>
      <w:r w:rsidRPr="00CF7765">
        <w:rPr>
          <w:rFonts w:hint="eastAsia"/>
          <w:b/>
          <w:bCs/>
        </w:rPr>
        <w:t>"</w:t>
      </w:r>
      <w:r w:rsidRPr="00CF7765">
        <w:rPr>
          <w:rFonts w:hint="eastAsia"/>
          <w:b/>
          <w:bCs/>
        </w:rPr>
        <w:t>断裁しない</w:t>
      </w:r>
      <w:r w:rsidRPr="00CF7765">
        <w:rPr>
          <w:rFonts w:hint="eastAsia"/>
          <w:b/>
          <w:bCs/>
        </w:rPr>
        <w:t>"</w:t>
      </w:r>
      <w:r w:rsidRPr="00CF7765">
        <w:rPr>
          <w:rFonts w:hint="eastAsia"/>
        </w:rPr>
        <w:t>のいずれかを指定する必要がある。デフォルトは、</w:t>
      </w:r>
      <w:r w:rsidRPr="00CF7765">
        <w:rPr>
          <w:rFonts w:hint="eastAsia"/>
          <w:b/>
          <w:bCs/>
        </w:rPr>
        <w:t>"</w:t>
      </w:r>
      <w:r w:rsidRPr="00CF7765">
        <w:rPr>
          <w:rFonts w:hint="eastAsia"/>
          <w:b/>
          <w:bCs/>
        </w:rPr>
        <w:t>断裁しない</w:t>
      </w:r>
      <w:r w:rsidRPr="00CF7765">
        <w:rPr>
          <w:rFonts w:hint="eastAsia"/>
          <w:b/>
          <w:bCs/>
        </w:rPr>
        <w:t>"</w:t>
      </w:r>
      <w:r w:rsidRPr="00CF7765">
        <w:rPr>
          <w:rFonts w:hint="eastAsia"/>
        </w:rPr>
        <w:t>である。</w:t>
      </w:r>
      <w:r w:rsidRPr="00CF7765">
        <w:br/>
      </w:r>
      <w:r w:rsidRPr="00CF7765">
        <w:rPr>
          <w:rFonts w:hint="eastAsia"/>
          <w:b/>
          <w:bCs/>
        </w:rPr>
        <w:t>"</w:t>
      </w:r>
      <w:r w:rsidRPr="00CF7765">
        <w:rPr>
          <w:rFonts w:hint="eastAsia"/>
          <w:b/>
          <w:bCs/>
        </w:rPr>
        <w:t>三方断裁</w:t>
      </w:r>
      <w:r w:rsidRPr="00CF7765">
        <w:rPr>
          <w:rFonts w:hint="eastAsia"/>
          <w:b/>
          <w:bCs/>
        </w:rPr>
        <w:t>"</w:t>
      </w:r>
      <w:r w:rsidRPr="00CF7765">
        <w:rPr>
          <w:rFonts w:hint="eastAsia"/>
        </w:rPr>
        <w:t>：天辺、地辺、小口の三辺について断裁を行う。</w:t>
      </w:r>
      <w:r w:rsidRPr="00CF7765">
        <w:br/>
      </w:r>
      <w:r w:rsidRPr="00CF7765">
        <w:rPr>
          <w:rFonts w:hint="eastAsia"/>
          <w:b/>
          <w:bCs/>
        </w:rPr>
        <w:t>"</w:t>
      </w:r>
      <w:r w:rsidRPr="00CF7765">
        <w:rPr>
          <w:rFonts w:hint="eastAsia"/>
          <w:b/>
          <w:bCs/>
        </w:rPr>
        <w:t>小口断裁</w:t>
      </w:r>
      <w:r w:rsidRPr="00CF7765">
        <w:rPr>
          <w:rFonts w:hint="eastAsia"/>
          <w:b/>
          <w:bCs/>
        </w:rPr>
        <w:t>"</w:t>
      </w:r>
      <w:r w:rsidRPr="00CF7765">
        <w:rPr>
          <w:rFonts w:hint="eastAsia"/>
        </w:rPr>
        <w:t>：小口側のみ断裁を行う。</w:t>
      </w:r>
      <w:r w:rsidRPr="00CF7765">
        <w:br/>
      </w:r>
      <w:r w:rsidRPr="00CF7765">
        <w:rPr>
          <w:rFonts w:hint="eastAsia"/>
          <w:b/>
          <w:bCs/>
        </w:rPr>
        <w:t>"</w:t>
      </w:r>
      <w:r w:rsidRPr="00CF7765">
        <w:rPr>
          <w:rFonts w:hint="eastAsia"/>
          <w:b/>
          <w:bCs/>
        </w:rPr>
        <w:t>断裁しない</w:t>
      </w:r>
      <w:r w:rsidRPr="00CF7765">
        <w:rPr>
          <w:rFonts w:hint="eastAsia"/>
          <w:b/>
          <w:bCs/>
        </w:rPr>
        <w:t>"</w:t>
      </w:r>
      <w:r w:rsidRPr="00CF7765">
        <w:rPr>
          <w:rFonts w:hint="eastAsia"/>
        </w:rPr>
        <w:t>：糊付けだけを行う</w:t>
      </w:r>
      <w:r w:rsidRPr="00CF7765">
        <w:rPr>
          <w:rFonts w:hint="eastAsia"/>
        </w:rPr>
        <w:t>(</w:t>
      </w:r>
      <w:r w:rsidRPr="00CF7765">
        <w:rPr>
          <w:rFonts w:hint="eastAsia"/>
        </w:rPr>
        <w:t>断裁は行わない</w:t>
      </w:r>
      <w:r w:rsidRPr="00CF7765">
        <w:rPr>
          <w:rFonts w:hint="eastAsia"/>
        </w:rPr>
        <w:t>)</w:t>
      </w:r>
      <w:r w:rsidRPr="00CF7765">
        <w:rPr>
          <w:rFonts w:hint="eastAsia"/>
        </w:rPr>
        <w:t>。</w:t>
      </w:r>
    </w:p>
    <w:p w:rsidR="00FD3712" w:rsidRPr="00CF7765" w:rsidRDefault="00FD3712" w:rsidP="00885A91">
      <w:pPr>
        <w:pStyle w:val="aa"/>
        <w:numPr>
          <w:ilvl w:val="0"/>
          <w:numId w:val="138"/>
        </w:numPr>
        <w:tabs>
          <w:tab w:val="clear" w:pos="567"/>
          <w:tab w:val="clear" w:pos="851"/>
          <w:tab w:val="clear" w:pos="1418"/>
          <w:tab w:val="clear" w:pos="1701"/>
          <w:tab w:val="left" w:pos="1380"/>
        </w:tabs>
      </w:pPr>
      <w:r w:rsidRPr="00CF7765">
        <w:rPr>
          <w:rFonts w:hint="eastAsia"/>
        </w:rPr>
        <w:t>くるみ製本を行う場合は、くるみ製本のできばえを調整することができる。調整できるパラメータは、次のものである。</w:t>
      </w:r>
      <w:r w:rsidRPr="00CF7765">
        <w:br/>
      </w:r>
      <w:r w:rsidRPr="00CF7765">
        <w:rPr>
          <w:rFonts w:hint="eastAsia"/>
          <w:b/>
          <w:bCs/>
        </w:rPr>
        <w:t>断裁位置調整</w:t>
      </w:r>
      <w:r w:rsidRPr="00CF7765">
        <w:rPr>
          <w:rFonts w:hint="eastAsia"/>
        </w:rPr>
        <w:t>：三方断裁を指示された時だけ有効であり、天辺・地辺の断裁位置を調整する。</w:t>
      </w:r>
      <w:r w:rsidRPr="00CF7765">
        <w:br/>
      </w:r>
      <w:r w:rsidRPr="00CF7765">
        <w:rPr>
          <w:rFonts w:hint="eastAsia"/>
          <w:b/>
          <w:bCs/>
        </w:rPr>
        <w:t>表紙位置調整</w:t>
      </w:r>
      <w:r w:rsidRPr="00CF7765">
        <w:rPr>
          <w:rFonts w:hint="eastAsia"/>
        </w:rPr>
        <w:t>：中紙の表紙に対する位置の調整を行うもので、センター位置と横レジ位置をそれぞれ調整できる。</w:t>
      </w:r>
      <w:r w:rsidRPr="00CF7765">
        <w:br/>
      </w:r>
      <w:r w:rsidRPr="00CF7765">
        <w:rPr>
          <w:rFonts w:hint="eastAsia"/>
          <w:b/>
          <w:bCs/>
        </w:rPr>
        <w:t>仕上がりサイズ調整</w:t>
      </w:r>
      <w:r w:rsidRPr="00CF7765">
        <w:rPr>
          <w:rFonts w:hint="eastAsia"/>
        </w:rPr>
        <w:t>：仕上がりサイズの調整を行うもので、縦サイズと幅サイズをそれぞれ調整できる。</w:t>
      </w:r>
      <w:r w:rsidRPr="00CF7765">
        <w:br/>
      </w:r>
      <w:r w:rsidRPr="00CF7765">
        <w:rPr>
          <w:rFonts w:hint="eastAsia"/>
          <w:b/>
          <w:bCs/>
        </w:rPr>
        <w:t>回転量調整</w:t>
      </w:r>
      <w:r w:rsidRPr="00CF7765">
        <w:rPr>
          <w:rFonts w:hint="eastAsia"/>
        </w:rPr>
        <w:t>：三方断裁時、成果物の直角性が出ていない場合の調整で、天辺、地辺、小口をそれぞれ調整できる。</w:t>
      </w:r>
      <w:r w:rsidRPr="00CF7765">
        <w:br/>
      </w:r>
      <w:r w:rsidRPr="00CF7765">
        <w:rPr>
          <w:rFonts w:hint="eastAsia"/>
        </w:rPr>
        <w:t>詳細については、「</w:t>
      </w:r>
      <w:r w:rsidRPr="00CF7765">
        <w:fldChar w:fldCharType="begin"/>
      </w:r>
      <w:r w:rsidRPr="00CF7765">
        <w:instrText xml:space="preserve"> REF _Ref311535008 \r \h </w:instrText>
      </w:r>
      <w:r w:rsidR="007963D2" w:rsidRPr="00CF7765">
        <w:instrText xml:space="preserve"> \* MERGEFORMAT </w:instrText>
      </w:r>
      <w:r w:rsidRPr="00CF7765">
        <w:fldChar w:fldCharType="separate"/>
      </w:r>
      <w:r w:rsidR="00091205">
        <w:t>4.1.3</w:t>
      </w:r>
      <w:r w:rsidRPr="00CF7765">
        <w:fldChar w:fldCharType="end"/>
      </w:r>
      <w:r w:rsidRPr="00CF7765">
        <w:rPr>
          <w:rFonts w:hint="eastAsia"/>
        </w:rPr>
        <w:t xml:space="preserve"> </w:t>
      </w:r>
      <w:r w:rsidRPr="00CF7765">
        <w:fldChar w:fldCharType="begin"/>
      </w:r>
      <w:r w:rsidRPr="00CF7765">
        <w:instrText xml:space="preserve"> REF _Ref311535011 \h </w:instrText>
      </w:r>
      <w:r w:rsidR="007963D2" w:rsidRPr="00CF7765">
        <w:instrText xml:space="preserve"> \* MERGEFORMAT </w:instrText>
      </w:r>
      <w:r w:rsidRPr="00CF7765">
        <w:fldChar w:fldCharType="separate"/>
      </w:r>
      <w:r w:rsidR="00091205" w:rsidRPr="00CF7765">
        <w:rPr>
          <w:rFonts w:hint="eastAsia"/>
        </w:rPr>
        <w:t>くるみ製本に関する補足事項</w:t>
      </w:r>
      <w:r w:rsidR="00091205" w:rsidRPr="00CF7765">
        <w:rPr>
          <w:rFonts w:hint="eastAsia"/>
        </w:rPr>
        <w:t>(</w:t>
      </w:r>
      <w:r w:rsidR="00091205" w:rsidRPr="00CF7765">
        <w:rPr>
          <w:rFonts w:hint="eastAsia"/>
        </w:rPr>
        <w:t>制限事項</w:t>
      </w:r>
      <w:r w:rsidR="00091205" w:rsidRPr="00CF7765">
        <w:rPr>
          <w:rFonts w:hint="eastAsia"/>
        </w:rPr>
        <w:t>)</w:t>
      </w:r>
      <w:r w:rsidRPr="00CF7765">
        <w:fldChar w:fldCharType="end"/>
      </w:r>
      <w:r w:rsidRPr="00CF7765">
        <w:rPr>
          <w:rFonts w:hint="eastAsia"/>
        </w:rPr>
        <w:t>」を参照のこと。</w:t>
      </w:r>
    </w:p>
    <w:p w:rsidR="00FD3712" w:rsidRPr="00CF7765" w:rsidRDefault="00FD3712" w:rsidP="00885A91">
      <w:pPr>
        <w:pStyle w:val="aa"/>
        <w:numPr>
          <w:ilvl w:val="0"/>
          <w:numId w:val="138"/>
        </w:numPr>
        <w:tabs>
          <w:tab w:val="clear" w:pos="567"/>
          <w:tab w:val="clear" w:pos="851"/>
          <w:tab w:val="clear" w:pos="1418"/>
          <w:tab w:val="clear" w:pos="1701"/>
          <w:tab w:val="left" w:pos="1380"/>
        </w:tabs>
      </w:pPr>
      <w:r w:rsidRPr="00CF7765">
        <w:rPr>
          <w:rFonts w:hint="eastAsia"/>
        </w:rPr>
        <w:t>くるみ製本の手順の中で、糊づけが実施されるが、糊づけするためには、糊を高温状態にして使用可能な状態にする必要がある。通常、糊の劣化防止などを理由に、温度調整</w:t>
      </w:r>
      <w:r w:rsidRPr="00CF7765">
        <w:rPr>
          <w:rFonts w:hint="eastAsia"/>
        </w:rPr>
        <w:t>(</w:t>
      </w:r>
      <w:r w:rsidRPr="00CF7765">
        <w:rPr>
          <w:rFonts w:hint="eastAsia"/>
        </w:rPr>
        <w:t>加熱</w:t>
      </w:r>
      <w:r w:rsidRPr="00CF7765">
        <w:rPr>
          <w:rFonts w:hint="eastAsia"/>
        </w:rPr>
        <w:t>)</w:t>
      </w:r>
      <w:r w:rsidRPr="00CF7765">
        <w:rPr>
          <w:rFonts w:hint="eastAsia"/>
        </w:rPr>
        <w:t>されていない状態にある。</w:t>
      </w:r>
      <w:r w:rsidRPr="00CF7765">
        <w:br/>
      </w:r>
      <w:r w:rsidRPr="00CF7765">
        <w:rPr>
          <w:rFonts w:hint="eastAsia"/>
        </w:rPr>
        <w:t>この糊を高温状態にして使用可能な状態にするためには、くるみ製本機にある温調ボタンを押下する必要がある。</w:t>
      </w:r>
      <w:r w:rsidRPr="00CF7765">
        <w:br/>
      </w:r>
      <w:r w:rsidRPr="00CF7765">
        <w:rPr>
          <w:rFonts w:hint="eastAsia"/>
        </w:rPr>
        <w:t>糊付け可能状態になって糊づけ動作が行われない状態がシステムデータ「糊の温調停止タイマー」で規定された時間継続した場合、糊の温調制御は自動的に解除される。</w:t>
      </w:r>
    </w:p>
    <w:p w:rsidR="00FD3712" w:rsidRPr="00CF7765" w:rsidRDefault="00FD3712" w:rsidP="00885A91">
      <w:pPr>
        <w:pStyle w:val="aa"/>
        <w:numPr>
          <w:ilvl w:val="0"/>
          <w:numId w:val="138"/>
        </w:numPr>
        <w:tabs>
          <w:tab w:val="left" w:pos="1380"/>
        </w:tabs>
      </w:pPr>
      <w:r w:rsidRPr="00CF7765">
        <w:rPr>
          <w:rFonts w:hint="eastAsia"/>
        </w:rPr>
        <w:t>糊の塗布量は、中紙の厚みに応じた設定に従って決定されるが、これはシステムデータ「糊の塗布量調整値」で調整することができる。</w:t>
      </w:r>
      <w:r w:rsidRPr="00CF7765">
        <w:br/>
      </w:r>
      <w:r w:rsidRPr="00CF7765">
        <w:rPr>
          <w:rFonts w:hint="eastAsia"/>
        </w:rPr>
        <w:t>くるみ製本機は、両設定値を加算して最終的な塗布量を計算する。その結果、くるみ製本機にて規定される塗布可能量を超える場合は、超えた分が切り捨てられる。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ageBreakBefore/>
      </w:pPr>
      <w:r w:rsidRPr="00CF7765">
        <w:rPr>
          <w:rFonts w:hint="eastAsia"/>
        </w:rPr>
        <w:lastRenderedPageBreak/>
        <w:t>＜システムデータ＞</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99"/>
        <w:gridCol w:w="905"/>
        <w:gridCol w:w="1267"/>
        <w:gridCol w:w="4676"/>
      </w:tblGrid>
      <w:tr w:rsidR="00FD3712" w:rsidRPr="00CF7765">
        <w:tc>
          <w:tcPr>
            <w:tcW w:w="2899" w:type="dxa"/>
            <w:shd w:val="clear" w:color="auto" w:fill="FFFF00"/>
          </w:tcPr>
          <w:p w:rsidR="00FD3712" w:rsidRPr="00CF7765" w:rsidRDefault="00FD3712">
            <w:pPr>
              <w:pStyle w:val="aa"/>
              <w:ind w:left="0"/>
              <w:jc w:val="center"/>
            </w:pPr>
            <w:r w:rsidRPr="00CF7765">
              <w:rPr>
                <w:rFonts w:hint="eastAsia"/>
              </w:rPr>
              <w:t>項目</w:t>
            </w:r>
          </w:p>
        </w:tc>
        <w:tc>
          <w:tcPr>
            <w:tcW w:w="905" w:type="dxa"/>
            <w:shd w:val="clear" w:color="auto" w:fill="FFFF00"/>
          </w:tcPr>
          <w:p w:rsidR="00FD3712" w:rsidRPr="00CF7765" w:rsidRDefault="00FD3712">
            <w:pPr>
              <w:pStyle w:val="aa"/>
              <w:ind w:left="0"/>
              <w:jc w:val="center"/>
            </w:pPr>
            <w:r w:rsidRPr="00CF7765">
              <w:rPr>
                <w:rFonts w:hint="eastAsia"/>
              </w:rPr>
              <w:t>設定</w:t>
            </w:r>
          </w:p>
        </w:tc>
        <w:tc>
          <w:tcPr>
            <w:tcW w:w="1267" w:type="dxa"/>
            <w:shd w:val="clear" w:color="auto" w:fill="FFFF00"/>
          </w:tcPr>
          <w:p w:rsidR="00FD3712" w:rsidRPr="00CF7765" w:rsidRDefault="00FD3712">
            <w:pPr>
              <w:pStyle w:val="aa"/>
              <w:ind w:left="0"/>
              <w:jc w:val="center"/>
            </w:pPr>
            <w:r w:rsidRPr="00CF7765">
              <w:rPr>
                <w:rFonts w:hint="eastAsia"/>
              </w:rPr>
              <w:t>デフォルト</w:t>
            </w:r>
          </w:p>
        </w:tc>
        <w:tc>
          <w:tcPr>
            <w:tcW w:w="4676" w:type="dxa"/>
            <w:shd w:val="clear" w:color="auto" w:fill="FFFF00"/>
          </w:tcPr>
          <w:p w:rsidR="00FD3712" w:rsidRPr="00CF7765" w:rsidRDefault="00FD3712">
            <w:pPr>
              <w:pStyle w:val="aa"/>
              <w:ind w:left="0"/>
              <w:jc w:val="center"/>
            </w:pPr>
            <w:r w:rsidRPr="00CF7765">
              <w:rPr>
                <w:rFonts w:hint="eastAsia"/>
              </w:rPr>
              <w:t>設定範囲・備考</w:t>
            </w:r>
          </w:p>
        </w:tc>
      </w:tr>
      <w:tr w:rsidR="00FD3712" w:rsidRPr="00CF7765">
        <w:tc>
          <w:tcPr>
            <w:tcW w:w="2899" w:type="dxa"/>
          </w:tcPr>
          <w:p w:rsidR="00FD3712" w:rsidRPr="00CF7765" w:rsidRDefault="00FD3712">
            <w:pPr>
              <w:pStyle w:val="aa"/>
              <w:ind w:left="0"/>
            </w:pPr>
            <w:r w:rsidRPr="00CF7765">
              <w:rPr>
                <w:rFonts w:hint="eastAsia"/>
              </w:rPr>
              <w:t>糊の温調停止タイマー</w:t>
            </w:r>
          </w:p>
        </w:tc>
        <w:tc>
          <w:tcPr>
            <w:tcW w:w="905" w:type="dxa"/>
          </w:tcPr>
          <w:p w:rsidR="00FD3712" w:rsidRPr="00CF7765" w:rsidRDefault="00FD3712">
            <w:pPr>
              <w:pStyle w:val="aa"/>
              <w:ind w:left="0"/>
              <w:jc w:val="center"/>
            </w:pPr>
            <w:r w:rsidRPr="00CF7765">
              <w:rPr>
                <w:rFonts w:hint="eastAsia"/>
              </w:rPr>
              <w:t>KO</w:t>
            </w:r>
          </w:p>
        </w:tc>
        <w:tc>
          <w:tcPr>
            <w:tcW w:w="1267" w:type="dxa"/>
          </w:tcPr>
          <w:p w:rsidR="00FD3712" w:rsidRPr="00CF7765" w:rsidRDefault="00FD3712">
            <w:pPr>
              <w:pStyle w:val="aa"/>
              <w:ind w:left="0"/>
              <w:jc w:val="center"/>
            </w:pPr>
            <w:r w:rsidRPr="00CF7765">
              <w:rPr>
                <w:rFonts w:hint="eastAsia"/>
              </w:rPr>
              <w:t>10</w:t>
            </w:r>
            <w:r w:rsidRPr="00CF7765">
              <w:rPr>
                <w:rFonts w:hint="eastAsia"/>
              </w:rPr>
              <w:t>分</w:t>
            </w:r>
          </w:p>
        </w:tc>
        <w:tc>
          <w:tcPr>
            <w:tcW w:w="4676" w:type="dxa"/>
          </w:tcPr>
          <w:p w:rsidR="00FD3712" w:rsidRPr="00CF7765" w:rsidRDefault="00FD3712" w:rsidP="00026C29">
            <w:pPr>
              <w:pStyle w:val="aa"/>
              <w:ind w:left="0"/>
            </w:pPr>
            <w:r w:rsidRPr="00CF7765">
              <w:rPr>
                <w:rFonts w:hint="eastAsia"/>
              </w:rPr>
              <w:t>10</w:t>
            </w:r>
            <w:r w:rsidRPr="00CF7765">
              <w:rPr>
                <w:rFonts w:hint="eastAsia"/>
              </w:rPr>
              <w:t>分</w:t>
            </w:r>
            <w:r w:rsidR="00026C29" w:rsidRPr="00CF7765">
              <w:rPr>
                <w:rFonts w:hint="eastAsia"/>
              </w:rPr>
              <w:t>、</w:t>
            </w:r>
            <w:r w:rsidR="00026C29" w:rsidRPr="00CF7765">
              <w:rPr>
                <w:rFonts w:hint="eastAsia"/>
              </w:rPr>
              <w:t>20</w:t>
            </w:r>
            <w:r w:rsidR="00026C29" w:rsidRPr="00CF7765">
              <w:rPr>
                <w:rFonts w:hint="eastAsia"/>
              </w:rPr>
              <w:t>分、</w:t>
            </w:r>
            <w:r w:rsidR="00026C29" w:rsidRPr="00CF7765">
              <w:rPr>
                <w:rFonts w:hint="eastAsia"/>
              </w:rPr>
              <w:t>30</w:t>
            </w:r>
            <w:r w:rsidR="00026C29" w:rsidRPr="00CF7765">
              <w:rPr>
                <w:rFonts w:hint="eastAsia"/>
              </w:rPr>
              <w:t>分、</w:t>
            </w:r>
            <w:r w:rsidR="00026C29" w:rsidRPr="00CF7765">
              <w:rPr>
                <w:rFonts w:hint="eastAsia"/>
              </w:rPr>
              <w:t>40</w:t>
            </w:r>
            <w:r w:rsidR="00026C29" w:rsidRPr="00CF7765">
              <w:rPr>
                <w:rFonts w:hint="eastAsia"/>
              </w:rPr>
              <w:t>分、</w:t>
            </w:r>
            <w:r w:rsidR="00026C29" w:rsidRPr="00CF7765">
              <w:rPr>
                <w:rFonts w:hint="eastAsia"/>
              </w:rPr>
              <w:t>50</w:t>
            </w:r>
            <w:r w:rsidR="00026C29" w:rsidRPr="00CF7765">
              <w:rPr>
                <w:rFonts w:hint="eastAsia"/>
              </w:rPr>
              <w:t>分、</w:t>
            </w:r>
            <w:r w:rsidR="00026C29" w:rsidRPr="00CF7765">
              <w:rPr>
                <w:rFonts w:hint="eastAsia"/>
              </w:rPr>
              <w:t>60</w:t>
            </w:r>
            <w:r w:rsidR="00026C29" w:rsidRPr="00CF7765">
              <w:rPr>
                <w:rFonts w:hint="eastAsia"/>
              </w:rPr>
              <w:t>分、</w:t>
            </w:r>
            <w:r w:rsidR="00026C29" w:rsidRPr="00CF7765">
              <w:rPr>
                <w:rFonts w:hint="eastAsia"/>
              </w:rPr>
              <w:t>90</w:t>
            </w:r>
            <w:r w:rsidR="00026C29" w:rsidRPr="00CF7765">
              <w:rPr>
                <w:rFonts w:hint="eastAsia"/>
              </w:rPr>
              <w:t>分、</w:t>
            </w:r>
            <w:r w:rsidRPr="00CF7765">
              <w:rPr>
                <w:rFonts w:hint="eastAsia"/>
              </w:rPr>
              <w:t>120</w:t>
            </w:r>
            <w:r w:rsidRPr="00CF7765">
              <w:rPr>
                <w:rFonts w:hint="eastAsia"/>
              </w:rPr>
              <w:t>分</w:t>
            </w:r>
          </w:p>
        </w:tc>
      </w:tr>
      <w:tr w:rsidR="00FD3712" w:rsidRPr="00CF7765">
        <w:tc>
          <w:tcPr>
            <w:tcW w:w="2899" w:type="dxa"/>
          </w:tcPr>
          <w:p w:rsidR="00FD3712" w:rsidRPr="00CF7765" w:rsidRDefault="00FD3712">
            <w:pPr>
              <w:pStyle w:val="aa"/>
              <w:ind w:left="0"/>
            </w:pPr>
            <w:r w:rsidRPr="00CF7765">
              <w:rPr>
                <w:rFonts w:hint="eastAsia"/>
              </w:rPr>
              <w:t>糊の塗布量調整値</w:t>
            </w:r>
          </w:p>
        </w:tc>
        <w:tc>
          <w:tcPr>
            <w:tcW w:w="905" w:type="dxa"/>
          </w:tcPr>
          <w:p w:rsidR="00FD3712" w:rsidRPr="00CF7765" w:rsidRDefault="00FD3712">
            <w:pPr>
              <w:pStyle w:val="aa"/>
              <w:ind w:left="0"/>
              <w:jc w:val="center"/>
            </w:pPr>
            <w:r w:rsidRPr="00CF7765">
              <w:rPr>
                <w:rFonts w:hint="eastAsia"/>
              </w:rPr>
              <w:t>KO</w:t>
            </w:r>
          </w:p>
        </w:tc>
        <w:tc>
          <w:tcPr>
            <w:tcW w:w="1267" w:type="dxa"/>
          </w:tcPr>
          <w:p w:rsidR="00FD3712" w:rsidRPr="00CF7765" w:rsidRDefault="00FD3712">
            <w:pPr>
              <w:pStyle w:val="aa"/>
              <w:ind w:left="0"/>
              <w:jc w:val="center"/>
            </w:pPr>
            <w:r w:rsidRPr="00CF7765">
              <w:rPr>
                <w:rFonts w:hint="eastAsia"/>
              </w:rPr>
              <w:t>0</w:t>
            </w:r>
          </w:p>
        </w:tc>
        <w:tc>
          <w:tcPr>
            <w:tcW w:w="4676" w:type="dxa"/>
          </w:tcPr>
          <w:p w:rsidR="00FD3712" w:rsidRPr="00CF7765" w:rsidRDefault="00FD3712">
            <w:pPr>
              <w:pStyle w:val="aa"/>
              <w:ind w:left="0"/>
            </w:pPr>
            <w:r w:rsidRPr="00CF7765">
              <w:rPr>
                <w:rFonts w:hint="eastAsia"/>
              </w:rPr>
              <w:t>-6</w:t>
            </w:r>
            <w:r w:rsidRPr="00CF7765">
              <w:rPr>
                <w:rFonts w:hint="eastAsia"/>
              </w:rPr>
              <w:t>～</w:t>
            </w:r>
            <w:r w:rsidRPr="00CF7765">
              <w:rPr>
                <w:rFonts w:hint="eastAsia"/>
              </w:rPr>
              <w:t>6</w:t>
            </w:r>
            <w:r w:rsidRPr="00CF7765">
              <w:br/>
            </w:r>
            <w:r w:rsidRPr="00CF7765">
              <w:rPr>
                <w:rFonts w:hint="eastAsia"/>
              </w:rPr>
              <w:t>（</w:t>
            </w:r>
            <w:r w:rsidRPr="00CF7765">
              <w:rPr>
                <w:rFonts w:hint="eastAsia"/>
              </w:rPr>
              <w:t>1</w:t>
            </w:r>
            <w:r w:rsidRPr="00CF7765">
              <w:rPr>
                <w:rFonts w:hint="eastAsia"/>
              </w:rPr>
              <w:t>カウントきざみ、</w:t>
            </w:r>
            <w:r w:rsidRPr="00CF7765">
              <w:rPr>
                <w:rFonts w:hint="eastAsia"/>
              </w:rPr>
              <w:t>1</w:t>
            </w:r>
            <w:r w:rsidRPr="00CF7765">
              <w:rPr>
                <w:rFonts w:hint="eastAsia"/>
              </w:rPr>
              <w:t>カウントは、</w:t>
            </w:r>
            <w:r w:rsidRPr="00CF7765">
              <w:rPr>
                <w:rFonts w:hint="eastAsia"/>
              </w:rPr>
              <w:t>0.05mm</w:t>
            </w:r>
            <w:r w:rsidRPr="00CF7765">
              <w:rPr>
                <w:rFonts w:hint="eastAsia"/>
              </w:rPr>
              <w:t>単位）</w:t>
            </w:r>
          </w:p>
        </w:tc>
      </w:tr>
      <w:tr w:rsidR="00264FB5" w:rsidRPr="00CF7765">
        <w:tc>
          <w:tcPr>
            <w:tcW w:w="2899" w:type="dxa"/>
          </w:tcPr>
          <w:p w:rsidR="00264FB5" w:rsidRPr="00CF7765" w:rsidRDefault="00264FB5">
            <w:pPr>
              <w:pStyle w:val="aa"/>
              <w:ind w:left="0"/>
            </w:pPr>
            <w:r w:rsidRPr="00CF7765">
              <w:t>くるみ製本待ちの状態</w:t>
            </w:r>
            <w:r w:rsidRPr="00CF7765">
              <w:rPr>
                <w:rFonts w:hint="eastAsia"/>
              </w:rPr>
              <w:t xml:space="preserve"> </w:t>
            </w:r>
            <w:r w:rsidRPr="00CF7765">
              <w:t>最大処理時間</w:t>
            </w:r>
          </w:p>
        </w:tc>
        <w:tc>
          <w:tcPr>
            <w:tcW w:w="905" w:type="dxa"/>
          </w:tcPr>
          <w:p w:rsidR="00264FB5" w:rsidRPr="00CF7765" w:rsidRDefault="00264FB5">
            <w:pPr>
              <w:pStyle w:val="aa"/>
              <w:ind w:left="0"/>
              <w:jc w:val="center"/>
            </w:pPr>
            <w:r w:rsidRPr="00CF7765">
              <w:rPr>
                <w:rFonts w:hint="eastAsia"/>
              </w:rPr>
              <w:t>CE</w:t>
            </w:r>
          </w:p>
        </w:tc>
        <w:tc>
          <w:tcPr>
            <w:tcW w:w="1267" w:type="dxa"/>
          </w:tcPr>
          <w:p w:rsidR="00264FB5" w:rsidRPr="00CF7765" w:rsidRDefault="00264FB5">
            <w:pPr>
              <w:pStyle w:val="aa"/>
              <w:ind w:left="0"/>
              <w:jc w:val="center"/>
            </w:pPr>
            <w:r w:rsidRPr="00CF7765">
              <w:rPr>
                <w:rFonts w:hint="eastAsia"/>
              </w:rPr>
              <w:t>7</w:t>
            </w:r>
            <w:r w:rsidRPr="00CF7765">
              <w:rPr>
                <w:rFonts w:hint="eastAsia"/>
              </w:rPr>
              <w:t>分</w:t>
            </w:r>
          </w:p>
        </w:tc>
        <w:tc>
          <w:tcPr>
            <w:tcW w:w="4676" w:type="dxa"/>
          </w:tcPr>
          <w:p w:rsidR="00264FB5" w:rsidRPr="00CF7765" w:rsidRDefault="00264FB5" w:rsidP="00075A20">
            <w:pPr>
              <w:pStyle w:val="aa"/>
              <w:ind w:left="0"/>
            </w:pPr>
            <w:r w:rsidRPr="00CF7765">
              <w:rPr>
                <w:rFonts w:hint="eastAsia"/>
              </w:rPr>
              <w:t>1</w:t>
            </w:r>
            <w:r w:rsidRPr="00CF7765">
              <w:rPr>
                <w:rFonts w:hint="eastAsia"/>
              </w:rPr>
              <w:t>～</w:t>
            </w:r>
            <w:r w:rsidRPr="00CF7765">
              <w:rPr>
                <w:rFonts w:hint="eastAsia"/>
              </w:rPr>
              <w:t>99</w:t>
            </w:r>
            <w:r w:rsidRPr="00CF7765">
              <w:rPr>
                <w:rFonts w:hint="eastAsia"/>
              </w:rPr>
              <w:t>分</w:t>
            </w:r>
          </w:p>
          <w:p w:rsidR="00264FB5" w:rsidRPr="00CF7765" w:rsidRDefault="00264FB5" w:rsidP="00075A20">
            <w:pPr>
              <w:pStyle w:val="aa"/>
              <w:ind w:left="0"/>
            </w:pPr>
            <w:r w:rsidRPr="00CF7765">
              <w:rPr>
                <w:rFonts w:hint="eastAsia"/>
              </w:rPr>
              <w:t>くるみ製本まち状態（</w:t>
            </w:r>
            <w:r w:rsidRPr="00CF7765">
              <w:rPr>
                <w:rFonts w:hint="eastAsia"/>
              </w:rPr>
              <w:t>IOT</w:t>
            </w:r>
            <w:r w:rsidRPr="00CF7765">
              <w:rPr>
                <w:rFonts w:hint="eastAsia"/>
              </w:rPr>
              <w:t>は動作していない）から、冊子排出するまでの最大処理時間。</w:t>
            </w:r>
          </w:p>
          <w:p w:rsidR="00264FB5" w:rsidRPr="00CF7765" w:rsidRDefault="00264FB5">
            <w:pPr>
              <w:pStyle w:val="aa"/>
              <w:ind w:left="0"/>
            </w:pPr>
            <w:r w:rsidRPr="00CF7765">
              <w:rPr>
                <w:rFonts w:hint="eastAsia"/>
              </w:rPr>
              <w:t>DeviceUI</w:t>
            </w:r>
            <w:r w:rsidRPr="00CF7765">
              <w:rPr>
                <w:rFonts w:hint="eastAsia"/>
              </w:rPr>
              <w:t>の表示に使う。</w:t>
            </w:r>
          </w:p>
        </w:tc>
      </w:tr>
    </w:tbl>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ユーザーが指定するくるみ製本の指定は、各</w:t>
      </w:r>
      <w:r w:rsidRPr="00CF7765">
        <w:rPr>
          <w:rFonts w:hint="eastAsia"/>
        </w:rPr>
        <w:t>DT Service</w:t>
      </w:r>
      <w:r w:rsidRPr="00CF7765">
        <w:rPr>
          <w:rFonts w:hint="eastAsia"/>
        </w:rPr>
        <w:t>で上記のような指定でない場合があるが、最終的に、</w:t>
      </w:r>
      <w:r w:rsidRPr="00CF7765">
        <w:rPr>
          <w:rFonts w:hint="eastAsia"/>
        </w:rPr>
        <w:t>IOT Device Function</w:t>
      </w:r>
      <w:r w:rsidRPr="00CF7765">
        <w:rPr>
          <w:rFonts w:hint="eastAsia"/>
        </w:rPr>
        <w:t>に対しては、上記のようなくるみ製本に関するパラメータに変換されて指示される必要があると考えればよい。どのように指示するか、指示できるかについては、各</w:t>
      </w:r>
      <w:r w:rsidRPr="00CF7765">
        <w:rPr>
          <w:rFonts w:hint="eastAsia"/>
        </w:rPr>
        <w:t>DT Service</w:t>
      </w:r>
      <w:r w:rsidRPr="00CF7765">
        <w:rPr>
          <w:rFonts w:hint="eastAsia"/>
        </w:rPr>
        <w:t>を参照のこと。</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くるみ製本を指示する場合は、排出面指定は、</w:t>
      </w:r>
      <w:r w:rsidRPr="00CF7765">
        <w:rPr>
          <w:rFonts w:hint="eastAsia"/>
        </w:rPr>
        <w:t>"</w:t>
      </w:r>
      <w:r w:rsidRPr="00CF7765">
        <w:rPr>
          <w:rFonts w:hint="eastAsia"/>
        </w:rPr>
        <w:t>裏面排出</w:t>
      </w:r>
      <w:r w:rsidRPr="00CF7765">
        <w:rPr>
          <w:rFonts w:hint="eastAsia"/>
        </w:rPr>
        <w:t>(Facedown, 1toN)"</w:t>
      </w:r>
      <w:r w:rsidRPr="00CF7765">
        <w:rPr>
          <w:rFonts w:hint="eastAsia"/>
        </w:rPr>
        <w:t>、</w:t>
      </w:r>
      <w:r w:rsidR="00A04587" w:rsidRPr="00CF7765">
        <w:rPr>
          <w:rFonts w:hint="eastAsia"/>
        </w:rPr>
        <w:t>Collate</w:t>
      </w:r>
      <w:r w:rsidRPr="00CF7765">
        <w:rPr>
          <w:rFonts w:hint="eastAsia"/>
        </w:rPr>
        <w:t>を指定しなければならない。</w:t>
      </w:r>
      <w:r w:rsidRPr="00CF7765">
        <w:br/>
      </w:r>
      <w:r w:rsidRPr="00CF7765">
        <w:rPr>
          <w:rFonts w:hint="eastAsia"/>
        </w:rPr>
        <w:t>(</w:t>
      </w:r>
      <w:r w:rsidRPr="00CF7765">
        <w:rPr>
          <w:rFonts w:hint="eastAsia"/>
        </w:rPr>
        <w:t>指定がこれに反する場合は、指定の方を無視する</w:t>
      </w:r>
      <w:r w:rsidRPr="00CF7765">
        <w:rPr>
          <w:rFonts w:hint="eastAsia"/>
        </w:rPr>
        <w:t>)</w:t>
      </w:r>
      <w:r w:rsidRPr="00CF7765">
        <w:rPr>
          <w:rFonts w:hint="eastAsia"/>
        </w:rPr>
        <w:t>。</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くるみ製本指定の場合は、</w:t>
      </w:r>
      <w:r w:rsidRPr="00CF7765">
        <w:rPr>
          <w:rFonts w:hint="eastAsia"/>
        </w:rPr>
        <w:t>Pre-Collation</w:t>
      </w:r>
      <w:r w:rsidRPr="00CF7765">
        <w:rPr>
          <w:rFonts w:hint="eastAsia"/>
        </w:rPr>
        <w:t>を行う。</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製本機の温調について、使用可能な状況になるまでに、かなりの時間を有する。よって、オペレータは、くるみ製本を実施するときには、あらかじめ、温調ボタンを押下して糊の温調を開始しておくことが望まれる。</w:t>
      </w:r>
      <w:r w:rsidRPr="00CF7765">
        <w:br/>
      </w:r>
      <w:r w:rsidRPr="00CF7765">
        <w:rPr>
          <w:rFonts w:hint="eastAsia"/>
        </w:rPr>
        <w:t>くるみ製本ジョブの実行要求がくるみ製本機になされるとくるみ製本機は温調を開始する。</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糊の温調状態は、くるみ製本機に用意された温調用の</w:t>
      </w:r>
      <w:r w:rsidRPr="00CF7765">
        <w:rPr>
          <w:rFonts w:hint="eastAsia"/>
        </w:rPr>
        <w:t>LED</w:t>
      </w:r>
      <w:r w:rsidRPr="00CF7765">
        <w:rPr>
          <w:rFonts w:hint="eastAsia"/>
        </w:rPr>
        <w:t>で確認できる。下記の補足事項にて、その概要を示す。</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くるみ製本機にある温調ボタンは、温調中または温調立ち上げ中のときに温調を停止させることもできる。</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糊の温調状態が糊付け可能な状態にない場合、くるみ製本ジョブについて一切のプリントを開始・継続させない。</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糊切れの場合、くるみ製本ジョブについて一切のプリントを開始・継続させない。</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排出先</w:t>
      </w:r>
      <w:r w:rsidRPr="00CF7765">
        <w:rPr>
          <w:rFonts w:hint="eastAsia"/>
        </w:rPr>
        <w:t>(</w:t>
      </w:r>
      <w:r w:rsidRPr="00CF7765">
        <w:rPr>
          <w:rFonts w:hint="eastAsia"/>
        </w:rPr>
        <w:t>くるみ製本トレイ</w:t>
      </w:r>
      <w:r w:rsidRPr="00CF7765">
        <w:rPr>
          <w:rFonts w:hint="eastAsia"/>
        </w:rPr>
        <w:t>)</w:t>
      </w:r>
      <w:r w:rsidRPr="00CF7765">
        <w:rPr>
          <w:rFonts w:hint="eastAsia"/>
        </w:rPr>
        <w:t>がフルを検知している場合、くるみ製本ジョブにおいて、くるみ製本セットの中紙冊子の最初の用紙とくるみ表紙についてはプリントを開始させない。</w:t>
      </w:r>
      <w:r w:rsidRPr="00CF7765">
        <w:br/>
      </w:r>
      <w:r w:rsidRPr="00CF7765">
        <w:rPr>
          <w:rFonts w:hint="eastAsia"/>
        </w:rPr>
        <w:t>「</w:t>
      </w:r>
      <w:r w:rsidRPr="00CF7765">
        <w:fldChar w:fldCharType="begin"/>
      </w:r>
      <w:r w:rsidRPr="00CF7765">
        <w:instrText xml:space="preserve"> REF _Ref9326589 \r \h  \* MERGEFORMAT </w:instrText>
      </w:r>
      <w:r w:rsidRPr="00CF7765">
        <w:fldChar w:fldCharType="separate"/>
      </w:r>
      <w:r w:rsidR="00091205">
        <w:t>3.4.15</w:t>
      </w:r>
      <w:r w:rsidRPr="00CF7765">
        <w:fldChar w:fldCharType="end"/>
      </w:r>
      <w:r w:rsidRPr="00CF7765">
        <w:rPr>
          <w:rFonts w:hint="eastAsia"/>
        </w:rPr>
        <w:t xml:space="preserve">　</w:t>
      </w:r>
      <w:r w:rsidRPr="00CF7765">
        <w:fldChar w:fldCharType="begin"/>
      </w:r>
      <w:r w:rsidRPr="00CF7765">
        <w:instrText xml:space="preserve"> REF _Ref9326589 \h  \* MERGEFORMAT </w:instrText>
      </w:r>
      <w:r w:rsidRPr="00CF7765">
        <w:fldChar w:fldCharType="separate"/>
      </w:r>
      <w:r w:rsidR="00091205" w:rsidRPr="00CF7765">
        <w:rPr>
          <w:rFonts w:hint="eastAsia"/>
        </w:rPr>
        <w:t>フルスタック検知</w:t>
      </w:r>
      <w:r w:rsidRPr="00CF7765">
        <w:fldChar w:fldCharType="end"/>
      </w:r>
      <w:r w:rsidRPr="00CF7765">
        <w:rPr>
          <w:rFonts w:hint="eastAsia"/>
        </w:rPr>
        <w:t>」を参照のこと。</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排出先</w:t>
      </w:r>
      <w:r w:rsidRPr="00CF7765">
        <w:rPr>
          <w:rFonts w:hint="eastAsia"/>
        </w:rPr>
        <w:t>(</w:t>
      </w:r>
      <w:r w:rsidRPr="00CF7765">
        <w:rPr>
          <w:rFonts w:hint="eastAsia"/>
        </w:rPr>
        <w:t>くるみ製本トレイ</w:t>
      </w:r>
      <w:r w:rsidRPr="00CF7765">
        <w:rPr>
          <w:rFonts w:hint="eastAsia"/>
        </w:rPr>
        <w:t>)</w:t>
      </w:r>
      <w:r w:rsidRPr="00CF7765">
        <w:rPr>
          <w:rFonts w:hint="eastAsia"/>
        </w:rPr>
        <w:t>がオープンを検知している場合、くるみ製本ジョブにおいて、くるみ製本セットの中紙冊子の最初の用紙とくるみ表紙についてはプリントを開始させない。</w:t>
      </w:r>
      <w:r w:rsidRPr="00CF7765">
        <w:br/>
      </w:r>
      <w:r w:rsidRPr="00CF7765">
        <w:rPr>
          <w:rFonts w:hint="eastAsia"/>
        </w:rPr>
        <w:t>「</w:t>
      </w:r>
      <w:r w:rsidRPr="00CF7765">
        <w:fldChar w:fldCharType="begin"/>
      </w:r>
      <w:r w:rsidRPr="00CF7765">
        <w:instrText xml:space="preserve"> REF _Ref307488172 \r \h  \* MERGEFORMAT </w:instrText>
      </w:r>
      <w:r w:rsidRPr="00CF7765">
        <w:fldChar w:fldCharType="separate"/>
      </w:r>
      <w:r w:rsidR="00091205">
        <w:t>3.4.20</w:t>
      </w:r>
      <w:r w:rsidRPr="00CF7765">
        <w:fldChar w:fldCharType="end"/>
      </w:r>
      <w:r w:rsidRPr="00CF7765">
        <w:rPr>
          <w:rFonts w:hint="eastAsia"/>
        </w:rPr>
        <w:t xml:space="preserve"> </w:t>
      </w:r>
      <w:r w:rsidRPr="00CF7765">
        <w:fldChar w:fldCharType="begin"/>
      </w:r>
      <w:r w:rsidRPr="00CF7765">
        <w:instrText xml:space="preserve"> REF _Ref307488172 \h  \* MERGEFORMAT </w:instrText>
      </w:r>
      <w:r w:rsidRPr="00CF7765">
        <w:fldChar w:fldCharType="separate"/>
      </w:r>
      <w:r w:rsidR="00091205" w:rsidRPr="00CF7765">
        <w:rPr>
          <w:rFonts w:hint="eastAsia"/>
        </w:rPr>
        <w:t>くるみ製本トレイ</w:t>
      </w:r>
      <w:r w:rsidR="00091205" w:rsidRPr="00CF7765">
        <w:rPr>
          <w:rFonts w:hint="eastAsia"/>
        </w:rPr>
        <w:t>(Perfect Binder Tray)</w:t>
      </w:r>
      <w:r w:rsidR="00091205" w:rsidRPr="00CF7765">
        <w:rPr>
          <w:rFonts w:hint="eastAsia"/>
        </w:rPr>
        <w:t>の用紙取り出しボタン</w:t>
      </w:r>
      <w:r w:rsidRPr="00CF7765">
        <w:fldChar w:fldCharType="end"/>
      </w:r>
      <w:r w:rsidRPr="00CF7765">
        <w:rPr>
          <w:rFonts w:hint="eastAsia"/>
        </w:rPr>
        <w:t>」を参照のこと。</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排出先</w:t>
      </w:r>
      <w:r w:rsidRPr="00CF7765">
        <w:rPr>
          <w:rFonts w:hint="eastAsia"/>
        </w:rPr>
        <w:t>(</w:t>
      </w:r>
      <w:r w:rsidRPr="00CF7765">
        <w:rPr>
          <w:rFonts w:hint="eastAsia"/>
        </w:rPr>
        <w:t>くるみ製本トレイ</w:t>
      </w:r>
      <w:r w:rsidRPr="00CF7765">
        <w:rPr>
          <w:rFonts w:hint="eastAsia"/>
        </w:rPr>
        <w:t xml:space="preserve">) </w:t>
      </w:r>
      <w:r w:rsidRPr="00CF7765">
        <w:rPr>
          <w:rFonts w:hint="eastAsia"/>
        </w:rPr>
        <w:t>が不良冊子排出を検知している場合、くるみ製本ジョブにおいて、一切のプリントを開始・継続させない。</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くるみ断裁屑入れがフルを検知している場合、くるみ製本ジョブにおいて、くるみ製本セットの中紙冊子の最初の用紙とくるみ表紙についてはプリントを開始させない。</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くるみ断裁屑入れがオープン</w:t>
      </w:r>
      <w:r w:rsidRPr="00CF7765">
        <w:rPr>
          <w:rFonts w:hint="eastAsia"/>
        </w:rPr>
        <w:t>(</w:t>
      </w:r>
      <w:r w:rsidRPr="00CF7765">
        <w:rPr>
          <w:rFonts w:hint="eastAsia"/>
        </w:rPr>
        <w:t>ミスセット</w:t>
      </w:r>
      <w:r w:rsidRPr="00CF7765">
        <w:rPr>
          <w:rFonts w:hint="eastAsia"/>
        </w:rPr>
        <w:t>)</w:t>
      </w:r>
      <w:r w:rsidRPr="00CF7765">
        <w:rPr>
          <w:rFonts w:hint="eastAsia"/>
        </w:rPr>
        <w:t>を検知している場合、くるみ製本ジョブを含めて、一切のプリントの開始・継続を妨げない。</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くるみ製本機が自動排出待ちまたは自動排出中にあるときは、一切のプリントを開始させない。</w:t>
      </w:r>
      <w:r w:rsidRPr="00CF7765">
        <w:rPr>
          <w:strike/>
        </w:rPr>
        <w:br/>
      </w:r>
      <w:r w:rsidRPr="00CF7765">
        <w:rPr>
          <w:rFonts w:hint="eastAsia"/>
        </w:rPr>
        <w:t>自動排出については、「</w:t>
      </w:r>
      <w:r w:rsidRPr="00CF7765">
        <w:fldChar w:fldCharType="begin"/>
      </w:r>
      <w:r w:rsidRPr="00CF7765">
        <w:instrText xml:space="preserve"> REF _Ref313533558 \r \h  \* MERGEFORMAT </w:instrText>
      </w:r>
      <w:r w:rsidRPr="00CF7765">
        <w:fldChar w:fldCharType="separate"/>
      </w:r>
      <w:r w:rsidR="00091205">
        <w:t>4.1.3</w:t>
      </w:r>
      <w:r w:rsidRPr="00CF7765">
        <w:fldChar w:fldCharType="end"/>
      </w:r>
      <w:r w:rsidRPr="00CF7765">
        <w:rPr>
          <w:rFonts w:hint="eastAsia"/>
        </w:rPr>
        <w:t xml:space="preserve"> </w:t>
      </w:r>
      <w:r w:rsidRPr="00CF7765">
        <w:fldChar w:fldCharType="begin"/>
      </w:r>
      <w:r w:rsidRPr="00CF7765">
        <w:instrText xml:space="preserve"> REF _Ref313533560 \h  \* MERGEFORMAT </w:instrText>
      </w:r>
      <w:r w:rsidRPr="00CF7765">
        <w:fldChar w:fldCharType="separate"/>
      </w:r>
      <w:r w:rsidR="00091205" w:rsidRPr="00CF7765">
        <w:rPr>
          <w:rFonts w:hint="eastAsia"/>
        </w:rPr>
        <w:t>くるみ製本に関する補足事項</w:t>
      </w:r>
      <w:r w:rsidR="00091205" w:rsidRPr="00CF7765">
        <w:rPr>
          <w:rFonts w:hint="eastAsia"/>
        </w:rPr>
        <w:t>(</w:t>
      </w:r>
      <w:r w:rsidR="00091205" w:rsidRPr="00CF7765">
        <w:rPr>
          <w:rFonts w:hint="eastAsia"/>
        </w:rPr>
        <w:t>制限事項</w:t>
      </w:r>
      <w:r w:rsidR="00091205" w:rsidRPr="00CF7765">
        <w:rPr>
          <w:rFonts w:hint="eastAsia"/>
        </w:rPr>
        <w:t>)</w:t>
      </w:r>
      <w:r w:rsidRPr="00CF7765">
        <w:fldChar w:fldCharType="end"/>
      </w:r>
      <w:r w:rsidRPr="00CF7765">
        <w:rPr>
          <w:rFonts w:hint="eastAsia"/>
        </w:rPr>
        <w:t>」を参照のこと。</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くるみ製本時には、各指定されたパラメータの範囲についての制限がある。その制限に違反する場合は、ジョブアボートする。</w:t>
      </w:r>
      <w:r w:rsidRPr="00CF7765">
        <w:br/>
      </w:r>
      <w:r w:rsidRPr="00CF7765">
        <w:rPr>
          <w:rFonts w:hint="eastAsia"/>
        </w:rPr>
        <w:t>制限については、「</w:t>
      </w:r>
      <w:r w:rsidRPr="00CF7765">
        <w:fldChar w:fldCharType="begin"/>
      </w:r>
      <w:r w:rsidRPr="00CF7765">
        <w:instrText xml:space="preserve"> REF _Ref308530446 \r \h  \* MERGEFORMAT </w:instrText>
      </w:r>
      <w:r w:rsidRPr="00CF7765">
        <w:fldChar w:fldCharType="separate"/>
      </w:r>
      <w:r w:rsidR="00091205">
        <w:t>4.1.3</w:t>
      </w:r>
      <w:r w:rsidRPr="00CF7765">
        <w:fldChar w:fldCharType="end"/>
      </w:r>
      <w:r w:rsidRPr="00CF7765">
        <w:rPr>
          <w:rFonts w:hint="eastAsia"/>
        </w:rPr>
        <w:t xml:space="preserve"> </w:t>
      </w:r>
      <w:r w:rsidRPr="00CF7765">
        <w:fldChar w:fldCharType="begin"/>
      </w:r>
      <w:r w:rsidRPr="00CF7765">
        <w:instrText xml:space="preserve"> REF _Ref308530448 \h  \* MERGEFORMAT </w:instrText>
      </w:r>
      <w:r w:rsidRPr="00CF7765">
        <w:fldChar w:fldCharType="separate"/>
      </w:r>
      <w:r w:rsidR="00091205" w:rsidRPr="00CF7765">
        <w:rPr>
          <w:rFonts w:hint="eastAsia"/>
        </w:rPr>
        <w:t>くるみ製本に関する補足事項</w:t>
      </w:r>
      <w:r w:rsidR="00091205" w:rsidRPr="00CF7765">
        <w:rPr>
          <w:rFonts w:hint="eastAsia"/>
        </w:rPr>
        <w:t>(</w:t>
      </w:r>
      <w:r w:rsidR="00091205" w:rsidRPr="00CF7765">
        <w:rPr>
          <w:rFonts w:hint="eastAsia"/>
        </w:rPr>
        <w:t>制限事項</w:t>
      </w:r>
      <w:r w:rsidR="00091205" w:rsidRPr="00CF7765">
        <w:rPr>
          <w:rFonts w:hint="eastAsia"/>
        </w:rPr>
        <w:t>)</w:t>
      </w:r>
      <w:r w:rsidRPr="00CF7765">
        <w:fldChar w:fldCharType="end"/>
      </w:r>
      <w:r w:rsidRPr="00CF7765">
        <w:rPr>
          <w:rFonts w:hint="eastAsia"/>
        </w:rPr>
        <w:t>」を参照のこと。</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くるみ製本可能な用紙の枚数制限がある。その制限に違反する場合は、ジョブアボートする。</w:t>
      </w:r>
      <w:r w:rsidRPr="00CF7765">
        <w:br/>
      </w:r>
      <w:r w:rsidRPr="00CF7765">
        <w:rPr>
          <w:rFonts w:hint="eastAsia"/>
        </w:rPr>
        <w:t>制限については、「</w:t>
      </w:r>
      <w:r w:rsidRPr="00CF7765">
        <w:fldChar w:fldCharType="begin"/>
      </w:r>
      <w:r w:rsidRPr="00CF7765">
        <w:instrText xml:space="preserve"> REF _Ref308530446 \r \h  \* MERGEFORMAT </w:instrText>
      </w:r>
      <w:r w:rsidRPr="00CF7765">
        <w:fldChar w:fldCharType="separate"/>
      </w:r>
      <w:r w:rsidR="00091205">
        <w:t>4.1.3</w:t>
      </w:r>
      <w:r w:rsidRPr="00CF7765">
        <w:fldChar w:fldCharType="end"/>
      </w:r>
      <w:r w:rsidRPr="00CF7765">
        <w:rPr>
          <w:rFonts w:hint="eastAsia"/>
        </w:rPr>
        <w:t xml:space="preserve"> </w:t>
      </w:r>
      <w:r w:rsidRPr="00CF7765">
        <w:fldChar w:fldCharType="begin"/>
      </w:r>
      <w:r w:rsidRPr="00CF7765">
        <w:instrText xml:space="preserve"> REF _Ref308530448 \h  \* MERGEFORMAT </w:instrText>
      </w:r>
      <w:r w:rsidRPr="00CF7765">
        <w:fldChar w:fldCharType="separate"/>
      </w:r>
      <w:r w:rsidR="00091205" w:rsidRPr="00CF7765">
        <w:rPr>
          <w:rFonts w:hint="eastAsia"/>
        </w:rPr>
        <w:t>くるみ製本に関する補足事項</w:t>
      </w:r>
      <w:r w:rsidR="00091205" w:rsidRPr="00CF7765">
        <w:rPr>
          <w:rFonts w:hint="eastAsia"/>
        </w:rPr>
        <w:t>(</w:t>
      </w:r>
      <w:r w:rsidR="00091205" w:rsidRPr="00CF7765">
        <w:rPr>
          <w:rFonts w:hint="eastAsia"/>
        </w:rPr>
        <w:t>制限事項</w:t>
      </w:r>
      <w:r w:rsidR="00091205" w:rsidRPr="00CF7765">
        <w:rPr>
          <w:rFonts w:hint="eastAsia"/>
        </w:rPr>
        <w:t>)</w:t>
      </w:r>
      <w:r w:rsidRPr="00CF7765">
        <w:fldChar w:fldCharType="end"/>
      </w:r>
      <w:r w:rsidRPr="00CF7765">
        <w:rPr>
          <w:rFonts w:hint="eastAsia"/>
        </w:rPr>
        <w:t>」を参照のこと。</w:t>
      </w:r>
    </w:p>
    <w:p w:rsidR="00FD3712" w:rsidRPr="00CF7765" w:rsidRDefault="00FD3712" w:rsidP="00885A91">
      <w:pPr>
        <w:pStyle w:val="aa"/>
        <w:numPr>
          <w:ilvl w:val="0"/>
          <w:numId w:val="139"/>
        </w:numPr>
        <w:tabs>
          <w:tab w:val="clear" w:pos="567"/>
          <w:tab w:val="clear" w:pos="851"/>
          <w:tab w:val="clear" w:pos="1418"/>
          <w:tab w:val="clear" w:pos="1701"/>
          <w:tab w:val="left" w:pos="1380"/>
        </w:tabs>
      </w:pPr>
      <w:r w:rsidRPr="00CF7765">
        <w:rPr>
          <w:rFonts w:hint="eastAsia"/>
        </w:rPr>
        <w:t>用紙の厚みによっては、上記した枚数以下でもくるみ製本処理が不可能な場合がある。</w:t>
      </w:r>
      <w:r w:rsidRPr="00CF7765">
        <w:br/>
      </w:r>
      <w:r w:rsidRPr="00CF7765">
        <w:rPr>
          <w:rFonts w:hint="eastAsia"/>
        </w:rPr>
        <w:t>このため、くるみ製本機自体において、用紙枚数</w:t>
      </w:r>
      <w:r w:rsidRPr="00CF7765">
        <w:rPr>
          <w:rFonts w:hint="eastAsia"/>
        </w:rPr>
        <w:t>(</w:t>
      </w:r>
      <w:r w:rsidRPr="00CF7765">
        <w:rPr>
          <w:rFonts w:hint="eastAsia"/>
        </w:rPr>
        <w:t>冊子厚等</w:t>
      </w:r>
      <w:r w:rsidRPr="00CF7765">
        <w:rPr>
          <w:rFonts w:hint="eastAsia"/>
        </w:rPr>
        <w:t>)</w:t>
      </w:r>
      <w:r w:rsidRPr="00CF7765">
        <w:rPr>
          <w:rFonts w:hint="eastAsia"/>
        </w:rPr>
        <w:t>のチェック機能があり、このチェック機能が適合せず</w:t>
      </w:r>
      <w:r w:rsidRPr="00CF7765">
        <w:rPr>
          <w:rFonts w:hint="eastAsia"/>
        </w:rPr>
        <w:t>(</w:t>
      </w:r>
      <w:r w:rsidRPr="00CF7765">
        <w:rPr>
          <w:rFonts w:hint="eastAsia"/>
        </w:rPr>
        <w:t>くるみ製本不可</w:t>
      </w:r>
      <w:r w:rsidRPr="00CF7765">
        <w:rPr>
          <w:rFonts w:hint="eastAsia"/>
        </w:rPr>
        <w:t>)</w:t>
      </w:r>
      <w:r w:rsidRPr="00CF7765">
        <w:rPr>
          <w:rFonts w:hint="eastAsia"/>
        </w:rPr>
        <w:t>と判断された場合もジョブアボートする。</w:t>
      </w:r>
      <w:r w:rsidRPr="00CF7765">
        <w:br/>
      </w:r>
      <w:r w:rsidRPr="00CF7765">
        <w:rPr>
          <w:rFonts w:hint="eastAsia"/>
        </w:rPr>
        <w:t>制限については、「</w:t>
      </w:r>
      <w:r w:rsidRPr="00CF7765">
        <w:fldChar w:fldCharType="begin"/>
      </w:r>
      <w:r w:rsidRPr="00CF7765">
        <w:instrText xml:space="preserve"> REF _Ref308530446 \r \h  \* MERGEFORMAT </w:instrText>
      </w:r>
      <w:r w:rsidRPr="00CF7765">
        <w:fldChar w:fldCharType="separate"/>
      </w:r>
      <w:r w:rsidR="00091205">
        <w:t>4.1.3</w:t>
      </w:r>
      <w:r w:rsidRPr="00CF7765">
        <w:fldChar w:fldCharType="end"/>
      </w:r>
      <w:r w:rsidRPr="00CF7765">
        <w:rPr>
          <w:rFonts w:hint="eastAsia"/>
        </w:rPr>
        <w:t xml:space="preserve"> </w:t>
      </w:r>
      <w:r w:rsidRPr="00CF7765">
        <w:fldChar w:fldCharType="begin"/>
      </w:r>
      <w:r w:rsidRPr="00CF7765">
        <w:instrText xml:space="preserve"> REF _Ref308530448 \h  \* MERGEFORMAT </w:instrText>
      </w:r>
      <w:r w:rsidRPr="00CF7765">
        <w:fldChar w:fldCharType="separate"/>
      </w:r>
      <w:r w:rsidR="00091205" w:rsidRPr="00CF7765">
        <w:rPr>
          <w:rFonts w:hint="eastAsia"/>
        </w:rPr>
        <w:t>くるみ製本に関する補足事項</w:t>
      </w:r>
      <w:r w:rsidR="00091205" w:rsidRPr="00CF7765">
        <w:rPr>
          <w:rFonts w:hint="eastAsia"/>
        </w:rPr>
        <w:t>(</w:t>
      </w:r>
      <w:r w:rsidR="00091205" w:rsidRPr="00CF7765">
        <w:rPr>
          <w:rFonts w:hint="eastAsia"/>
        </w:rPr>
        <w:t>制限事項</w:t>
      </w:r>
      <w:r w:rsidR="00091205" w:rsidRPr="00CF7765">
        <w:rPr>
          <w:rFonts w:hint="eastAsia"/>
        </w:rPr>
        <w:t>)</w:t>
      </w:r>
      <w:r w:rsidRPr="00CF7765">
        <w:fldChar w:fldCharType="end"/>
      </w:r>
      <w:r w:rsidRPr="00CF7765">
        <w:rPr>
          <w:rFonts w:hint="eastAsia"/>
        </w:rPr>
        <w:t>」を参照のこと。</w:t>
      </w:r>
    </w:p>
    <w:p w:rsidR="00026C29" w:rsidRPr="00CF7765" w:rsidRDefault="00026C29">
      <w:pPr>
        <w:pStyle w:val="aa"/>
        <w:tabs>
          <w:tab w:val="left" w:pos="1380"/>
        </w:tabs>
        <w:ind w:left="840"/>
      </w:pPr>
    </w:p>
    <w:p w:rsidR="00FD3712" w:rsidRPr="00CF7765" w:rsidRDefault="00FD3712">
      <w:pPr>
        <w:pStyle w:val="aa"/>
        <w:tabs>
          <w:tab w:val="left" w:pos="1380"/>
        </w:tabs>
        <w:ind w:left="840"/>
      </w:pPr>
      <w:r w:rsidRPr="00CF7765">
        <w:rPr>
          <w:rFonts w:hint="eastAsia"/>
        </w:rPr>
        <w:t>＜補足事項＞</w:t>
      </w:r>
    </w:p>
    <w:p w:rsidR="00FD3712" w:rsidRPr="00CF7765" w:rsidRDefault="00FD3712">
      <w:pPr>
        <w:pStyle w:val="aa"/>
        <w:tabs>
          <w:tab w:val="clear" w:pos="851"/>
          <w:tab w:val="left" w:pos="1086"/>
          <w:tab w:val="left" w:pos="1380"/>
        </w:tabs>
        <w:ind w:left="1086"/>
      </w:pPr>
      <w:r w:rsidRPr="00CF7765">
        <w:rPr>
          <w:rFonts w:hint="eastAsia"/>
        </w:rPr>
        <w:t>糊の温調状態は、そのくるみ製本機につけられた温調用</w:t>
      </w:r>
      <w:r w:rsidRPr="00CF7765">
        <w:rPr>
          <w:rFonts w:hint="eastAsia"/>
        </w:rPr>
        <w:t>LED</w:t>
      </w:r>
      <w:r w:rsidRPr="00CF7765">
        <w:rPr>
          <w:rFonts w:hint="eastAsia"/>
        </w:rPr>
        <w:t>で確認することができる。</w:t>
      </w:r>
    </w:p>
    <w:p w:rsidR="00FD3712" w:rsidRPr="00CF7765" w:rsidRDefault="00FD3712">
      <w:pPr>
        <w:pStyle w:val="aa"/>
        <w:tabs>
          <w:tab w:val="clear" w:pos="851"/>
          <w:tab w:val="clear" w:pos="1418"/>
          <w:tab w:val="clear" w:pos="1701"/>
          <w:tab w:val="left" w:pos="1629"/>
          <w:tab w:val="left" w:pos="3077"/>
        </w:tabs>
        <w:ind w:leftChars="603" w:left="1447" w:hangingChars="201" w:hanging="362"/>
      </w:pPr>
      <w:r w:rsidRPr="00CF7765">
        <w:rPr>
          <w:rFonts w:hint="eastAsia"/>
        </w:rPr>
        <w:t xml:space="preserve">1. </w:t>
      </w:r>
      <w:r w:rsidRPr="00CF7765">
        <w:rPr>
          <w:rFonts w:hint="eastAsia"/>
        </w:rPr>
        <w:t>温調停止中</w:t>
      </w:r>
      <w:r w:rsidRPr="00CF7765">
        <w:rPr>
          <w:rFonts w:hint="eastAsia"/>
        </w:rPr>
        <w:tab/>
      </w:r>
      <w:r w:rsidRPr="00CF7765">
        <w:rPr>
          <w:rFonts w:hint="eastAsia"/>
        </w:rPr>
        <w:t>⇒消灯</w:t>
      </w:r>
    </w:p>
    <w:p w:rsidR="00FD3712" w:rsidRPr="00CF7765" w:rsidRDefault="00FD3712">
      <w:pPr>
        <w:pStyle w:val="aa"/>
        <w:tabs>
          <w:tab w:val="clear" w:pos="851"/>
          <w:tab w:val="clear" w:pos="1418"/>
          <w:tab w:val="clear" w:pos="1701"/>
          <w:tab w:val="left" w:pos="1629"/>
          <w:tab w:val="left" w:pos="3077"/>
        </w:tabs>
        <w:ind w:leftChars="603" w:left="1447" w:hangingChars="201" w:hanging="362"/>
      </w:pPr>
      <w:r w:rsidRPr="00CF7765">
        <w:rPr>
          <w:rFonts w:hint="eastAsia"/>
        </w:rPr>
        <w:t xml:space="preserve">2. </w:t>
      </w:r>
      <w:r w:rsidRPr="00CF7765">
        <w:rPr>
          <w:rFonts w:hint="eastAsia"/>
        </w:rPr>
        <w:t>温調立ち上げ中</w:t>
      </w:r>
      <w:r w:rsidRPr="00CF7765">
        <w:rPr>
          <w:rFonts w:hint="eastAsia"/>
        </w:rPr>
        <w:tab/>
      </w:r>
      <w:r w:rsidRPr="00CF7765">
        <w:rPr>
          <w:rFonts w:hint="eastAsia"/>
        </w:rPr>
        <w:t>⇒点滅</w:t>
      </w:r>
    </w:p>
    <w:p w:rsidR="00FD3712" w:rsidRPr="00CF7765" w:rsidRDefault="00FD3712">
      <w:pPr>
        <w:pStyle w:val="aa"/>
        <w:tabs>
          <w:tab w:val="clear" w:pos="851"/>
          <w:tab w:val="clear" w:pos="1418"/>
          <w:tab w:val="clear" w:pos="1701"/>
          <w:tab w:val="left" w:pos="1629"/>
          <w:tab w:val="left" w:pos="3077"/>
        </w:tabs>
        <w:ind w:leftChars="603" w:left="1447" w:hangingChars="201" w:hanging="362"/>
      </w:pPr>
      <w:r w:rsidRPr="00CF7765">
        <w:rPr>
          <w:rFonts w:hint="eastAsia"/>
        </w:rPr>
        <w:t xml:space="preserve">3. </w:t>
      </w:r>
      <w:r w:rsidRPr="00CF7765">
        <w:rPr>
          <w:rFonts w:hint="eastAsia"/>
        </w:rPr>
        <w:t>温調中</w:t>
      </w:r>
      <w:r w:rsidRPr="00CF7765">
        <w:rPr>
          <w:rFonts w:hint="eastAsia"/>
        </w:rPr>
        <w:tab/>
      </w:r>
      <w:r w:rsidRPr="00CF7765">
        <w:rPr>
          <w:rFonts w:hint="eastAsia"/>
        </w:rPr>
        <w:t>⇒点灯</w:t>
      </w:r>
    </w:p>
    <w:p w:rsidR="00FD3712" w:rsidRPr="00CF7765" w:rsidRDefault="00FD3712">
      <w:pPr>
        <w:pStyle w:val="3"/>
        <w:pageBreakBefore/>
      </w:pPr>
      <w:bookmarkStart w:id="504" w:name="_組み合わせ禁止に対する解決規則"/>
      <w:bookmarkStart w:id="505" w:name="_Ref148366882"/>
      <w:bookmarkStart w:id="506" w:name="_Ref148366884"/>
      <w:bookmarkStart w:id="507" w:name="_Toc21605517"/>
      <w:bookmarkEnd w:id="504"/>
      <w:r w:rsidRPr="00CF7765">
        <w:rPr>
          <w:rFonts w:hint="eastAsia"/>
        </w:rPr>
        <w:lastRenderedPageBreak/>
        <w:t>組み合わせ禁止に対する解決規則</w:t>
      </w:r>
      <w:bookmarkEnd w:id="490"/>
      <w:bookmarkEnd w:id="491"/>
      <w:bookmarkEnd w:id="505"/>
      <w:bookmarkEnd w:id="506"/>
      <w:bookmarkEnd w:id="507"/>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組み合わせ禁止に対する解決規則を明確にする。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40"/>
        </w:numPr>
        <w:tabs>
          <w:tab w:val="clear" w:pos="567"/>
          <w:tab w:val="clear" w:pos="851"/>
          <w:tab w:val="clear" w:pos="1418"/>
          <w:tab w:val="clear" w:pos="1701"/>
          <w:tab w:val="left" w:pos="1380"/>
        </w:tabs>
      </w:pPr>
      <w:r w:rsidRPr="00CF7765">
        <w:rPr>
          <w:rFonts w:hint="eastAsia"/>
        </w:rPr>
        <w:t>給紙、両面、排紙、後処理などについて、それぞれ、</w:t>
      </w:r>
      <w:r w:rsidRPr="00CF7765">
        <w:rPr>
          <w:rFonts w:hint="eastAsia"/>
        </w:rPr>
        <w:br/>
      </w:r>
      <w:r w:rsidRPr="00CF7765">
        <w:rPr>
          <w:rFonts w:hint="eastAsia"/>
        </w:rPr>
        <w:t>可能な用紙サイズについては、「</w:t>
      </w:r>
      <w:r w:rsidRPr="00CF7765">
        <w:fldChar w:fldCharType="begin"/>
      </w:r>
      <w:r w:rsidRPr="00CF7765">
        <w:instrText xml:space="preserve"> REF _Ref8104053 \r \h </w:instrText>
      </w:r>
      <w:r w:rsidR="00FF16DA" w:rsidRPr="00CF7765">
        <w:instrText xml:space="preserve">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w:instrText>
      </w:r>
      <w:r w:rsidR="00FF16DA" w:rsidRPr="00CF7765">
        <w:instrText xml:space="preserve"> \* MERGEFORMAT </w:instrText>
      </w:r>
      <w:r w:rsidRPr="00CF7765">
        <w:fldChar w:fldCharType="separate"/>
      </w:r>
      <w:r w:rsidR="00091205" w:rsidRPr="00CF7765">
        <w:rPr>
          <w:rFonts w:hint="eastAsia"/>
        </w:rPr>
        <w:t>用紙サイズ</w:t>
      </w:r>
      <w:r w:rsidRPr="00CF7765">
        <w:fldChar w:fldCharType="end"/>
      </w:r>
      <w:r w:rsidRPr="00CF7765">
        <w:rPr>
          <w:rFonts w:hint="eastAsia"/>
        </w:rPr>
        <w:t>」を参照のこと。</w:t>
      </w:r>
      <w:r w:rsidRPr="00CF7765">
        <w:rPr>
          <w:rFonts w:hint="eastAsia"/>
        </w:rPr>
        <w:br/>
      </w:r>
      <w:r w:rsidRPr="00CF7765">
        <w:rPr>
          <w:rFonts w:hint="eastAsia"/>
        </w:rPr>
        <w:t>可能な用紙種類については、「</w:t>
      </w:r>
      <w:r w:rsidRPr="00CF7765">
        <w:fldChar w:fldCharType="begin"/>
      </w:r>
      <w:r w:rsidRPr="00CF7765">
        <w:instrText xml:space="preserve"> REF _Ref8639907 \r \h </w:instrText>
      </w:r>
      <w:r w:rsidR="00FF16DA" w:rsidRPr="00CF7765">
        <w:instrText xml:space="preserve">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_Ref8639908 \h </w:instrText>
      </w:r>
      <w:r w:rsidR="00FF16DA" w:rsidRPr="00CF7765">
        <w:instrText xml:space="preserve"> \* MERGEFORMAT </w:instrText>
      </w:r>
      <w:r w:rsidRPr="00CF7765">
        <w:fldChar w:fldCharType="separate"/>
      </w:r>
      <w:r w:rsidR="00091205" w:rsidRPr="00CF7765">
        <w:rPr>
          <w:rFonts w:hint="eastAsia"/>
        </w:rPr>
        <w:t>用紙種類</w:t>
      </w:r>
      <w:r w:rsidRPr="00CF7765">
        <w:fldChar w:fldCharType="end"/>
      </w:r>
      <w:r w:rsidRPr="00CF7765">
        <w:rPr>
          <w:rFonts w:hint="eastAsia"/>
        </w:rPr>
        <w:t>」を参照のこと。</w:t>
      </w:r>
      <w:r w:rsidRPr="00CF7765">
        <w:rPr>
          <w:rFonts w:hint="eastAsia"/>
        </w:rPr>
        <w:br/>
      </w:r>
      <w:r w:rsidRPr="00CF7765">
        <w:rPr>
          <w:rFonts w:hint="eastAsia"/>
        </w:rPr>
        <w:t>可能な排出先については、「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p>
    <w:p w:rsidR="00FD3712" w:rsidRPr="00CF7765" w:rsidRDefault="00FD3712">
      <w:pPr>
        <w:pStyle w:val="aa"/>
        <w:numPr>
          <w:ilvl w:val="0"/>
          <w:numId w:val="40"/>
        </w:numPr>
        <w:tabs>
          <w:tab w:val="clear" w:pos="567"/>
          <w:tab w:val="clear" w:pos="851"/>
          <w:tab w:val="clear" w:pos="1418"/>
          <w:tab w:val="clear" w:pos="1701"/>
          <w:tab w:val="left" w:pos="1380"/>
        </w:tabs>
      </w:pPr>
      <w:r w:rsidRPr="00CF7765">
        <w:rPr>
          <w:rFonts w:hint="eastAsia"/>
        </w:rPr>
        <w:t>Copy Service</w:t>
      </w:r>
      <w:r w:rsidRPr="00CF7765">
        <w:rPr>
          <w:rFonts w:hint="eastAsia"/>
        </w:rPr>
        <w:t>では、</w:t>
      </w:r>
      <w:r w:rsidRPr="00CF7765">
        <w:rPr>
          <w:rFonts w:hint="eastAsia"/>
        </w:rPr>
        <w:t>UI</w:t>
      </w:r>
      <w:r w:rsidRPr="00CF7765">
        <w:rPr>
          <w:rFonts w:hint="eastAsia"/>
        </w:rPr>
        <w:t>でその組み合わせを禁止し、ジョブの起動は行わない。ただし、</w:t>
      </w:r>
      <w:r w:rsidRPr="00CF7765">
        <w:rPr>
          <w:rFonts w:hint="eastAsia"/>
        </w:rPr>
        <w:t>APS</w:t>
      </w:r>
      <w:r w:rsidRPr="00CF7765">
        <w:rPr>
          <w:rFonts w:hint="eastAsia"/>
        </w:rPr>
        <w:t>のときなどチェックできないケースもある。</w:t>
      </w:r>
    </w:p>
    <w:p w:rsidR="00FD3712" w:rsidRPr="00CF7765" w:rsidRDefault="00FD3712">
      <w:pPr>
        <w:pStyle w:val="aa"/>
        <w:numPr>
          <w:ilvl w:val="0"/>
          <w:numId w:val="40"/>
        </w:numPr>
        <w:tabs>
          <w:tab w:val="clear" w:pos="567"/>
          <w:tab w:val="clear" w:pos="851"/>
          <w:tab w:val="clear" w:pos="1418"/>
          <w:tab w:val="clear" w:pos="1701"/>
          <w:tab w:val="left" w:pos="1380"/>
        </w:tabs>
      </w:pPr>
      <w:r w:rsidRPr="00CF7765">
        <w:rPr>
          <w:rFonts w:hint="eastAsia"/>
        </w:rPr>
        <w:t>Print Service</w:t>
      </w:r>
      <w:r w:rsidRPr="00CF7765">
        <w:rPr>
          <w:rFonts w:hint="eastAsia"/>
        </w:rPr>
        <w:t>では、プリンタドライバ上で、その組み合わせを禁止する。ただし、チェックできないケースもある。</w:t>
      </w:r>
    </w:p>
    <w:p w:rsidR="00FD3712" w:rsidRPr="00CF7765" w:rsidRDefault="00FD3712">
      <w:pPr>
        <w:pStyle w:val="aa"/>
        <w:numPr>
          <w:ilvl w:val="0"/>
          <w:numId w:val="40"/>
        </w:numPr>
        <w:tabs>
          <w:tab w:val="clear" w:pos="567"/>
          <w:tab w:val="clear" w:pos="851"/>
          <w:tab w:val="clear" w:pos="1418"/>
          <w:tab w:val="clear" w:pos="1701"/>
          <w:tab w:val="left" w:pos="1380"/>
        </w:tabs>
      </w:pPr>
      <w:r w:rsidRPr="00CF7765">
        <w:rPr>
          <w:rFonts w:hint="eastAsia"/>
        </w:rPr>
        <w:t>DT Service</w:t>
      </w:r>
      <w:r w:rsidRPr="00CF7765">
        <w:rPr>
          <w:rFonts w:hint="eastAsia"/>
        </w:rPr>
        <w:t>は、自ら規定する組み合わせを禁止する。</w:t>
      </w:r>
    </w:p>
    <w:p w:rsidR="00FD3712" w:rsidRPr="00CF7765" w:rsidRDefault="00FD3712">
      <w:pPr>
        <w:pStyle w:val="aa"/>
        <w:numPr>
          <w:ilvl w:val="0"/>
          <w:numId w:val="40"/>
        </w:numPr>
        <w:tabs>
          <w:tab w:val="clear" w:pos="567"/>
          <w:tab w:val="clear" w:pos="851"/>
          <w:tab w:val="clear" w:pos="1418"/>
          <w:tab w:val="clear" w:pos="1701"/>
          <w:tab w:val="left" w:pos="1380"/>
        </w:tabs>
      </w:pPr>
      <w:r w:rsidRPr="00CF7765">
        <w:rPr>
          <w:rFonts w:hint="eastAsia"/>
        </w:rPr>
        <w:t>Copy Service</w:t>
      </w:r>
      <w:r w:rsidRPr="00CF7765">
        <w:rPr>
          <w:rFonts w:hint="eastAsia"/>
        </w:rPr>
        <w:t>では、給紙先、排出先、後処理装置が故障した場合、その選択を</w:t>
      </w:r>
      <w:r w:rsidRPr="00CF7765">
        <w:rPr>
          <w:rFonts w:hint="eastAsia"/>
        </w:rPr>
        <w:t>UI</w:t>
      </w:r>
      <w:r w:rsidRPr="00CF7765">
        <w:rPr>
          <w:rFonts w:hint="eastAsia"/>
        </w:rPr>
        <w:t>で禁止する。</w:t>
      </w:r>
    </w:p>
    <w:p w:rsidR="00FD3712" w:rsidRPr="00CF7765" w:rsidRDefault="00FD3712">
      <w:pPr>
        <w:pStyle w:val="aa"/>
        <w:numPr>
          <w:ilvl w:val="0"/>
          <w:numId w:val="40"/>
        </w:numPr>
        <w:tabs>
          <w:tab w:val="clear" w:pos="567"/>
          <w:tab w:val="clear" w:pos="851"/>
          <w:tab w:val="clear" w:pos="1418"/>
          <w:tab w:val="clear" w:pos="1701"/>
          <w:tab w:val="left" w:pos="1380"/>
        </w:tabs>
      </w:pPr>
      <w:r w:rsidRPr="00CF7765">
        <w:rPr>
          <w:rFonts w:hint="eastAsia"/>
        </w:rPr>
        <w:t>IOT Device</w:t>
      </w:r>
      <w:r w:rsidRPr="00CF7765">
        <w:rPr>
          <w:rFonts w:hint="eastAsia"/>
        </w:rPr>
        <w:t>では、以下の順で補正する。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排出先の指定が</w:t>
      </w:r>
      <w:r w:rsidR="005874A0">
        <w:rPr>
          <w:rFonts w:hint="eastAsia"/>
        </w:rPr>
        <w:t>PGS2035SGP</w:t>
      </w:r>
      <w:r w:rsidRPr="00CF7765">
        <w:rPr>
          <w:rFonts w:hint="eastAsia"/>
        </w:rPr>
        <w:t>であるときは、後処理指示を</w:t>
      </w:r>
      <w:r w:rsidR="007D31EA">
        <w:rPr>
          <w:rFonts w:hint="eastAsia"/>
        </w:rPr>
        <w:t>下記を除いて</w:t>
      </w:r>
      <w:r w:rsidRPr="00CF7765">
        <w:rPr>
          <w:rFonts w:hint="eastAsia"/>
        </w:rPr>
        <w:t>解除する。</w:t>
      </w:r>
      <w:r w:rsidR="007D31EA">
        <w:br/>
        <w:t>Sparta Coil Puncher</w:t>
      </w:r>
      <w:r w:rsidR="007D31EA">
        <w:rPr>
          <w:rFonts w:hint="eastAsia"/>
        </w:rPr>
        <w:t>接続時の</w:t>
      </w:r>
      <w:r w:rsidR="007D31EA">
        <w:t>Coil Punch</w:t>
      </w:r>
      <w:r w:rsidR="007D31EA">
        <w:rPr>
          <w:rFonts w:hint="eastAsia"/>
        </w:rPr>
        <w:t>指示。</w:t>
      </w:r>
      <w:r w:rsidR="007D31EA">
        <w:br/>
        <w:t>TCBM</w:t>
      </w:r>
      <w:r w:rsidR="007D31EA">
        <w:rPr>
          <w:rFonts w:hint="eastAsia"/>
        </w:rPr>
        <w:t>接続時の折り筋指示と</w:t>
      </w:r>
      <w:r w:rsidR="007D31EA">
        <w:t>Sheet Trimming</w:t>
      </w:r>
      <w:r w:rsidR="007D31EA">
        <w:rPr>
          <w:rFonts w:hint="eastAsia"/>
        </w:rPr>
        <w:t>指示。</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くるみ製本指示がある場合、他の後処理指示は全て解除する。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CoilPunch</w:t>
      </w:r>
      <w:r w:rsidRPr="00CF7765">
        <w:rPr>
          <w:rFonts w:hint="eastAsia"/>
        </w:rPr>
        <w:t>指示がある場合、他の後処理指示（</w:t>
      </w:r>
      <w:r w:rsidRPr="00CF7765">
        <w:rPr>
          <w:rFonts w:hint="eastAsia"/>
        </w:rPr>
        <w:t>Offset</w:t>
      </w:r>
      <w:r w:rsidRPr="00CF7765">
        <w:rPr>
          <w:rFonts w:hint="eastAsia"/>
        </w:rPr>
        <w:t>を除く）は全て解除する。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後処理機能において、指定された後処理がサポートされていない時は、その指定を無視する。</w:t>
      </w:r>
    </w:p>
    <w:p w:rsidR="00FD3712" w:rsidRPr="00CF7765" w:rsidRDefault="00FD3712">
      <w:pPr>
        <w:pStyle w:val="aa"/>
        <w:tabs>
          <w:tab w:val="clear" w:pos="567"/>
          <w:tab w:val="clear" w:pos="851"/>
          <w:tab w:val="clear" w:pos="1418"/>
          <w:tab w:val="clear" w:pos="1701"/>
          <w:tab w:val="left" w:pos="1380"/>
        </w:tabs>
        <w:ind w:left="1320"/>
      </w:pPr>
      <w:r w:rsidRPr="00CF7765">
        <w:rPr>
          <w:rFonts w:hint="eastAsia"/>
        </w:rPr>
        <w:t>例えば、</w:t>
      </w:r>
      <w:r w:rsidRPr="00CF7765">
        <w:rPr>
          <w:rFonts w:hint="eastAsia"/>
        </w:rPr>
        <w:br/>
        <w:t>Booklet</w:t>
      </w:r>
      <w:r w:rsidRPr="00CF7765">
        <w:rPr>
          <w:rFonts w:hint="eastAsia"/>
        </w:rPr>
        <w:t>が装着されていない時に、中綴じ指定がなされたときはこれを無視する。</w:t>
      </w:r>
      <w:r w:rsidRPr="00CF7765">
        <w:br/>
      </w:r>
      <w:r w:rsidRPr="00CF7765">
        <w:rPr>
          <w:rFonts w:hint="eastAsia"/>
        </w:rPr>
        <w:t>ただし、くるみ製本については無視せずに、処理不可能として、ジョブアボートする。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後処理機能において、指定された後処理が、特定の後処理との組み合わせが必要な時で、その特定の後処理が指定されていないときは、その指定を無視する。</w:t>
      </w:r>
    </w:p>
    <w:p w:rsidR="00FD3712" w:rsidRPr="00CF7765" w:rsidRDefault="00FD3712">
      <w:pPr>
        <w:pStyle w:val="aa"/>
        <w:tabs>
          <w:tab w:val="clear" w:pos="567"/>
          <w:tab w:val="clear" w:pos="851"/>
          <w:tab w:val="clear" w:pos="1418"/>
          <w:tab w:val="clear" w:pos="1701"/>
          <w:tab w:val="left" w:pos="1380"/>
        </w:tabs>
        <w:ind w:leftChars="629" w:left="1492" w:hangingChars="200" w:hanging="360"/>
      </w:pPr>
      <w:r w:rsidRPr="00CF7765">
        <w:rPr>
          <w:rFonts w:hint="eastAsia"/>
        </w:rPr>
        <w:t xml:space="preserve">1. </w:t>
      </w:r>
      <w:r w:rsidRPr="00CF7765">
        <w:rPr>
          <w:rFonts w:hint="eastAsia"/>
        </w:rPr>
        <w:t>二つ折り</w:t>
      </w:r>
      <w:r w:rsidRPr="00CF7765">
        <w:rPr>
          <w:rFonts w:hint="eastAsia"/>
        </w:rPr>
        <w:t>(</w:t>
      </w:r>
      <w:r w:rsidRPr="00CF7765">
        <w:rPr>
          <w:rFonts w:hint="eastAsia"/>
        </w:rPr>
        <w:t>中折り</w:t>
      </w:r>
      <w:r w:rsidRPr="00CF7765">
        <w:rPr>
          <w:rFonts w:hint="eastAsia"/>
        </w:rPr>
        <w:t>)</w:t>
      </w:r>
      <w:r w:rsidRPr="00CF7765">
        <w:rPr>
          <w:rFonts w:hint="eastAsia"/>
        </w:rPr>
        <w:t>、もしくは、中綴じが指定されていない時に、</w:t>
      </w:r>
      <w:r w:rsidRPr="00CF7765">
        <w:rPr>
          <w:rFonts w:hint="eastAsia"/>
        </w:rPr>
        <w:t>Trimming</w:t>
      </w:r>
      <w:r w:rsidRPr="00CF7765">
        <w:rPr>
          <w:rFonts w:hint="eastAsia"/>
        </w:rPr>
        <w:t>指定がなされたとき。</w:t>
      </w:r>
    </w:p>
    <w:p w:rsidR="00FD3712" w:rsidRPr="00CF7765" w:rsidRDefault="00FD3712">
      <w:pPr>
        <w:pStyle w:val="aa"/>
        <w:tabs>
          <w:tab w:val="clear" w:pos="567"/>
          <w:tab w:val="clear" w:pos="851"/>
          <w:tab w:val="clear" w:pos="1418"/>
          <w:tab w:val="clear" w:pos="1701"/>
          <w:tab w:val="left" w:pos="1380"/>
        </w:tabs>
        <w:ind w:leftChars="629" w:left="1492" w:hangingChars="200" w:hanging="360"/>
      </w:pPr>
      <w:r w:rsidRPr="00CF7765">
        <w:rPr>
          <w:rFonts w:hint="eastAsia"/>
        </w:rPr>
        <w:t xml:space="preserve">2. </w:t>
      </w:r>
      <w:r w:rsidRPr="00CF7765">
        <w:rPr>
          <w:rFonts w:hint="eastAsia"/>
        </w:rPr>
        <w:t>複数枚折りの二つ折り</w:t>
      </w:r>
      <w:r w:rsidRPr="00CF7765">
        <w:rPr>
          <w:rFonts w:hint="eastAsia"/>
        </w:rPr>
        <w:t>(</w:t>
      </w:r>
      <w:r w:rsidRPr="00CF7765">
        <w:rPr>
          <w:rFonts w:hint="eastAsia"/>
        </w:rPr>
        <w:t>中折り</w:t>
      </w:r>
      <w:r w:rsidRPr="00CF7765">
        <w:rPr>
          <w:rFonts w:hint="eastAsia"/>
        </w:rPr>
        <w:t>)</w:t>
      </w:r>
      <w:r w:rsidRPr="00CF7765">
        <w:rPr>
          <w:rFonts w:hint="eastAsia"/>
        </w:rPr>
        <w:t>、もしくは、中綴じが指定されていない時に、</w:t>
      </w:r>
      <w:r w:rsidR="00E20006">
        <w:rPr>
          <w:rFonts w:hint="eastAsia"/>
        </w:rPr>
        <w:t>PGS0319SGP</w:t>
      </w:r>
      <w:r w:rsidRPr="00CF7765">
        <w:rPr>
          <w:rFonts w:hint="eastAsia"/>
        </w:rPr>
        <w:t>指定がなされたとき。</w:t>
      </w:r>
    </w:p>
    <w:p w:rsidR="00FD3712" w:rsidRPr="00CF7765" w:rsidRDefault="00FD3712">
      <w:pPr>
        <w:pStyle w:val="aa"/>
        <w:tabs>
          <w:tab w:val="clear" w:pos="567"/>
          <w:tab w:val="clear" w:pos="851"/>
          <w:tab w:val="clear" w:pos="1418"/>
          <w:tab w:val="clear" w:pos="1701"/>
          <w:tab w:val="left" w:pos="1380"/>
        </w:tabs>
        <w:ind w:leftChars="629" w:left="1492" w:hangingChars="200" w:hanging="360"/>
      </w:pPr>
      <w:r w:rsidRPr="00CF7765">
        <w:rPr>
          <w:rFonts w:hint="eastAsia"/>
        </w:rPr>
        <w:t>注：</w:t>
      </w:r>
      <w:r w:rsidRPr="00CF7765">
        <w:tab/>
      </w:r>
      <w:r w:rsidRPr="00CF7765">
        <w:rPr>
          <w:rFonts w:hint="eastAsia"/>
        </w:rPr>
        <w:t>すなわち、一枚折りを指定した場合、</w:t>
      </w:r>
      <w:r w:rsidR="00E20006">
        <w:rPr>
          <w:rFonts w:hint="eastAsia"/>
        </w:rPr>
        <w:t>PGS0319SGP</w:t>
      </w:r>
      <w:r w:rsidRPr="00CF7765">
        <w:rPr>
          <w:rFonts w:hint="eastAsia"/>
        </w:rPr>
        <w:t>指定は無視される。ただし、複数枚折りの二つ折り</w:t>
      </w:r>
      <w:r w:rsidRPr="00CF7765">
        <w:rPr>
          <w:rFonts w:hint="eastAsia"/>
        </w:rPr>
        <w:t>(</w:t>
      </w:r>
      <w:r w:rsidRPr="00CF7765">
        <w:rPr>
          <w:rFonts w:hint="eastAsia"/>
        </w:rPr>
        <w:t>中折り</w:t>
      </w:r>
      <w:r w:rsidRPr="00CF7765">
        <w:rPr>
          <w:rFonts w:hint="eastAsia"/>
        </w:rPr>
        <w:t>)</w:t>
      </w:r>
      <w:r w:rsidRPr="00CF7765">
        <w:rPr>
          <w:rFonts w:hint="eastAsia"/>
        </w:rPr>
        <w:t>、もしくは、中綴じを指定したが、結果</w:t>
      </w:r>
      <w:r w:rsidRPr="00CF7765">
        <w:rPr>
          <w:rFonts w:hint="eastAsia"/>
        </w:rPr>
        <w:t>1</w:t>
      </w:r>
      <w:r w:rsidRPr="00CF7765">
        <w:rPr>
          <w:rFonts w:hint="eastAsia"/>
        </w:rPr>
        <w:t>枚のセットとなったケースは除かれる。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後処理機能において、禁止されている後処理と排出先の組み合わせの場合は、排出先を許可されている排出先に切り替える。切り替えるのは以下の指定についてであり、以下の優先度で切り替える。</w:t>
      </w:r>
    </w:p>
    <w:p w:rsidR="00FD3712" w:rsidRPr="00CF7765" w:rsidRDefault="00FD3712">
      <w:pPr>
        <w:pStyle w:val="aa"/>
        <w:tabs>
          <w:tab w:val="clear" w:pos="567"/>
          <w:tab w:val="clear" w:pos="851"/>
          <w:tab w:val="clear" w:pos="1418"/>
          <w:tab w:val="clear" w:pos="1701"/>
          <w:tab w:val="left" w:pos="1380"/>
        </w:tabs>
        <w:ind w:left="1320"/>
        <w:rPr>
          <w:color w:val="C0C0C0"/>
        </w:rPr>
      </w:pPr>
      <w:r w:rsidRPr="00CF7765">
        <w:rPr>
          <w:rFonts w:hint="eastAsia"/>
        </w:rPr>
        <w:t xml:space="preserve">  1. </w:t>
      </w:r>
      <w:r w:rsidRPr="00CF7765">
        <w:rPr>
          <w:rFonts w:hint="eastAsia"/>
        </w:rPr>
        <w:t>くるみ製本指定の時は、くるみ製本トレイ</w:t>
      </w:r>
      <w:r w:rsidRPr="00CF7765">
        <w:rPr>
          <w:rFonts w:hint="eastAsia"/>
        </w:rPr>
        <w:t>(Perfect Binder Tray)</w:t>
      </w:r>
      <w:r w:rsidRPr="00CF7765">
        <w:rPr>
          <w:rFonts w:hint="eastAsia"/>
        </w:rPr>
        <w:t>に切り替える。</w:t>
      </w:r>
      <w:r w:rsidRPr="00CF7765">
        <w:br/>
      </w:r>
      <w:r w:rsidRPr="00CF7765">
        <w:rPr>
          <w:rFonts w:hint="eastAsia"/>
        </w:rPr>
        <w:t xml:space="preserve">  2. Staple</w:t>
      </w:r>
      <w:r w:rsidRPr="00CF7765">
        <w:rPr>
          <w:rFonts w:hint="eastAsia"/>
        </w:rPr>
        <w:t>指定の時は、</w:t>
      </w:r>
      <w:r w:rsidRPr="00CF7765">
        <w:rPr>
          <w:rFonts w:hint="eastAsia"/>
        </w:rPr>
        <w:t>Finisher Tray</w:t>
      </w:r>
      <w:r w:rsidRPr="00CF7765">
        <w:rPr>
          <w:rFonts w:hint="eastAsia"/>
        </w:rPr>
        <w:t>に切り替える。</w:t>
      </w:r>
      <w:r w:rsidRPr="00CF7765">
        <w:br/>
      </w:r>
      <w:r w:rsidRPr="00CF7765">
        <w:rPr>
          <w:rFonts w:hint="eastAsia"/>
        </w:rPr>
        <w:t xml:space="preserve">  3. </w:t>
      </w:r>
      <w:r w:rsidRPr="00CF7765">
        <w:rPr>
          <w:rFonts w:hint="eastAsia"/>
        </w:rPr>
        <w:t>二つ折り</w:t>
      </w:r>
      <w:r w:rsidRPr="00CF7765">
        <w:rPr>
          <w:rFonts w:hint="eastAsia"/>
        </w:rPr>
        <w:t>(</w:t>
      </w:r>
      <w:r w:rsidRPr="00CF7765">
        <w:rPr>
          <w:rFonts w:hint="eastAsia"/>
        </w:rPr>
        <w:t>中折り</w:t>
      </w:r>
      <w:r w:rsidRPr="00CF7765">
        <w:rPr>
          <w:rFonts w:hint="eastAsia"/>
        </w:rPr>
        <w:t>)</w:t>
      </w:r>
      <w:r w:rsidRPr="00CF7765">
        <w:rPr>
          <w:rFonts w:hint="eastAsia"/>
        </w:rPr>
        <w:t>指定もしくは中綴じ指定の時は</w:t>
      </w:r>
      <w:r w:rsidRPr="00CF7765">
        <w:rPr>
          <w:rFonts w:hint="eastAsia"/>
        </w:rPr>
        <w:t xml:space="preserve">Booklet </w:t>
      </w:r>
      <w:r w:rsidRPr="00CF7765">
        <w:rPr>
          <w:rFonts w:hint="eastAsia"/>
        </w:rPr>
        <w:t>機能のあるトレイに切り替える。</w:t>
      </w:r>
      <w:r w:rsidRPr="00CF7765">
        <w:rPr>
          <w:rFonts w:hint="eastAsia"/>
        </w:rPr>
        <w:br/>
        <w:t xml:space="preserve">  4. Letter</w:t>
      </w:r>
      <w:r w:rsidRPr="00CF7765">
        <w:rPr>
          <w:rFonts w:hint="eastAsia"/>
        </w:rPr>
        <w:t>折り指定の時は、</w:t>
      </w:r>
      <w:r w:rsidRPr="00CF7765">
        <w:rPr>
          <w:rFonts w:hint="eastAsia"/>
        </w:rPr>
        <w:t>Folder Tray</w:t>
      </w:r>
      <w:r w:rsidRPr="00CF7765">
        <w:rPr>
          <w:rFonts w:hint="eastAsia"/>
        </w:rPr>
        <w:t>に切り替える。</w:t>
      </w:r>
    </w:p>
    <w:p w:rsidR="00FD3712" w:rsidRPr="00CF7765" w:rsidRDefault="00FD3712">
      <w:pPr>
        <w:pStyle w:val="aa"/>
        <w:tabs>
          <w:tab w:val="clear" w:pos="567"/>
          <w:tab w:val="clear" w:pos="851"/>
          <w:tab w:val="clear" w:pos="1418"/>
          <w:tab w:val="clear" w:pos="1701"/>
          <w:tab w:val="left" w:pos="1380"/>
        </w:tabs>
        <w:ind w:left="1320"/>
      </w:pPr>
      <w:r w:rsidRPr="00CF7765">
        <w:rPr>
          <w:rFonts w:hint="eastAsia"/>
        </w:rPr>
        <w:br/>
        <w:t>Offset</w:t>
      </w:r>
      <w:r w:rsidRPr="00CF7765">
        <w:rPr>
          <w:rFonts w:hint="eastAsia"/>
        </w:rPr>
        <w:t>指定、</w:t>
      </w:r>
      <w:r w:rsidRPr="00CF7765">
        <w:rPr>
          <w:rFonts w:hint="eastAsia"/>
        </w:rPr>
        <w:t>Punch</w:t>
      </w:r>
      <w:r w:rsidRPr="00CF7765">
        <w:rPr>
          <w:rFonts w:hint="eastAsia"/>
        </w:rPr>
        <w:t>指定については本処理を行わない。</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後処理機能において、禁止されている後処理と排出先の組み合わせの場合は、その後処理を無視する。無視するのは以下の指定についてであり、以下の順序で無視する。</w:t>
      </w:r>
      <w:r w:rsidRPr="00CF7765">
        <w:rPr>
          <w:rFonts w:hint="eastAsia"/>
        </w:rPr>
        <w:t>(</w:t>
      </w:r>
      <w:r w:rsidRPr="00CF7765">
        <w:rPr>
          <w:rFonts w:hint="eastAsia"/>
        </w:rPr>
        <w:t>②と③により同時に処理不可能な後処理の組み合わせを排除する</w:t>
      </w:r>
      <w:r w:rsidRPr="00CF7765">
        <w:rPr>
          <w:rFonts w:hint="eastAsia"/>
        </w:rPr>
        <w:t>)</w:t>
      </w:r>
      <w:r w:rsidRPr="00CF7765">
        <w:rPr>
          <w:color w:val="33CCCC"/>
        </w:rPr>
        <w:br/>
      </w:r>
      <w:r w:rsidRPr="00CF7765">
        <w:rPr>
          <w:rFonts w:hint="eastAsia"/>
        </w:rPr>
        <w:t xml:space="preserve">  1. Letter</w:t>
      </w:r>
      <w:r w:rsidRPr="00CF7765">
        <w:rPr>
          <w:rFonts w:hint="eastAsia"/>
        </w:rPr>
        <w:t>折り指定の時に、</w:t>
      </w:r>
      <w:r w:rsidRPr="00CF7765">
        <w:rPr>
          <w:rFonts w:hint="eastAsia"/>
        </w:rPr>
        <w:t>Folder Tray</w:t>
      </w:r>
      <w:r w:rsidRPr="00CF7765">
        <w:rPr>
          <w:rFonts w:hint="eastAsia"/>
        </w:rPr>
        <w:t>でない。</w:t>
      </w:r>
      <w:r w:rsidRPr="00CF7765">
        <w:rPr>
          <w:rFonts w:hint="eastAsia"/>
        </w:rPr>
        <w:br/>
        <w:t xml:space="preserve">  2. </w:t>
      </w:r>
      <w:r w:rsidRPr="00CF7765">
        <w:rPr>
          <w:rFonts w:hint="eastAsia"/>
        </w:rPr>
        <w:t>二つ折り</w:t>
      </w:r>
      <w:r w:rsidRPr="00CF7765">
        <w:rPr>
          <w:rFonts w:hint="eastAsia"/>
        </w:rPr>
        <w:t>(</w:t>
      </w:r>
      <w:r w:rsidRPr="00CF7765">
        <w:rPr>
          <w:rFonts w:hint="eastAsia"/>
        </w:rPr>
        <w:t>中折り</w:t>
      </w:r>
      <w:r w:rsidRPr="00CF7765">
        <w:rPr>
          <w:rFonts w:hint="eastAsia"/>
        </w:rPr>
        <w:t>)</w:t>
      </w:r>
      <w:r w:rsidRPr="00CF7765">
        <w:rPr>
          <w:rFonts w:hint="eastAsia"/>
        </w:rPr>
        <w:t>指定もしくは中綴じ指定の時に</w:t>
      </w:r>
      <w:r w:rsidRPr="00CF7765">
        <w:rPr>
          <w:rFonts w:hint="eastAsia"/>
        </w:rPr>
        <w:t xml:space="preserve">Booklet </w:t>
      </w:r>
      <w:r w:rsidRPr="00CF7765">
        <w:rPr>
          <w:rFonts w:hint="eastAsia"/>
        </w:rPr>
        <w:t>機能のあるトレイでない。</w:t>
      </w:r>
      <w:r w:rsidRPr="00CF7765">
        <w:br/>
      </w:r>
      <w:r w:rsidRPr="00CF7765">
        <w:rPr>
          <w:rFonts w:hint="eastAsia"/>
          <w:color w:val="C0C0C0"/>
        </w:rPr>
        <w:t xml:space="preserve">  3. Staple</w:t>
      </w:r>
      <w:r w:rsidRPr="00CF7765">
        <w:rPr>
          <w:rFonts w:hint="eastAsia"/>
          <w:color w:val="C0C0C0"/>
        </w:rPr>
        <w:t>指定の時に、</w:t>
      </w:r>
      <w:r w:rsidRPr="00CF7765">
        <w:rPr>
          <w:rFonts w:hint="eastAsia"/>
          <w:color w:val="C0C0C0"/>
        </w:rPr>
        <w:t>Finisher Tray</w:t>
      </w:r>
      <w:r w:rsidRPr="00CF7765">
        <w:rPr>
          <w:rFonts w:hint="eastAsia"/>
          <w:color w:val="C0C0C0"/>
        </w:rPr>
        <w:t>でない。</w:t>
      </w:r>
      <w:r w:rsidRPr="00CF7765">
        <w:rPr>
          <w:rFonts w:hint="eastAsia"/>
        </w:rPr>
        <w:br/>
        <w:t>Offset</w:t>
      </w:r>
      <w:r w:rsidRPr="00CF7765">
        <w:rPr>
          <w:rFonts w:hint="eastAsia"/>
        </w:rPr>
        <w:t>指定、</w:t>
      </w:r>
      <w:r w:rsidRPr="00CF7765">
        <w:rPr>
          <w:rFonts w:hint="eastAsia"/>
        </w:rPr>
        <w:t>Punch</w:t>
      </w:r>
      <w:r w:rsidRPr="00CF7765">
        <w:rPr>
          <w:rFonts w:hint="eastAsia"/>
        </w:rPr>
        <w:t>指定については本処理を行わない。</w:t>
      </w:r>
    </w:p>
    <w:p w:rsidR="00FD3712" w:rsidRPr="00CF7765" w:rsidRDefault="00FD3712">
      <w:pPr>
        <w:pStyle w:val="aa"/>
        <w:numPr>
          <w:ilvl w:val="0"/>
          <w:numId w:val="41"/>
        </w:numPr>
        <w:tabs>
          <w:tab w:val="clear" w:pos="567"/>
          <w:tab w:val="clear" w:pos="851"/>
          <w:tab w:val="clear" w:pos="1418"/>
          <w:tab w:val="clear" w:pos="1701"/>
        </w:tabs>
      </w:pPr>
      <w:r w:rsidRPr="00CF7765">
        <w:rPr>
          <w:rFonts w:hint="eastAsia"/>
        </w:rPr>
        <w:t>後処理機能において、特定の排出先が指定された時に、以下に規定する後処理が指定されていない時は、排出先をデフォルトトレイに切り替える。</w:t>
      </w:r>
      <w:r w:rsidRPr="00CF7765">
        <w:rPr>
          <w:rFonts w:hint="eastAsia"/>
        </w:rPr>
        <w:br/>
      </w:r>
      <w:r w:rsidRPr="00CF7765">
        <w:tab/>
      </w:r>
      <w:r w:rsidRPr="00CF7765">
        <w:rPr>
          <w:rFonts w:hint="eastAsia"/>
        </w:rPr>
        <w:t xml:space="preserve">1. </w:t>
      </w:r>
      <w:r w:rsidRPr="00CF7765">
        <w:rPr>
          <w:rFonts w:hint="eastAsia"/>
        </w:rPr>
        <w:t>くるみ製本トレイ</w:t>
      </w:r>
      <w:r w:rsidRPr="00CF7765">
        <w:rPr>
          <w:rFonts w:hint="eastAsia"/>
        </w:rPr>
        <w:t>(Perfect Binder Tray)</w:t>
      </w:r>
      <w:r w:rsidRPr="00CF7765">
        <w:rPr>
          <w:rFonts w:hint="eastAsia"/>
        </w:rPr>
        <w:t>指定時に、くるみ製本指定がないとき。</w:t>
      </w:r>
      <w:r w:rsidRPr="00CF7765">
        <w:br/>
      </w:r>
      <w:r w:rsidRPr="00CF7765">
        <w:tab/>
      </w:r>
      <w:r w:rsidRPr="00CF7765">
        <w:rPr>
          <w:rFonts w:hint="eastAsia"/>
        </w:rPr>
        <w:t>2. Booklet Tray</w:t>
      </w:r>
      <w:r w:rsidRPr="00CF7765">
        <w:rPr>
          <w:rFonts w:hint="eastAsia"/>
        </w:rPr>
        <w:t>指定時に、二つ折り</w:t>
      </w:r>
      <w:r w:rsidRPr="00CF7765">
        <w:rPr>
          <w:rFonts w:hint="eastAsia"/>
        </w:rPr>
        <w:t>(</w:t>
      </w:r>
      <w:r w:rsidRPr="00CF7765">
        <w:rPr>
          <w:rFonts w:hint="eastAsia"/>
        </w:rPr>
        <w:t>中折り</w:t>
      </w:r>
      <w:r w:rsidRPr="00CF7765">
        <w:rPr>
          <w:rFonts w:hint="eastAsia"/>
        </w:rPr>
        <w:t>)</w:t>
      </w:r>
      <w:r w:rsidRPr="00CF7765">
        <w:rPr>
          <w:rFonts w:hint="eastAsia"/>
        </w:rPr>
        <w:t>指定もしくは中綴じ指定がないとき。</w:t>
      </w:r>
      <w:r w:rsidRPr="00CF7765">
        <w:rPr>
          <w:rFonts w:hint="eastAsia"/>
        </w:rPr>
        <w:br/>
      </w:r>
      <w:r w:rsidRPr="00CF7765">
        <w:tab/>
      </w:r>
      <w:r w:rsidRPr="00CF7765">
        <w:rPr>
          <w:rFonts w:hint="eastAsia"/>
        </w:rPr>
        <w:t>3</w:t>
      </w:r>
      <w:r w:rsidRPr="00CF7765">
        <w:rPr>
          <w:rFonts w:hint="eastAsia"/>
          <w:color w:val="0000FF"/>
        </w:rPr>
        <w:t xml:space="preserve">. </w:t>
      </w:r>
      <w:r w:rsidRPr="00CF7765">
        <w:rPr>
          <w:rFonts w:hint="eastAsia"/>
        </w:rPr>
        <w:t xml:space="preserve">Folder Tray </w:t>
      </w:r>
      <w:r w:rsidRPr="00CF7765">
        <w:rPr>
          <w:rFonts w:hint="eastAsia"/>
        </w:rPr>
        <w:t>指定時に、</w:t>
      </w:r>
      <w:r w:rsidRPr="00CF7765">
        <w:rPr>
          <w:rFonts w:hint="eastAsia"/>
        </w:rPr>
        <w:t>Letter</w:t>
      </w:r>
      <w:r w:rsidRPr="00CF7765">
        <w:rPr>
          <w:rFonts w:hint="eastAsia"/>
        </w:rPr>
        <w:t>折り指定がないとき。</w:t>
      </w:r>
      <w:r w:rsidRPr="00CF7765">
        <w:rPr>
          <w:rFonts w:hint="eastAsia"/>
        </w:rPr>
        <w:br/>
      </w:r>
      <w:r w:rsidRPr="00CF7765">
        <w:rPr>
          <w:rFonts w:hint="eastAsia"/>
        </w:rPr>
        <w:t>排出トレイ、</w:t>
      </w:r>
      <w:r w:rsidRPr="00CF7765">
        <w:rPr>
          <w:rFonts w:hint="eastAsia"/>
        </w:rPr>
        <w:t>Finisher Tray</w:t>
      </w:r>
      <w:r w:rsidRPr="00CF7765">
        <w:rPr>
          <w:rFonts w:hint="eastAsia"/>
        </w:rPr>
        <w:t>、</w:t>
      </w:r>
      <w:r w:rsidRPr="00CF7765">
        <w:rPr>
          <w:rFonts w:hint="eastAsia"/>
        </w:rPr>
        <w:t>MailBox</w:t>
      </w:r>
      <w:r w:rsidRPr="00CF7765">
        <w:rPr>
          <w:rFonts w:hint="eastAsia"/>
        </w:rPr>
        <w:t>指定については本処理を行わない。</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上記のようにして決定した排出先が専用化されている場合は、デフォルトトレイに切り替える。</w:t>
      </w:r>
      <w:r w:rsidRPr="00CF7765">
        <w:rPr>
          <w:rFonts w:hint="eastAsia"/>
          <w:shd w:val="pct15" w:color="auto" w:fill="FFFFFF"/>
        </w:rPr>
        <w:t>*1</w:t>
      </w:r>
      <w:r w:rsidRPr="00CF7765">
        <w:rPr>
          <w:rFonts w:hint="eastAsia"/>
        </w:rPr>
        <w:t>ただし、デフォルトトレイが専用化されていて、専用化されていない排出先がある場合は、その排出先に切り替える。ただし、くるみ製本トレイ、</w:t>
      </w:r>
      <w:r w:rsidRPr="00CF7765">
        <w:rPr>
          <w:rFonts w:hint="eastAsia"/>
        </w:rPr>
        <w:t>Booklet Tray</w:t>
      </w:r>
      <w:r w:rsidRPr="00CF7765">
        <w:rPr>
          <w:rFonts w:hint="eastAsia"/>
        </w:rPr>
        <w:t>、</w:t>
      </w:r>
      <w:r w:rsidRPr="00CF7765">
        <w:rPr>
          <w:rFonts w:hint="eastAsia"/>
        </w:rPr>
        <w:t>Folder Tray</w:t>
      </w:r>
      <w:r w:rsidRPr="00CF7765">
        <w:rPr>
          <w:rFonts w:hint="eastAsia"/>
        </w:rPr>
        <w:t>、</w:t>
      </w:r>
      <w:r w:rsidRPr="00CF7765">
        <w:rPr>
          <w:rFonts w:hint="eastAsia"/>
        </w:rPr>
        <w:t>MailBox</w:t>
      </w:r>
      <w:r w:rsidRPr="00CF7765">
        <w:rPr>
          <w:rFonts w:hint="eastAsia"/>
        </w:rPr>
        <w:t>は切り替え先とはしない。</w:t>
      </w:r>
      <w:r w:rsidRPr="00CF7765">
        <w:br/>
        <w:t xml:space="preserve"> </w:t>
      </w:r>
      <w:r w:rsidRPr="00CF7765">
        <w:rPr>
          <w:rFonts w:hint="eastAsia"/>
        </w:rPr>
        <w:t>理由：</w:t>
      </w:r>
      <w:r w:rsidRPr="00CF7765">
        <w:rPr>
          <w:rFonts w:hint="eastAsia"/>
        </w:rPr>
        <w:t xml:space="preserve"> </w:t>
      </w:r>
      <w:r w:rsidRPr="00CF7765">
        <w:rPr>
          <w:rFonts w:hint="eastAsia"/>
        </w:rPr>
        <w:t>くるみ製本トレイ、</w:t>
      </w:r>
      <w:r w:rsidRPr="00CF7765">
        <w:rPr>
          <w:rFonts w:hint="eastAsia"/>
        </w:rPr>
        <w:t>Booklet Tray</w:t>
      </w:r>
      <w:r w:rsidRPr="00CF7765">
        <w:rPr>
          <w:rFonts w:hint="eastAsia"/>
        </w:rPr>
        <w:t>、</w:t>
      </w:r>
      <w:r w:rsidRPr="00CF7765">
        <w:rPr>
          <w:rFonts w:hint="eastAsia"/>
        </w:rPr>
        <w:t>Folder Tray</w:t>
      </w:r>
      <w:r w:rsidRPr="00CF7765">
        <w:rPr>
          <w:rFonts w:hint="eastAsia"/>
        </w:rPr>
        <w:t>は、くるみ製本や中綴じや</w:t>
      </w:r>
      <w:r w:rsidRPr="00CF7765">
        <w:rPr>
          <w:rFonts w:hint="eastAsia"/>
        </w:rPr>
        <w:t>Letter</w:t>
      </w:r>
      <w:r w:rsidRPr="00CF7765">
        <w:rPr>
          <w:rFonts w:hint="eastAsia"/>
        </w:rPr>
        <w:t>折りなどの後処理を必ず</w:t>
      </w:r>
      <w:r w:rsidRPr="00CF7765">
        <w:br/>
        <w:t xml:space="preserve">       </w:t>
      </w:r>
      <w:r w:rsidRPr="00CF7765">
        <w:rPr>
          <w:rFonts w:hint="eastAsia"/>
        </w:rPr>
        <w:t>伴うためである。</w:t>
      </w:r>
      <w:r w:rsidRPr="00CF7765">
        <w:rPr>
          <w:rFonts w:hint="eastAsia"/>
        </w:rPr>
        <w:t>MailBox</w:t>
      </w:r>
      <w:r w:rsidRPr="00CF7765">
        <w:rPr>
          <w:rFonts w:hint="eastAsia"/>
        </w:rPr>
        <w:t>の各ビンは、個人や</w:t>
      </w:r>
      <w:r w:rsidRPr="00CF7765">
        <w:rPr>
          <w:rFonts w:hint="eastAsia"/>
        </w:rPr>
        <w:t>Fax</w:t>
      </w:r>
      <w:r w:rsidRPr="00CF7765">
        <w:rPr>
          <w:rFonts w:hint="eastAsia"/>
        </w:rPr>
        <w:t>サービス専用に割り当てることを想定しているものであり、</w:t>
      </w:r>
      <w:r w:rsidRPr="00CF7765">
        <w:br/>
        <w:t xml:space="preserve">       </w:t>
      </w:r>
      <w:r w:rsidRPr="00CF7765">
        <w:rPr>
          <w:rFonts w:hint="eastAsia"/>
        </w:rPr>
        <w:t>その意味で暗黙のうちに専用化されているとみなす必要があるからである。</w:t>
      </w:r>
      <w:r w:rsidRPr="00CF7765">
        <w:br/>
      </w:r>
      <w:r w:rsidRPr="00CF7765">
        <w:rPr>
          <w:rFonts w:hint="eastAsia"/>
        </w:rPr>
        <w:t xml:space="preserve"> </w:t>
      </w:r>
      <w:r w:rsidRPr="00CF7765">
        <w:rPr>
          <w:rFonts w:hint="eastAsia"/>
        </w:rPr>
        <w:t>補足：</w:t>
      </w:r>
      <w:r w:rsidRPr="00CF7765">
        <w:rPr>
          <w:rFonts w:hint="eastAsia"/>
        </w:rPr>
        <w:t xml:space="preserve"> </w:t>
      </w:r>
      <w:r w:rsidRPr="00CF7765">
        <w:rPr>
          <w:rFonts w:hint="eastAsia"/>
        </w:rPr>
        <w:t>デフォルトトレイが専用化されていて他に切り替え先がない場合、または、下記の手順によりデフォルトトレイに</w:t>
      </w:r>
      <w:r w:rsidRPr="00CF7765">
        <w:br/>
      </w:r>
      <w:r w:rsidRPr="00CF7765">
        <w:rPr>
          <w:rFonts w:hint="eastAsia"/>
        </w:rPr>
        <w:lastRenderedPageBreak/>
        <w:t xml:space="preserve">       </w:t>
      </w:r>
      <w:r w:rsidRPr="00CF7765">
        <w:rPr>
          <w:rFonts w:hint="eastAsia"/>
        </w:rPr>
        <w:t>切り替わった場合、結果的にデフォルトトレイは占有状態とはならない。</w:t>
      </w:r>
      <w:r w:rsidRPr="00CF7765">
        <w:br/>
      </w:r>
      <w:r w:rsidRPr="00CF7765">
        <w:rPr>
          <w:rFonts w:hint="eastAsia"/>
          <w:shd w:val="pct15" w:color="auto" w:fill="FFFFFF"/>
        </w:rPr>
        <w:t>*1</w:t>
      </w:r>
      <w:r w:rsidRPr="00CF7765">
        <w:rPr>
          <w:rFonts w:hint="eastAsia"/>
        </w:rPr>
        <w:t xml:space="preserve"> </w:t>
      </w:r>
      <w:r w:rsidRPr="00CF7765">
        <w:rPr>
          <w:rFonts w:hint="eastAsia"/>
        </w:rPr>
        <w:t>専用化された排出先から排出先を変更した場合は排出先変更のワーニングは残さない。</w:t>
      </w:r>
      <w:r w:rsidRPr="00CF7765">
        <w:br/>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排出面</w:t>
      </w:r>
      <w:r w:rsidRPr="00CF7765">
        <w:rPr>
          <w:rFonts w:hint="eastAsia"/>
        </w:rPr>
        <w:t>(</w:t>
      </w:r>
      <w:r w:rsidRPr="00CF7765">
        <w:rPr>
          <w:rFonts w:hint="eastAsia"/>
        </w:rPr>
        <w:t>または折り方向</w:t>
      </w:r>
      <w:r w:rsidRPr="00CF7765">
        <w:rPr>
          <w:rFonts w:hint="eastAsia"/>
        </w:rPr>
        <w:t>)</w:t>
      </w:r>
      <w:r w:rsidRPr="00CF7765">
        <w:rPr>
          <w:rFonts w:hint="eastAsia"/>
        </w:rPr>
        <w:t>の指定、</w:t>
      </w:r>
      <w:r w:rsidRPr="00CF7765">
        <w:rPr>
          <w:rFonts w:hint="eastAsia"/>
        </w:rPr>
        <w:t>Collte/Uncollate</w:t>
      </w:r>
      <w:r w:rsidRPr="00CF7765">
        <w:rPr>
          <w:rFonts w:hint="eastAsia"/>
        </w:rPr>
        <w:t>指定と後処理について制限がある場合は、それに従って、排出面の指定、</w:t>
      </w:r>
      <w:r w:rsidRPr="00CF7765">
        <w:rPr>
          <w:rFonts w:hint="eastAsia"/>
        </w:rPr>
        <w:t>Collte/Uncollate</w:t>
      </w:r>
      <w:r w:rsidRPr="00CF7765">
        <w:rPr>
          <w:rFonts w:hint="eastAsia"/>
        </w:rPr>
        <w:t>指定を切り替える。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片面</w:t>
      </w:r>
      <w:r w:rsidRPr="00CF7765">
        <w:rPr>
          <w:rFonts w:hint="eastAsia"/>
        </w:rPr>
        <w:t>/</w:t>
      </w:r>
      <w:r w:rsidRPr="00CF7765">
        <w:rPr>
          <w:rFonts w:hint="eastAsia"/>
        </w:rPr>
        <w:t>両面指定と後処理について制限がある場合で、制限に抵触する場合は後処理を解除する。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給紙先、用紙サイズ、用紙種類と排出先、後処理の組み合わせが禁止されている時は、排出先を排出トレイに切り替えたり、後処理指定を無視または解除する。</w:t>
      </w:r>
    </w:p>
    <w:p w:rsidR="00FD3712" w:rsidRPr="00CF7765" w:rsidRDefault="00FD3712">
      <w:pPr>
        <w:pStyle w:val="aa"/>
        <w:tabs>
          <w:tab w:val="clear" w:pos="567"/>
          <w:tab w:val="clear" w:pos="851"/>
          <w:tab w:val="clear" w:pos="1418"/>
          <w:tab w:val="clear" w:pos="1701"/>
          <w:tab w:val="left" w:pos="1380"/>
        </w:tabs>
        <w:ind w:left="1320"/>
      </w:pPr>
      <w:r w:rsidRPr="00CF7765">
        <w:rPr>
          <w:rFonts w:hint="eastAsia"/>
        </w:rPr>
        <w:br/>
      </w:r>
      <w:r w:rsidRPr="00CF7765">
        <w:rPr>
          <w:rFonts w:hint="eastAsia"/>
        </w:rPr>
        <w:t>排出不可能である場合は、排出先を該当用紙以降、デフォルトトレイに切り替える。</w:t>
      </w:r>
      <w:r w:rsidRPr="00CF7765">
        <w:rPr>
          <w:rFonts w:hint="eastAsia"/>
        </w:rPr>
        <w:t xml:space="preserve"> </w:t>
      </w:r>
      <w:r w:rsidRPr="00CF7765">
        <w:rPr>
          <w:rFonts w:hint="eastAsia"/>
          <w:shd w:val="pct15" w:color="auto" w:fill="FFFFFF"/>
        </w:rPr>
        <w:t>*3</w:t>
      </w:r>
      <w:r w:rsidRPr="00CF7765">
        <w:rPr>
          <w:rFonts w:hint="eastAsia"/>
        </w:rPr>
        <w:br/>
        <w:t>Punch</w:t>
      </w:r>
      <w:r w:rsidRPr="00CF7765">
        <w:rPr>
          <w:rFonts w:hint="eastAsia"/>
        </w:rPr>
        <w:t>処理不可能である場合は、その該当用紙の</w:t>
      </w:r>
      <w:r w:rsidRPr="00CF7765">
        <w:rPr>
          <w:rFonts w:hint="eastAsia"/>
        </w:rPr>
        <w:t>Punch</w:t>
      </w:r>
      <w:r w:rsidRPr="00CF7765">
        <w:rPr>
          <w:rFonts w:hint="eastAsia"/>
        </w:rPr>
        <w:t>指示を無視する。</w:t>
      </w:r>
      <w:r w:rsidRPr="00CF7765">
        <w:br/>
      </w:r>
      <w:r w:rsidRPr="00CF7765">
        <w:rPr>
          <w:rFonts w:hint="eastAsia"/>
        </w:rPr>
        <w:t>Coil Punch</w:t>
      </w:r>
      <w:r w:rsidRPr="00CF7765">
        <w:rPr>
          <w:rFonts w:hint="eastAsia"/>
        </w:rPr>
        <w:t>処理不可能である場合は、その該当用紙の</w:t>
      </w:r>
      <w:r w:rsidRPr="00CF7765">
        <w:rPr>
          <w:rFonts w:hint="eastAsia"/>
        </w:rPr>
        <w:t>Coil Punch</w:t>
      </w:r>
      <w:r w:rsidRPr="00CF7765">
        <w:rPr>
          <w:rFonts w:hint="eastAsia"/>
        </w:rPr>
        <w:t>指示を無視する。</w:t>
      </w:r>
    </w:p>
    <w:p w:rsidR="00FD3712" w:rsidRPr="00CF7765" w:rsidRDefault="00FD3712">
      <w:pPr>
        <w:pStyle w:val="aa"/>
        <w:tabs>
          <w:tab w:val="clear" w:pos="567"/>
          <w:tab w:val="clear" w:pos="851"/>
          <w:tab w:val="clear" w:pos="1418"/>
          <w:tab w:val="clear" w:pos="1701"/>
          <w:tab w:val="left" w:pos="1380"/>
        </w:tabs>
        <w:ind w:left="1320"/>
      </w:pPr>
      <w:r w:rsidRPr="00CF7765">
        <w:rPr>
          <w:rFonts w:hint="eastAsia"/>
        </w:rPr>
        <w:t>(CDI</w:t>
      </w:r>
      <w:r w:rsidRPr="00CF7765">
        <w:rPr>
          <w:rFonts w:hint="eastAsia"/>
        </w:rPr>
        <w:t>系プロダクトでは、パンチ</w:t>
      </w:r>
      <w:r w:rsidRPr="00CF7765">
        <w:rPr>
          <w:rFonts w:hint="eastAsia"/>
        </w:rPr>
        <w:t>/</w:t>
      </w:r>
      <w:r w:rsidRPr="00CF7765">
        <w:rPr>
          <w:rFonts w:hint="eastAsia"/>
        </w:rPr>
        <w:t>コイルパンチ処理不可能な用紙を検出した場合には</w:t>
      </w:r>
      <w:r w:rsidRPr="00CF7765">
        <w:rPr>
          <w:rFonts w:hint="eastAsia"/>
        </w:rPr>
        <w:t>Job</w:t>
      </w:r>
      <w:r w:rsidRPr="00CF7765">
        <w:rPr>
          <w:rFonts w:hint="eastAsia"/>
        </w:rPr>
        <w:t>を</w:t>
      </w:r>
      <w:r w:rsidRPr="00CF7765">
        <w:rPr>
          <w:rFonts w:hint="eastAsia"/>
        </w:rPr>
        <w:t>Abort</w:t>
      </w:r>
      <w:r w:rsidRPr="00CF7765">
        <w:rPr>
          <w:rFonts w:hint="eastAsia"/>
        </w:rPr>
        <w:t>する</w:t>
      </w:r>
      <w:r w:rsidR="0055518F" w:rsidRPr="00CF7765">
        <w:rPr>
          <w:rFonts w:hint="eastAsia"/>
        </w:rPr>
        <w:t>。ただし、セットの先頭用紙がパンチ</w:t>
      </w:r>
      <w:r w:rsidR="0055518F" w:rsidRPr="00CF7765">
        <w:rPr>
          <w:rFonts w:hint="eastAsia"/>
        </w:rPr>
        <w:t>/</w:t>
      </w:r>
      <w:r w:rsidR="0055518F" w:rsidRPr="00CF7765">
        <w:rPr>
          <w:rFonts w:hint="eastAsia"/>
        </w:rPr>
        <w:t>コイルパンチ不可能な場合、そのセットのパンチ</w:t>
      </w:r>
      <w:r w:rsidR="0055518F" w:rsidRPr="00CF7765">
        <w:rPr>
          <w:rFonts w:hint="eastAsia"/>
        </w:rPr>
        <w:t>/</w:t>
      </w:r>
      <w:r w:rsidR="0055518F" w:rsidRPr="00CF7765">
        <w:rPr>
          <w:rFonts w:hint="eastAsia"/>
        </w:rPr>
        <w:t>コイルパンチ指定を解除する。</w:t>
      </w:r>
      <w:r w:rsidRPr="00CF7765">
        <w:rPr>
          <w:rFonts w:hint="eastAsia"/>
        </w:rPr>
        <w:t>)</w:t>
      </w:r>
      <w:r w:rsidRPr="00CF7765">
        <w:br/>
      </w:r>
      <w:r w:rsidRPr="00CF7765">
        <w:rPr>
          <w:rFonts w:hint="eastAsia"/>
        </w:rPr>
        <w:t>Offset</w:t>
      </w:r>
      <w:r w:rsidRPr="00CF7765">
        <w:rPr>
          <w:rFonts w:hint="eastAsia"/>
        </w:rPr>
        <w:t>排出不可能である場合は、その該当用紙を規定の位置に排出する。</w:t>
      </w:r>
      <w:r w:rsidRPr="00CF7765">
        <w:rPr>
          <w:rFonts w:hint="eastAsia"/>
        </w:rPr>
        <w:br/>
        <w:t>Staple</w:t>
      </w:r>
      <w:r w:rsidRPr="00CF7765">
        <w:rPr>
          <w:rFonts w:hint="eastAsia"/>
        </w:rPr>
        <w:t>処理不可能である場合は、そのジョブの</w:t>
      </w:r>
      <w:r w:rsidRPr="00CF7765">
        <w:rPr>
          <w:rFonts w:hint="eastAsia"/>
        </w:rPr>
        <w:t>Staple</w:t>
      </w:r>
      <w:r w:rsidRPr="00CF7765">
        <w:rPr>
          <w:rFonts w:hint="eastAsia"/>
        </w:rPr>
        <w:t>を解除する。</w:t>
      </w:r>
      <w:r w:rsidRPr="00CF7765">
        <w:rPr>
          <w:rFonts w:hint="eastAsia"/>
        </w:rPr>
        <w:br/>
        <w:t>Z</w:t>
      </w:r>
      <w:r w:rsidRPr="00CF7765">
        <w:rPr>
          <w:rFonts w:hint="eastAsia"/>
        </w:rPr>
        <w:t>折り処理不可能である場合は、その該当用紙の</w:t>
      </w:r>
      <w:r w:rsidRPr="00CF7765">
        <w:rPr>
          <w:rFonts w:hint="eastAsia"/>
        </w:rPr>
        <w:t>Z</w:t>
      </w:r>
      <w:r w:rsidRPr="00CF7765">
        <w:rPr>
          <w:rFonts w:hint="eastAsia"/>
        </w:rPr>
        <w:t>折り指示を無視する。</w:t>
      </w:r>
      <w:r w:rsidRPr="00CF7765">
        <w:br/>
      </w:r>
      <w:r w:rsidRPr="00CF7765">
        <w:rPr>
          <w:rFonts w:hint="eastAsia"/>
        </w:rPr>
        <w:t>二つ折り処理不可能である場合は、そのジョブの二つ折りを解除する。</w:t>
      </w:r>
      <w:r w:rsidRPr="00CF7765">
        <w:rPr>
          <w:rFonts w:hint="eastAsia"/>
        </w:rPr>
        <w:t>(SB</w:t>
      </w:r>
      <w:r w:rsidR="00B616FA">
        <w:rPr>
          <w:rFonts w:hint="eastAsia"/>
        </w:rPr>
        <w:t>/GB</w:t>
      </w:r>
      <w:r w:rsidRPr="00CF7765">
        <w:rPr>
          <w:rFonts w:hint="eastAsia"/>
        </w:rPr>
        <w:t>-Finisher</w:t>
      </w:r>
      <w:r w:rsidRPr="00CF7765">
        <w:rPr>
          <w:rFonts w:hint="eastAsia"/>
        </w:rPr>
        <w:t>接続時</w:t>
      </w:r>
      <w:r w:rsidRPr="00CF7765">
        <w:rPr>
          <w:rFonts w:hint="eastAsia"/>
        </w:rPr>
        <w:t>)</w:t>
      </w:r>
      <w:r w:rsidRPr="00CF7765">
        <w:br/>
      </w:r>
      <w:r w:rsidRPr="00CF7765">
        <w:rPr>
          <w:rFonts w:hint="eastAsia"/>
        </w:rPr>
        <w:t>中綴じ処理不可能である場合は、そのジョブの中綴じ処理を解除する。</w:t>
      </w:r>
      <w:r w:rsidRPr="00CF7765">
        <w:rPr>
          <w:rFonts w:hint="eastAsia"/>
        </w:rPr>
        <w:t>(SB</w:t>
      </w:r>
      <w:r w:rsidR="00B616FA">
        <w:rPr>
          <w:rFonts w:hint="eastAsia"/>
        </w:rPr>
        <w:t>/GB</w:t>
      </w:r>
      <w:r w:rsidRPr="00CF7765">
        <w:rPr>
          <w:rFonts w:hint="eastAsia"/>
        </w:rPr>
        <w:t>-Finisher</w:t>
      </w:r>
      <w:r w:rsidRPr="00CF7765">
        <w:rPr>
          <w:rFonts w:hint="eastAsia"/>
        </w:rPr>
        <w:t>接続時</w:t>
      </w:r>
      <w:r w:rsidRPr="00CF7765">
        <w:rPr>
          <w:rFonts w:hint="eastAsia"/>
        </w:rPr>
        <w:t>)</w:t>
      </w:r>
      <w:r w:rsidRPr="00CF7765">
        <w:rPr>
          <w:rFonts w:hint="eastAsia"/>
        </w:rPr>
        <w:br/>
      </w:r>
      <w:r w:rsidRPr="00CF7765">
        <w:rPr>
          <w:rFonts w:hint="eastAsia"/>
        </w:rPr>
        <w:br/>
        <w:t>Letter</w:t>
      </w:r>
      <w:r w:rsidRPr="00CF7765">
        <w:rPr>
          <w:rFonts w:hint="eastAsia"/>
        </w:rPr>
        <w:t>折り、二つ折り、中綴じ</w:t>
      </w:r>
      <w:r w:rsidRPr="00CF7765">
        <w:rPr>
          <w:rFonts w:hint="eastAsia"/>
        </w:rPr>
        <w:t>(SB</w:t>
      </w:r>
      <w:r w:rsidR="00B616FA">
        <w:t>/GB</w:t>
      </w:r>
      <w:r w:rsidRPr="00CF7765">
        <w:rPr>
          <w:rFonts w:hint="eastAsia"/>
        </w:rPr>
        <w:t>-Finisher</w:t>
      </w:r>
      <w:r w:rsidRPr="00CF7765">
        <w:rPr>
          <w:rFonts w:hint="eastAsia"/>
        </w:rPr>
        <w:t>非接続時</w:t>
      </w:r>
      <w:r w:rsidRPr="00CF7765">
        <w:rPr>
          <w:rFonts w:hint="eastAsia"/>
        </w:rPr>
        <w:t>)</w:t>
      </w:r>
      <w:r w:rsidRPr="00CF7765">
        <w:rPr>
          <w:rFonts w:hint="eastAsia"/>
        </w:rPr>
        <w:t>については、処理不可能である場合とは、すなわち排出不可能となるため、特に規定しない。</w:t>
      </w:r>
      <w:r w:rsidRPr="00CF7765">
        <w:rPr>
          <w:rFonts w:hint="eastAsia"/>
        </w:rPr>
        <w:br/>
      </w:r>
      <w:r w:rsidRPr="00CF7765">
        <w:rPr>
          <w:rFonts w:hint="eastAsia"/>
        </w:rPr>
        <w:br/>
        <w:t>Staple Set</w:t>
      </w:r>
      <w:r w:rsidRPr="00CF7765">
        <w:rPr>
          <w:rFonts w:hint="eastAsia"/>
        </w:rPr>
        <w:t>の枚数がその制限値を超えた場合、そのジョブの</w:t>
      </w:r>
      <w:r w:rsidRPr="00CF7765">
        <w:rPr>
          <w:rFonts w:hint="eastAsia"/>
        </w:rPr>
        <w:t>Staple</w:t>
      </w:r>
      <w:r w:rsidRPr="00CF7765">
        <w:rPr>
          <w:rFonts w:hint="eastAsia"/>
        </w:rPr>
        <w:t>を解除する。</w:t>
      </w:r>
      <w:r w:rsidRPr="00CF7765">
        <w:rPr>
          <w:rFonts w:hint="eastAsia"/>
        </w:rPr>
        <w:t xml:space="preserve"> </w:t>
      </w:r>
      <w:r w:rsidRPr="00CF7765">
        <w:rPr>
          <w:rFonts w:hint="eastAsia"/>
          <w:shd w:val="pct15" w:color="auto" w:fill="FFFFFF"/>
        </w:rPr>
        <w:t>*3</w:t>
      </w:r>
      <w:r w:rsidRPr="00CF7765">
        <w:rPr>
          <w:rFonts w:hint="eastAsia"/>
          <w:shd w:val="pct15" w:color="auto" w:fill="FFFFFF"/>
        </w:rPr>
        <w:br/>
      </w:r>
      <w:r w:rsidRPr="00CF7765">
        <w:rPr>
          <w:rFonts w:hint="eastAsia"/>
        </w:rPr>
        <w:t>Staple</w:t>
      </w:r>
      <w:r w:rsidRPr="00CF7765">
        <w:rPr>
          <w:rFonts w:hint="eastAsia"/>
        </w:rPr>
        <w:t>においてミックスサイズに関する制限により、そのジョブの</w:t>
      </w:r>
      <w:r w:rsidRPr="00CF7765">
        <w:rPr>
          <w:rFonts w:hint="eastAsia"/>
        </w:rPr>
        <w:t>Staple</w:t>
      </w:r>
      <w:r w:rsidRPr="00CF7765">
        <w:rPr>
          <w:rFonts w:hint="eastAsia"/>
        </w:rPr>
        <w:t>を解除することがある。</w:t>
      </w:r>
      <w:r w:rsidRPr="00CF7765">
        <w:rPr>
          <w:rFonts w:hint="eastAsia"/>
        </w:rPr>
        <w:br/>
      </w:r>
      <w:r w:rsidRPr="00CF7765">
        <w:rPr>
          <w:rFonts w:hint="eastAsia"/>
        </w:rPr>
        <w:br/>
      </w:r>
      <w:r w:rsidRPr="00CF7765">
        <w:rPr>
          <w:rFonts w:hint="eastAsia"/>
          <w:shd w:val="pct15" w:color="auto" w:fill="FFFFFF"/>
        </w:rPr>
        <w:t>*3</w:t>
      </w:r>
      <w:r w:rsidRPr="00CF7765">
        <w:rPr>
          <w:rFonts w:hint="eastAsia"/>
        </w:rPr>
        <w:t xml:space="preserve"> </w:t>
      </w:r>
      <w:r w:rsidRPr="00CF7765">
        <w:rPr>
          <w:rFonts w:hint="eastAsia"/>
        </w:rPr>
        <w:t>ただし、</w:t>
      </w:r>
      <w:r w:rsidRPr="00CF7765">
        <w:rPr>
          <w:rFonts w:hint="eastAsia"/>
        </w:rPr>
        <w:t>Pre-Collation</w:t>
      </w:r>
      <w:r w:rsidRPr="00CF7765">
        <w:rPr>
          <w:rFonts w:hint="eastAsia"/>
        </w:rPr>
        <w:t>をする場合は、ジョブの先頭からデフォルトトレイに切り替える。</w:t>
      </w:r>
      <w:r w:rsidRPr="00CF7765">
        <w:rPr>
          <w:rFonts w:hint="eastAsia"/>
        </w:rPr>
        <w:br/>
      </w:r>
      <w:r w:rsidRPr="00CF7765">
        <w:rPr>
          <w:rFonts w:hint="eastAsia"/>
        </w:rPr>
        <w:br/>
        <w:t>Staple</w:t>
      </w:r>
      <w:r w:rsidRPr="00CF7765">
        <w:rPr>
          <w:rFonts w:hint="eastAsia"/>
        </w:rPr>
        <w:t>不可能な用紙サイズ、用紙サイズの混在、枚数オーバーの場合は、</w:t>
      </w:r>
      <w:r w:rsidRPr="00CF7765">
        <w:rPr>
          <w:rFonts w:hint="eastAsia"/>
        </w:rPr>
        <w:t>Staple</w:t>
      </w:r>
      <w:r w:rsidRPr="00CF7765">
        <w:rPr>
          <w:rFonts w:hint="eastAsia"/>
        </w:rPr>
        <w:t>指定を無視</w:t>
      </w:r>
      <w:r w:rsidRPr="00CF7765">
        <w:rPr>
          <w:rFonts w:hint="eastAsia"/>
        </w:rPr>
        <w:t>(</w:t>
      </w:r>
      <w:r w:rsidRPr="00CF7765">
        <w:rPr>
          <w:rFonts w:hint="eastAsia"/>
        </w:rPr>
        <w:t>解除</w:t>
      </w:r>
      <w:r w:rsidRPr="00CF7765">
        <w:rPr>
          <w:rFonts w:hint="eastAsia"/>
        </w:rPr>
        <w:t>)</w:t>
      </w:r>
      <w:r w:rsidRPr="00CF7765">
        <w:rPr>
          <w:rFonts w:hint="eastAsia"/>
        </w:rPr>
        <w:t>する。</w:t>
      </w:r>
      <w:r w:rsidR="00A04587" w:rsidRPr="00CF7765">
        <w:rPr>
          <w:rFonts w:hint="eastAsia"/>
        </w:rPr>
        <w:t>UnCollate</w:t>
      </w:r>
      <w:r w:rsidRPr="00CF7765">
        <w:rPr>
          <w:rFonts w:hint="eastAsia"/>
        </w:rPr>
        <w:t>の</w:t>
      </w:r>
      <w:r w:rsidRPr="00CF7765">
        <w:rPr>
          <w:rFonts w:hint="eastAsia"/>
        </w:rPr>
        <w:t>Staple</w:t>
      </w:r>
      <w:r w:rsidRPr="00CF7765">
        <w:rPr>
          <w:rFonts w:hint="eastAsia"/>
        </w:rPr>
        <w:t>の場合、</w:t>
      </w:r>
      <w:r w:rsidRPr="00CF7765">
        <w:rPr>
          <w:rFonts w:hint="eastAsia"/>
        </w:rPr>
        <w:t>Staple</w:t>
      </w:r>
      <w:r w:rsidRPr="00CF7765">
        <w:rPr>
          <w:rFonts w:hint="eastAsia"/>
        </w:rPr>
        <w:t>不可能な用紙サイズ、紙質のページがあった場合、そのページ以降の</w:t>
      </w:r>
      <w:r w:rsidRPr="00CF7765">
        <w:rPr>
          <w:rFonts w:hint="eastAsia"/>
        </w:rPr>
        <w:t>Staple</w:t>
      </w:r>
      <w:r w:rsidRPr="00CF7765">
        <w:rPr>
          <w:rFonts w:hint="eastAsia"/>
        </w:rPr>
        <w:t>指示を無視</w:t>
      </w:r>
      <w:r w:rsidRPr="00CF7765">
        <w:rPr>
          <w:rFonts w:hint="eastAsia"/>
        </w:rPr>
        <w:t>(</w:t>
      </w:r>
      <w:r w:rsidRPr="00CF7765">
        <w:rPr>
          <w:rFonts w:hint="eastAsia"/>
        </w:rPr>
        <w:t>解除</w:t>
      </w:r>
      <w:r w:rsidRPr="00CF7765">
        <w:rPr>
          <w:rFonts w:hint="eastAsia"/>
        </w:rPr>
        <w:t>)</w:t>
      </w:r>
      <w:r w:rsidRPr="00CF7765">
        <w:rPr>
          <w:rFonts w:hint="eastAsia"/>
        </w:rPr>
        <w:t>する。</w:t>
      </w:r>
      <w:r w:rsidRPr="00CF7765">
        <w:rPr>
          <w:rFonts w:hint="eastAsia"/>
        </w:rPr>
        <w:br/>
        <w:t>Punch</w:t>
      </w:r>
      <w:r w:rsidRPr="00CF7765">
        <w:rPr>
          <w:rFonts w:hint="eastAsia"/>
        </w:rPr>
        <w:t>などの場合は、不可能な用紙に対してのみそれを解除する。</w:t>
      </w:r>
      <w:r w:rsidRPr="00CF7765">
        <w:rPr>
          <w:rFonts w:hint="eastAsia"/>
        </w:rPr>
        <w:br/>
        <w:t>Offset</w:t>
      </w:r>
      <w:r w:rsidRPr="00CF7765">
        <w:rPr>
          <w:rFonts w:hint="eastAsia"/>
        </w:rPr>
        <w:t>などの場合は、不可能な用紙を規定</w:t>
      </w:r>
      <w:r w:rsidRPr="00CF7765">
        <w:rPr>
          <w:rFonts w:hint="eastAsia"/>
        </w:rPr>
        <w:t>(</w:t>
      </w:r>
      <w:r w:rsidRPr="00CF7765">
        <w:rPr>
          <w:rFonts w:hint="eastAsia"/>
        </w:rPr>
        <w:t>固定</w:t>
      </w:r>
      <w:r w:rsidRPr="00CF7765">
        <w:rPr>
          <w:rFonts w:hint="eastAsia"/>
        </w:rPr>
        <w:t>)</w:t>
      </w:r>
      <w:r w:rsidRPr="00CF7765">
        <w:rPr>
          <w:rFonts w:hint="eastAsia"/>
        </w:rPr>
        <w:t>の位置に排出させる。</w:t>
      </w:r>
      <w:r w:rsidRPr="00CF7765">
        <w:rPr>
          <w:rFonts w:hint="eastAsia"/>
        </w:rPr>
        <w:br/>
      </w:r>
      <w:r w:rsidRPr="00CF7765">
        <w:rPr>
          <w:rFonts w:hint="eastAsia"/>
        </w:rPr>
        <w:t>ただし、</w:t>
      </w:r>
      <w:r w:rsidRPr="00CF7765">
        <w:rPr>
          <w:rFonts w:hint="eastAsia"/>
        </w:rPr>
        <w:t>Booklet</w:t>
      </w:r>
      <w:r w:rsidRPr="00CF7765">
        <w:rPr>
          <w:rFonts w:hint="eastAsia"/>
        </w:rPr>
        <w:t>の枚数オーバー時など、ここに定義する場合はそれに従う。</w:t>
      </w:r>
    </w:p>
    <w:p w:rsidR="00FD3712" w:rsidRPr="00CF7765" w:rsidRDefault="00FD3712">
      <w:pPr>
        <w:pStyle w:val="aa"/>
        <w:tabs>
          <w:tab w:val="clear" w:pos="567"/>
          <w:tab w:val="clear" w:pos="851"/>
          <w:tab w:val="clear" w:pos="1418"/>
          <w:tab w:val="clear" w:pos="1701"/>
          <w:tab w:val="left" w:pos="1380"/>
        </w:tabs>
        <w:ind w:left="1320"/>
      </w:pPr>
      <w:r w:rsidRPr="00CF7765">
        <w:br/>
      </w:r>
      <w:r w:rsidRPr="00CF7765">
        <w:rPr>
          <w:rFonts w:hint="eastAsia"/>
          <w:color w:val="000000"/>
        </w:rPr>
        <w:t>T</w:t>
      </w:r>
      <w:r w:rsidRPr="00CF7765">
        <w:rPr>
          <w:rFonts w:hint="eastAsia"/>
        </w:rPr>
        <w:t>rimming/</w:t>
      </w:r>
      <w:r w:rsidR="00E20006" w:rsidRPr="00E20006">
        <w:t xml:space="preserve"> PGS0319SGP</w:t>
      </w:r>
      <w:r w:rsidRPr="00CF7765">
        <w:rPr>
          <w:rFonts w:hint="eastAsia"/>
        </w:rPr>
        <w:t>機能は排出先を</w:t>
      </w:r>
      <w:r w:rsidRPr="00CF7765">
        <w:rPr>
          <w:rFonts w:hint="eastAsia"/>
        </w:rPr>
        <w:t>BookletTray</w:t>
      </w:r>
      <w:r w:rsidRPr="00CF7765">
        <w:rPr>
          <w:rFonts w:hint="eastAsia"/>
        </w:rPr>
        <w:t>に限定している。従って、</w:t>
      </w:r>
      <w:r w:rsidRPr="00CF7765">
        <w:rPr>
          <w:rFonts w:hint="eastAsia"/>
        </w:rPr>
        <w:t>Trimming/</w:t>
      </w:r>
      <w:r w:rsidR="00E20006" w:rsidRPr="00E20006">
        <w:t xml:space="preserve"> PGS0319SGP</w:t>
      </w:r>
      <w:r w:rsidRPr="00CF7765">
        <w:rPr>
          <w:rFonts w:hint="eastAsia"/>
        </w:rPr>
        <w:t>機能に対する、用紙サイズ、用紙種類などの制約は、</w:t>
      </w:r>
      <w:r w:rsidRPr="00CF7765">
        <w:rPr>
          <w:rFonts w:hint="eastAsia"/>
        </w:rPr>
        <w:t>BookletTray</w:t>
      </w:r>
      <w:r w:rsidRPr="00CF7765">
        <w:rPr>
          <w:rFonts w:hint="eastAsia"/>
        </w:rPr>
        <w:t>への排出を必要とする他の機能と同じであることを前提とする。</w:t>
      </w:r>
    </w:p>
    <w:p w:rsidR="00FD3712" w:rsidRPr="00CF7765" w:rsidRDefault="00FD3712">
      <w:pPr>
        <w:pStyle w:val="aa"/>
        <w:tabs>
          <w:tab w:val="left" w:pos="1380"/>
        </w:tabs>
        <w:ind w:left="1320"/>
      </w:pPr>
    </w:p>
    <w:p w:rsidR="00FD3712" w:rsidRPr="00CF7765" w:rsidRDefault="00FD3712">
      <w:pPr>
        <w:pStyle w:val="aa"/>
        <w:tabs>
          <w:tab w:val="left" w:pos="1380"/>
        </w:tabs>
        <w:ind w:left="1320"/>
      </w:pPr>
      <w:r w:rsidRPr="00CF7765">
        <w:rPr>
          <w:rFonts w:hint="eastAsia"/>
        </w:rPr>
        <w:t>排出先の指定が</w:t>
      </w:r>
      <w:r w:rsidR="005874A0">
        <w:rPr>
          <w:rFonts w:hint="eastAsia"/>
        </w:rPr>
        <w:t>PGS2035SGP</w:t>
      </w:r>
      <w:r w:rsidRPr="00CF7765">
        <w:rPr>
          <w:rFonts w:hint="eastAsia"/>
        </w:rPr>
        <w:t>の場合は、「</w:t>
      </w:r>
      <w:r w:rsidRPr="00CF7765">
        <w:fldChar w:fldCharType="begin"/>
      </w:r>
      <w:r w:rsidRPr="00CF7765">
        <w:instrText xml:space="preserve"> REF _Ref274820631 \r \h  \* MERGEFORMAT </w:instrText>
      </w:r>
      <w:r w:rsidRPr="00CF7765">
        <w:fldChar w:fldCharType="separate"/>
      </w:r>
      <w:r w:rsidR="00091205">
        <w:t>3.4.1.1</w:t>
      </w:r>
      <w:r w:rsidRPr="00CF7765">
        <w:fldChar w:fldCharType="end"/>
      </w:r>
      <w:r w:rsidRPr="00CF7765">
        <w:rPr>
          <w:rFonts w:hint="eastAsia"/>
        </w:rPr>
        <w:t xml:space="preserve"> </w:t>
      </w:r>
      <w:r w:rsidRPr="00CF7765">
        <w:fldChar w:fldCharType="begin"/>
      </w:r>
      <w:r w:rsidRPr="00CF7765">
        <w:instrText xml:space="preserve"> REF _Ref274820631 \h  \* MERGEFORMAT </w:instrText>
      </w:r>
      <w:r w:rsidRPr="00CF7765">
        <w:fldChar w:fldCharType="separate"/>
      </w:r>
      <w:r w:rsidR="005874A0">
        <w:rPr>
          <w:rFonts w:hint="eastAsia"/>
        </w:rPr>
        <w:t>PGS2035SGP</w:t>
      </w:r>
      <w:r w:rsidRPr="00CF7765">
        <w:fldChar w:fldCharType="end"/>
      </w:r>
      <w:r w:rsidRPr="00CF7765">
        <w:rPr>
          <w:rFonts w:hint="eastAsia"/>
        </w:rPr>
        <w:t>」で規定する仕様に従う。</w:t>
      </w:r>
    </w:p>
    <w:p w:rsidR="00FD3712" w:rsidRPr="00CF7765" w:rsidRDefault="00FD3712">
      <w:pPr>
        <w:pStyle w:val="aa"/>
        <w:tabs>
          <w:tab w:val="left" w:pos="1380"/>
        </w:tabs>
        <w:ind w:left="1320"/>
      </w:pPr>
      <w:r w:rsidRPr="00CF7765">
        <w:rPr>
          <w:rFonts w:hint="eastAsia"/>
        </w:rPr>
        <w:t>排出先としてくるみ製本トレイが指定されている場合には、「</w:t>
      </w:r>
      <w:r w:rsidR="00AE4F77" w:rsidRPr="00CF7765">
        <w:fldChar w:fldCharType="begin"/>
      </w:r>
      <w:r w:rsidR="00AE4F77" w:rsidRPr="00CF7765">
        <w:instrText xml:space="preserve"> </w:instrText>
      </w:r>
      <w:r w:rsidR="00AE4F77" w:rsidRPr="00CF7765">
        <w:rPr>
          <w:rFonts w:hint="eastAsia"/>
        </w:rPr>
        <w:instrText>REF _Ref319427887 \r \h</w:instrText>
      </w:r>
      <w:r w:rsidR="00AE4F77" w:rsidRPr="00CF7765">
        <w:instrText xml:space="preserve"> </w:instrText>
      </w:r>
      <w:r w:rsidR="00FF16DA" w:rsidRPr="00CF7765">
        <w:instrText xml:space="preserve"> \* MERGEFORMAT </w:instrText>
      </w:r>
      <w:r w:rsidR="00AE4F77" w:rsidRPr="00CF7765">
        <w:fldChar w:fldCharType="separate"/>
      </w:r>
      <w:r w:rsidR="00091205">
        <w:t>3.4.13</w:t>
      </w:r>
      <w:r w:rsidR="00AE4F77" w:rsidRPr="00CF7765">
        <w:fldChar w:fldCharType="end"/>
      </w:r>
      <w:r w:rsidR="00AE4F77" w:rsidRPr="00CF7765">
        <w:fldChar w:fldCharType="begin"/>
      </w:r>
      <w:r w:rsidR="00AE4F77" w:rsidRPr="00CF7765">
        <w:instrText xml:space="preserve"> REF _Ref319427889 \h </w:instrText>
      </w:r>
      <w:r w:rsidR="00FF16DA" w:rsidRPr="00CF7765">
        <w:instrText xml:space="preserve"> \* MERGEFORMAT </w:instrText>
      </w:r>
      <w:r w:rsidR="00AE4F77" w:rsidRPr="00CF7765">
        <w:fldChar w:fldCharType="separate"/>
      </w:r>
      <w:r w:rsidR="00091205" w:rsidRPr="00CF7765">
        <w:rPr>
          <w:rFonts w:hint="eastAsia"/>
        </w:rPr>
        <w:t>くるみ製本</w:t>
      </w:r>
      <w:r w:rsidR="00AE4F77" w:rsidRPr="00CF7765">
        <w:fldChar w:fldCharType="end"/>
      </w:r>
      <w:r w:rsidRPr="00CF7765">
        <w:rPr>
          <w:rFonts w:hint="eastAsia"/>
        </w:rPr>
        <w:t>」で規定する仕様に従う。</w:t>
      </w:r>
    </w:p>
    <w:p w:rsidR="00FD3712" w:rsidRPr="00CF7765" w:rsidRDefault="00FD3712">
      <w:pPr>
        <w:pStyle w:val="aa"/>
        <w:tabs>
          <w:tab w:val="clear" w:pos="567"/>
          <w:tab w:val="clear" w:pos="851"/>
          <w:tab w:val="clear" w:pos="1418"/>
          <w:tab w:val="clear" w:pos="1701"/>
          <w:tab w:val="left" w:pos="1380"/>
        </w:tabs>
        <w:ind w:left="1320"/>
      </w:pP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指定された排出先が故障している時は、排出先をデフォルトトレイに切り替え、処理できなくなった後処理指定を無視または解除する。</w:t>
      </w:r>
    </w:p>
    <w:p w:rsidR="00FD3712" w:rsidRPr="00CF7765" w:rsidRDefault="00FD3712">
      <w:pPr>
        <w:pStyle w:val="aa"/>
        <w:tabs>
          <w:tab w:val="clear" w:pos="567"/>
          <w:tab w:val="clear" w:pos="851"/>
          <w:tab w:val="clear" w:pos="1418"/>
          <w:tab w:val="clear" w:pos="1701"/>
          <w:tab w:val="left" w:pos="1380"/>
        </w:tabs>
        <w:ind w:left="1320"/>
      </w:pPr>
      <w:r w:rsidRPr="00CF7765">
        <w:rPr>
          <w:rFonts w:hint="eastAsia"/>
        </w:rPr>
        <w:t>ただし、排出先として</w:t>
      </w:r>
      <w:r w:rsidR="005874A0">
        <w:rPr>
          <w:rFonts w:hint="eastAsia"/>
        </w:rPr>
        <w:t>PGS2035SGP</w:t>
      </w:r>
      <w:r w:rsidRPr="00CF7765">
        <w:rPr>
          <w:rFonts w:hint="eastAsia"/>
        </w:rPr>
        <w:t>が指定されている場合には、切り替えない</w:t>
      </w:r>
      <w:r w:rsidRPr="00CF7765">
        <w:rPr>
          <w:rFonts w:hint="eastAsia"/>
        </w:rPr>
        <w:t>(</w:t>
      </w:r>
      <w:r w:rsidRPr="00CF7765">
        <w:rPr>
          <w:rFonts w:hint="eastAsia"/>
          <w:shd w:val="pct15" w:color="auto" w:fill="FFFFFF"/>
        </w:rPr>
        <w:t>*2</w:t>
      </w:r>
      <w:r w:rsidRPr="00CF7765">
        <w:rPr>
          <w:rFonts w:hint="eastAsia"/>
        </w:rPr>
        <w:t>)</w:t>
      </w:r>
      <w:r w:rsidRPr="00CF7765">
        <w:rPr>
          <w:rFonts w:hint="eastAsia"/>
        </w:rPr>
        <w:t>。</w:t>
      </w:r>
      <w:r w:rsidRPr="00CF7765">
        <w:br/>
      </w:r>
      <w:r w:rsidRPr="00CF7765">
        <w:rPr>
          <w:rFonts w:hint="eastAsia"/>
        </w:rPr>
        <w:t>ただし、排出先としてくるみ製本トレイが指定されている場合には、切り替えない</w:t>
      </w:r>
      <w:r w:rsidRPr="00CF7765">
        <w:rPr>
          <w:rFonts w:hint="eastAsia"/>
        </w:rPr>
        <w:t>(</w:t>
      </w:r>
      <w:r w:rsidRPr="00CF7765">
        <w:rPr>
          <w:rFonts w:hint="eastAsia"/>
          <w:shd w:val="pct15" w:color="auto" w:fill="FFFFFF"/>
        </w:rPr>
        <w:t>*2</w:t>
      </w:r>
      <w:r w:rsidRPr="00CF7765">
        <w:rPr>
          <w:rFonts w:hint="eastAsia"/>
        </w:rPr>
        <w:t>)</w:t>
      </w:r>
      <w:r w:rsidRPr="00CF7765">
        <w:rPr>
          <w:rFonts w:hint="eastAsia"/>
        </w:rPr>
        <w:t>。</w:t>
      </w:r>
    </w:p>
    <w:p w:rsidR="00FD3712" w:rsidRPr="00CF7765" w:rsidRDefault="00FD3712">
      <w:pPr>
        <w:pStyle w:val="aa"/>
        <w:tabs>
          <w:tab w:val="clear" w:pos="567"/>
          <w:tab w:val="clear" w:pos="851"/>
          <w:tab w:val="clear" w:pos="1418"/>
          <w:tab w:val="clear" w:pos="1701"/>
          <w:tab w:val="left" w:pos="1380"/>
        </w:tabs>
        <w:ind w:left="1320"/>
      </w:pPr>
    </w:p>
    <w:p w:rsidR="00FD3712" w:rsidRPr="00CF7765" w:rsidRDefault="00FD3712">
      <w:pPr>
        <w:pStyle w:val="aa"/>
        <w:tabs>
          <w:tab w:val="clear" w:pos="567"/>
          <w:tab w:val="clear" w:pos="851"/>
          <w:tab w:val="clear" w:pos="1418"/>
          <w:tab w:val="clear" w:pos="1701"/>
          <w:tab w:val="left" w:pos="1380"/>
        </w:tabs>
        <w:ind w:left="1320"/>
      </w:pPr>
      <w:r w:rsidRPr="00CF7765">
        <w:rPr>
          <w:rFonts w:hint="eastAsia"/>
          <w:shd w:val="pct15" w:color="auto" w:fill="FFFFFF"/>
        </w:rPr>
        <w:t>*2</w:t>
      </w:r>
      <w:r w:rsidRPr="00CF7765">
        <w:rPr>
          <w:rFonts w:hint="eastAsia"/>
        </w:rPr>
        <w:t xml:space="preserve">　ユーザ介入後にジョブアボートする。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後処理装置が故障している時は、処理できなくなった後処理指定を無視または解除する。</w:t>
      </w:r>
    </w:p>
    <w:p w:rsidR="00FD3712" w:rsidRPr="00CF7765" w:rsidRDefault="00FD3712">
      <w:pPr>
        <w:pStyle w:val="aa"/>
        <w:numPr>
          <w:ilvl w:val="0"/>
          <w:numId w:val="41"/>
        </w:numPr>
        <w:tabs>
          <w:tab w:val="clear" w:pos="567"/>
          <w:tab w:val="clear" w:pos="851"/>
          <w:tab w:val="clear" w:pos="1418"/>
          <w:tab w:val="clear" w:pos="1701"/>
          <w:tab w:val="left" w:pos="1380"/>
        </w:tabs>
      </w:pPr>
      <w:r w:rsidRPr="00CF7765">
        <w:rPr>
          <w:rFonts w:hint="eastAsia"/>
        </w:rPr>
        <w:t>指定された給紙先が未装着または故障の場合、または、指定された給紙先で給紙できない用紙サイズを指定されたときは、</w:t>
      </w:r>
      <w:r w:rsidRPr="00CF7765">
        <w:rPr>
          <w:rFonts w:hint="eastAsia"/>
        </w:rPr>
        <w:t>APS/ATS</w:t>
      </w:r>
      <w:r w:rsidRPr="00CF7765">
        <w:rPr>
          <w:rFonts w:hint="eastAsia"/>
        </w:rPr>
        <w:t>の規定に従う。</w:t>
      </w:r>
      <w:r w:rsidRPr="00CF7765">
        <w:rPr>
          <w:rFonts w:hint="eastAsia"/>
        </w:rPr>
        <w:t xml:space="preserve"> </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00"/>
        <w:gridCol w:w="900"/>
        <w:gridCol w:w="1380"/>
        <w:gridCol w:w="2548"/>
      </w:tblGrid>
      <w:tr w:rsidR="00FD3712" w:rsidRPr="00CF7765">
        <w:trPr>
          <w:jc w:val="right"/>
        </w:trPr>
        <w:tc>
          <w:tcPr>
            <w:tcW w:w="3000" w:type="dxa"/>
            <w:tcBorders>
              <w:bottom w:val="nil"/>
            </w:tcBorders>
            <w:shd w:val="clear" w:color="auto" w:fill="FFFF00"/>
          </w:tcPr>
          <w:p w:rsidR="00FD3712" w:rsidRPr="00CF7765" w:rsidRDefault="00FD3712">
            <w:pPr>
              <w:pStyle w:val="aa"/>
              <w:ind w:left="0"/>
            </w:pPr>
            <w:r w:rsidRPr="00CF7765">
              <w:rPr>
                <w:rFonts w:hint="eastAsia"/>
              </w:rPr>
              <w:t>項目</w:t>
            </w:r>
          </w:p>
        </w:tc>
        <w:tc>
          <w:tcPr>
            <w:tcW w:w="9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000" w:type="dxa"/>
          </w:tcPr>
          <w:p w:rsidR="00FD3712" w:rsidRPr="00CF7765" w:rsidRDefault="00FD3712">
            <w:r w:rsidRPr="00CF7765">
              <w:rPr>
                <w:rFonts w:hint="eastAsia"/>
              </w:rPr>
              <w:t>－</w:t>
            </w:r>
          </w:p>
        </w:tc>
        <w:tc>
          <w:tcPr>
            <w:tcW w:w="900" w:type="dxa"/>
          </w:tcPr>
          <w:p w:rsidR="00FD3712" w:rsidRPr="00CF7765" w:rsidRDefault="00FD3712">
            <w:pPr>
              <w:jc w:val="center"/>
            </w:pPr>
            <w:r w:rsidRPr="00CF7765">
              <w:rPr>
                <w:rFonts w:hint="eastAsia"/>
              </w:rPr>
              <w:t>－</w:t>
            </w:r>
          </w:p>
        </w:tc>
        <w:tc>
          <w:tcPr>
            <w:tcW w:w="1380" w:type="dxa"/>
          </w:tcPr>
          <w:p w:rsidR="00FD3712" w:rsidRPr="00CF7765" w:rsidRDefault="00FD3712">
            <w:r w:rsidRPr="00CF7765">
              <w:rPr>
                <w:rFonts w:hint="eastAsia"/>
              </w:rPr>
              <w:t>－</w:t>
            </w:r>
          </w:p>
        </w:tc>
        <w:tc>
          <w:tcPr>
            <w:tcW w:w="2548" w:type="dxa"/>
          </w:tcPr>
          <w:p w:rsidR="00FD3712" w:rsidRPr="00CF7765" w:rsidRDefault="00FD3712">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42"/>
        </w:numPr>
        <w:tabs>
          <w:tab w:val="clear" w:pos="567"/>
          <w:tab w:val="clear" w:pos="851"/>
          <w:tab w:val="clear" w:pos="1418"/>
          <w:tab w:val="clear" w:pos="1701"/>
          <w:tab w:val="left" w:pos="1380"/>
        </w:tabs>
      </w:pPr>
      <w:r w:rsidRPr="00CF7765">
        <w:rPr>
          <w:rFonts w:hint="eastAsia"/>
        </w:rPr>
        <w:t>給紙、両面、排紙、後処理などについて、それぞれ、可能な用紙サイズについては、結果的に禁止される規則が存在するので注意が必要である。例えば、</w:t>
      </w:r>
      <w:r w:rsidRPr="00CF7765">
        <w:rPr>
          <w:rFonts w:hint="eastAsia"/>
        </w:rPr>
        <w:t>Tarzan</w:t>
      </w:r>
      <w:r w:rsidRPr="00CF7765">
        <w:rPr>
          <w:rFonts w:hint="eastAsia"/>
        </w:rPr>
        <w:t>において、トレイ</w:t>
      </w:r>
      <w:r w:rsidRPr="00CF7765">
        <w:rPr>
          <w:rFonts w:hint="eastAsia"/>
        </w:rPr>
        <w:t>3</w:t>
      </w:r>
      <w:r w:rsidRPr="00CF7765">
        <w:rPr>
          <w:rFonts w:hint="eastAsia"/>
        </w:rPr>
        <w:t>、</w:t>
      </w:r>
      <w:r w:rsidRPr="00CF7765">
        <w:rPr>
          <w:rFonts w:hint="eastAsia"/>
        </w:rPr>
        <w:t>4</w:t>
      </w:r>
      <w:r w:rsidRPr="00CF7765">
        <w:rPr>
          <w:rFonts w:hint="eastAsia"/>
        </w:rPr>
        <w:t>と</w:t>
      </w:r>
      <w:r w:rsidRPr="00CF7765">
        <w:rPr>
          <w:rFonts w:hint="eastAsia"/>
        </w:rPr>
        <w:t>Letter</w:t>
      </w:r>
      <w:r w:rsidRPr="00CF7765">
        <w:rPr>
          <w:rFonts w:hint="eastAsia"/>
        </w:rPr>
        <w:t>折りは同時に指定できない。なぜならば、どちらも</w:t>
      </w:r>
      <w:r w:rsidRPr="00CF7765">
        <w:rPr>
          <w:rFonts w:hint="eastAsia"/>
        </w:rPr>
        <w:lastRenderedPageBreak/>
        <w:t>処理できる用紙サイズが存在しないためである。</w:t>
      </w:r>
    </w:p>
    <w:p w:rsidR="00FD3712" w:rsidRPr="00CF7765" w:rsidRDefault="00FD3712">
      <w:pPr>
        <w:pStyle w:val="aa"/>
      </w:pPr>
    </w:p>
    <w:p w:rsidR="00FD3712" w:rsidRPr="00CF7765" w:rsidRDefault="00FD3712">
      <w:pPr>
        <w:pStyle w:val="3"/>
        <w:pageBreakBefore/>
      </w:pPr>
      <w:bookmarkStart w:id="508" w:name="_Ref9326589"/>
      <w:bookmarkStart w:id="509" w:name="_Ref9326593"/>
      <w:bookmarkStart w:id="510" w:name="_Toc21605518"/>
      <w:r w:rsidRPr="00CF7765">
        <w:rPr>
          <w:rFonts w:hint="eastAsia"/>
        </w:rPr>
        <w:lastRenderedPageBreak/>
        <w:t>フルスタック検知</w:t>
      </w:r>
      <w:bookmarkEnd w:id="508"/>
      <w:bookmarkEnd w:id="509"/>
      <w:bookmarkEnd w:id="510"/>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排出トレイの用紙フルスタックを検知し、用紙が詰まるのを防止する。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44"/>
        </w:numPr>
        <w:tabs>
          <w:tab w:val="clear" w:pos="567"/>
          <w:tab w:val="clear" w:pos="851"/>
          <w:tab w:val="clear" w:pos="1418"/>
          <w:tab w:val="clear" w:pos="1701"/>
          <w:tab w:val="left" w:pos="1380"/>
        </w:tabs>
      </w:pPr>
      <w:r w:rsidRPr="00CF7765">
        <w:rPr>
          <w:rFonts w:hint="eastAsia"/>
        </w:rPr>
        <w:t>排出トレイのフルスタックを検知できるものについては、「</w:t>
      </w:r>
      <w:r w:rsidRPr="00CF7765">
        <w:fldChar w:fldCharType="begin"/>
      </w:r>
      <w:r w:rsidRPr="00CF7765">
        <w:instrText xml:space="preserve"> REF _Ref8023351 \r \h </w:instrText>
      </w:r>
      <w:r w:rsidR="00FF16DA" w:rsidRPr="00CF7765">
        <w:instrText xml:space="preserve"> \* MERGEFORMAT </w:instrText>
      </w:r>
      <w:r w:rsidRPr="00CF7765">
        <w:fldChar w:fldCharType="separate"/>
      </w:r>
      <w:r w:rsidR="00091205">
        <w:t>3.4.1</w:t>
      </w:r>
      <w:r w:rsidRPr="00CF7765">
        <w:fldChar w:fldCharType="end"/>
      </w:r>
      <w:r w:rsidRPr="00CF7765">
        <w:rPr>
          <w:rFonts w:hint="eastAsia"/>
        </w:rPr>
        <w:t xml:space="preserve"> </w:t>
      </w:r>
      <w:r w:rsidRPr="00CF7765">
        <w:fldChar w:fldCharType="begin"/>
      </w:r>
      <w:r w:rsidRPr="00CF7765">
        <w:instrText xml:space="preserve"> REF _Ref8023351 \h </w:instrText>
      </w:r>
      <w:r w:rsidR="00FF16DA" w:rsidRPr="00CF7765">
        <w:instrText xml:space="preserve"> \* MERGEFORMAT </w:instrText>
      </w:r>
      <w:r w:rsidRPr="00CF7765">
        <w:fldChar w:fldCharType="separate"/>
      </w:r>
      <w:r w:rsidR="00091205" w:rsidRPr="00CF7765">
        <w:rPr>
          <w:rFonts w:hint="eastAsia"/>
        </w:rPr>
        <w:t>排出先指定</w:t>
      </w:r>
      <w:r w:rsidRPr="00CF7765">
        <w:fldChar w:fldCharType="end"/>
      </w:r>
      <w:r w:rsidRPr="00CF7765">
        <w:rPr>
          <w:rFonts w:hint="eastAsia"/>
        </w:rPr>
        <w:t>」を参照のこと。</w:t>
      </w:r>
      <w:r w:rsidRPr="00CF7765">
        <w:rPr>
          <w:rFonts w:hint="eastAsia"/>
        </w:rPr>
        <w:br/>
      </w:r>
      <w:r w:rsidRPr="00CF7765">
        <w:rPr>
          <w:rFonts w:hint="eastAsia"/>
        </w:rPr>
        <w:t>また、その容量についても同様に参照のこと。</w:t>
      </w:r>
    </w:p>
    <w:p w:rsidR="00FD3712" w:rsidRPr="00CF7765" w:rsidRDefault="00FD3712">
      <w:pPr>
        <w:pStyle w:val="aa"/>
        <w:numPr>
          <w:ilvl w:val="0"/>
          <w:numId w:val="44"/>
        </w:numPr>
        <w:tabs>
          <w:tab w:val="clear" w:pos="567"/>
          <w:tab w:val="clear" w:pos="851"/>
          <w:tab w:val="clear" w:pos="1418"/>
          <w:tab w:val="clear" w:pos="1701"/>
          <w:tab w:val="left" w:pos="1380"/>
        </w:tabs>
      </w:pPr>
      <w:r w:rsidRPr="00CF7765">
        <w:rPr>
          <w:rFonts w:hint="eastAsia"/>
        </w:rPr>
        <w:t>フルスタック検知は、以下に記述する場合を除いて、各排出トレイに装着されているフルスタックセンサーで行い、これがフルを検知している状態である。</w:t>
      </w:r>
    </w:p>
    <w:p w:rsidR="00FD3712" w:rsidRPr="00CF7765" w:rsidRDefault="00FD3712">
      <w:pPr>
        <w:pStyle w:val="aa"/>
        <w:numPr>
          <w:ilvl w:val="0"/>
          <w:numId w:val="44"/>
        </w:numPr>
        <w:tabs>
          <w:tab w:val="clear" w:pos="567"/>
          <w:tab w:val="clear" w:pos="851"/>
          <w:tab w:val="clear" w:pos="1418"/>
          <w:tab w:val="clear" w:pos="1701"/>
          <w:tab w:val="left" w:pos="1380"/>
        </w:tabs>
      </w:pPr>
      <w:r w:rsidRPr="00CF7765">
        <w:rPr>
          <w:rFonts w:hint="eastAsia"/>
        </w:rPr>
        <w:t>Finisher Tray</w:t>
      </w:r>
      <w:r w:rsidRPr="00CF7765">
        <w:rPr>
          <w:rFonts w:hint="eastAsia"/>
        </w:rPr>
        <w:t>の場合は、以下の状態になった時にフルスタックとする。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tabs>
          <w:tab w:val="clear" w:pos="567"/>
          <w:tab w:val="left" w:pos="1140"/>
        </w:tabs>
        <w:ind w:left="1140"/>
      </w:pPr>
      <w:r w:rsidRPr="00CF7765">
        <w:rPr>
          <w:rFonts w:hint="eastAsia"/>
        </w:rPr>
        <w:t>各フルについての詳細は、</w:t>
      </w:r>
      <w:r w:rsidRPr="00CF7765">
        <w:rPr>
          <w:rFonts w:hint="eastAsia"/>
        </w:rPr>
        <w:t>Finisher</w:t>
      </w:r>
      <w:r w:rsidRPr="00CF7765">
        <w:rPr>
          <w:rFonts w:hint="eastAsia"/>
        </w:rPr>
        <w:t>ごとに差異があるため、各</w:t>
      </w:r>
      <w:r w:rsidRPr="00CF7765">
        <w:rPr>
          <w:rFonts w:hint="eastAsia"/>
        </w:rPr>
        <w:t>Finisher</w:t>
      </w:r>
      <w:r w:rsidRPr="00CF7765">
        <w:rPr>
          <w:rFonts w:hint="eastAsia"/>
        </w:rPr>
        <w:t>の「動作仕様書」を参照のこと。</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numPr>
          <w:ilvl w:val="0"/>
          <w:numId w:val="45"/>
        </w:numPr>
        <w:tabs>
          <w:tab w:val="clear" w:pos="567"/>
          <w:tab w:val="clear" w:pos="851"/>
          <w:tab w:val="clear" w:pos="1701"/>
        </w:tabs>
      </w:pPr>
      <w:r w:rsidRPr="00CF7765">
        <w:rPr>
          <w:rFonts w:hint="eastAsia"/>
          <w:u w:val="single"/>
        </w:rPr>
        <w:t>ミックススタックフル</w:t>
      </w:r>
      <w:r w:rsidRPr="00CF7765">
        <w:rPr>
          <w:rFonts w:hint="eastAsia"/>
        </w:rPr>
        <w:br/>
      </w:r>
      <w:r w:rsidRPr="00CF7765">
        <w:rPr>
          <w:rFonts w:hint="eastAsia"/>
        </w:rPr>
        <w:t>ミックススタック状態であり、ミックススタック制限位置にあるフルスタックセンサーがフルを検知したとき。</w:t>
      </w:r>
      <w:r w:rsidRPr="00CF7765">
        <w:br/>
      </w:r>
      <w:r w:rsidRPr="00CF7765">
        <w:rPr>
          <w:rFonts w:hint="eastAsia"/>
        </w:rPr>
        <w:t>補足：システムデータ（</w:t>
      </w:r>
      <w:r w:rsidRPr="00CF7765">
        <w:rPr>
          <w:rFonts w:hint="eastAsia"/>
        </w:rPr>
        <w:t>Finisher(</w:t>
      </w:r>
      <w:r w:rsidRPr="00CF7765">
        <w:rPr>
          <w:rFonts w:hint="eastAsia"/>
        </w:rPr>
        <w:t>もしくは</w:t>
      </w:r>
      <w:r w:rsidRPr="00CF7765">
        <w:rPr>
          <w:rFonts w:hint="eastAsia"/>
        </w:rPr>
        <w:t>IOT) NVM</w:t>
      </w:r>
      <w:r w:rsidRPr="00CF7765">
        <w:rPr>
          <w:rFonts w:hint="eastAsia"/>
        </w:rPr>
        <w:t>）に、ミックススタック制限の有無の切り替えがある。</w:t>
      </w:r>
    </w:p>
    <w:p w:rsidR="00FD3712" w:rsidRPr="00CF7765" w:rsidRDefault="00FD3712">
      <w:pPr>
        <w:pStyle w:val="aa"/>
        <w:numPr>
          <w:ilvl w:val="0"/>
          <w:numId w:val="45"/>
        </w:numPr>
        <w:tabs>
          <w:tab w:val="clear" w:pos="567"/>
          <w:tab w:val="clear" w:pos="851"/>
          <w:tab w:val="clear" w:pos="1701"/>
        </w:tabs>
      </w:pPr>
      <w:r w:rsidRPr="00CF7765">
        <w:rPr>
          <w:rFonts w:hint="eastAsia"/>
          <w:u w:val="single"/>
        </w:rPr>
        <w:t>ラージサイズスタックフル</w:t>
      </w:r>
      <w:r w:rsidRPr="00CF7765">
        <w:rPr>
          <w:rFonts w:hint="eastAsia"/>
        </w:rPr>
        <w:br/>
      </w:r>
      <w:r w:rsidRPr="00CF7765">
        <w:rPr>
          <w:rFonts w:hint="eastAsia"/>
        </w:rPr>
        <w:t>ラージサイズスタック状態であり、ラージサイズスタック制限位置にあるフルスタックセンサーがフルを検知したとき。</w:t>
      </w:r>
    </w:p>
    <w:p w:rsidR="00FD3712" w:rsidRPr="00CF7765" w:rsidRDefault="00FD3712">
      <w:pPr>
        <w:pStyle w:val="aa"/>
        <w:numPr>
          <w:ilvl w:val="0"/>
          <w:numId w:val="45"/>
        </w:numPr>
        <w:tabs>
          <w:tab w:val="clear" w:pos="567"/>
          <w:tab w:val="clear" w:pos="851"/>
          <w:tab w:val="clear" w:pos="1701"/>
        </w:tabs>
      </w:pPr>
      <w:r w:rsidRPr="00CF7765">
        <w:rPr>
          <w:rFonts w:hint="eastAsia"/>
          <w:u w:val="single"/>
        </w:rPr>
        <w:t>フルスタックフル</w:t>
      </w:r>
      <w:r w:rsidRPr="00CF7765">
        <w:rPr>
          <w:rFonts w:hint="eastAsia"/>
        </w:rPr>
        <w:br/>
      </w:r>
      <w:r w:rsidRPr="00CF7765">
        <w:rPr>
          <w:rFonts w:hint="eastAsia"/>
        </w:rPr>
        <w:t>フルスタック制限位置にあるフルスタックセンサーがフルを検知したとき。</w:t>
      </w:r>
    </w:p>
    <w:p w:rsidR="00FD3712" w:rsidRPr="00CF7765" w:rsidRDefault="00FD3712">
      <w:pPr>
        <w:pStyle w:val="aa"/>
        <w:numPr>
          <w:ilvl w:val="0"/>
          <w:numId w:val="45"/>
        </w:numPr>
        <w:tabs>
          <w:tab w:val="clear" w:pos="567"/>
          <w:tab w:val="clear" w:pos="851"/>
          <w:tab w:val="clear" w:pos="1701"/>
        </w:tabs>
      </w:pPr>
      <w:r w:rsidRPr="00CF7765">
        <w:rPr>
          <w:rFonts w:hint="eastAsia"/>
          <w:u w:val="single"/>
        </w:rPr>
        <w:t>ステープルセット数フル</w:t>
      </w:r>
      <w:r w:rsidRPr="00CF7765">
        <w:rPr>
          <w:rFonts w:hint="eastAsia"/>
        </w:rPr>
        <w:br/>
        <w:t>Staple</w:t>
      </w:r>
      <w:r w:rsidRPr="00CF7765">
        <w:rPr>
          <w:rFonts w:hint="eastAsia"/>
        </w:rPr>
        <w:t>されたセットの数がシステムデータ「</w:t>
      </w:r>
      <w:r w:rsidRPr="00CF7765">
        <w:rPr>
          <w:rFonts w:hint="eastAsia"/>
        </w:rPr>
        <w:t>Staple</w:t>
      </w:r>
      <w:r w:rsidRPr="00CF7765">
        <w:rPr>
          <w:rFonts w:hint="eastAsia"/>
        </w:rPr>
        <w:t>最大積載可能部数」で規定する閾値を超えたとき。</w:t>
      </w:r>
    </w:p>
    <w:p w:rsidR="00FD3712" w:rsidRPr="00CF7765" w:rsidRDefault="00FD3712">
      <w:pPr>
        <w:pStyle w:val="aa"/>
        <w:numPr>
          <w:ilvl w:val="0"/>
          <w:numId w:val="45"/>
        </w:numPr>
        <w:tabs>
          <w:tab w:val="clear" w:pos="567"/>
          <w:tab w:val="clear" w:pos="851"/>
          <w:tab w:val="clear" w:pos="1701"/>
        </w:tabs>
      </w:pPr>
      <w:r w:rsidRPr="00CF7765">
        <w:rPr>
          <w:rFonts w:hint="eastAsia"/>
          <w:u w:val="single"/>
        </w:rPr>
        <w:t>Z</w:t>
      </w:r>
      <w:r w:rsidRPr="00CF7765">
        <w:rPr>
          <w:rFonts w:hint="eastAsia"/>
          <w:u w:val="single"/>
        </w:rPr>
        <w:t>折り枚数フル</w:t>
      </w:r>
      <w:r w:rsidRPr="00CF7765">
        <w:rPr>
          <w:rFonts w:hint="eastAsia"/>
          <w:u w:val="single"/>
        </w:rPr>
        <w:br/>
      </w:r>
      <w:r w:rsidRPr="00CF7765">
        <w:rPr>
          <w:rFonts w:hint="eastAsia"/>
        </w:rPr>
        <w:t>Z</w:t>
      </w:r>
      <w:r w:rsidRPr="00CF7765">
        <w:rPr>
          <w:rFonts w:hint="eastAsia"/>
        </w:rPr>
        <w:t>折りされた枚数が制限枚数を超えたとき。</w:t>
      </w:r>
    </w:p>
    <w:p w:rsidR="00FD3712" w:rsidRPr="00CF7765" w:rsidRDefault="00FD3712">
      <w:pPr>
        <w:pStyle w:val="aa"/>
        <w:tabs>
          <w:tab w:val="clear" w:pos="567"/>
          <w:tab w:val="clear" w:pos="851"/>
          <w:tab w:val="clear" w:pos="1418"/>
          <w:tab w:val="clear" w:pos="1701"/>
          <w:tab w:val="left" w:pos="1380"/>
        </w:tabs>
        <w:ind w:left="1140"/>
      </w:pPr>
    </w:p>
    <w:p w:rsidR="00FD3712" w:rsidRPr="00CF7765" w:rsidRDefault="00FD3712">
      <w:pPr>
        <w:pStyle w:val="aa"/>
        <w:tabs>
          <w:tab w:val="clear" w:pos="567"/>
          <w:tab w:val="left" w:pos="1140"/>
        </w:tabs>
        <w:ind w:left="1140"/>
      </w:pPr>
      <w:r w:rsidRPr="00CF7765">
        <w:rPr>
          <w:rFonts w:hint="eastAsia"/>
        </w:rPr>
        <w:t>フル状態、および、ミックススタック状態、ラージサイズスタック状態は、</w:t>
      </w:r>
      <w:r w:rsidRPr="00CF7765">
        <w:rPr>
          <w:rFonts w:hint="eastAsia"/>
        </w:rPr>
        <w:t>Finisher Tray</w:t>
      </w:r>
      <w:r w:rsidRPr="00CF7765">
        <w:rPr>
          <w:rFonts w:hint="eastAsia"/>
        </w:rPr>
        <w:t>の用紙をすべて取り除いたことを検知した時点で解除する。</w:t>
      </w:r>
      <w:r w:rsidRPr="00CF7765">
        <w:rPr>
          <w:rFonts w:hint="eastAsia"/>
        </w:rPr>
        <w:br/>
      </w:r>
      <w:r w:rsidRPr="00CF7765">
        <w:rPr>
          <w:rFonts w:hint="eastAsia"/>
        </w:rPr>
        <w:t>ステープルセット数、</w:t>
      </w:r>
      <w:r w:rsidRPr="00CF7765">
        <w:rPr>
          <w:rFonts w:hint="eastAsia"/>
        </w:rPr>
        <w:t>Z</w:t>
      </w:r>
      <w:r w:rsidRPr="00CF7765">
        <w:rPr>
          <w:rFonts w:hint="eastAsia"/>
        </w:rPr>
        <w:t>折り枚数のリセットは、</w:t>
      </w:r>
      <w:r w:rsidRPr="00CF7765">
        <w:rPr>
          <w:rFonts w:hint="eastAsia"/>
        </w:rPr>
        <w:t>Finisher Tray</w:t>
      </w:r>
      <w:r w:rsidRPr="00CF7765">
        <w:rPr>
          <w:rFonts w:hint="eastAsia"/>
        </w:rPr>
        <w:t>の用紙をすべて取り除いたことを検知した時点で実施する。</w:t>
      </w:r>
    </w:p>
    <w:p w:rsidR="00FD3712" w:rsidRPr="00CF7765" w:rsidRDefault="00FD3712">
      <w:pPr>
        <w:pStyle w:val="aa"/>
        <w:tabs>
          <w:tab w:val="clear" w:pos="567"/>
          <w:tab w:val="left" w:pos="1140"/>
        </w:tabs>
        <w:ind w:left="1140"/>
      </w:pPr>
    </w:p>
    <w:p w:rsidR="00FD3712" w:rsidRPr="00CF7765" w:rsidRDefault="00FD3712">
      <w:pPr>
        <w:pStyle w:val="aa"/>
        <w:numPr>
          <w:ilvl w:val="0"/>
          <w:numId w:val="44"/>
        </w:numPr>
        <w:tabs>
          <w:tab w:val="clear" w:pos="567"/>
          <w:tab w:val="clear" w:pos="851"/>
          <w:tab w:val="clear" w:pos="1418"/>
          <w:tab w:val="clear" w:pos="1701"/>
          <w:tab w:val="left" w:pos="1380"/>
        </w:tabs>
      </w:pPr>
      <w:r w:rsidRPr="00CF7765">
        <w:rPr>
          <w:rFonts w:hint="eastAsia"/>
        </w:rPr>
        <w:t>Finisher Tray</w:t>
      </w:r>
      <w:r w:rsidRPr="00CF7765">
        <w:rPr>
          <w:rFonts w:hint="eastAsia"/>
        </w:rPr>
        <w:t>でフルスタックを検知した場合は、以下のタイミングで</w:t>
      </w:r>
      <w:r w:rsidRPr="00CF7765">
        <w:t>MC</w:t>
      </w:r>
      <w:r w:rsidRPr="00CF7765">
        <w:rPr>
          <w:rFonts w:hint="eastAsia"/>
        </w:rPr>
        <w:t>はサイクルダウンし、すべての用紙が取り除かれるまで、その排出トレイへの</w:t>
      </w:r>
      <w:r w:rsidRPr="00CF7765">
        <w:t>Print</w:t>
      </w:r>
      <w:r w:rsidRPr="00CF7765">
        <w:rPr>
          <w:rFonts w:hint="eastAsia"/>
        </w:rPr>
        <w:t>動作を禁止する。</w:t>
      </w:r>
    </w:p>
    <w:p w:rsidR="00FD3712" w:rsidRPr="00CF7765" w:rsidRDefault="00FD3712">
      <w:pPr>
        <w:pStyle w:val="aa"/>
        <w:tabs>
          <w:tab w:val="clear" w:pos="567"/>
          <w:tab w:val="clear" w:pos="851"/>
          <w:tab w:val="clear" w:pos="1418"/>
          <w:tab w:val="clear" w:pos="1701"/>
          <w:tab w:val="left" w:pos="1380"/>
        </w:tabs>
        <w:ind w:leftChars="629" w:left="1134" w:hangingChars="1" w:hanging="2"/>
      </w:pPr>
      <w:r w:rsidRPr="00CF7765">
        <w:rPr>
          <w:rFonts w:hint="eastAsia"/>
        </w:rPr>
        <w:t>A/</w:t>
      </w:r>
      <w:r w:rsidR="00150304">
        <w:t>GA/</w:t>
      </w:r>
      <w:r w:rsidRPr="00CF7765">
        <w:rPr>
          <w:rFonts w:hint="eastAsia"/>
        </w:rPr>
        <w:t>B/C/D-Finisher</w:t>
      </w:r>
      <w:r w:rsidRPr="00CF7765">
        <w:rPr>
          <w:rFonts w:hint="eastAsia"/>
        </w:rPr>
        <w:t>の場合</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0"/>
        <w:gridCol w:w="6748"/>
      </w:tblGrid>
      <w:tr w:rsidR="00FD3712" w:rsidRPr="00CF7765">
        <w:trPr>
          <w:cantSplit/>
          <w:jc w:val="right"/>
        </w:trPr>
        <w:tc>
          <w:tcPr>
            <w:tcW w:w="1680" w:type="dxa"/>
            <w:shd w:val="clear" w:color="auto" w:fill="00FFFF"/>
          </w:tcPr>
          <w:p w:rsidR="00FD3712" w:rsidRPr="00CF7765" w:rsidRDefault="00FD3712">
            <w:pPr>
              <w:pStyle w:val="aa"/>
              <w:tabs>
                <w:tab w:val="clear" w:pos="567"/>
                <w:tab w:val="clear" w:pos="851"/>
                <w:tab w:val="clear" w:pos="1418"/>
                <w:tab w:val="clear" w:pos="1701"/>
                <w:tab w:val="left" w:pos="1380"/>
              </w:tabs>
              <w:ind w:left="0"/>
            </w:pPr>
            <w:r w:rsidRPr="00CF7765">
              <w:t>Staple</w:t>
            </w:r>
            <w:r w:rsidRPr="00CF7765">
              <w:rPr>
                <w:rFonts w:hint="eastAsia"/>
              </w:rPr>
              <w:t>指定</w:t>
            </w:r>
          </w:p>
        </w:tc>
        <w:tc>
          <w:tcPr>
            <w:tcW w:w="6748" w:type="dxa"/>
            <w:shd w:val="clear" w:color="auto" w:fill="00FFFF"/>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停止タイミング</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有り</w:t>
            </w:r>
          </w:p>
        </w:tc>
        <w:tc>
          <w:tcPr>
            <w:tcW w:w="6748" w:type="dxa"/>
          </w:tcPr>
          <w:p w:rsidR="00FD3712" w:rsidRPr="00CF7765" w:rsidRDefault="00FD3712">
            <w:pPr>
              <w:pStyle w:val="aa"/>
              <w:tabs>
                <w:tab w:val="clear" w:pos="567"/>
                <w:tab w:val="clear" w:pos="851"/>
                <w:tab w:val="clear" w:pos="1418"/>
                <w:tab w:val="clear" w:pos="1701"/>
                <w:tab w:val="left" w:pos="1380"/>
                <w:tab w:val="right" w:pos="6550"/>
                <w:tab w:val="right" w:pos="10140"/>
              </w:tabs>
              <w:ind w:left="0"/>
            </w:pPr>
            <w:r w:rsidRPr="00CF7765">
              <w:rPr>
                <w:rFonts w:hint="eastAsia"/>
              </w:rPr>
              <w:t>「ステープルセット」の切れ目で</w:t>
            </w:r>
            <w:r w:rsidRPr="00CF7765">
              <w:t>Staple</w:t>
            </w:r>
            <w:r w:rsidRPr="00CF7765">
              <w:rPr>
                <w:rFonts w:hint="eastAsia"/>
              </w:rPr>
              <w:t>動作実施後、停止する。</w:t>
            </w:r>
            <w:r w:rsidRPr="00CF7765">
              <w:rPr>
                <w:rFonts w:hint="eastAsia"/>
              </w:rPr>
              <w:tab/>
            </w:r>
            <w:r w:rsidRPr="00CF7765">
              <w:rPr>
                <w:rFonts w:hint="eastAsia"/>
              </w:rPr>
              <w:t>（セットバウンダリ）</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無し</w:t>
            </w:r>
          </w:p>
        </w:tc>
        <w:tc>
          <w:tcPr>
            <w:tcW w:w="6748" w:type="dxa"/>
          </w:tcPr>
          <w:p w:rsidR="00FD3712" w:rsidRPr="00CF7765" w:rsidRDefault="00FD3712">
            <w:pPr>
              <w:pStyle w:val="aa"/>
              <w:tabs>
                <w:tab w:val="clear" w:pos="567"/>
                <w:tab w:val="clear" w:pos="851"/>
                <w:tab w:val="clear" w:pos="1418"/>
                <w:tab w:val="clear" w:pos="1701"/>
                <w:tab w:val="left" w:pos="1380"/>
                <w:tab w:val="right" w:pos="6550"/>
                <w:tab w:val="right" w:pos="10140"/>
              </w:tabs>
              <w:ind w:left="0"/>
            </w:pPr>
            <w:r w:rsidRPr="00CF7765">
              <w:rPr>
                <w:rFonts w:hint="eastAsia"/>
              </w:rPr>
              <w:t>できるだけすみやかに、停止する。</w:t>
            </w:r>
            <w:r w:rsidRPr="00CF7765">
              <w:rPr>
                <w:rFonts w:hint="eastAsia"/>
              </w:rPr>
              <w:tab/>
            </w:r>
            <w:r w:rsidRPr="00CF7765">
              <w:rPr>
                <w:rFonts w:hint="eastAsia"/>
              </w:rPr>
              <w:t>（シートバウンダリ）</w:t>
            </w:r>
          </w:p>
        </w:tc>
      </w:tr>
    </w:tbl>
    <w:p w:rsidR="00FD3712" w:rsidRPr="00CF7765" w:rsidRDefault="00FD3712">
      <w:pPr>
        <w:pStyle w:val="aa"/>
        <w:tabs>
          <w:tab w:val="clear" w:pos="567"/>
          <w:tab w:val="left" w:pos="1140"/>
          <w:tab w:val="right" w:pos="10140"/>
        </w:tabs>
        <w:ind w:left="1140"/>
      </w:pPr>
    </w:p>
    <w:p w:rsidR="00FD3712" w:rsidRPr="00CF7765" w:rsidRDefault="00FD3712">
      <w:pPr>
        <w:pStyle w:val="aa"/>
        <w:tabs>
          <w:tab w:val="clear" w:pos="567"/>
          <w:tab w:val="left" w:pos="1140"/>
          <w:tab w:val="right" w:pos="10140"/>
        </w:tabs>
        <w:ind w:left="1140"/>
      </w:pPr>
      <w:r w:rsidRPr="00CF7765">
        <w:rPr>
          <w:rFonts w:hint="eastAsia"/>
        </w:rPr>
        <w:t>SB</w:t>
      </w:r>
      <w:r w:rsidR="000A4C16">
        <w:t>/GB</w:t>
      </w:r>
      <w:r w:rsidRPr="00CF7765">
        <w:rPr>
          <w:rFonts w:hint="eastAsia"/>
        </w:rPr>
        <w:t>-Finisher</w:t>
      </w:r>
      <w:r w:rsidRPr="00CF7765">
        <w:rPr>
          <w:rFonts w:hint="eastAsia"/>
        </w:rPr>
        <w:t>の場合</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0"/>
        <w:gridCol w:w="6748"/>
      </w:tblGrid>
      <w:tr w:rsidR="00FD3712" w:rsidRPr="00CF7765">
        <w:trPr>
          <w:cantSplit/>
          <w:jc w:val="right"/>
        </w:trPr>
        <w:tc>
          <w:tcPr>
            <w:tcW w:w="1680"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後処理指定</w:t>
            </w:r>
          </w:p>
        </w:tc>
        <w:tc>
          <w:tcPr>
            <w:tcW w:w="6748" w:type="dxa"/>
            <w:shd w:val="clear" w:color="auto" w:fill="00FFFF"/>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停止タイミング</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無し</w:t>
            </w:r>
          </w:p>
        </w:tc>
        <w:tc>
          <w:tcPr>
            <w:tcW w:w="6748" w:type="dxa"/>
          </w:tcPr>
          <w:p w:rsidR="00FD3712" w:rsidRPr="00CF7765" w:rsidRDefault="00FD3712">
            <w:pPr>
              <w:pStyle w:val="aa"/>
              <w:tabs>
                <w:tab w:val="clear" w:pos="567"/>
                <w:tab w:val="clear" w:pos="851"/>
                <w:tab w:val="clear" w:pos="1418"/>
                <w:tab w:val="clear" w:pos="1701"/>
                <w:tab w:val="left" w:pos="1380"/>
                <w:tab w:val="right" w:pos="6550"/>
                <w:tab w:val="right" w:pos="10140"/>
              </w:tabs>
              <w:ind w:left="0"/>
            </w:pPr>
            <w:r w:rsidRPr="00CF7765">
              <w:rPr>
                <w:rFonts w:hint="eastAsia"/>
              </w:rPr>
              <w:t>できるだけすみやかに、停止する。</w:t>
            </w:r>
            <w:r w:rsidRPr="00CF7765">
              <w:rPr>
                <w:rFonts w:hint="eastAsia"/>
              </w:rPr>
              <w:tab/>
            </w:r>
            <w:r w:rsidRPr="00CF7765">
              <w:rPr>
                <w:rFonts w:hint="eastAsia"/>
              </w:rPr>
              <w:t>（シートバウンダリ）</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Staple</w:t>
            </w:r>
            <w:r w:rsidRPr="00CF7765">
              <w:rPr>
                <w:rFonts w:hint="eastAsia"/>
              </w:rPr>
              <w:t>指定有り</w:t>
            </w:r>
          </w:p>
        </w:tc>
        <w:tc>
          <w:tcPr>
            <w:tcW w:w="6748" w:type="dxa"/>
          </w:tcPr>
          <w:p w:rsidR="00FD3712" w:rsidRPr="00CF7765" w:rsidRDefault="00FD3712">
            <w:pPr>
              <w:pStyle w:val="aa"/>
              <w:tabs>
                <w:tab w:val="clear" w:pos="567"/>
                <w:tab w:val="clear" w:pos="851"/>
                <w:tab w:val="clear" w:pos="1418"/>
                <w:tab w:val="clear" w:pos="1701"/>
                <w:tab w:val="left" w:pos="1380"/>
                <w:tab w:val="right" w:pos="6550"/>
                <w:tab w:val="right" w:pos="10140"/>
              </w:tabs>
              <w:ind w:left="0"/>
            </w:pPr>
            <w:r w:rsidRPr="00CF7765">
              <w:rPr>
                <w:rFonts w:hint="eastAsia"/>
              </w:rPr>
              <w:t>「ステープルセット」の切れ目で</w:t>
            </w:r>
            <w:r w:rsidRPr="00CF7765">
              <w:t>Staple</w:t>
            </w:r>
            <w:r w:rsidRPr="00CF7765">
              <w:rPr>
                <w:rFonts w:hint="eastAsia"/>
              </w:rPr>
              <w:t>動作実施後、停止する。</w:t>
            </w:r>
            <w:r w:rsidRPr="00CF7765">
              <w:rPr>
                <w:rFonts w:hint="eastAsia"/>
              </w:rPr>
              <w:tab/>
            </w:r>
            <w:r w:rsidRPr="00CF7765">
              <w:rPr>
                <w:rFonts w:hint="eastAsia"/>
              </w:rPr>
              <w:t>（セットバウンダリ）</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中綴じ指定有り</w:t>
            </w:r>
          </w:p>
        </w:tc>
        <w:tc>
          <w:tcPr>
            <w:tcW w:w="6748" w:type="dxa"/>
          </w:tcPr>
          <w:p w:rsidR="00FD3712" w:rsidRPr="00CF7765" w:rsidRDefault="00FD3712">
            <w:pPr>
              <w:pStyle w:val="aa"/>
              <w:tabs>
                <w:tab w:val="clear" w:pos="567"/>
                <w:tab w:val="clear" w:pos="851"/>
                <w:tab w:val="clear" w:pos="1418"/>
                <w:tab w:val="clear" w:pos="1701"/>
                <w:tab w:val="left" w:pos="1380"/>
                <w:tab w:val="right" w:pos="6550"/>
                <w:tab w:val="right" w:pos="10140"/>
              </w:tabs>
              <w:ind w:left="0"/>
            </w:pPr>
            <w:r w:rsidRPr="00CF7765">
              <w:rPr>
                <w:rFonts w:hint="eastAsia"/>
              </w:rPr>
              <w:t>「中綴じセット」の切れ目で、停止する。</w:t>
            </w:r>
            <w:r w:rsidRPr="00CF7765">
              <w:rPr>
                <w:rFonts w:hint="eastAsia"/>
              </w:rPr>
              <w:tab/>
              <w:t>(</w:t>
            </w:r>
            <w:r w:rsidRPr="00CF7765">
              <w:rPr>
                <w:rFonts w:hint="eastAsia"/>
              </w:rPr>
              <w:t>デバイデッドセットバウンダリ</w:t>
            </w:r>
            <w:r w:rsidRPr="00CF7765">
              <w:rPr>
                <w:rFonts w:hint="eastAsia"/>
              </w:rPr>
              <w:t>)</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中折り指定有り</w:t>
            </w:r>
          </w:p>
        </w:tc>
        <w:tc>
          <w:tcPr>
            <w:tcW w:w="6748" w:type="dxa"/>
          </w:tcPr>
          <w:p w:rsidR="00FD3712" w:rsidRPr="00CF7765" w:rsidRDefault="00FD3712">
            <w:pPr>
              <w:pStyle w:val="aa"/>
              <w:tabs>
                <w:tab w:val="clear" w:pos="567"/>
                <w:tab w:val="clear" w:pos="851"/>
                <w:tab w:val="clear" w:pos="1418"/>
                <w:tab w:val="clear" w:pos="1701"/>
                <w:tab w:val="left" w:pos="1380"/>
                <w:tab w:val="right" w:pos="6550"/>
                <w:tab w:val="right" w:pos="10140"/>
              </w:tabs>
              <w:ind w:left="0"/>
            </w:pPr>
            <w:r w:rsidRPr="00CF7765">
              <w:rPr>
                <w:rFonts w:hint="eastAsia"/>
              </w:rPr>
              <w:t>できるだけすみやかに、停止する。</w:t>
            </w:r>
            <w:r w:rsidRPr="00CF7765">
              <w:rPr>
                <w:rFonts w:hint="eastAsia"/>
              </w:rPr>
              <w:tab/>
            </w:r>
            <w:r w:rsidRPr="00CF7765">
              <w:rPr>
                <w:rFonts w:hint="eastAsia"/>
              </w:rPr>
              <w:t>（シートバウンダリ）</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二つ折り指定有り</w:t>
            </w:r>
          </w:p>
        </w:tc>
        <w:tc>
          <w:tcPr>
            <w:tcW w:w="6748" w:type="dxa"/>
          </w:tcPr>
          <w:p w:rsidR="00FD3712" w:rsidRPr="00CF7765" w:rsidRDefault="00FD3712">
            <w:pPr>
              <w:pStyle w:val="aa"/>
              <w:tabs>
                <w:tab w:val="clear" w:pos="567"/>
                <w:tab w:val="clear" w:pos="851"/>
                <w:tab w:val="clear" w:pos="1418"/>
                <w:tab w:val="clear" w:pos="1701"/>
                <w:tab w:val="left" w:pos="1380"/>
                <w:tab w:val="right" w:pos="6550"/>
                <w:tab w:val="right" w:pos="10140"/>
              </w:tabs>
              <w:ind w:left="0"/>
            </w:pPr>
            <w:r w:rsidRPr="00CF7765">
              <w:rPr>
                <w:rFonts w:hint="eastAsia"/>
              </w:rPr>
              <w:t>できるだけすみやかに、停止する。</w:t>
            </w:r>
            <w:r w:rsidRPr="00CF7765">
              <w:rPr>
                <w:rFonts w:hint="eastAsia"/>
              </w:rPr>
              <w:tab/>
            </w:r>
            <w:r w:rsidRPr="00CF7765">
              <w:rPr>
                <w:rFonts w:hint="eastAsia"/>
              </w:rPr>
              <w:t>（シートバウンダリ）</w:t>
            </w:r>
          </w:p>
        </w:tc>
      </w:tr>
    </w:tbl>
    <w:p w:rsidR="00FD3712" w:rsidRPr="00CF7765" w:rsidRDefault="00FD3712">
      <w:pPr>
        <w:pStyle w:val="aa"/>
        <w:tabs>
          <w:tab w:val="clear" w:pos="567"/>
          <w:tab w:val="left" w:pos="1140"/>
          <w:tab w:val="right" w:pos="10140"/>
        </w:tabs>
        <w:ind w:left="1140"/>
      </w:pPr>
    </w:p>
    <w:p w:rsidR="00FD3712" w:rsidRPr="00CF7765" w:rsidRDefault="00FD3712">
      <w:pPr>
        <w:pStyle w:val="aa"/>
        <w:numPr>
          <w:ilvl w:val="0"/>
          <w:numId w:val="44"/>
        </w:numPr>
        <w:tabs>
          <w:tab w:val="clear" w:pos="567"/>
          <w:tab w:val="clear" w:pos="851"/>
          <w:tab w:val="clear" w:pos="1418"/>
          <w:tab w:val="clear" w:pos="1701"/>
          <w:tab w:val="left" w:pos="1380"/>
          <w:tab w:val="right" w:pos="10140"/>
        </w:tabs>
      </w:pPr>
      <w:r w:rsidRPr="00CF7765">
        <w:rPr>
          <w:rFonts w:hint="eastAsia"/>
        </w:rPr>
        <w:t>Booklet Tray</w:t>
      </w:r>
      <w:r w:rsidRPr="00CF7765">
        <w:rPr>
          <w:rFonts w:hint="eastAsia"/>
        </w:rPr>
        <w:t>でフルスタックを検知した場合は、以下のタイミングで</w:t>
      </w:r>
      <w:r w:rsidRPr="00CF7765">
        <w:t>MC</w:t>
      </w:r>
      <w:r w:rsidRPr="00CF7765">
        <w:rPr>
          <w:rFonts w:hint="eastAsia"/>
        </w:rPr>
        <w:t>はサイクルダウンし、フル状態が解除されるまで、その排出トレイへの</w:t>
      </w:r>
      <w:r w:rsidRPr="00CF7765">
        <w:t>Print</w:t>
      </w:r>
      <w:r w:rsidRPr="00CF7765">
        <w:rPr>
          <w:rFonts w:hint="eastAsia"/>
        </w:rPr>
        <w:t>動作を禁止する。</w:t>
      </w:r>
    </w:p>
    <w:p w:rsidR="00FD3712" w:rsidRPr="00CF7765" w:rsidRDefault="00FD3712">
      <w:pPr>
        <w:pStyle w:val="aa"/>
        <w:tabs>
          <w:tab w:val="clear" w:pos="567"/>
          <w:tab w:val="left" w:pos="1140"/>
          <w:tab w:val="right" w:pos="10140"/>
        </w:tabs>
        <w:ind w:left="114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0"/>
        <w:gridCol w:w="6748"/>
      </w:tblGrid>
      <w:tr w:rsidR="00FD3712" w:rsidRPr="00CF7765">
        <w:trPr>
          <w:cantSplit/>
          <w:jc w:val="right"/>
        </w:trPr>
        <w:tc>
          <w:tcPr>
            <w:tcW w:w="1680" w:type="dxa"/>
            <w:shd w:val="clear" w:color="auto" w:fill="00FFFF"/>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指定</w:t>
            </w:r>
          </w:p>
        </w:tc>
        <w:tc>
          <w:tcPr>
            <w:tcW w:w="6748" w:type="dxa"/>
            <w:shd w:val="clear" w:color="auto" w:fill="00FFFF"/>
          </w:tcPr>
          <w:p w:rsidR="00FD3712" w:rsidRPr="00CF7765" w:rsidRDefault="00FD3712">
            <w:pPr>
              <w:pStyle w:val="aa"/>
              <w:tabs>
                <w:tab w:val="clear" w:pos="567"/>
                <w:tab w:val="clear" w:pos="851"/>
                <w:tab w:val="clear" w:pos="1418"/>
                <w:tab w:val="clear" w:pos="1701"/>
                <w:tab w:val="left" w:pos="1380"/>
                <w:tab w:val="right" w:pos="10140"/>
              </w:tabs>
              <w:ind w:left="0"/>
            </w:pPr>
            <w:r w:rsidRPr="00CF7765">
              <w:rPr>
                <w:rFonts w:hint="eastAsia"/>
              </w:rPr>
              <w:t>停止タイミング</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中綴じ指定有り</w:t>
            </w:r>
          </w:p>
        </w:tc>
        <w:tc>
          <w:tcPr>
            <w:tcW w:w="6748" w:type="dxa"/>
          </w:tcPr>
          <w:p w:rsidR="00FD3712" w:rsidRPr="00CF7765" w:rsidRDefault="00FD3712">
            <w:pPr>
              <w:pStyle w:val="aa"/>
              <w:tabs>
                <w:tab w:val="clear" w:pos="567"/>
                <w:tab w:val="clear" w:pos="851"/>
                <w:tab w:val="clear" w:pos="1418"/>
                <w:tab w:val="clear" w:pos="1701"/>
                <w:tab w:val="left" w:pos="1380"/>
                <w:tab w:val="right" w:pos="6501"/>
                <w:tab w:val="right" w:pos="10140"/>
              </w:tabs>
              <w:ind w:left="0"/>
            </w:pPr>
            <w:r w:rsidRPr="00CF7765">
              <w:rPr>
                <w:rFonts w:hint="eastAsia"/>
              </w:rPr>
              <w:t>「中綴じセット」の切れ目で、停止する。</w:t>
            </w:r>
            <w:r w:rsidRPr="00CF7765">
              <w:rPr>
                <w:rFonts w:hint="eastAsia"/>
              </w:rPr>
              <w:tab/>
              <w:t>(</w:t>
            </w:r>
            <w:r w:rsidRPr="00CF7765">
              <w:rPr>
                <w:rFonts w:hint="eastAsia"/>
              </w:rPr>
              <w:t>デバイデッドセットバウンダリ</w:t>
            </w:r>
            <w:r w:rsidRPr="00CF7765">
              <w:rPr>
                <w:rFonts w:hint="eastAsia"/>
              </w:rPr>
              <w:t>)</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中折り指定有り</w:t>
            </w:r>
          </w:p>
        </w:tc>
        <w:tc>
          <w:tcPr>
            <w:tcW w:w="6748" w:type="dxa"/>
          </w:tcPr>
          <w:p w:rsidR="00FD3712" w:rsidRPr="00CF7765" w:rsidRDefault="00FD3712">
            <w:pPr>
              <w:pStyle w:val="aa"/>
              <w:tabs>
                <w:tab w:val="clear" w:pos="567"/>
                <w:tab w:val="clear" w:pos="851"/>
                <w:tab w:val="clear" w:pos="1418"/>
                <w:tab w:val="clear" w:pos="1701"/>
                <w:tab w:val="left" w:pos="1380"/>
                <w:tab w:val="right" w:pos="6501"/>
                <w:tab w:val="right" w:pos="10140"/>
              </w:tabs>
              <w:ind w:left="0"/>
            </w:pPr>
            <w:r w:rsidRPr="00CF7765">
              <w:rPr>
                <w:rFonts w:hint="eastAsia"/>
              </w:rPr>
              <w:t>デバイデッドセットの切れ目で、排出して停止する。</w:t>
            </w:r>
            <w:r w:rsidRPr="00CF7765">
              <w:rPr>
                <w:rFonts w:hint="eastAsia"/>
              </w:rPr>
              <w:tab/>
              <w:t>(</w:t>
            </w:r>
            <w:r w:rsidRPr="00CF7765">
              <w:rPr>
                <w:rFonts w:hint="eastAsia"/>
              </w:rPr>
              <w:t>デバイデッドセットバウンダリ</w:t>
            </w:r>
            <w:r w:rsidRPr="00CF7765">
              <w:rPr>
                <w:rFonts w:hint="eastAsia"/>
              </w:rPr>
              <w:t>)</w:t>
            </w:r>
          </w:p>
        </w:tc>
      </w:tr>
      <w:tr w:rsidR="00FD3712" w:rsidRPr="00CF7765">
        <w:trPr>
          <w:cantSplit/>
          <w:jc w:val="right"/>
        </w:trPr>
        <w:tc>
          <w:tcPr>
            <w:tcW w:w="1680" w:type="dxa"/>
          </w:tcPr>
          <w:p w:rsidR="00FD3712" w:rsidRPr="00CF7765" w:rsidRDefault="00FD3712">
            <w:pPr>
              <w:pStyle w:val="aa"/>
              <w:tabs>
                <w:tab w:val="clear" w:pos="567"/>
                <w:tab w:val="clear" w:pos="851"/>
                <w:tab w:val="clear" w:pos="1418"/>
                <w:tab w:val="clear" w:pos="1701"/>
                <w:tab w:val="left" w:pos="1380"/>
                <w:tab w:val="right" w:pos="10140"/>
              </w:tabs>
              <w:ind w:left="0"/>
              <w:jc w:val="center"/>
            </w:pPr>
            <w:r w:rsidRPr="00CF7765">
              <w:rPr>
                <w:rFonts w:hint="eastAsia"/>
              </w:rPr>
              <w:t>二つ折り指定有り</w:t>
            </w:r>
          </w:p>
        </w:tc>
        <w:tc>
          <w:tcPr>
            <w:tcW w:w="6748" w:type="dxa"/>
          </w:tcPr>
          <w:p w:rsidR="00FD3712" w:rsidRPr="00CF7765" w:rsidRDefault="00FD3712">
            <w:pPr>
              <w:pStyle w:val="aa"/>
              <w:tabs>
                <w:tab w:val="clear" w:pos="567"/>
                <w:tab w:val="clear" w:pos="851"/>
                <w:tab w:val="clear" w:pos="1418"/>
                <w:tab w:val="clear" w:pos="1701"/>
                <w:tab w:val="left" w:pos="1380"/>
                <w:tab w:val="right" w:pos="6501"/>
                <w:tab w:val="right" w:pos="10140"/>
              </w:tabs>
              <w:ind w:left="0"/>
            </w:pPr>
            <w:r w:rsidRPr="00CF7765">
              <w:rPr>
                <w:rFonts w:hint="eastAsia"/>
              </w:rPr>
              <w:t>できるだけすみやかに、停止する。</w:t>
            </w:r>
            <w:r w:rsidRPr="00CF7765">
              <w:rPr>
                <w:rFonts w:hint="eastAsia"/>
              </w:rPr>
              <w:tab/>
            </w:r>
            <w:r w:rsidRPr="00CF7765">
              <w:rPr>
                <w:rFonts w:hint="eastAsia"/>
              </w:rPr>
              <w:t>（シートバウンダリ）</w:t>
            </w:r>
          </w:p>
        </w:tc>
      </w:tr>
    </w:tbl>
    <w:p w:rsidR="00FD3712" w:rsidRPr="00CF7765" w:rsidRDefault="00FD3712">
      <w:pPr>
        <w:pStyle w:val="aa"/>
        <w:tabs>
          <w:tab w:val="clear" w:pos="567"/>
        </w:tabs>
        <w:ind w:left="1860"/>
      </w:pPr>
      <w:r w:rsidRPr="00CF7765">
        <w:rPr>
          <w:rFonts w:hint="eastAsia"/>
          <w:shd w:val="pct15" w:color="auto" w:fill="FFFFFF"/>
        </w:rPr>
        <w:t>*</w:t>
      </w:r>
      <w:r w:rsidRPr="00CF7765">
        <w:rPr>
          <w:rFonts w:hint="eastAsia"/>
        </w:rPr>
        <w:t xml:space="preserve"> </w:t>
      </w:r>
      <w:r w:rsidRPr="00CF7765">
        <w:rPr>
          <w:rFonts w:hint="eastAsia"/>
        </w:rPr>
        <w:t>二つ折り指定は、折りセット枚数が</w:t>
      </w:r>
      <w:r w:rsidRPr="00CF7765">
        <w:rPr>
          <w:rFonts w:hint="eastAsia"/>
        </w:rPr>
        <w:t>1</w:t>
      </w:r>
      <w:r w:rsidRPr="00CF7765">
        <w:rPr>
          <w:rFonts w:hint="eastAsia"/>
        </w:rPr>
        <w:t>の時を、中折り指定は、折りセット枚数が</w:t>
      </w:r>
      <w:r w:rsidRPr="00CF7765">
        <w:rPr>
          <w:rFonts w:hint="eastAsia"/>
        </w:rPr>
        <w:t>2</w:t>
      </w:r>
      <w:r w:rsidRPr="00CF7765">
        <w:rPr>
          <w:rFonts w:hint="eastAsia"/>
        </w:rPr>
        <w:t>以上の時をさす。</w:t>
      </w:r>
    </w:p>
    <w:p w:rsidR="00FD3712" w:rsidRPr="00CF7765" w:rsidRDefault="00FD3712">
      <w:pPr>
        <w:pStyle w:val="aa"/>
        <w:tabs>
          <w:tab w:val="clear" w:pos="567"/>
          <w:tab w:val="left" w:pos="1140"/>
        </w:tabs>
        <w:ind w:left="1140"/>
      </w:pPr>
    </w:p>
    <w:p w:rsidR="00FD3712" w:rsidRPr="00CF7765" w:rsidRDefault="00FD3712">
      <w:pPr>
        <w:pStyle w:val="aa"/>
        <w:numPr>
          <w:ilvl w:val="0"/>
          <w:numId w:val="44"/>
        </w:numPr>
        <w:tabs>
          <w:tab w:val="clear" w:pos="567"/>
          <w:tab w:val="clear" w:pos="851"/>
          <w:tab w:val="clear" w:pos="1418"/>
          <w:tab w:val="clear" w:pos="1701"/>
          <w:tab w:val="left" w:pos="1380"/>
          <w:tab w:val="right" w:pos="10140"/>
        </w:tabs>
      </w:pPr>
      <w:r w:rsidRPr="00CF7765">
        <w:rPr>
          <w:rFonts w:hint="eastAsia"/>
        </w:rPr>
        <w:t>各</w:t>
      </w:r>
      <w:r w:rsidRPr="00CF7765">
        <w:rPr>
          <w:rFonts w:hint="eastAsia"/>
        </w:rPr>
        <w:t>HCS Tray</w:t>
      </w:r>
      <w:r w:rsidRPr="00CF7765">
        <w:rPr>
          <w:rFonts w:hint="eastAsia"/>
        </w:rPr>
        <w:t>でフルスタックを検出した場合は、</w:t>
      </w:r>
      <w:r w:rsidRPr="00CF7765">
        <w:rPr>
          <w:rFonts w:hint="eastAsia"/>
        </w:rPr>
        <w:t>MC</w:t>
      </w:r>
      <w:r w:rsidRPr="00CF7765">
        <w:rPr>
          <w:rFonts w:hint="eastAsia"/>
        </w:rPr>
        <w:t>はできるだけ速やかにその</w:t>
      </w:r>
      <w:r w:rsidRPr="00CF7765">
        <w:rPr>
          <w:rFonts w:hint="eastAsia"/>
        </w:rPr>
        <w:t>HCS Tray</w:t>
      </w:r>
      <w:r w:rsidRPr="00CF7765">
        <w:rPr>
          <w:rFonts w:hint="eastAsia"/>
        </w:rPr>
        <w:t>への排出を停止し、</w:t>
      </w:r>
      <w:r w:rsidRPr="00CF7765">
        <w:rPr>
          <w:rFonts w:hint="eastAsia"/>
        </w:rPr>
        <w:t>MC</w:t>
      </w:r>
      <w:r w:rsidRPr="00CF7765">
        <w:rPr>
          <w:rFonts w:hint="eastAsia"/>
        </w:rPr>
        <w:t>はサイクルダウンする。このとき、その</w:t>
      </w:r>
      <w:r w:rsidRPr="00CF7765">
        <w:rPr>
          <w:rFonts w:hint="eastAsia"/>
        </w:rPr>
        <w:t>HCS Tray</w:t>
      </w:r>
      <w:r w:rsidRPr="00CF7765">
        <w:rPr>
          <w:rFonts w:hint="eastAsia"/>
        </w:rPr>
        <w:t>は、用紙の取出しが可能な状態にするために、用紙取り出しボタンが押下されたときと同じようにリフトダウン動作を開始する。詳細は、「</w:t>
      </w:r>
      <w:r w:rsidRPr="00CF7765">
        <w:fldChar w:fldCharType="begin"/>
      </w:r>
      <w:r w:rsidRPr="00CF7765">
        <w:instrText xml:space="preserve"> REF _Ref143942922 \r \h  \* MERGEFORMAT </w:instrText>
      </w:r>
      <w:r w:rsidRPr="00CF7765">
        <w:fldChar w:fldCharType="separate"/>
      </w:r>
      <w:r w:rsidR="00091205">
        <w:t>3.4.19</w:t>
      </w:r>
      <w:r w:rsidRPr="00CF7765">
        <w:fldChar w:fldCharType="end"/>
      </w:r>
      <w:r w:rsidRPr="00CF7765">
        <w:rPr>
          <w:rFonts w:hint="eastAsia"/>
        </w:rPr>
        <w:t xml:space="preserve"> </w:t>
      </w:r>
      <w:r w:rsidRPr="00CF7765">
        <w:fldChar w:fldCharType="begin"/>
      </w:r>
      <w:r w:rsidRPr="00CF7765">
        <w:instrText xml:space="preserve"> REF _Ref143942924 \h  \* MERGEFORMAT </w:instrText>
      </w:r>
      <w:r w:rsidRPr="00CF7765">
        <w:fldChar w:fldCharType="separate"/>
      </w:r>
      <w:r w:rsidR="00091205" w:rsidRPr="00CF7765">
        <w:rPr>
          <w:rFonts w:hint="eastAsia"/>
        </w:rPr>
        <w:t>HCS Tray</w:t>
      </w:r>
      <w:r w:rsidR="00091205" w:rsidRPr="00CF7765">
        <w:rPr>
          <w:rFonts w:hint="eastAsia"/>
        </w:rPr>
        <w:t>の用紙取り出しボタン</w:t>
      </w:r>
      <w:r w:rsidRPr="00CF7765">
        <w:fldChar w:fldCharType="end"/>
      </w:r>
      <w:r w:rsidRPr="00CF7765">
        <w:rPr>
          <w:rFonts w:hint="eastAsia"/>
        </w:rPr>
        <w:t>」を参照のこと。</w:t>
      </w:r>
    </w:p>
    <w:p w:rsidR="00FD3712" w:rsidRPr="00CF7765" w:rsidRDefault="00FD3712">
      <w:pPr>
        <w:pStyle w:val="aa"/>
        <w:tabs>
          <w:tab w:val="clear" w:pos="567"/>
          <w:tab w:val="left" w:pos="1140"/>
        </w:tabs>
        <w:ind w:left="1140"/>
      </w:pPr>
    </w:p>
    <w:p w:rsidR="00FD3712" w:rsidRPr="00CF7765" w:rsidRDefault="00FD3712">
      <w:pPr>
        <w:pStyle w:val="aa"/>
        <w:numPr>
          <w:ilvl w:val="0"/>
          <w:numId w:val="44"/>
        </w:numPr>
        <w:tabs>
          <w:tab w:val="clear" w:pos="567"/>
          <w:tab w:val="clear" w:pos="851"/>
          <w:tab w:val="clear" w:pos="1418"/>
          <w:tab w:val="clear" w:pos="1701"/>
          <w:tab w:val="left" w:pos="1380"/>
          <w:tab w:val="right" w:pos="10140"/>
        </w:tabs>
      </w:pPr>
      <w:r w:rsidRPr="00CF7765">
        <w:rPr>
          <w:rFonts w:hint="eastAsia"/>
        </w:rPr>
        <w:t>HCS Tray</w:t>
      </w:r>
      <w:r w:rsidRPr="00CF7765">
        <w:rPr>
          <w:rFonts w:hint="eastAsia"/>
        </w:rPr>
        <w:t>は、システムデータ「ミックススタックの許可」を持ち、これを</w:t>
      </w:r>
      <w:r w:rsidRPr="00CF7765">
        <w:rPr>
          <w:rFonts w:hint="eastAsia"/>
          <w:b/>
          <w:bCs/>
        </w:rPr>
        <w:t>"</w:t>
      </w:r>
      <w:r w:rsidRPr="00CF7765">
        <w:rPr>
          <w:rFonts w:hint="eastAsia"/>
          <w:b/>
          <w:bCs/>
        </w:rPr>
        <w:t>許可する</w:t>
      </w:r>
      <w:r w:rsidRPr="00CF7765">
        <w:rPr>
          <w:rFonts w:hint="eastAsia"/>
          <w:b/>
          <w:bCs/>
        </w:rPr>
        <w:t>"</w:t>
      </w:r>
      <w:r w:rsidRPr="00CF7765">
        <w:rPr>
          <w:rFonts w:hint="eastAsia"/>
        </w:rPr>
        <w:t>か</w:t>
      </w:r>
      <w:r w:rsidRPr="00CF7765">
        <w:rPr>
          <w:rFonts w:hint="eastAsia"/>
          <w:b/>
          <w:bCs/>
        </w:rPr>
        <w:t>"</w:t>
      </w:r>
      <w:r w:rsidRPr="00CF7765">
        <w:rPr>
          <w:rFonts w:hint="eastAsia"/>
          <w:b/>
          <w:bCs/>
        </w:rPr>
        <w:t>許可しない</w:t>
      </w:r>
      <w:r w:rsidRPr="00CF7765">
        <w:rPr>
          <w:rFonts w:hint="eastAsia"/>
          <w:b/>
          <w:bCs/>
        </w:rPr>
        <w:t>"</w:t>
      </w:r>
      <w:r w:rsidRPr="00CF7765">
        <w:rPr>
          <w:rFonts w:hint="eastAsia"/>
        </w:rPr>
        <w:t>を選択することができる。</w:t>
      </w:r>
      <w:r w:rsidRPr="00CF7765">
        <w:rPr>
          <w:rFonts w:hint="eastAsia"/>
          <w:b/>
          <w:bCs/>
        </w:rPr>
        <w:lastRenderedPageBreak/>
        <w:t>"</w:t>
      </w:r>
      <w:r w:rsidRPr="00CF7765">
        <w:rPr>
          <w:rFonts w:hint="eastAsia"/>
          <w:b/>
          <w:bCs/>
        </w:rPr>
        <w:t>許可しない</w:t>
      </w:r>
      <w:r w:rsidRPr="00CF7765">
        <w:rPr>
          <w:rFonts w:hint="eastAsia"/>
          <w:b/>
          <w:bCs/>
        </w:rPr>
        <w:t>"</w:t>
      </w:r>
      <w:r w:rsidRPr="00CF7765">
        <w:rPr>
          <w:rFonts w:hint="eastAsia"/>
        </w:rPr>
        <w:t>であるときは、同一の用紙サイズしか排出できず、</w:t>
      </w:r>
      <w:r w:rsidR="006D4D7E">
        <w:t>その次の用紙が</w:t>
      </w:r>
      <w:r w:rsidRPr="00CF7765">
        <w:rPr>
          <w:rFonts w:hint="eastAsia"/>
        </w:rPr>
        <w:t>異種サイズの用紙</w:t>
      </w:r>
      <w:r w:rsidR="006D4D7E">
        <w:t>であるときは、排出されない。排出先がそのケースになるときは、本理由による</w:t>
      </w:r>
      <w:r w:rsidRPr="00CF7765">
        <w:rPr>
          <w:rFonts w:hint="eastAsia"/>
        </w:rPr>
        <w:t>HCS</w:t>
      </w:r>
      <w:r w:rsidRPr="00CF7765">
        <w:rPr>
          <w:rFonts w:hint="eastAsia"/>
        </w:rPr>
        <w:t>のリフトダウン動作</w:t>
      </w:r>
      <w:r w:rsidR="006D4D7E">
        <w:t>は行われない。切り替え先が、本ケースになるときは、その</w:t>
      </w:r>
      <w:r w:rsidRPr="00CF7765">
        <w:rPr>
          <w:rFonts w:hint="eastAsia"/>
        </w:rPr>
        <w:t>HCS Tray</w:t>
      </w:r>
      <w:r w:rsidRPr="00CF7765">
        <w:rPr>
          <w:rFonts w:hint="eastAsia"/>
        </w:rPr>
        <w:t>への排出先切り替えは行われない。</w:t>
      </w:r>
      <w:r w:rsidRPr="00CF7765">
        <w:br/>
      </w:r>
      <w:r w:rsidRPr="00CF7765">
        <w:rPr>
          <w:rFonts w:hint="eastAsia"/>
          <w:b/>
          <w:bCs/>
        </w:rPr>
        <w:t>"</w:t>
      </w:r>
      <w:r w:rsidRPr="00CF7765">
        <w:rPr>
          <w:rFonts w:hint="eastAsia"/>
          <w:b/>
          <w:bCs/>
        </w:rPr>
        <w:t>許可する</w:t>
      </w:r>
      <w:r w:rsidRPr="00CF7765">
        <w:rPr>
          <w:rFonts w:hint="eastAsia"/>
          <w:b/>
          <w:bCs/>
        </w:rPr>
        <w:t>"</w:t>
      </w:r>
      <w:r w:rsidRPr="00CF7765">
        <w:rPr>
          <w:rFonts w:hint="eastAsia"/>
        </w:rPr>
        <w:t>であるときは、排出可能な用紙サイズの組み合わせの制限は存在しないが、スタックの保証やオフセットの保証はされない。</w:t>
      </w:r>
    </w:p>
    <w:p w:rsidR="00FD3712" w:rsidRPr="00CF7765" w:rsidRDefault="00FD3712">
      <w:pPr>
        <w:pStyle w:val="aa"/>
        <w:tabs>
          <w:tab w:val="clear" w:pos="567"/>
          <w:tab w:val="left" w:pos="1140"/>
        </w:tabs>
        <w:ind w:left="1140"/>
      </w:pPr>
    </w:p>
    <w:p w:rsidR="00FD3712" w:rsidRPr="00CF7765" w:rsidRDefault="005874A0">
      <w:pPr>
        <w:pStyle w:val="aa"/>
        <w:numPr>
          <w:ilvl w:val="0"/>
          <w:numId w:val="44"/>
        </w:numPr>
        <w:tabs>
          <w:tab w:val="clear" w:pos="567"/>
          <w:tab w:val="clear" w:pos="851"/>
          <w:tab w:val="clear" w:pos="1418"/>
          <w:tab w:val="clear" w:pos="1701"/>
          <w:tab w:val="left" w:pos="1380"/>
          <w:tab w:val="right" w:pos="10140"/>
        </w:tabs>
      </w:pPr>
      <w:r>
        <w:rPr>
          <w:rFonts w:hint="eastAsia"/>
        </w:rPr>
        <w:t>PGS2035SGP</w:t>
      </w:r>
      <w:r w:rsidR="00FD3712" w:rsidRPr="00CF7765">
        <w:rPr>
          <w:rFonts w:hint="eastAsia"/>
        </w:rPr>
        <w:t>の場合は、</w:t>
      </w:r>
      <w:r w:rsidR="00FD3712" w:rsidRPr="00CF7765">
        <w:rPr>
          <w:rFonts w:hint="eastAsia"/>
        </w:rPr>
        <w:t>PFIM</w:t>
      </w:r>
      <w:r w:rsidR="00FD3712" w:rsidRPr="00CF7765">
        <w:rPr>
          <w:rFonts w:hint="eastAsia"/>
        </w:rPr>
        <w:t>から</w:t>
      </w:r>
      <w:r w:rsidR="00FD3712" w:rsidRPr="00CF7765">
        <w:rPr>
          <w:rFonts w:hint="eastAsia"/>
        </w:rPr>
        <w:t>S2</w:t>
      </w:r>
      <w:r w:rsidR="00FD3712" w:rsidRPr="00CF7765">
        <w:rPr>
          <w:rFonts w:hint="eastAsia"/>
        </w:rPr>
        <w:t>信号線の状態としてフルスタックが通知される。ただし、</w:t>
      </w:r>
      <w:r w:rsidR="00FD3712" w:rsidRPr="00CF7765">
        <w:rPr>
          <w:rFonts w:hint="eastAsia"/>
        </w:rPr>
        <w:t>S2</w:t>
      </w:r>
      <w:r w:rsidR="00FD3712" w:rsidRPr="00CF7765">
        <w:rPr>
          <w:rFonts w:hint="eastAsia"/>
        </w:rPr>
        <w:t>信号線は「フルスタックまたは消耗品切れ」の状態を示しているため、消耗品切れの発生と区別はできない。「フルスタックまたは消耗品切れ」の状態が発生した場合、</w:t>
      </w:r>
      <w:r w:rsidR="00FD3712" w:rsidRPr="00CF7765">
        <w:rPr>
          <w:rFonts w:hint="eastAsia"/>
        </w:rPr>
        <w:t>MC</w:t>
      </w:r>
      <w:r w:rsidR="00FD3712" w:rsidRPr="00CF7765">
        <w:rPr>
          <w:rFonts w:hint="eastAsia"/>
        </w:rPr>
        <w:t>はサイクルダウンし、フル状態が解除されるまでその排出トレイへの</w:t>
      </w:r>
      <w:r w:rsidR="00FD3712" w:rsidRPr="00CF7765">
        <w:t>Print</w:t>
      </w:r>
      <w:r w:rsidR="00FD3712" w:rsidRPr="00CF7765">
        <w:rPr>
          <w:rFonts w:hint="eastAsia"/>
        </w:rPr>
        <w:t>動作を禁止する。</w:t>
      </w:r>
    </w:p>
    <w:p w:rsidR="00FD3712" w:rsidRPr="00CF7765" w:rsidRDefault="00FD3712">
      <w:pPr>
        <w:pStyle w:val="aa"/>
        <w:tabs>
          <w:tab w:val="clear" w:pos="567"/>
          <w:tab w:val="left" w:pos="1140"/>
        </w:tabs>
        <w:ind w:left="1140"/>
      </w:pPr>
    </w:p>
    <w:p w:rsidR="00FD3712" w:rsidRPr="00CF7765" w:rsidRDefault="00FD3712">
      <w:pPr>
        <w:pStyle w:val="aa"/>
        <w:numPr>
          <w:ilvl w:val="0"/>
          <w:numId w:val="44"/>
        </w:numPr>
        <w:tabs>
          <w:tab w:val="clear" w:pos="567"/>
          <w:tab w:val="clear" w:pos="851"/>
          <w:tab w:val="clear" w:pos="1418"/>
          <w:tab w:val="clear" w:pos="1701"/>
          <w:tab w:val="left" w:pos="1380"/>
          <w:tab w:val="right" w:pos="10140"/>
        </w:tabs>
      </w:pPr>
      <w:r w:rsidRPr="00CF7765">
        <w:rPr>
          <w:rFonts w:hint="eastAsia"/>
        </w:rPr>
        <w:t>くるみ製本トレイ</w:t>
      </w:r>
      <w:r w:rsidRPr="00CF7765">
        <w:rPr>
          <w:rFonts w:hint="eastAsia"/>
        </w:rPr>
        <w:t>(Perfect Binder Tray)</w:t>
      </w:r>
      <w:r w:rsidRPr="00CF7765">
        <w:rPr>
          <w:rFonts w:hint="eastAsia"/>
        </w:rPr>
        <w:t>でフルスタックが検知された場合は、くるみ製本処理は継続され、</w:t>
      </w:r>
      <w:r w:rsidRPr="00CF7765">
        <w:rPr>
          <w:rFonts w:hint="eastAsia"/>
        </w:rPr>
        <w:t>MC</w:t>
      </w:r>
      <w:r w:rsidRPr="00CF7765">
        <w:rPr>
          <w:rFonts w:hint="eastAsia"/>
        </w:rPr>
        <w:t>のサイクルダウンするのを待つことなく、用紙取り出しボタンを押下して、積載された冊子を取り出すことができる。（</w:t>
      </w:r>
      <w:r w:rsidRPr="00CF7765">
        <w:fldChar w:fldCharType="begin"/>
      </w:r>
      <w:r w:rsidRPr="00CF7765">
        <w:instrText xml:space="preserve"> REF _Ref307488172 \r \h  \* MERGEFORMAT </w:instrText>
      </w:r>
      <w:r w:rsidRPr="00CF7765">
        <w:fldChar w:fldCharType="separate"/>
      </w:r>
      <w:r w:rsidR="00091205">
        <w:t>3.4.20</w:t>
      </w:r>
      <w:r w:rsidRPr="00CF7765">
        <w:fldChar w:fldCharType="end"/>
      </w:r>
      <w:r w:rsidRPr="00CF7765">
        <w:rPr>
          <w:rFonts w:hint="eastAsia"/>
        </w:rPr>
        <w:t xml:space="preserve"> </w:t>
      </w:r>
      <w:r w:rsidRPr="00CF7765">
        <w:fldChar w:fldCharType="begin"/>
      </w:r>
      <w:r w:rsidRPr="00CF7765">
        <w:instrText xml:space="preserve"> REF _Ref307488173 \h  \* MERGEFORMAT </w:instrText>
      </w:r>
      <w:r w:rsidRPr="00CF7765">
        <w:fldChar w:fldCharType="separate"/>
      </w:r>
      <w:r w:rsidR="00091205" w:rsidRPr="00CF7765">
        <w:rPr>
          <w:rFonts w:hint="eastAsia"/>
        </w:rPr>
        <w:t>くるみ製本トレイ</w:t>
      </w:r>
      <w:r w:rsidR="00091205" w:rsidRPr="00CF7765">
        <w:rPr>
          <w:rFonts w:hint="eastAsia"/>
        </w:rPr>
        <w:t>(Perfect Binder Tray)</w:t>
      </w:r>
      <w:r w:rsidR="00091205" w:rsidRPr="00CF7765">
        <w:rPr>
          <w:rFonts w:hint="eastAsia"/>
        </w:rPr>
        <w:t>の用紙取り出しボタン</w:t>
      </w:r>
      <w:r w:rsidRPr="00CF7765">
        <w:fldChar w:fldCharType="end"/>
      </w:r>
      <w:r w:rsidRPr="00CF7765">
        <w:rPr>
          <w:rFonts w:hint="eastAsia"/>
        </w:rPr>
        <w:t>を参照）</w:t>
      </w:r>
      <w:r w:rsidRPr="00CF7765">
        <w:br/>
      </w:r>
      <w:r w:rsidRPr="00CF7765">
        <w:rPr>
          <w:rFonts w:hint="eastAsia"/>
        </w:rPr>
        <w:t>しかし、くるみ製本処理を実施している中、フルの状態がそのまま継続された場合、断裁等終了後にくるみ製本セットを排出しようとした時点で、そのくるみ製本セットの処理は中断する。このような状態またはくるみ製本トレイでフルスタックが検知された状態でのプリントについては、「</w:t>
      </w:r>
      <w:r w:rsidR="00AE4F77" w:rsidRPr="00CF7765">
        <w:fldChar w:fldCharType="begin"/>
      </w:r>
      <w:r w:rsidR="00AE4F77" w:rsidRPr="00CF7765">
        <w:instrText xml:space="preserve"> </w:instrText>
      </w:r>
      <w:r w:rsidR="00AE4F77" w:rsidRPr="00CF7765">
        <w:rPr>
          <w:rFonts w:hint="eastAsia"/>
        </w:rPr>
        <w:instrText>REF _Ref319427887 \r \h</w:instrText>
      </w:r>
      <w:r w:rsidR="00AE4F77" w:rsidRPr="00CF7765">
        <w:instrText xml:space="preserve"> </w:instrText>
      </w:r>
      <w:r w:rsidR="00FF16DA" w:rsidRPr="00CF7765">
        <w:instrText xml:space="preserve"> \* MERGEFORMAT </w:instrText>
      </w:r>
      <w:r w:rsidR="00AE4F77" w:rsidRPr="00CF7765">
        <w:fldChar w:fldCharType="separate"/>
      </w:r>
      <w:r w:rsidR="00091205">
        <w:t>3.4.13</w:t>
      </w:r>
      <w:r w:rsidR="00AE4F77" w:rsidRPr="00CF7765">
        <w:fldChar w:fldCharType="end"/>
      </w:r>
      <w:r w:rsidR="00AE4F77" w:rsidRPr="00CF7765">
        <w:fldChar w:fldCharType="begin"/>
      </w:r>
      <w:r w:rsidR="00AE4F77" w:rsidRPr="00CF7765">
        <w:instrText xml:space="preserve"> REF _Ref319427889 \h </w:instrText>
      </w:r>
      <w:r w:rsidR="00FF16DA" w:rsidRPr="00CF7765">
        <w:instrText xml:space="preserve"> \* MERGEFORMAT </w:instrText>
      </w:r>
      <w:r w:rsidR="00AE4F77" w:rsidRPr="00CF7765">
        <w:fldChar w:fldCharType="separate"/>
      </w:r>
      <w:r w:rsidR="00091205" w:rsidRPr="00CF7765">
        <w:rPr>
          <w:rFonts w:hint="eastAsia"/>
        </w:rPr>
        <w:t>くるみ製本</w:t>
      </w:r>
      <w:r w:rsidR="00AE4F77" w:rsidRPr="00CF7765">
        <w:fldChar w:fldCharType="end"/>
      </w:r>
      <w:r w:rsidRPr="00CF7765">
        <w:rPr>
          <w:rFonts w:hint="eastAsia"/>
        </w:rPr>
        <w:t>」の制限注意事項を参照のこと。</w:t>
      </w:r>
    </w:p>
    <w:p w:rsidR="008557DE" w:rsidRPr="00CF7765" w:rsidRDefault="008557DE" w:rsidP="008557DE">
      <w:pPr>
        <w:pStyle w:val="aa"/>
        <w:tabs>
          <w:tab w:val="clear" w:pos="567"/>
          <w:tab w:val="left" w:pos="1140"/>
        </w:tabs>
        <w:ind w:left="1140"/>
      </w:pPr>
    </w:p>
    <w:p w:rsidR="008557DE" w:rsidRPr="00CF7765" w:rsidRDefault="008557DE">
      <w:pPr>
        <w:pStyle w:val="aa"/>
        <w:numPr>
          <w:ilvl w:val="0"/>
          <w:numId w:val="44"/>
        </w:numPr>
        <w:tabs>
          <w:tab w:val="clear" w:pos="567"/>
          <w:tab w:val="clear" w:pos="851"/>
          <w:tab w:val="clear" w:pos="1418"/>
          <w:tab w:val="clear" w:pos="1701"/>
          <w:tab w:val="left" w:pos="1380"/>
          <w:tab w:val="right" w:pos="10140"/>
        </w:tabs>
      </w:pPr>
      <w:r w:rsidRPr="00CF7765">
        <w:rPr>
          <w:rFonts w:hint="eastAsia"/>
        </w:rPr>
        <w:t>Finisher Tray</w:t>
      </w:r>
      <w:r w:rsidRPr="00CF7765">
        <w:rPr>
          <w:rFonts w:hint="eastAsia"/>
        </w:rPr>
        <w:t>、</w:t>
      </w:r>
      <w:r w:rsidRPr="00CF7765">
        <w:rPr>
          <w:rFonts w:hint="eastAsia"/>
        </w:rPr>
        <w:t>Booklet Tray</w:t>
      </w:r>
      <w:r w:rsidRPr="00CF7765">
        <w:rPr>
          <w:rFonts w:hint="eastAsia"/>
        </w:rPr>
        <w:t>、</w:t>
      </w:r>
      <w:r w:rsidRPr="00CF7765">
        <w:rPr>
          <w:rFonts w:hint="eastAsia"/>
        </w:rPr>
        <w:t>HCS Tray</w:t>
      </w:r>
      <w:r w:rsidRPr="00CF7765">
        <w:rPr>
          <w:rFonts w:hint="eastAsia"/>
        </w:rPr>
        <w:t>以外でフルスタックを検知した場合は、</w:t>
      </w:r>
      <w:r w:rsidRPr="00CF7765">
        <w:rPr>
          <w:rFonts w:hint="eastAsia"/>
        </w:rPr>
        <w:t>MC</w:t>
      </w:r>
      <w:r w:rsidRPr="00CF7765">
        <w:rPr>
          <w:rFonts w:hint="eastAsia"/>
        </w:rPr>
        <w:t>はできるだけ速やかに停止し</w:t>
      </w:r>
      <w:r w:rsidRPr="00CF7765">
        <w:rPr>
          <w:rFonts w:hint="eastAsia"/>
        </w:rPr>
        <w:t>(</w:t>
      </w:r>
      <w:r w:rsidRPr="00CF7765">
        <w:rPr>
          <w:rFonts w:hint="eastAsia"/>
        </w:rPr>
        <w:t>シートバウンダリ</w:t>
      </w:r>
      <w:r w:rsidRPr="00CF7765">
        <w:rPr>
          <w:rFonts w:hint="eastAsia"/>
        </w:rPr>
        <w:t>)</w:t>
      </w:r>
      <w:r w:rsidRPr="00CF7765">
        <w:rPr>
          <w:rFonts w:hint="eastAsia"/>
        </w:rPr>
        <w:t>、フル状態が解除されるまで、その排出トレイへの</w:t>
      </w:r>
      <w:r w:rsidRPr="00CF7765">
        <w:t>Print</w:t>
      </w:r>
      <w:r w:rsidRPr="00CF7765">
        <w:rPr>
          <w:rFonts w:hint="eastAsia"/>
        </w:rPr>
        <w:t>動作を禁止する。</w:t>
      </w:r>
    </w:p>
    <w:p w:rsidR="00FD3712" w:rsidRPr="00CF7765" w:rsidRDefault="00FD3712">
      <w:pPr>
        <w:pStyle w:val="aa"/>
        <w:tabs>
          <w:tab w:val="clear" w:pos="567"/>
          <w:tab w:val="left" w:pos="1140"/>
        </w:tabs>
        <w:ind w:left="11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36"/>
        <w:gridCol w:w="842"/>
        <w:gridCol w:w="1201"/>
        <w:gridCol w:w="1888"/>
      </w:tblGrid>
      <w:tr w:rsidR="00FD3712" w:rsidRPr="00CF7765">
        <w:trPr>
          <w:cantSplit/>
          <w:jc w:val="right"/>
        </w:trPr>
        <w:tc>
          <w:tcPr>
            <w:tcW w:w="4436" w:type="dxa"/>
            <w:tcBorders>
              <w:bottom w:val="nil"/>
            </w:tcBorders>
            <w:shd w:val="clear" w:color="auto" w:fill="FFFF00"/>
          </w:tcPr>
          <w:p w:rsidR="00FD3712" w:rsidRPr="00CF7765" w:rsidRDefault="00FD3712">
            <w:pPr>
              <w:pStyle w:val="aa"/>
              <w:ind w:left="0"/>
            </w:pPr>
            <w:r w:rsidRPr="00CF7765">
              <w:rPr>
                <w:rFonts w:hint="eastAsia"/>
              </w:rPr>
              <w:t>項目</w:t>
            </w:r>
          </w:p>
        </w:tc>
        <w:tc>
          <w:tcPr>
            <w:tcW w:w="842"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01"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188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436" w:type="dxa"/>
          </w:tcPr>
          <w:p w:rsidR="00FD3712" w:rsidRPr="00CF7765" w:rsidRDefault="00FD3712">
            <w:pPr>
              <w:tabs>
                <w:tab w:val="left" w:pos="2122"/>
                <w:tab w:val="left" w:pos="3022"/>
              </w:tabs>
            </w:pPr>
            <w:r w:rsidRPr="00CF7765">
              <w:rPr>
                <w:rFonts w:hint="eastAsia"/>
              </w:rPr>
              <w:t>Staple</w:t>
            </w:r>
            <w:r w:rsidRPr="00CF7765">
              <w:rPr>
                <w:rFonts w:hint="eastAsia"/>
              </w:rPr>
              <w:t>最大積載可能部数</w:t>
            </w:r>
            <w:r w:rsidRPr="00CF7765">
              <w:rPr>
                <w:rFonts w:hint="eastAsia"/>
              </w:rPr>
              <w:t xml:space="preserve"> (Single)</w:t>
            </w:r>
            <w:r w:rsidRPr="00CF7765">
              <w:tab/>
            </w:r>
            <w:r w:rsidRPr="00CF7765">
              <w:rPr>
                <w:rFonts w:hint="eastAsia"/>
              </w:rPr>
              <w:t>(IOT NVM)</w:t>
            </w:r>
          </w:p>
        </w:tc>
        <w:tc>
          <w:tcPr>
            <w:tcW w:w="842" w:type="dxa"/>
          </w:tcPr>
          <w:p w:rsidR="00FD3712" w:rsidRPr="00CF7765" w:rsidRDefault="00FD3712">
            <w:pPr>
              <w:jc w:val="center"/>
            </w:pPr>
            <w:r w:rsidRPr="00CF7765">
              <w:rPr>
                <w:rFonts w:hint="eastAsia"/>
              </w:rPr>
              <w:t>CE</w:t>
            </w:r>
          </w:p>
        </w:tc>
        <w:tc>
          <w:tcPr>
            <w:tcW w:w="1201" w:type="dxa"/>
          </w:tcPr>
          <w:p w:rsidR="00FD3712" w:rsidRPr="00CF7765" w:rsidRDefault="00FD3712">
            <w:r w:rsidRPr="00CF7765">
              <w:rPr>
                <w:rFonts w:hint="eastAsia"/>
              </w:rPr>
              <w:t>"200</w:t>
            </w:r>
            <w:r w:rsidRPr="00CF7765">
              <w:rPr>
                <w:rFonts w:hint="eastAsia"/>
              </w:rPr>
              <w:t>部</w:t>
            </w:r>
            <w:r w:rsidRPr="00CF7765">
              <w:rPr>
                <w:rFonts w:hint="eastAsia"/>
              </w:rPr>
              <w:t>"</w:t>
            </w:r>
          </w:p>
        </w:tc>
        <w:tc>
          <w:tcPr>
            <w:tcW w:w="1888" w:type="dxa"/>
          </w:tcPr>
          <w:p w:rsidR="00FD3712" w:rsidRPr="00CF7765" w:rsidRDefault="00FD3712">
            <w:r w:rsidRPr="00CF7765">
              <w:rPr>
                <w:rFonts w:hint="eastAsia"/>
              </w:rPr>
              <w:t>"1</w:t>
            </w:r>
            <w:r w:rsidRPr="00CF7765">
              <w:rPr>
                <w:rFonts w:hint="eastAsia"/>
              </w:rPr>
              <w:t>部</w:t>
            </w:r>
            <w:r w:rsidRPr="00CF7765">
              <w:rPr>
                <w:rFonts w:hint="eastAsia"/>
              </w:rPr>
              <w:t>"</w:t>
            </w:r>
            <w:r w:rsidRPr="00CF7765">
              <w:rPr>
                <w:rFonts w:hint="eastAsia"/>
              </w:rPr>
              <w:t>～</w:t>
            </w:r>
            <w:r w:rsidRPr="00CF7765">
              <w:rPr>
                <w:rFonts w:hint="eastAsia"/>
              </w:rPr>
              <w:t>"255</w:t>
            </w:r>
            <w:r w:rsidRPr="00CF7765">
              <w:rPr>
                <w:rFonts w:hint="eastAsia"/>
              </w:rPr>
              <w:t>部</w:t>
            </w:r>
            <w:r w:rsidRPr="00CF7765">
              <w:rPr>
                <w:rFonts w:hint="eastAsia"/>
              </w:rPr>
              <w:t>"</w:t>
            </w:r>
          </w:p>
        </w:tc>
      </w:tr>
      <w:tr w:rsidR="00FD3712" w:rsidRPr="00CF7765">
        <w:trPr>
          <w:jc w:val="right"/>
        </w:trPr>
        <w:tc>
          <w:tcPr>
            <w:tcW w:w="4436" w:type="dxa"/>
          </w:tcPr>
          <w:p w:rsidR="00FD3712" w:rsidRPr="00CF7765" w:rsidRDefault="00FD3712">
            <w:pPr>
              <w:tabs>
                <w:tab w:val="left" w:pos="2122"/>
                <w:tab w:val="left" w:pos="3022"/>
              </w:tabs>
            </w:pPr>
            <w:r w:rsidRPr="00CF7765">
              <w:rPr>
                <w:rFonts w:hint="eastAsia"/>
              </w:rPr>
              <w:t>Staple</w:t>
            </w:r>
            <w:r w:rsidRPr="00CF7765">
              <w:rPr>
                <w:rFonts w:hint="eastAsia"/>
              </w:rPr>
              <w:t>最大積載可能部数</w:t>
            </w:r>
            <w:r w:rsidRPr="00CF7765">
              <w:tab/>
            </w:r>
            <w:r w:rsidRPr="00CF7765">
              <w:rPr>
                <w:rFonts w:hint="eastAsia"/>
              </w:rPr>
              <w:t>(Dual)</w:t>
            </w:r>
            <w:r w:rsidRPr="00CF7765">
              <w:tab/>
            </w:r>
            <w:r w:rsidRPr="00CF7765">
              <w:rPr>
                <w:rFonts w:hint="eastAsia"/>
              </w:rPr>
              <w:t>(IOT NVM)</w:t>
            </w:r>
          </w:p>
        </w:tc>
        <w:tc>
          <w:tcPr>
            <w:tcW w:w="842" w:type="dxa"/>
          </w:tcPr>
          <w:p w:rsidR="00FD3712" w:rsidRPr="00CF7765" w:rsidRDefault="00FD3712">
            <w:pPr>
              <w:jc w:val="center"/>
            </w:pPr>
            <w:r w:rsidRPr="00CF7765">
              <w:rPr>
                <w:rFonts w:hint="eastAsia"/>
              </w:rPr>
              <w:t>CE</w:t>
            </w:r>
          </w:p>
        </w:tc>
        <w:tc>
          <w:tcPr>
            <w:tcW w:w="1201" w:type="dxa"/>
          </w:tcPr>
          <w:p w:rsidR="00FD3712" w:rsidRPr="00CF7765" w:rsidRDefault="00FD3712">
            <w:r w:rsidRPr="00CF7765">
              <w:rPr>
                <w:rFonts w:hint="eastAsia"/>
              </w:rPr>
              <w:t>"100</w:t>
            </w:r>
            <w:r w:rsidRPr="00CF7765">
              <w:rPr>
                <w:rFonts w:hint="eastAsia"/>
              </w:rPr>
              <w:t>部</w:t>
            </w:r>
            <w:r w:rsidRPr="00CF7765">
              <w:rPr>
                <w:rFonts w:hint="eastAsia"/>
              </w:rPr>
              <w:t>"</w:t>
            </w:r>
          </w:p>
          <w:p w:rsidR="00FD3712" w:rsidRPr="00CF7765" w:rsidRDefault="00FD3712">
            <w:r w:rsidRPr="00CF7765">
              <w:rPr>
                <w:rFonts w:hint="eastAsia"/>
              </w:rPr>
              <w:t>"200</w:t>
            </w:r>
            <w:r w:rsidRPr="00CF7765">
              <w:rPr>
                <w:rFonts w:hint="eastAsia"/>
              </w:rPr>
              <w:t>部</w:t>
            </w:r>
            <w:r w:rsidRPr="00CF7765">
              <w:rPr>
                <w:rFonts w:hint="eastAsia"/>
              </w:rPr>
              <w:t>"</w:t>
            </w:r>
          </w:p>
        </w:tc>
        <w:tc>
          <w:tcPr>
            <w:tcW w:w="1888" w:type="dxa"/>
          </w:tcPr>
          <w:p w:rsidR="00FD3712" w:rsidRPr="00CF7765" w:rsidRDefault="00FD3712">
            <w:r w:rsidRPr="00CF7765">
              <w:rPr>
                <w:rFonts w:hint="eastAsia"/>
              </w:rPr>
              <w:t>"1</w:t>
            </w:r>
            <w:r w:rsidRPr="00CF7765">
              <w:rPr>
                <w:rFonts w:hint="eastAsia"/>
              </w:rPr>
              <w:t>部</w:t>
            </w:r>
            <w:r w:rsidRPr="00CF7765">
              <w:rPr>
                <w:rFonts w:hint="eastAsia"/>
              </w:rPr>
              <w:t>"</w:t>
            </w:r>
            <w:r w:rsidRPr="00CF7765">
              <w:rPr>
                <w:rFonts w:hint="eastAsia"/>
              </w:rPr>
              <w:t>～</w:t>
            </w:r>
            <w:r w:rsidRPr="00CF7765">
              <w:rPr>
                <w:rFonts w:hint="eastAsia"/>
              </w:rPr>
              <w:t>"255</w:t>
            </w:r>
            <w:r w:rsidRPr="00CF7765">
              <w:rPr>
                <w:rFonts w:hint="eastAsia"/>
              </w:rPr>
              <w:t>部</w:t>
            </w:r>
            <w:r w:rsidRPr="00CF7765">
              <w:rPr>
                <w:rFonts w:hint="eastAsia"/>
              </w:rPr>
              <w:t>"</w:t>
            </w:r>
          </w:p>
        </w:tc>
      </w:tr>
      <w:tr w:rsidR="00FD3712" w:rsidRPr="00CF7765">
        <w:trPr>
          <w:jc w:val="right"/>
        </w:trPr>
        <w:tc>
          <w:tcPr>
            <w:tcW w:w="4436" w:type="dxa"/>
          </w:tcPr>
          <w:p w:rsidR="00FD3712" w:rsidRPr="00CF7765" w:rsidRDefault="00FD3712">
            <w:pPr>
              <w:tabs>
                <w:tab w:val="left" w:pos="2122"/>
                <w:tab w:val="left" w:pos="3022"/>
              </w:tabs>
            </w:pPr>
            <w:r w:rsidRPr="00CF7765">
              <w:rPr>
                <w:rFonts w:hint="eastAsia"/>
              </w:rPr>
              <w:t>Staple</w:t>
            </w:r>
            <w:r w:rsidRPr="00CF7765">
              <w:rPr>
                <w:rFonts w:hint="eastAsia"/>
              </w:rPr>
              <w:t>最大積載可能部数</w:t>
            </w:r>
            <w:r w:rsidRPr="00CF7765">
              <w:tab/>
            </w:r>
            <w:r w:rsidRPr="00CF7765">
              <w:tab/>
            </w:r>
            <w:r w:rsidRPr="00CF7765">
              <w:rPr>
                <w:rFonts w:hint="eastAsia"/>
              </w:rPr>
              <w:t>(IOT NVM)</w:t>
            </w:r>
          </w:p>
        </w:tc>
        <w:tc>
          <w:tcPr>
            <w:tcW w:w="842" w:type="dxa"/>
          </w:tcPr>
          <w:p w:rsidR="00FD3712" w:rsidRPr="00CF7765" w:rsidRDefault="00FD3712">
            <w:pPr>
              <w:jc w:val="center"/>
            </w:pPr>
            <w:r w:rsidRPr="00CF7765">
              <w:rPr>
                <w:rFonts w:hint="eastAsia"/>
              </w:rPr>
              <w:t>CE</w:t>
            </w:r>
          </w:p>
        </w:tc>
        <w:tc>
          <w:tcPr>
            <w:tcW w:w="1201" w:type="dxa"/>
          </w:tcPr>
          <w:p w:rsidR="00FD3712" w:rsidRPr="00CF7765" w:rsidRDefault="00FD3712">
            <w:r w:rsidRPr="00CF7765">
              <w:rPr>
                <w:rFonts w:hint="eastAsia"/>
              </w:rPr>
              <w:t>"50</w:t>
            </w:r>
            <w:r w:rsidRPr="00CF7765">
              <w:rPr>
                <w:rFonts w:hint="eastAsia"/>
              </w:rPr>
              <w:t>部</w:t>
            </w:r>
            <w:r w:rsidRPr="00CF7765">
              <w:rPr>
                <w:rFonts w:hint="eastAsia"/>
              </w:rPr>
              <w:t>"</w:t>
            </w:r>
          </w:p>
        </w:tc>
        <w:tc>
          <w:tcPr>
            <w:tcW w:w="1888" w:type="dxa"/>
          </w:tcPr>
          <w:p w:rsidR="00FD3712" w:rsidRPr="00CF7765" w:rsidRDefault="00FD3712">
            <w:r w:rsidRPr="00CF7765">
              <w:rPr>
                <w:rFonts w:hint="eastAsia"/>
              </w:rPr>
              <w:t>"10</w:t>
            </w:r>
            <w:r w:rsidRPr="00CF7765">
              <w:rPr>
                <w:rFonts w:hint="eastAsia"/>
              </w:rPr>
              <w:t>部</w:t>
            </w:r>
            <w:r w:rsidRPr="00CF7765">
              <w:rPr>
                <w:rFonts w:hint="eastAsia"/>
              </w:rPr>
              <w:t>"</w:t>
            </w:r>
            <w:r w:rsidRPr="00CF7765">
              <w:rPr>
                <w:rFonts w:hint="eastAsia"/>
              </w:rPr>
              <w:t>～</w:t>
            </w:r>
            <w:r w:rsidRPr="00CF7765">
              <w:rPr>
                <w:rFonts w:hint="eastAsia"/>
              </w:rPr>
              <w:t>"100</w:t>
            </w:r>
            <w:r w:rsidRPr="00CF7765">
              <w:rPr>
                <w:rFonts w:hint="eastAsia"/>
              </w:rPr>
              <w:t>部</w:t>
            </w:r>
            <w:r w:rsidRPr="00CF7765">
              <w:rPr>
                <w:rFonts w:hint="eastAsia"/>
              </w:rPr>
              <w:t>"</w:t>
            </w:r>
          </w:p>
        </w:tc>
      </w:tr>
    </w:tbl>
    <w:p w:rsidR="00FD3712" w:rsidRPr="00CF7765" w:rsidRDefault="00FD3712">
      <w:pPr>
        <w:pStyle w:val="aa"/>
        <w:tabs>
          <w:tab w:val="clear" w:pos="567"/>
        </w:tabs>
        <w:ind w:left="2220"/>
      </w:pPr>
      <w:r w:rsidRPr="00CF7765">
        <w:rPr>
          <w:rFonts w:hint="eastAsia"/>
          <w:shd w:val="pct15" w:color="auto" w:fill="FFFFFF"/>
        </w:rPr>
        <w:t>*</w:t>
      </w:r>
      <w:r w:rsidRPr="00CF7765">
        <w:tab/>
      </w:r>
      <w:r w:rsidRPr="00CF7765">
        <w:rPr>
          <w:rFonts w:hint="eastAsia"/>
        </w:rPr>
        <w:t>Staple</w:t>
      </w:r>
      <w:r w:rsidRPr="00CF7765">
        <w:rPr>
          <w:rFonts w:hint="eastAsia"/>
        </w:rPr>
        <w:t>最大積載可能部数</w:t>
      </w:r>
      <w:r w:rsidRPr="00CF7765">
        <w:rPr>
          <w:rFonts w:hint="eastAsia"/>
        </w:rPr>
        <w:t>(Dual)</w:t>
      </w:r>
      <w:r w:rsidRPr="00CF7765">
        <w:rPr>
          <w:rFonts w:hint="eastAsia"/>
        </w:rPr>
        <w:t>のデフォルト値の上段は、</w:t>
      </w:r>
      <w:r w:rsidRPr="00CF7765">
        <w:rPr>
          <w:rFonts w:hint="eastAsia"/>
        </w:rPr>
        <w:t>C-Finisher</w:t>
      </w:r>
      <w:r w:rsidRPr="00CF7765">
        <w:rPr>
          <w:rFonts w:hint="eastAsia"/>
        </w:rPr>
        <w:t>で、下段は</w:t>
      </w:r>
      <w:r w:rsidRPr="00CF7765">
        <w:rPr>
          <w:rFonts w:hint="eastAsia"/>
        </w:rPr>
        <w:t>D-Finisher</w:t>
      </w:r>
      <w:r w:rsidRPr="00CF7765">
        <w:rPr>
          <w:rFonts w:hint="eastAsia"/>
        </w:rPr>
        <w:t>。</w:t>
      </w:r>
      <w:r w:rsidRPr="00CF7765">
        <w:br/>
      </w:r>
      <w:r w:rsidRPr="00CF7765">
        <w:rPr>
          <w:rFonts w:hint="eastAsia"/>
          <w:shd w:val="pct15" w:color="auto" w:fill="FFFFFF"/>
        </w:rPr>
        <w:t>*</w:t>
      </w:r>
      <w:r w:rsidRPr="00CF7765">
        <w:tab/>
      </w:r>
      <w:r w:rsidRPr="00CF7765">
        <w:rPr>
          <w:rFonts w:hint="eastAsia"/>
        </w:rPr>
        <w:t>最下段は、</w:t>
      </w:r>
      <w:r w:rsidRPr="00CF7765">
        <w:rPr>
          <w:rFonts w:hint="eastAsia"/>
        </w:rPr>
        <w:t>B(Lite)-Finisher</w:t>
      </w:r>
      <w:r w:rsidRPr="00CF7765">
        <w:rPr>
          <w:rFonts w:hint="eastAsia"/>
        </w:rPr>
        <w:t>用。</w:t>
      </w:r>
    </w:p>
    <w:p w:rsidR="00FD3712" w:rsidRPr="00CF7765" w:rsidRDefault="00FD3712">
      <w:pPr>
        <w:pStyle w:val="aa"/>
        <w:tabs>
          <w:tab w:val="clear" w:pos="567"/>
        </w:tabs>
        <w:ind w:left="222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36"/>
        <w:gridCol w:w="842"/>
        <w:gridCol w:w="1201"/>
        <w:gridCol w:w="1888"/>
      </w:tblGrid>
      <w:tr w:rsidR="00FD3712" w:rsidRPr="00CF7765">
        <w:trPr>
          <w:cantSplit/>
          <w:jc w:val="right"/>
        </w:trPr>
        <w:tc>
          <w:tcPr>
            <w:tcW w:w="4436" w:type="dxa"/>
            <w:tcBorders>
              <w:bottom w:val="nil"/>
            </w:tcBorders>
            <w:shd w:val="clear" w:color="auto" w:fill="FFFF00"/>
          </w:tcPr>
          <w:p w:rsidR="00FD3712" w:rsidRPr="00CF7765" w:rsidRDefault="00FD3712">
            <w:pPr>
              <w:pStyle w:val="aa"/>
              <w:ind w:left="0"/>
            </w:pPr>
            <w:r w:rsidRPr="00CF7765">
              <w:rPr>
                <w:rFonts w:hint="eastAsia"/>
              </w:rPr>
              <w:t>項目</w:t>
            </w:r>
          </w:p>
        </w:tc>
        <w:tc>
          <w:tcPr>
            <w:tcW w:w="842"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201"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188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436" w:type="dxa"/>
          </w:tcPr>
          <w:p w:rsidR="00FD3712" w:rsidRPr="00CF7765" w:rsidRDefault="00FD3712">
            <w:pPr>
              <w:tabs>
                <w:tab w:val="left" w:pos="3022"/>
              </w:tabs>
            </w:pPr>
            <w:r w:rsidRPr="00CF7765">
              <w:rPr>
                <w:rFonts w:hint="eastAsia"/>
              </w:rPr>
              <w:t>ミックススタックの許可</w:t>
            </w:r>
          </w:p>
        </w:tc>
        <w:tc>
          <w:tcPr>
            <w:tcW w:w="842" w:type="dxa"/>
          </w:tcPr>
          <w:p w:rsidR="00FD3712" w:rsidRPr="00CF7765" w:rsidRDefault="00FD3712">
            <w:pPr>
              <w:jc w:val="center"/>
            </w:pPr>
            <w:r w:rsidRPr="00CF7765">
              <w:rPr>
                <w:rFonts w:hint="eastAsia"/>
              </w:rPr>
              <w:t>CE</w:t>
            </w:r>
          </w:p>
        </w:tc>
        <w:tc>
          <w:tcPr>
            <w:tcW w:w="1201" w:type="dxa"/>
          </w:tcPr>
          <w:p w:rsidR="00FD3712" w:rsidRPr="00CF7765" w:rsidRDefault="00FD3712">
            <w:r w:rsidRPr="00CF7765">
              <w:rPr>
                <w:rFonts w:hint="eastAsia"/>
              </w:rPr>
              <w:t>"</w:t>
            </w:r>
            <w:r w:rsidRPr="00CF7765">
              <w:rPr>
                <w:rFonts w:hint="eastAsia"/>
              </w:rPr>
              <w:t>許可しない</w:t>
            </w:r>
            <w:r w:rsidRPr="00CF7765">
              <w:rPr>
                <w:rFonts w:hint="eastAsia"/>
              </w:rPr>
              <w:t>"</w:t>
            </w:r>
          </w:p>
        </w:tc>
        <w:tc>
          <w:tcPr>
            <w:tcW w:w="1888" w:type="dxa"/>
          </w:tcPr>
          <w:p w:rsidR="00FD3712" w:rsidRPr="00CF7765" w:rsidRDefault="00FD3712">
            <w:r w:rsidRPr="00CF7765">
              <w:rPr>
                <w:rFonts w:hint="eastAsia"/>
              </w:rPr>
              <w:t>"</w:t>
            </w:r>
            <w:r w:rsidRPr="00CF7765">
              <w:rPr>
                <w:rFonts w:hint="eastAsia"/>
              </w:rPr>
              <w:t>許可する</w:t>
            </w:r>
            <w:r w:rsidRPr="00CF7765">
              <w:rPr>
                <w:rFonts w:hint="eastAsia"/>
              </w:rPr>
              <w:t>"</w:t>
            </w:r>
          </w:p>
          <w:p w:rsidR="00FD3712" w:rsidRPr="00CF7765" w:rsidRDefault="00FD3712">
            <w:r w:rsidRPr="00CF7765">
              <w:rPr>
                <w:rFonts w:hint="eastAsia"/>
              </w:rPr>
              <w:t>"</w:t>
            </w:r>
            <w:r w:rsidRPr="00CF7765">
              <w:rPr>
                <w:rFonts w:hint="eastAsia"/>
              </w:rPr>
              <w:t>許可しない</w:t>
            </w:r>
            <w:r w:rsidRPr="00CF7765">
              <w:rPr>
                <w:rFonts w:hint="eastAsia"/>
              </w:rPr>
              <w:t>"</w:t>
            </w:r>
          </w:p>
        </w:tc>
      </w:tr>
    </w:tbl>
    <w:p w:rsidR="00FD3712" w:rsidRPr="00CF7765" w:rsidRDefault="00FD3712">
      <w:pPr>
        <w:pStyle w:val="aa"/>
        <w:tabs>
          <w:tab w:val="clear" w:pos="567"/>
        </w:tabs>
        <w:ind w:left="2220"/>
      </w:pPr>
    </w:p>
    <w:p w:rsidR="00FD3712" w:rsidRPr="00CF7765" w:rsidRDefault="00FD3712">
      <w:pPr>
        <w:pStyle w:val="aa"/>
      </w:pPr>
      <w:r w:rsidRPr="00CF7765">
        <w:rPr>
          <w:rFonts w:hint="eastAsia"/>
        </w:rPr>
        <w:t>＜制限注意事項＞</w:t>
      </w:r>
    </w:p>
    <w:p w:rsidR="00FD3712" w:rsidRPr="00CF7765" w:rsidRDefault="00FD3712">
      <w:pPr>
        <w:pStyle w:val="aa"/>
        <w:numPr>
          <w:ilvl w:val="0"/>
          <w:numId w:val="48"/>
        </w:numPr>
        <w:tabs>
          <w:tab w:val="clear" w:pos="567"/>
          <w:tab w:val="clear" w:pos="851"/>
          <w:tab w:val="clear" w:pos="1418"/>
          <w:tab w:val="clear" w:pos="1701"/>
          <w:tab w:val="left" w:pos="1380"/>
        </w:tabs>
      </w:pPr>
      <w:r w:rsidRPr="00CF7765">
        <w:rPr>
          <w:rFonts w:hint="eastAsia"/>
        </w:rPr>
        <w:t>各フル検知までに排出可能な枚数等については、「</w:t>
      </w:r>
      <w:r w:rsidRPr="00CF7765">
        <w:rPr>
          <w:rFonts w:hint="eastAsia"/>
        </w:rPr>
        <w:t>Finisher</w:t>
      </w:r>
      <w:r w:rsidRPr="00CF7765">
        <w:rPr>
          <w:rFonts w:hint="eastAsia"/>
        </w:rPr>
        <w:t>性能仕様書」を参照のこと。</w:t>
      </w:r>
    </w:p>
    <w:p w:rsidR="00FD3712" w:rsidRPr="00CF7765" w:rsidRDefault="00FD3712">
      <w:pPr>
        <w:pStyle w:val="aa"/>
        <w:numPr>
          <w:ilvl w:val="0"/>
          <w:numId w:val="48"/>
        </w:numPr>
        <w:tabs>
          <w:tab w:val="clear" w:pos="567"/>
          <w:tab w:val="clear" w:pos="851"/>
          <w:tab w:val="clear" w:pos="1418"/>
          <w:tab w:val="clear" w:pos="1701"/>
          <w:tab w:val="left" w:pos="1380"/>
        </w:tabs>
        <w:rPr>
          <w:color w:val="C0C0C0"/>
        </w:rPr>
      </w:pPr>
      <w:r w:rsidRPr="00CF7765">
        <w:rPr>
          <w:rFonts w:hint="eastAsia"/>
          <w:color w:val="C0C0C0"/>
        </w:rPr>
        <w:t>Finisher Tray</w:t>
      </w:r>
      <w:r w:rsidRPr="00CF7765">
        <w:rPr>
          <w:rFonts w:hint="eastAsia"/>
          <w:color w:val="C0C0C0"/>
        </w:rPr>
        <w:t>の場合は、フルスタックを検知した時点で停止した時に、</w:t>
      </w:r>
      <w:r w:rsidRPr="00CF7765">
        <w:rPr>
          <w:rFonts w:hint="eastAsia"/>
          <w:color w:val="C0C0C0"/>
        </w:rPr>
        <w:t>Compiler Tray</w:t>
      </w:r>
      <w:r w:rsidRPr="00CF7765">
        <w:rPr>
          <w:rFonts w:hint="eastAsia"/>
          <w:color w:val="C0C0C0"/>
        </w:rPr>
        <w:t>に用紙が残っていた場合は、フルによるプリント継続不可状態とはしない。</w:t>
      </w:r>
      <w:bookmarkStart w:id="511" w:name="_Hlt31785653"/>
      <w:bookmarkEnd w:id="511"/>
    </w:p>
    <w:p w:rsidR="00FD3712" w:rsidRDefault="007321BE" w:rsidP="007321BE">
      <w:pPr>
        <w:pStyle w:val="aa"/>
        <w:numPr>
          <w:ilvl w:val="0"/>
          <w:numId w:val="48"/>
        </w:numPr>
        <w:tabs>
          <w:tab w:val="clear" w:pos="567"/>
          <w:tab w:val="clear" w:pos="851"/>
          <w:tab w:val="clear" w:pos="1418"/>
          <w:tab w:val="clear" w:pos="1701"/>
          <w:tab w:val="left" w:pos="1380"/>
        </w:tabs>
      </w:pPr>
      <w:r w:rsidRPr="00CF7765">
        <w:rPr>
          <w:rFonts w:hint="eastAsia"/>
        </w:rPr>
        <w:t>CH-Fin</w:t>
      </w:r>
      <w:r w:rsidRPr="00CF7765">
        <w:rPr>
          <w:rFonts w:hint="eastAsia"/>
        </w:rPr>
        <w:t>に関して</w:t>
      </w:r>
      <w:r w:rsidRPr="00CF7765">
        <w:rPr>
          <w:rFonts w:hint="eastAsia"/>
        </w:rPr>
        <w:t>Z</w:t>
      </w:r>
      <w:r w:rsidRPr="00CF7765">
        <w:rPr>
          <w:rFonts w:hint="eastAsia"/>
        </w:rPr>
        <w:t>折り枚数フルはフルスタックフルと区別しない。</w:t>
      </w:r>
    </w:p>
    <w:p w:rsidR="000E690F" w:rsidRDefault="000E690F" w:rsidP="000E690F">
      <w:pPr>
        <w:pStyle w:val="aa"/>
        <w:numPr>
          <w:ilvl w:val="0"/>
          <w:numId w:val="48"/>
        </w:numPr>
        <w:tabs>
          <w:tab w:val="left" w:pos="1380"/>
        </w:tabs>
      </w:pPr>
      <w:r>
        <w:rPr>
          <w:rFonts w:hint="eastAsia"/>
        </w:rPr>
        <w:t>D2G-Finisher</w:t>
      </w:r>
      <w:r>
        <w:rPr>
          <w:rFonts w:hint="eastAsia"/>
        </w:rPr>
        <w:t>の</w:t>
      </w:r>
      <w:r>
        <w:rPr>
          <w:rFonts w:hint="eastAsia"/>
        </w:rPr>
        <w:t>Top Tray</w:t>
      </w:r>
      <w:r>
        <w:rPr>
          <w:rFonts w:hint="eastAsia"/>
        </w:rPr>
        <w:t>については、フルセンサーの</w:t>
      </w:r>
      <w:r>
        <w:rPr>
          <w:rFonts w:hint="eastAsia"/>
        </w:rPr>
        <w:t>2</w:t>
      </w:r>
      <w:r>
        <w:rPr>
          <w:rFonts w:hint="eastAsia"/>
        </w:rPr>
        <w:t>つ目を装着することができる。装着するかどうかは、プロダクト</w:t>
      </w:r>
      <w:r>
        <w:rPr>
          <w:rFonts w:hint="eastAsia"/>
        </w:rPr>
        <w:t>(IOT)</w:t>
      </w:r>
      <w:r>
        <w:rPr>
          <w:rFonts w:hint="eastAsia"/>
        </w:rPr>
        <w:t>によって決定される。通常の位置に対して</w:t>
      </w:r>
      <w:r>
        <w:rPr>
          <w:rFonts w:hint="eastAsia"/>
        </w:rPr>
        <w:t>2</w:t>
      </w:r>
      <w:r>
        <w:rPr>
          <w:rFonts w:hint="eastAsia"/>
        </w:rPr>
        <w:t>つ目は幾分低い位置に装着される。</w:t>
      </w:r>
      <w:r>
        <w:br/>
      </w:r>
      <w:r>
        <w:rPr>
          <w:rFonts w:hint="eastAsia"/>
        </w:rPr>
        <w:t>そのセンサーは、厚紙をプリント時に使用されるもので、通常の位置でフルと判断してプリントを取りやめた時に、マシン内の用紙をすべて正常に排出することができない恐れがあるときに、</w:t>
      </w:r>
      <w:r>
        <w:rPr>
          <w:rFonts w:hint="eastAsia"/>
        </w:rPr>
        <w:t>2</w:t>
      </w:r>
      <w:r>
        <w:rPr>
          <w:rFonts w:hint="eastAsia"/>
        </w:rPr>
        <w:t>つ目のセンサーがフルを検知していたら、それ以降のプリントを取りやめるために用いられる。</w:t>
      </w:r>
      <w:r>
        <w:br/>
      </w:r>
      <w:r>
        <w:rPr>
          <w:rFonts w:hint="eastAsia"/>
        </w:rPr>
        <w:t>この二つのフルは制御上区別されない。</w:t>
      </w:r>
    </w:p>
    <w:p w:rsidR="000E690F" w:rsidRPr="00CF7765" w:rsidRDefault="000E690F" w:rsidP="00635E35">
      <w:pPr>
        <w:pStyle w:val="aa"/>
        <w:tabs>
          <w:tab w:val="clear" w:pos="567"/>
          <w:tab w:val="clear" w:pos="851"/>
          <w:tab w:val="clear" w:pos="1418"/>
          <w:tab w:val="clear" w:pos="1701"/>
          <w:tab w:val="left" w:pos="1380"/>
        </w:tabs>
        <w:ind w:left="1140"/>
      </w:pPr>
    </w:p>
    <w:p w:rsidR="00FD3712" w:rsidRPr="00CF7765" w:rsidRDefault="00FD3712">
      <w:pPr>
        <w:pStyle w:val="aa"/>
        <w:tabs>
          <w:tab w:val="clear" w:pos="567"/>
          <w:tab w:val="clear" w:pos="851"/>
          <w:tab w:val="clear" w:pos="1418"/>
          <w:tab w:val="clear" w:pos="1701"/>
          <w:tab w:val="left" w:pos="1380"/>
        </w:tabs>
        <w:ind w:left="840"/>
        <w:rPr>
          <w:color w:val="0000FF"/>
        </w:rPr>
      </w:pP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512" w:name="_Toc4767182"/>
      <w:bookmarkStart w:id="513" w:name="_Ref9326599"/>
      <w:bookmarkStart w:id="514" w:name="_Ref9326603"/>
      <w:bookmarkStart w:id="515" w:name="_Toc21605519"/>
      <w:r w:rsidRPr="00CF7765">
        <w:rPr>
          <w:rFonts w:hint="eastAsia"/>
        </w:rPr>
        <w:lastRenderedPageBreak/>
        <w:t>Finisher</w:t>
      </w:r>
      <w:r w:rsidRPr="00CF7765">
        <w:rPr>
          <w:rFonts w:hint="eastAsia"/>
        </w:rPr>
        <w:t>一時停止</w:t>
      </w:r>
      <w:bookmarkEnd w:id="512"/>
      <w:bookmarkEnd w:id="513"/>
      <w:bookmarkEnd w:id="514"/>
      <w:bookmarkEnd w:id="515"/>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Finisher Tray</w:t>
      </w:r>
      <w:r w:rsidRPr="00CF7765">
        <w:rPr>
          <w:rFonts w:hint="eastAsia"/>
        </w:rPr>
        <w:t>に排出済みの用紙を取り出すために、</w:t>
      </w:r>
      <w:r w:rsidRPr="00CF7765">
        <w:rPr>
          <w:rFonts w:hint="eastAsia"/>
        </w:rPr>
        <w:t>Finisher Tray</w:t>
      </w:r>
      <w:r w:rsidRPr="00CF7765">
        <w:rPr>
          <w:rFonts w:hint="eastAsia"/>
        </w:rPr>
        <w:t>への用紙の排出を停止する。</w:t>
      </w:r>
    </w:p>
    <w:p w:rsidR="00FD3712" w:rsidRPr="00CF7765" w:rsidRDefault="00FD3712">
      <w:pPr>
        <w:pStyle w:val="aa"/>
      </w:pPr>
    </w:p>
    <w:p w:rsidR="00FD3712" w:rsidRPr="00CF7765" w:rsidRDefault="00FD3712">
      <w:pPr>
        <w:pStyle w:val="aa"/>
      </w:pPr>
      <w:r w:rsidRPr="00CF7765">
        <w:rPr>
          <w:rFonts w:hint="eastAsia"/>
        </w:rPr>
        <w:t>サポートしない。</w:t>
      </w:r>
    </w:p>
    <w:p w:rsidR="00FD3712" w:rsidRPr="00CF7765" w:rsidRDefault="00FD3712">
      <w:pPr>
        <w:pStyle w:val="aa"/>
      </w:pPr>
    </w:p>
    <w:p w:rsidR="00FD3712" w:rsidRPr="00CF7765" w:rsidRDefault="00FD3712">
      <w:pPr>
        <w:pStyle w:val="aa"/>
        <w:numPr>
          <w:ilvl w:val="0"/>
          <w:numId w:val="47"/>
        </w:numPr>
        <w:tabs>
          <w:tab w:val="clear" w:pos="567"/>
          <w:tab w:val="clear" w:pos="851"/>
          <w:tab w:val="clear" w:pos="1418"/>
          <w:tab w:val="clear" w:pos="1701"/>
          <w:tab w:val="left" w:pos="1380"/>
        </w:tabs>
        <w:rPr>
          <w:color w:val="C0C0C0"/>
        </w:rPr>
      </w:pPr>
    </w:p>
    <w:p w:rsidR="00FD3712" w:rsidRPr="00CF7765" w:rsidRDefault="00FD3712">
      <w:pPr>
        <w:pStyle w:val="aa"/>
        <w:rPr>
          <w:color w:val="C0C0C0"/>
        </w:rPr>
      </w:pPr>
    </w:p>
    <w:p w:rsidR="00FD3712" w:rsidRPr="00CF7765" w:rsidRDefault="00FD3712">
      <w:pPr>
        <w:pStyle w:val="aa"/>
        <w:rPr>
          <w:color w:val="C0C0C0"/>
        </w:rPr>
      </w:pPr>
    </w:p>
    <w:p w:rsidR="00FD3712" w:rsidRPr="00CF7765" w:rsidRDefault="00FD3712">
      <w:pPr>
        <w:pStyle w:val="3"/>
        <w:pageBreakBefore/>
      </w:pPr>
      <w:bookmarkStart w:id="516" w:name="_Ref30855871"/>
      <w:bookmarkStart w:id="517" w:name="_Ref30855873"/>
      <w:bookmarkStart w:id="518" w:name="_Toc21605520"/>
      <w:r w:rsidRPr="00CF7765">
        <w:rPr>
          <w:rFonts w:hint="eastAsia"/>
        </w:rPr>
        <w:lastRenderedPageBreak/>
        <w:t>Folder Tray</w:t>
      </w:r>
      <w:r w:rsidRPr="00CF7765">
        <w:rPr>
          <w:rFonts w:hint="eastAsia"/>
        </w:rPr>
        <w:t>の用紙取り出しボタン</w:t>
      </w:r>
      <w:bookmarkEnd w:id="516"/>
      <w:bookmarkEnd w:id="517"/>
      <w:bookmarkEnd w:id="518"/>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Folder Tray</w:t>
      </w:r>
      <w:r w:rsidRPr="00CF7765">
        <w:rPr>
          <w:rFonts w:hint="eastAsia"/>
        </w:rPr>
        <w:t>の取り出しボタンを押下して、</w:t>
      </w:r>
      <w:r w:rsidRPr="00CF7765">
        <w:rPr>
          <w:rFonts w:hint="eastAsia"/>
        </w:rPr>
        <w:t>Folder Tray</w:t>
      </w:r>
      <w:r w:rsidRPr="00CF7765">
        <w:rPr>
          <w:rFonts w:hint="eastAsia"/>
        </w:rPr>
        <w:t>を引き出す。</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79"/>
        </w:numPr>
        <w:tabs>
          <w:tab w:val="clear" w:pos="567"/>
          <w:tab w:val="clear" w:pos="851"/>
          <w:tab w:val="clear" w:pos="1418"/>
          <w:tab w:val="clear" w:pos="1701"/>
          <w:tab w:val="left" w:pos="1380"/>
        </w:tabs>
      </w:pPr>
      <w:r w:rsidRPr="00CF7765">
        <w:rPr>
          <w:rFonts w:hint="eastAsia"/>
        </w:rPr>
        <w:t>Folder Tray</w:t>
      </w:r>
      <w:r w:rsidRPr="00CF7765">
        <w:rPr>
          <w:rFonts w:hint="eastAsia"/>
        </w:rPr>
        <w:t>は、</w:t>
      </w:r>
      <w:r w:rsidRPr="00CF7765">
        <w:rPr>
          <w:rFonts w:hint="eastAsia"/>
        </w:rPr>
        <w:t>Folder Tray</w:t>
      </w:r>
      <w:r w:rsidRPr="00CF7765">
        <w:rPr>
          <w:rFonts w:hint="eastAsia"/>
        </w:rPr>
        <w:t>の用紙取り出しボタンを押下することで、用紙が取り出し可能となる。</w:t>
      </w:r>
    </w:p>
    <w:p w:rsidR="00FD3712" w:rsidRPr="00CF7765" w:rsidRDefault="00FD3712" w:rsidP="00885A91">
      <w:pPr>
        <w:pStyle w:val="aa"/>
        <w:numPr>
          <w:ilvl w:val="0"/>
          <w:numId w:val="79"/>
        </w:numPr>
        <w:tabs>
          <w:tab w:val="clear" w:pos="567"/>
          <w:tab w:val="clear" w:pos="851"/>
          <w:tab w:val="clear" w:pos="1418"/>
          <w:tab w:val="clear" w:pos="1701"/>
          <w:tab w:val="left" w:pos="1380"/>
        </w:tabs>
      </w:pPr>
      <w:r w:rsidRPr="00CF7765">
        <w:rPr>
          <w:rFonts w:hint="eastAsia"/>
        </w:rPr>
        <w:t>折り指定（</w:t>
      </w:r>
      <w:r w:rsidRPr="00CF7765">
        <w:rPr>
          <w:rFonts w:hint="eastAsia"/>
        </w:rPr>
        <w:t>Z</w:t>
      </w:r>
      <w:r w:rsidRPr="00CF7765">
        <w:rPr>
          <w:rFonts w:hint="eastAsia"/>
        </w:rPr>
        <w:t>折りまたは</w:t>
      </w:r>
      <w:r w:rsidRPr="00CF7765">
        <w:rPr>
          <w:rFonts w:hint="eastAsia"/>
        </w:rPr>
        <w:t>Letter</w:t>
      </w:r>
      <w:r w:rsidRPr="00CF7765">
        <w:rPr>
          <w:rFonts w:hint="eastAsia"/>
        </w:rPr>
        <w:t>折り）のプリント動作中に、</w:t>
      </w:r>
      <w:r w:rsidRPr="00CF7765">
        <w:rPr>
          <w:rFonts w:hint="eastAsia"/>
        </w:rPr>
        <w:t>Folder Tray</w:t>
      </w:r>
      <w:r w:rsidRPr="00CF7765">
        <w:rPr>
          <w:rFonts w:hint="eastAsia"/>
        </w:rPr>
        <w:t>の用紙取り出しボタンを押下すると、プリントは一旦停止し、用紙を取り出し可能な状態にする。</w:t>
      </w:r>
    </w:p>
    <w:p w:rsidR="00FD3712" w:rsidRPr="00CF7765" w:rsidRDefault="00FD3712" w:rsidP="00885A91">
      <w:pPr>
        <w:pStyle w:val="aa"/>
        <w:numPr>
          <w:ilvl w:val="0"/>
          <w:numId w:val="79"/>
        </w:numPr>
        <w:tabs>
          <w:tab w:val="clear" w:pos="567"/>
          <w:tab w:val="clear" w:pos="851"/>
          <w:tab w:val="clear" w:pos="1418"/>
          <w:tab w:val="clear" w:pos="1701"/>
          <w:tab w:val="left" w:pos="1380"/>
        </w:tabs>
      </w:pPr>
      <w:r w:rsidRPr="00CF7765">
        <w:rPr>
          <w:rFonts w:hint="eastAsia"/>
        </w:rPr>
        <w:t>Folder Tray</w:t>
      </w:r>
      <w:r w:rsidRPr="00CF7765">
        <w:rPr>
          <w:rFonts w:hint="eastAsia"/>
        </w:rPr>
        <w:t>が引き出されている状態では、折り指定（</w:t>
      </w:r>
      <w:r w:rsidRPr="00CF7765">
        <w:rPr>
          <w:rFonts w:hint="eastAsia"/>
        </w:rPr>
        <w:t>Z</w:t>
      </w:r>
      <w:r w:rsidRPr="00CF7765">
        <w:rPr>
          <w:rFonts w:hint="eastAsia"/>
        </w:rPr>
        <w:t>折りまたは</w:t>
      </w:r>
      <w:r w:rsidRPr="00CF7765">
        <w:rPr>
          <w:rFonts w:hint="eastAsia"/>
        </w:rPr>
        <w:t>Letter</w:t>
      </w:r>
      <w:r w:rsidRPr="00CF7765">
        <w:rPr>
          <w:rFonts w:hint="eastAsia"/>
        </w:rPr>
        <w:t>折り）のプリントは再開できない。</w:t>
      </w:r>
    </w:p>
    <w:p w:rsidR="00FD3712" w:rsidRPr="00CF7765" w:rsidRDefault="00FD3712" w:rsidP="00885A91">
      <w:pPr>
        <w:pStyle w:val="aa"/>
        <w:numPr>
          <w:ilvl w:val="0"/>
          <w:numId w:val="79"/>
        </w:numPr>
        <w:tabs>
          <w:tab w:val="clear" w:pos="567"/>
          <w:tab w:val="clear" w:pos="851"/>
          <w:tab w:val="clear" w:pos="1418"/>
          <w:tab w:val="clear" w:pos="1701"/>
          <w:tab w:val="left" w:pos="1380"/>
        </w:tabs>
      </w:pPr>
      <w:r w:rsidRPr="00CF7765">
        <w:rPr>
          <w:rFonts w:hint="eastAsia"/>
        </w:rPr>
        <w:t>Folder Tray</w:t>
      </w:r>
      <w:r w:rsidRPr="00CF7765">
        <w:rPr>
          <w:rFonts w:hint="eastAsia"/>
        </w:rPr>
        <w:t>を押し込むことで、折り指定（</w:t>
      </w:r>
      <w:r w:rsidRPr="00CF7765">
        <w:rPr>
          <w:rFonts w:hint="eastAsia"/>
        </w:rPr>
        <w:t>Z</w:t>
      </w:r>
      <w:r w:rsidRPr="00CF7765">
        <w:rPr>
          <w:rFonts w:hint="eastAsia"/>
        </w:rPr>
        <w:t>折りまたは</w:t>
      </w:r>
      <w:r w:rsidRPr="00CF7765">
        <w:rPr>
          <w:rFonts w:hint="eastAsia"/>
        </w:rPr>
        <w:t>Letter</w:t>
      </w:r>
      <w:r w:rsidRPr="00CF7765">
        <w:rPr>
          <w:rFonts w:hint="eastAsia"/>
        </w:rPr>
        <w:t>折り）のプリントは再開可能となる。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00"/>
        <w:gridCol w:w="900"/>
        <w:gridCol w:w="1380"/>
        <w:gridCol w:w="2548"/>
      </w:tblGrid>
      <w:tr w:rsidR="00FD3712" w:rsidRPr="00CF7765">
        <w:trPr>
          <w:jc w:val="right"/>
        </w:trPr>
        <w:tc>
          <w:tcPr>
            <w:tcW w:w="3000" w:type="dxa"/>
            <w:tcBorders>
              <w:bottom w:val="nil"/>
            </w:tcBorders>
            <w:shd w:val="clear" w:color="auto" w:fill="FFFF00"/>
          </w:tcPr>
          <w:p w:rsidR="00FD3712" w:rsidRPr="00CF7765" w:rsidRDefault="00FD3712">
            <w:pPr>
              <w:pStyle w:val="aa"/>
              <w:ind w:left="0"/>
            </w:pPr>
            <w:r w:rsidRPr="00CF7765">
              <w:rPr>
                <w:rFonts w:hint="eastAsia"/>
              </w:rPr>
              <w:t>項目</w:t>
            </w:r>
          </w:p>
        </w:tc>
        <w:tc>
          <w:tcPr>
            <w:tcW w:w="9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000" w:type="dxa"/>
          </w:tcPr>
          <w:p w:rsidR="00FD3712" w:rsidRPr="00CF7765" w:rsidRDefault="00FD3712">
            <w:r w:rsidRPr="00CF7765">
              <w:rPr>
                <w:rFonts w:hint="eastAsia"/>
              </w:rPr>
              <w:t>－</w:t>
            </w:r>
          </w:p>
        </w:tc>
        <w:tc>
          <w:tcPr>
            <w:tcW w:w="900" w:type="dxa"/>
          </w:tcPr>
          <w:p w:rsidR="00FD3712" w:rsidRPr="00CF7765" w:rsidRDefault="00FD3712">
            <w:pPr>
              <w:jc w:val="center"/>
            </w:pPr>
            <w:r w:rsidRPr="00CF7765">
              <w:rPr>
                <w:rFonts w:hint="eastAsia"/>
              </w:rPr>
              <w:t>－</w:t>
            </w:r>
          </w:p>
        </w:tc>
        <w:tc>
          <w:tcPr>
            <w:tcW w:w="1380" w:type="dxa"/>
          </w:tcPr>
          <w:p w:rsidR="00FD3712" w:rsidRPr="00CF7765" w:rsidRDefault="00FD3712">
            <w:r w:rsidRPr="00CF7765">
              <w:rPr>
                <w:rFonts w:hint="eastAsia"/>
              </w:rPr>
              <w:t>－</w:t>
            </w:r>
          </w:p>
        </w:tc>
        <w:tc>
          <w:tcPr>
            <w:tcW w:w="2548" w:type="dxa"/>
          </w:tcPr>
          <w:p w:rsidR="00FD3712" w:rsidRPr="00CF7765" w:rsidRDefault="00FD3712">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80"/>
        </w:numPr>
        <w:tabs>
          <w:tab w:val="clear" w:pos="567"/>
          <w:tab w:val="clear" w:pos="851"/>
          <w:tab w:val="clear" w:pos="1418"/>
          <w:tab w:val="clear" w:pos="1701"/>
          <w:tab w:val="left" w:pos="1380"/>
        </w:tabs>
        <w:rPr>
          <w:color w:val="C0C0C0"/>
        </w:rPr>
      </w:pPr>
    </w:p>
    <w:p w:rsidR="00FD3712" w:rsidRPr="00CF7765" w:rsidRDefault="00FD3712">
      <w:pPr>
        <w:pStyle w:val="aa"/>
        <w:tabs>
          <w:tab w:val="clear" w:pos="567"/>
          <w:tab w:val="clear" w:pos="851"/>
          <w:tab w:val="clear" w:pos="1418"/>
          <w:tab w:val="clear" w:pos="1701"/>
          <w:tab w:val="left" w:pos="1380"/>
        </w:tabs>
        <w:ind w:left="840"/>
        <w:rPr>
          <w:color w:val="C0C0C0"/>
        </w:rPr>
      </w:pPr>
    </w:p>
    <w:p w:rsidR="00FD3712" w:rsidRPr="00CF7765" w:rsidRDefault="00FD3712">
      <w:pPr>
        <w:pStyle w:val="aa"/>
        <w:tabs>
          <w:tab w:val="clear" w:pos="567"/>
          <w:tab w:val="clear" w:pos="851"/>
          <w:tab w:val="clear" w:pos="1418"/>
          <w:tab w:val="clear" w:pos="1701"/>
          <w:tab w:val="left" w:pos="1380"/>
        </w:tabs>
        <w:ind w:left="840"/>
        <w:rPr>
          <w:color w:val="C0C0C0"/>
        </w:rPr>
      </w:pPr>
    </w:p>
    <w:p w:rsidR="00FD3712" w:rsidRPr="00CF7765" w:rsidRDefault="00FD3712">
      <w:pPr>
        <w:pStyle w:val="3"/>
        <w:pageBreakBefore/>
      </w:pPr>
      <w:bookmarkStart w:id="519" w:name="_Ref30855877"/>
      <w:bookmarkStart w:id="520" w:name="_Ref30855879"/>
      <w:bookmarkStart w:id="521" w:name="_Toc21605521"/>
      <w:r w:rsidRPr="00CF7765">
        <w:rPr>
          <w:rFonts w:hint="eastAsia"/>
        </w:rPr>
        <w:lastRenderedPageBreak/>
        <w:t>Booklet Tray</w:t>
      </w:r>
      <w:r w:rsidRPr="00CF7765">
        <w:rPr>
          <w:rFonts w:hint="eastAsia"/>
        </w:rPr>
        <w:t>の用紙取り出しボタン</w:t>
      </w:r>
      <w:bookmarkEnd w:id="519"/>
      <w:bookmarkEnd w:id="520"/>
      <w:bookmarkEnd w:id="521"/>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Booklet Tray</w:t>
      </w:r>
      <w:r w:rsidRPr="00CF7765">
        <w:rPr>
          <w:rFonts w:hint="eastAsia"/>
        </w:rPr>
        <w:t>の用紙取り出しボタンを押下して、</w:t>
      </w:r>
      <w:r w:rsidRPr="00CF7765">
        <w:rPr>
          <w:rFonts w:hint="eastAsia"/>
        </w:rPr>
        <w:t>Booklet Tray</w:t>
      </w:r>
      <w:r w:rsidRPr="00CF7765">
        <w:rPr>
          <w:rFonts w:hint="eastAsia"/>
        </w:rPr>
        <w:t>に排出済みの用紙を取り出し位置まで移動させる。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83"/>
        </w:numPr>
        <w:tabs>
          <w:tab w:val="clear" w:pos="567"/>
          <w:tab w:val="clear" w:pos="851"/>
          <w:tab w:val="clear" w:pos="1418"/>
          <w:tab w:val="clear" w:pos="1701"/>
          <w:tab w:val="left" w:pos="1380"/>
        </w:tabs>
      </w:pPr>
      <w:r w:rsidRPr="00CF7765">
        <w:rPr>
          <w:rFonts w:hint="eastAsia"/>
        </w:rPr>
        <w:t>Booklet Tray</w:t>
      </w:r>
      <w:r w:rsidRPr="00CF7765">
        <w:rPr>
          <w:rFonts w:hint="eastAsia"/>
        </w:rPr>
        <w:t>の用紙取り出しボタンを押下すると、</w:t>
      </w:r>
      <w:r w:rsidRPr="00CF7765">
        <w:rPr>
          <w:rFonts w:hint="eastAsia"/>
        </w:rPr>
        <w:t>Booklet Tray</w:t>
      </w:r>
      <w:r w:rsidRPr="00CF7765">
        <w:rPr>
          <w:rFonts w:hint="eastAsia"/>
        </w:rPr>
        <w:t>の搬送ベルトを回って、排出済みの用紙をストッパの位置まで搬送する。</w:t>
      </w:r>
      <w:r w:rsidRPr="00CF7765">
        <w:rPr>
          <w:rFonts w:hint="eastAsia"/>
        </w:rPr>
        <w:t>(</w:t>
      </w:r>
      <w:r w:rsidRPr="00CF7765">
        <w:rPr>
          <w:rFonts w:hint="eastAsia"/>
        </w:rPr>
        <w:t>結果、用紙が斜めに立つ形になり、用紙を取り出しやすい状態にすることができる。</w:t>
      </w:r>
      <w:r w:rsidRPr="00CF7765">
        <w:rPr>
          <w:rFonts w:hint="eastAsia"/>
        </w:rPr>
        <w:t>)</w:t>
      </w:r>
    </w:p>
    <w:p w:rsidR="00FD3712" w:rsidRPr="00CF7765" w:rsidRDefault="00FD3712" w:rsidP="00885A91">
      <w:pPr>
        <w:pStyle w:val="aa"/>
        <w:numPr>
          <w:ilvl w:val="0"/>
          <w:numId w:val="83"/>
        </w:numPr>
        <w:tabs>
          <w:tab w:val="clear" w:pos="567"/>
          <w:tab w:val="clear" w:pos="851"/>
          <w:tab w:val="clear" w:pos="1418"/>
          <w:tab w:val="clear" w:pos="1701"/>
          <w:tab w:val="left" w:pos="1380"/>
        </w:tabs>
      </w:pPr>
      <w:r w:rsidRPr="00CF7765">
        <w:rPr>
          <w:rFonts w:hint="eastAsia"/>
        </w:rPr>
        <w:t>Finisher</w:t>
      </w:r>
      <w:r w:rsidRPr="00CF7765">
        <w:rPr>
          <w:rFonts w:hint="eastAsia"/>
        </w:rPr>
        <w:t>動作中は、受け付けない。</w:t>
      </w:r>
    </w:p>
    <w:p w:rsidR="00FD3712" w:rsidRPr="00CF7765" w:rsidRDefault="00FD3712" w:rsidP="00885A91">
      <w:pPr>
        <w:pStyle w:val="aa"/>
        <w:numPr>
          <w:ilvl w:val="0"/>
          <w:numId w:val="83"/>
        </w:numPr>
        <w:tabs>
          <w:tab w:val="clear" w:pos="567"/>
          <w:tab w:val="clear" w:pos="851"/>
          <w:tab w:val="clear" w:pos="1418"/>
          <w:tab w:val="clear" w:pos="1701"/>
          <w:tab w:val="left" w:pos="1380"/>
        </w:tabs>
      </w:pPr>
      <w:r w:rsidRPr="00CF7765">
        <w:rPr>
          <w:rFonts w:hint="eastAsia"/>
        </w:rPr>
        <w:t>Booklet Tray</w:t>
      </w:r>
      <w:r w:rsidRPr="00CF7765">
        <w:rPr>
          <w:rFonts w:hint="eastAsia"/>
        </w:rPr>
        <w:t>の搬送ベルト動作中の場合は、</w:t>
      </w:r>
      <w:r w:rsidRPr="00CF7765">
        <w:rPr>
          <w:rFonts w:hint="eastAsia"/>
        </w:rPr>
        <w:t>Finisher</w:t>
      </w:r>
      <w:r w:rsidRPr="00CF7765">
        <w:rPr>
          <w:rFonts w:hint="eastAsia"/>
        </w:rPr>
        <w:t>は用紙搬送をまって、動作を開始する。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00"/>
        <w:gridCol w:w="900"/>
        <w:gridCol w:w="1380"/>
        <w:gridCol w:w="2548"/>
      </w:tblGrid>
      <w:tr w:rsidR="00FD3712" w:rsidRPr="00CF7765">
        <w:trPr>
          <w:jc w:val="right"/>
        </w:trPr>
        <w:tc>
          <w:tcPr>
            <w:tcW w:w="3000" w:type="dxa"/>
            <w:tcBorders>
              <w:bottom w:val="nil"/>
            </w:tcBorders>
            <w:shd w:val="clear" w:color="auto" w:fill="FFFF00"/>
          </w:tcPr>
          <w:p w:rsidR="00FD3712" w:rsidRPr="00CF7765" w:rsidRDefault="00FD3712">
            <w:pPr>
              <w:pStyle w:val="aa"/>
              <w:ind w:left="0"/>
            </w:pPr>
            <w:r w:rsidRPr="00CF7765">
              <w:rPr>
                <w:rFonts w:hint="eastAsia"/>
              </w:rPr>
              <w:t>項目</w:t>
            </w:r>
          </w:p>
        </w:tc>
        <w:tc>
          <w:tcPr>
            <w:tcW w:w="9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000" w:type="dxa"/>
          </w:tcPr>
          <w:p w:rsidR="00FD3712" w:rsidRPr="00CF7765" w:rsidRDefault="00FD3712">
            <w:r w:rsidRPr="00CF7765">
              <w:rPr>
                <w:rFonts w:hint="eastAsia"/>
              </w:rPr>
              <w:t>－</w:t>
            </w:r>
          </w:p>
        </w:tc>
        <w:tc>
          <w:tcPr>
            <w:tcW w:w="900" w:type="dxa"/>
          </w:tcPr>
          <w:p w:rsidR="00FD3712" w:rsidRPr="00CF7765" w:rsidRDefault="00FD3712">
            <w:pPr>
              <w:jc w:val="center"/>
            </w:pPr>
            <w:r w:rsidRPr="00CF7765">
              <w:rPr>
                <w:rFonts w:hint="eastAsia"/>
              </w:rPr>
              <w:t>－</w:t>
            </w:r>
          </w:p>
        </w:tc>
        <w:tc>
          <w:tcPr>
            <w:tcW w:w="1380" w:type="dxa"/>
          </w:tcPr>
          <w:p w:rsidR="00FD3712" w:rsidRPr="00CF7765" w:rsidRDefault="00FD3712">
            <w:r w:rsidRPr="00CF7765">
              <w:rPr>
                <w:rFonts w:hint="eastAsia"/>
              </w:rPr>
              <w:t>－</w:t>
            </w:r>
          </w:p>
        </w:tc>
        <w:tc>
          <w:tcPr>
            <w:tcW w:w="2548" w:type="dxa"/>
          </w:tcPr>
          <w:p w:rsidR="00FD3712" w:rsidRPr="00CF7765" w:rsidRDefault="00FD3712">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81"/>
        </w:numPr>
        <w:tabs>
          <w:tab w:val="clear" w:pos="567"/>
          <w:tab w:val="clear" w:pos="851"/>
          <w:tab w:val="clear" w:pos="1418"/>
          <w:tab w:val="clear" w:pos="1701"/>
          <w:tab w:val="left" w:pos="1380"/>
        </w:tabs>
      </w:pPr>
      <w:r w:rsidRPr="00CF7765">
        <w:rPr>
          <w:rFonts w:hint="eastAsia"/>
        </w:rPr>
        <w:t>C-Finisher</w:t>
      </w:r>
      <w:r w:rsidRPr="00CF7765">
        <w:rPr>
          <w:rFonts w:hint="eastAsia"/>
        </w:rPr>
        <w:t>には、存在しない。</w:t>
      </w:r>
    </w:p>
    <w:p w:rsidR="00FD3712" w:rsidRPr="00CF7765" w:rsidRDefault="00FD3712">
      <w:pPr>
        <w:pStyle w:val="aa"/>
      </w:pPr>
    </w:p>
    <w:p w:rsidR="00FD3712" w:rsidRPr="00CF7765" w:rsidRDefault="00FD3712">
      <w:pPr>
        <w:pStyle w:val="3"/>
        <w:pageBreakBefore/>
      </w:pPr>
      <w:bookmarkStart w:id="522" w:name="_Ref143577637"/>
      <w:bookmarkStart w:id="523" w:name="_Ref143577639"/>
      <w:bookmarkStart w:id="524" w:name="_Ref143942922"/>
      <w:bookmarkStart w:id="525" w:name="_Ref143942924"/>
      <w:bookmarkStart w:id="526" w:name="_Toc21605522"/>
      <w:r w:rsidRPr="00CF7765">
        <w:rPr>
          <w:rFonts w:hint="eastAsia"/>
        </w:rPr>
        <w:lastRenderedPageBreak/>
        <w:t>HCS Tray</w:t>
      </w:r>
      <w:r w:rsidRPr="00CF7765">
        <w:rPr>
          <w:rFonts w:hint="eastAsia"/>
        </w:rPr>
        <w:t>の用紙取り出しボタン</w:t>
      </w:r>
      <w:bookmarkEnd w:id="522"/>
      <w:bookmarkEnd w:id="523"/>
      <w:bookmarkEnd w:id="524"/>
      <w:bookmarkEnd w:id="525"/>
      <w:bookmarkEnd w:id="526"/>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HCS</w:t>
      </w:r>
      <w:r w:rsidRPr="00CF7765">
        <w:rPr>
          <w:rFonts w:hint="eastAsia"/>
        </w:rPr>
        <w:t>の用紙取り出しボタンを押下して、</w:t>
      </w:r>
      <w:r w:rsidRPr="00CF7765">
        <w:rPr>
          <w:rFonts w:hint="eastAsia"/>
        </w:rPr>
        <w:t>HCS Tray</w:t>
      </w:r>
      <w:r w:rsidRPr="00CF7765">
        <w:rPr>
          <w:rFonts w:hint="eastAsia"/>
        </w:rPr>
        <w:t>をリフトダウンさせ、</w:t>
      </w:r>
      <w:r w:rsidRPr="00CF7765">
        <w:rPr>
          <w:rFonts w:hint="eastAsia"/>
        </w:rPr>
        <w:t>HCF Tray</w:t>
      </w:r>
      <w:r w:rsidRPr="00CF7765">
        <w:rPr>
          <w:rFonts w:hint="eastAsia"/>
        </w:rPr>
        <w:t>を取り出し可能にする。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00"/>
        </w:numPr>
        <w:tabs>
          <w:tab w:val="clear" w:pos="567"/>
          <w:tab w:val="clear" w:pos="851"/>
          <w:tab w:val="clear" w:pos="1418"/>
          <w:tab w:val="clear" w:pos="1701"/>
          <w:tab w:val="left" w:pos="1380"/>
        </w:tabs>
      </w:pPr>
      <w:r w:rsidRPr="00CF7765">
        <w:rPr>
          <w:rFonts w:hint="eastAsia"/>
        </w:rPr>
        <w:t>HCS Tray</w:t>
      </w:r>
      <w:r w:rsidRPr="00CF7765">
        <w:rPr>
          <w:rFonts w:hint="eastAsia"/>
        </w:rPr>
        <w:t>の用紙取り出しボタンを押下すると、</w:t>
      </w:r>
      <w:r w:rsidRPr="00CF7765">
        <w:rPr>
          <w:rFonts w:hint="eastAsia"/>
        </w:rPr>
        <w:t>HCS Tray</w:t>
      </w:r>
      <w:r w:rsidRPr="00CF7765">
        <w:rPr>
          <w:rFonts w:hint="eastAsia"/>
        </w:rPr>
        <w:t>がリフトダウンして、</w:t>
      </w:r>
      <w:r w:rsidRPr="00CF7765">
        <w:rPr>
          <w:rFonts w:hint="eastAsia"/>
        </w:rPr>
        <w:t>HCF Tray</w:t>
      </w:r>
      <w:r w:rsidRPr="00CF7765">
        <w:rPr>
          <w:rFonts w:hint="eastAsia"/>
        </w:rPr>
        <w:t>を取り出すために、</w:t>
      </w:r>
      <w:r w:rsidRPr="00CF7765">
        <w:rPr>
          <w:rFonts w:hint="eastAsia"/>
        </w:rPr>
        <w:t>HCS</w:t>
      </w:r>
      <w:r w:rsidRPr="00CF7765">
        <w:rPr>
          <w:rFonts w:hint="eastAsia"/>
        </w:rPr>
        <w:t>のフロントドアを開くことを可能にする。</w:t>
      </w:r>
    </w:p>
    <w:p w:rsidR="00FD3712" w:rsidRPr="00CF7765" w:rsidRDefault="00FD3712" w:rsidP="00885A91">
      <w:pPr>
        <w:pStyle w:val="aa"/>
        <w:numPr>
          <w:ilvl w:val="0"/>
          <w:numId w:val="100"/>
        </w:numPr>
        <w:tabs>
          <w:tab w:val="clear" w:pos="567"/>
          <w:tab w:val="clear" w:pos="851"/>
          <w:tab w:val="clear" w:pos="1418"/>
          <w:tab w:val="clear" w:pos="1701"/>
          <w:tab w:val="left" w:pos="1380"/>
        </w:tabs>
      </w:pPr>
      <w:r w:rsidRPr="00CF7765">
        <w:rPr>
          <w:rFonts w:hint="eastAsia"/>
        </w:rPr>
        <w:t>HCS Tray</w:t>
      </w:r>
      <w:r w:rsidRPr="00CF7765">
        <w:rPr>
          <w:rFonts w:hint="eastAsia"/>
        </w:rPr>
        <w:t>がリフトダウンした状態で、フロントドアの</w:t>
      </w:r>
      <w:r w:rsidRPr="00CF7765">
        <w:rPr>
          <w:rFonts w:hint="eastAsia"/>
        </w:rPr>
        <w:t>Open/Close</w:t>
      </w:r>
      <w:r w:rsidRPr="00CF7765">
        <w:rPr>
          <w:rFonts w:hint="eastAsia"/>
        </w:rPr>
        <w:t>を行うと、リフトアップを開始する。</w:t>
      </w:r>
      <w:r w:rsidRPr="00CF7765">
        <w:br/>
      </w:r>
      <w:r w:rsidRPr="00CF7765">
        <w:rPr>
          <w:rFonts w:hint="eastAsia"/>
        </w:rPr>
        <w:t>ただし、このとき、</w:t>
      </w:r>
      <w:r w:rsidRPr="00CF7765">
        <w:rPr>
          <w:rFonts w:hint="eastAsia"/>
        </w:rPr>
        <w:t>HCS Tray(Dolly:</w:t>
      </w:r>
      <w:r w:rsidRPr="00CF7765">
        <w:rPr>
          <w:rFonts w:hint="eastAsia"/>
        </w:rPr>
        <w:t>台車</w:t>
      </w:r>
      <w:r w:rsidRPr="00CF7765">
        <w:rPr>
          <w:rFonts w:hint="eastAsia"/>
        </w:rPr>
        <w:t>)</w:t>
      </w:r>
      <w:r w:rsidRPr="00CF7765">
        <w:rPr>
          <w:rFonts w:hint="eastAsia"/>
        </w:rPr>
        <w:t>がセットされていなければ、リフトアップしない。</w:t>
      </w:r>
    </w:p>
    <w:p w:rsidR="00FD3712" w:rsidRPr="00CF7765" w:rsidRDefault="00FD3712" w:rsidP="00885A91">
      <w:pPr>
        <w:pStyle w:val="aa"/>
        <w:numPr>
          <w:ilvl w:val="0"/>
          <w:numId w:val="100"/>
        </w:numPr>
        <w:tabs>
          <w:tab w:val="clear" w:pos="567"/>
          <w:tab w:val="clear" w:pos="851"/>
          <w:tab w:val="clear" w:pos="1418"/>
          <w:tab w:val="clear" w:pos="1701"/>
          <w:tab w:val="left" w:pos="1380"/>
        </w:tabs>
      </w:pPr>
      <w:r w:rsidRPr="00CF7765">
        <w:rPr>
          <w:rFonts w:hint="eastAsia"/>
        </w:rPr>
        <w:t>HCS Tray</w:t>
      </w:r>
      <w:r w:rsidRPr="00CF7765">
        <w:rPr>
          <w:rFonts w:hint="eastAsia"/>
        </w:rPr>
        <w:t>がリフトアップ中に押下されたときは、リフトアップを停止し、リフトダウンを実施する。</w:t>
      </w:r>
    </w:p>
    <w:p w:rsidR="00FD3712" w:rsidRPr="00CF7765" w:rsidRDefault="00FD3712" w:rsidP="00885A91">
      <w:pPr>
        <w:pStyle w:val="aa"/>
        <w:numPr>
          <w:ilvl w:val="0"/>
          <w:numId w:val="100"/>
        </w:numPr>
        <w:tabs>
          <w:tab w:val="clear" w:pos="567"/>
          <w:tab w:val="clear" w:pos="851"/>
          <w:tab w:val="clear" w:pos="1418"/>
          <w:tab w:val="clear" w:pos="1701"/>
          <w:tab w:val="left" w:pos="1380"/>
        </w:tabs>
      </w:pPr>
      <w:r w:rsidRPr="00CF7765">
        <w:rPr>
          <w:rFonts w:hint="eastAsia"/>
        </w:rPr>
        <w:t>HCS Tray</w:t>
      </w:r>
      <w:r w:rsidRPr="00CF7765">
        <w:rPr>
          <w:rFonts w:hint="eastAsia"/>
        </w:rPr>
        <w:t>への排出中に、</w:t>
      </w:r>
      <w:r w:rsidRPr="00CF7765">
        <w:rPr>
          <w:rFonts w:hint="eastAsia"/>
        </w:rPr>
        <w:t>HCS Tray</w:t>
      </w:r>
      <w:r w:rsidRPr="00CF7765">
        <w:rPr>
          <w:rFonts w:hint="eastAsia"/>
        </w:rPr>
        <w:t>の用紙取り出しボタンを押下すると、プリントは一旦停止した上で、</w:t>
      </w:r>
      <w:r w:rsidRPr="00CF7765">
        <w:rPr>
          <w:rFonts w:hint="eastAsia"/>
        </w:rPr>
        <w:t>HCS Tray</w:t>
      </w:r>
      <w:r w:rsidRPr="00CF7765">
        <w:rPr>
          <w:rFonts w:hint="eastAsia"/>
        </w:rPr>
        <w:t>がリフトダウンして、</w:t>
      </w:r>
      <w:r w:rsidRPr="00CF7765">
        <w:rPr>
          <w:rFonts w:hint="eastAsia"/>
        </w:rPr>
        <w:t>HCF Tray</w:t>
      </w:r>
      <w:r w:rsidRPr="00CF7765">
        <w:rPr>
          <w:rFonts w:hint="eastAsia"/>
        </w:rPr>
        <w:t>を取り出し可能にする。</w:t>
      </w:r>
    </w:p>
    <w:p w:rsidR="00FD3712" w:rsidRPr="00CF7765" w:rsidRDefault="00FD3712" w:rsidP="00885A91">
      <w:pPr>
        <w:pStyle w:val="aa"/>
        <w:numPr>
          <w:ilvl w:val="0"/>
          <w:numId w:val="100"/>
        </w:numPr>
        <w:tabs>
          <w:tab w:val="clear" w:pos="567"/>
          <w:tab w:val="clear" w:pos="851"/>
          <w:tab w:val="clear" w:pos="1418"/>
          <w:tab w:val="clear" w:pos="1701"/>
          <w:tab w:val="left" w:pos="1380"/>
        </w:tabs>
      </w:pPr>
      <w:r w:rsidRPr="00CF7765">
        <w:rPr>
          <w:rFonts w:hint="eastAsia"/>
        </w:rPr>
        <w:t>リフトアップした</w:t>
      </w:r>
      <w:r w:rsidRPr="00CF7765">
        <w:rPr>
          <w:rFonts w:hint="eastAsia"/>
        </w:rPr>
        <w:t>HCS Tray</w:t>
      </w:r>
      <w:r w:rsidRPr="00CF7765">
        <w:rPr>
          <w:rFonts w:hint="eastAsia"/>
        </w:rPr>
        <w:t>がフルを検知すると、リフトアップは停止し、リフトダウンを実施する。</w:t>
      </w:r>
    </w:p>
    <w:p w:rsidR="00FD3712" w:rsidRPr="00CF7765" w:rsidRDefault="00FD3712" w:rsidP="00885A91">
      <w:pPr>
        <w:pStyle w:val="aa"/>
        <w:numPr>
          <w:ilvl w:val="0"/>
          <w:numId w:val="100"/>
        </w:numPr>
        <w:tabs>
          <w:tab w:val="clear" w:pos="567"/>
          <w:tab w:val="clear" w:pos="851"/>
          <w:tab w:val="clear" w:pos="1418"/>
          <w:tab w:val="clear" w:pos="1701"/>
          <w:tab w:val="left" w:pos="1380"/>
        </w:tabs>
      </w:pPr>
      <w:r w:rsidRPr="00CF7765">
        <w:rPr>
          <w:rFonts w:hint="eastAsia"/>
        </w:rPr>
        <w:t>HCS Tray</w:t>
      </w:r>
      <w:r w:rsidRPr="00CF7765">
        <w:rPr>
          <w:rFonts w:hint="eastAsia"/>
        </w:rPr>
        <w:t>への排出中のプリント停止位置は、システムデータ「</w:t>
      </w:r>
      <w:r w:rsidRPr="00CF7765">
        <w:rPr>
          <w:rFonts w:hint="eastAsia"/>
        </w:rPr>
        <w:t>HCS Tray</w:t>
      </w:r>
      <w:r w:rsidRPr="00CF7765">
        <w:rPr>
          <w:rFonts w:hint="eastAsia"/>
        </w:rPr>
        <w:t>の用紙取り出しボタン押下時の停止位置」により、</w:t>
      </w:r>
      <w:r w:rsidRPr="00CF7765">
        <w:rPr>
          <w:rFonts w:hint="eastAsia"/>
          <w:b/>
        </w:rPr>
        <w:t>"</w:t>
      </w:r>
      <w:r w:rsidRPr="00CF7765">
        <w:rPr>
          <w:rFonts w:hint="eastAsia"/>
          <w:b/>
          <w:bCs/>
        </w:rPr>
        <w:t>すみやかに停止する</w:t>
      </w:r>
      <w:r w:rsidRPr="00CF7765">
        <w:rPr>
          <w:rFonts w:hint="eastAsia"/>
          <w:b/>
        </w:rPr>
        <w:t>"</w:t>
      </w:r>
      <w:r w:rsidRPr="00CF7765">
        <w:rPr>
          <w:rFonts w:hint="eastAsia"/>
        </w:rPr>
        <w:t>か</w:t>
      </w:r>
      <w:r w:rsidRPr="00CF7765">
        <w:rPr>
          <w:rFonts w:hint="eastAsia"/>
          <w:b/>
        </w:rPr>
        <w:t>"</w:t>
      </w:r>
      <w:r w:rsidRPr="00CF7765">
        <w:rPr>
          <w:rFonts w:hint="eastAsia"/>
          <w:b/>
          <w:bCs/>
        </w:rPr>
        <w:t>セットの切れ目で停止する</w:t>
      </w:r>
      <w:r w:rsidRPr="00CF7765">
        <w:rPr>
          <w:rFonts w:hint="eastAsia"/>
          <w:b/>
        </w:rPr>
        <w:t>"</w:t>
      </w:r>
      <w:r w:rsidRPr="00CF7765">
        <w:rPr>
          <w:rFonts w:hint="eastAsia"/>
        </w:rPr>
        <w:t>のいずれかを選択できる。ただし、</w:t>
      </w:r>
      <w:r w:rsidRPr="00CF7765">
        <w:rPr>
          <w:rFonts w:hint="eastAsia"/>
          <w:b/>
        </w:rPr>
        <w:t>"</w:t>
      </w:r>
      <w:r w:rsidRPr="00CF7765">
        <w:rPr>
          <w:rFonts w:hint="eastAsia"/>
          <w:b/>
          <w:bCs/>
        </w:rPr>
        <w:t>セットの切れ目で停止する</w:t>
      </w:r>
      <w:r w:rsidRPr="00CF7765">
        <w:rPr>
          <w:rFonts w:hint="eastAsia"/>
          <w:b/>
        </w:rPr>
        <w:t>"</w:t>
      </w:r>
      <w:r w:rsidRPr="00CF7765">
        <w:rPr>
          <w:rFonts w:hint="eastAsia"/>
          <w:bCs/>
        </w:rPr>
        <w:t>であっても、セットの切れ目に達する前に、その排出トレイのフル、用紙切れ、ジャム、ポーズ、割り込み、排出中のジョブのキャンセルなどでプリントが停止したならば、また、その</w:t>
      </w:r>
      <w:r w:rsidRPr="00CF7765">
        <w:rPr>
          <w:rFonts w:hint="eastAsia"/>
          <w:bCs/>
        </w:rPr>
        <w:t>HCS Tray</w:t>
      </w:r>
      <w:r w:rsidRPr="00CF7765">
        <w:rPr>
          <w:rFonts w:hint="eastAsia"/>
          <w:bCs/>
        </w:rPr>
        <w:t>のフルで排出先が他の</w:t>
      </w:r>
      <w:r w:rsidRPr="00CF7765">
        <w:rPr>
          <w:rFonts w:hint="eastAsia"/>
          <w:bCs/>
        </w:rPr>
        <w:t>HCS Tray</w:t>
      </w:r>
      <w:r w:rsidRPr="00CF7765">
        <w:rPr>
          <w:rFonts w:hint="eastAsia"/>
          <w:bCs/>
        </w:rPr>
        <w:t>に切り替わったならば、</w:t>
      </w:r>
      <w:r w:rsidRPr="00CF7765">
        <w:rPr>
          <w:rFonts w:hint="eastAsia"/>
          <w:bCs/>
        </w:rPr>
        <w:t>HCS Tray</w:t>
      </w:r>
      <w:r w:rsidRPr="00CF7765">
        <w:rPr>
          <w:rFonts w:hint="eastAsia"/>
          <w:bCs/>
        </w:rPr>
        <w:t>のリフトダウンを開始する。</w:t>
      </w:r>
    </w:p>
    <w:p w:rsidR="00FD3712" w:rsidRPr="00CF7765" w:rsidRDefault="00FD3712" w:rsidP="00885A91">
      <w:pPr>
        <w:pStyle w:val="aa"/>
        <w:numPr>
          <w:ilvl w:val="0"/>
          <w:numId w:val="100"/>
        </w:numPr>
        <w:tabs>
          <w:tab w:val="clear" w:pos="567"/>
          <w:tab w:val="clear" w:pos="851"/>
          <w:tab w:val="clear" w:pos="1418"/>
          <w:tab w:val="clear" w:pos="1701"/>
          <w:tab w:val="left" w:pos="1380"/>
        </w:tabs>
      </w:pPr>
      <w:r w:rsidRPr="00CF7765">
        <w:rPr>
          <w:rFonts w:hint="eastAsia"/>
        </w:rPr>
        <w:t>HCF</w:t>
      </w:r>
      <w:r w:rsidRPr="00CF7765">
        <w:rPr>
          <w:rFonts w:hint="eastAsia"/>
        </w:rPr>
        <w:t>のフロントドアが開いているとき、また、</w:t>
      </w:r>
      <w:r w:rsidRPr="00CF7765">
        <w:rPr>
          <w:rFonts w:hint="eastAsia"/>
        </w:rPr>
        <w:t>HCS Tray</w:t>
      </w:r>
      <w:r w:rsidRPr="00CF7765">
        <w:rPr>
          <w:rFonts w:hint="eastAsia"/>
        </w:rPr>
        <w:t>が引き出されているとき、その</w:t>
      </w:r>
      <w:r w:rsidRPr="00CF7765">
        <w:rPr>
          <w:rFonts w:hint="eastAsia"/>
        </w:rPr>
        <w:t>HCS Tray</w:t>
      </w:r>
      <w:r w:rsidRPr="00CF7765">
        <w:rPr>
          <w:rFonts w:hint="eastAsia"/>
        </w:rPr>
        <w:t>へのプリントは再開できない。リフトアップしているときは、リフトアップ終了後にプリントが再開する。なお、プリントの再開のユーザー介入はリフトアップ中に開始させることができる。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80"/>
        <w:gridCol w:w="720"/>
        <w:gridCol w:w="1980"/>
        <w:gridCol w:w="2367"/>
      </w:tblGrid>
      <w:tr w:rsidR="00FD3712" w:rsidRPr="00CF7765">
        <w:trPr>
          <w:jc w:val="right"/>
        </w:trPr>
        <w:tc>
          <w:tcPr>
            <w:tcW w:w="4080" w:type="dxa"/>
            <w:tcBorders>
              <w:bottom w:val="nil"/>
            </w:tcBorders>
            <w:shd w:val="clear" w:color="auto" w:fill="FFFF00"/>
          </w:tcPr>
          <w:p w:rsidR="00FD3712" w:rsidRPr="00CF7765" w:rsidRDefault="00FD3712">
            <w:pPr>
              <w:pStyle w:val="aa"/>
              <w:ind w:left="0"/>
            </w:pPr>
            <w:r w:rsidRPr="00CF7765">
              <w:rPr>
                <w:rFonts w:hint="eastAsia"/>
              </w:rPr>
              <w:t>項目</w:t>
            </w:r>
          </w:p>
        </w:tc>
        <w:tc>
          <w:tcPr>
            <w:tcW w:w="72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9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36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80" w:type="dxa"/>
          </w:tcPr>
          <w:p w:rsidR="00FD3712" w:rsidRPr="00CF7765" w:rsidRDefault="00FD3712">
            <w:r w:rsidRPr="00CF7765">
              <w:rPr>
                <w:rFonts w:hint="eastAsia"/>
              </w:rPr>
              <w:t>HCS Tray</w:t>
            </w:r>
            <w:r w:rsidRPr="00CF7765">
              <w:rPr>
                <w:rFonts w:hint="eastAsia"/>
              </w:rPr>
              <w:t>の用紙取り出しボタン押下時の停止位置</w:t>
            </w:r>
          </w:p>
        </w:tc>
        <w:tc>
          <w:tcPr>
            <w:tcW w:w="720" w:type="dxa"/>
          </w:tcPr>
          <w:p w:rsidR="00FD3712" w:rsidRPr="00CF7765" w:rsidRDefault="00FD3712">
            <w:pPr>
              <w:jc w:val="center"/>
            </w:pPr>
            <w:r w:rsidRPr="00CF7765">
              <w:rPr>
                <w:rFonts w:hint="eastAsia"/>
              </w:rPr>
              <w:t>KO</w:t>
            </w:r>
          </w:p>
        </w:tc>
        <w:tc>
          <w:tcPr>
            <w:tcW w:w="1980" w:type="dxa"/>
          </w:tcPr>
          <w:p w:rsidR="00FD3712" w:rsidRPr="00CF7765" w:rsidRDefault="00FD3712">
            <w:r w:rsidRPr="00CF7765">
              <w:t>“</w:t>
            </w:r>
            <w:r w:rsidRPr="00CF7765">
              <w:rPr>
                <w:rFonts w:hint="eastAsia"/>
              </w:rPr>
              <w:t>すみやかに停止する</w:t>
            </w:r>
            <w:r w:rsidRPr="00CF7765">
              <w:t>”</w:t>
            </w:r>
          </w:p>
        </w:tc>
        <w:tc>
          <w:tcPr>
            <w:tcW w:w="2367" w:type="dxa"/>
          </w:tcPr>
          <w:p w:rsidR="00FD3712" w:rsidRPr="00CF7765" w:rsidRDefault="00FD3712">
            <w:r w:rsidRPr="00CF7765">
              <w:t>“</w:t>
            </w:r>
            <w:r w:rsidRPr="00CF7765">
              <w:rPr>
                <w:rFonts w:hint="eastAsia"/>
              </w:rPr>
              <w:t>すみやかに停止する</w:t>
            </w:r>
            <w:r w:rsidRPr="00CF7765">
              <w:t>”</w:t>
            </w:r>
          </w:p>
          <w:p w:rsidR="00FD3712" w:rsidRPr="00CF7765" w:rsidRDefault="00FD3712">
            <w:pPr>
              <w:pStyle w:val="aa"/>
              <w:ind w:left="0"/>
            </w:pPr>
            <w:r w:rsidRPr="00CF7765">
              <w:t>“</w:t>
            </w:r>
            <w:r w:rsidRPr="00CF7765">
              <w:rPr>
                <w:rFonts w:hint="eastAsia"/>
              </w:rPr>
              <w:t>セットの切れ目で停止する</w:t>
            </w:r>
            <w:r w:rsidRPr="00CF7765">
              <w:t>“</w:t>
            </w:r>
          </w:p>
        </w:tc>
      </w:tr>
    </w:tbl>
    <w:p w:rsidR="00FD3712" w:rsidRPr="00CF7765" w:rsidRDefault="00FD3712">
      <w:pPr>
        <w:pStyle w:val="aa"/>
        <w:tabs>
          <w:tab w:val="clear" w:pos="567"/>
          <w:tab w:val="clear" w:pos="851"/>
          <w:tab w:val="clear" w:pos="1418"/>
          <w:tab w:val="left" w:pos="1560"/>
        </w:tabs>
        <w:ind w:leftChars="633" w:left="1558" w:hangingChars="233" w:hanging="419"/>
      </w:pP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01"/>
        </w:numPr>
        <w:tabs>
          <w:tab w:val="clear" w:pos="567"/>
          <w:tab w:val="clear" w:pos="851"/>
          <w:tab w:val="clear" w:pos="1418"/>
          <w:tab w:val="clear" w:pos="1701"/>
          <w:tab w:val="left" w:pos="1380"/>
        </w:tabs>
      </w:pPr>
      <w:r w:rsidRPr="00CF7765">
        <w:rPr>
          <w:rFonts w:hint="eastAsia"/>
        </w:rPr>
        <w:t>HCS Tray</w:t>
      </w:r>
      <w:r w:rsidRPr="00CF7765">
        <w:rPr>
          <w:rFonts w:hint="eastAsia"/>
        </w:rPr>
        <w:t>の用紙取り出しボタンのキャンセルは行えない。</w:t>
      </w:r>
    </w:p>
    <w:p w:rsidR="00FD3712" w:rsidRPr="00CF7765" w:rsidRDefault="00FD3712">
      <w:pPr>
        <w:pStyle w:val="aa"/>
        <w:tabs>
          <w:tab w:val="clear" w:pos="567"/>
          <w:tab w:val="clear" w:pos="851"/>
          <w:tab w:val="clear" w:pos="1418"/>
          <w:tab w:val="clear" w:pos="1701"/>
          <w:tab w:val="left" w:pos="1380"/>
        </w:tabs>
      </w:pPr>
    </w:p>
    <w:p w:rsidR="00FD3712" w:rsidRPr="00CF7765" w:rsidRDefault="00FD3712">
      <w:pPr>
        <w:pStyle w:val="aa"/>
      </w:pPr>
      <w:r w:rsidRPr="00CF7765">
        <w:rPr>
          <w:rFonts w:hint="eastAsia"/>
        </w:rPr>
        <w:t>＜補足事項＞</w:t>
      </w:r>
    </w:p>
    <w:p w:rsidR="00FD3712" w:rsidRPr="00CF7765" w:rsidRDefault="00FD3712">
      <w:pPr>
        <w:pStyle w:val="aa"/>
        <w:tabs>
          <w:tab w:val="clear" w:pos="567"/>
          <w:tab w:val="clear" w:pos="851"/>
          <w:tab w:val="left" w:pos="840"/>
          <w:tab w:val="left" w:pos="3720"/>
        </w:tabs>
        <w:ind w:left="840"/>
      </w:pPr>
      <w:r w:rsidRPr="00CF7765">
        <w:rPr>
          <w:rFonts w:hint="eastAsia"/>
        </w:rPr>
        <w:t>用紙取り出しボタンによる動作状況は、その</w:t>
      </w:r>
      <w:r w:rsidRPr="00CF7765">
        <w:rPr>
          <w:rFonts w:hint="eastAsia"/>
        </w:rPr>
        <w:t>HCS</w:t>
      </w:r>
      <w:r w:rsidRPr="00CF7765">
        <w:rPr>
          <w:rFonts w:hint="eastAsia"/>
        </w:rPr>
        <w:t>につけられた</w:t>
      </w:r>
      <w:r w:rsidRPr="00CF7765">
        <w:rPr>
          <w:rFonts w:hint="eastAsia"/>
        </w:rPr>
        <w:t>LED</w:t>
      </w:r>
      <w:r w:rsidRPr="00CF7765">
        <w:rPr>
          <w:rFonts w:hint="eastAsia"/>
        </w:rPr>
        <w:t>で確認することができる。</w:t>
      </w:r>
      <w:r w:rsidRPr="00CF7765">
        <w:br/>
      </w:r>
      <w:r w:rsidRPr="00CF7765">
        <w:rPr>
          <w:rFonts w:hint="eastAsia"/>
        </w:rPr>
        <w:t xml:space="preserve">1. </w:t>
      </w:r>
      <w:r w:rsidRPr="00CF7765">
        <w:rPr>
          <w:rFonts w:hint="eastAsia"/>
        </w:rPr>
        <w:t>用紙取り出しボタン受付</w:t>
      </w:r>
      <w:r w:rsidRPr="00CF7765">
        <w:rPr>
          <w:rFonts w:hint="eastAsia"/>
        </w:rPr>
        <w:tab/>
      </w:r>
      <w:r w:rsidRPr="00CF7765">
        <w:rPr>
          <w:rFonts w:hint="eastAsia"/>
        </w:rPr>
        <w:t>⇒点滅</w:t>
      </w:r>
      <w:r w:rsidRPr="00CF7765">
        <w:br/>
      </w:r>
      <w:r w:rsidRPr="00CF7765">
        <w:rPr>
          <w:rFonts w:hint="eastAsia"/>
        </w:rPr>
        <w:t xml:space="preserve">2. </w:t>
      </w:r>
      <w:r w:rsidRPr="00CF7765">
        <w:rPr>
          <w:rFonts w:hint="eastAsia"/>
        </w:rPr>
        <w:t>用紙取り出し位置への移動中</w:t>
      </w:r>
      <w:r w:rsidRPr="00CF7765">
        <w:rPr>
          <w:rFonts w:hint="eastAsia"/>
        </w:rPr>
        <w:tab/>
      </w:r>
      <w:r w:rsidRPr="00CF7765">
        <w:rPr>
          <w:rFonts w:hint="eastAsia"/>
        </w:rPr>
        <w:t>⇒点滅</w:t>
      </w:r>
      <w:r w:rsidRPr="00CF7765">
        <w:br/>
      </w:r>
      <w:r w:rsidRPr="00CF7765">
        <w:rPr>
          <w:rFonts w:hint="eastAsia"/>
        </w:rPr>
        <w:t xml:space="preserve">3. </w:t>
      </w:r>
      <w:r w:rsidRPr="00CF7765">
        <w:rPr>
          <w:rFonts w:hint="eastAsia"/>
        </w:rPr>
        <w:t>用紙取り出し可能位置</w:t>
      </w:r>
      <w:r w:rsidRPr="00CF7765">
        <w:rPr>
          <w:rFonts w:hint="eastAsia"/>
        </w:rPr>
        <w:tab/>
      </w:r>
      <w:r w:rsidRPr="00CF7765">
        <w:rPr>
          <w:rFonts w:hint="eastAsia"/>
        </w:rPr>
        <w:t>⇒点灯</w:t>
      </w:r>
      <w:r w:rsidRPr="00CF7765">
        <w:br/>
      </w:r>
      <w:r w:rsidRPr="00CF7765">
        <w:rPr>
          <w:rFonts w:hint="eastAsia"/>
        </w:rPr>
        <w:t>4</w:t>
      </w:r>
      <w:r w:rsidRPr="00CF7765">
        <w:t xml:space="preserve">. </w:t>
      </w:r>
      <w:r w:rsidRPr="00CF7765">
        <w:rPr>
          <w:rFonts w:hint="eastAsia"/>
        </w:rPr>
        <w:t>HCS</w:t>
      </w:r>
      <w:r w:rsidRPr="00CF7765">
        <w:rPr>
          <w:rFonts w:hint="eastAsia"/>
        </w:rPr>
        <w:t>のフロントドアが</w:t>
      </w:r>
      <w:r w:rsidRPr="00CF7765">
        <w:rPr>
          <w:rFonts w:hint="eastAsia"/>
        </w:rPr>
        <w:t>Open</w:t>
      </w:r>
      <w:r w:rsidRPr="00CF7765">
        <w:rPr>
          <w:rFonts w:hint="eastAsia"/>
        </w:rPr>
        <w:tab/>
      </w:r>
      <w:r w:rsidRPr="00CF7765">
        <w:rPr>
          <w:rFonts w:hint="eastAsia"/>
        </w:rPr>
        <w:t>⇒点灯</w:t>
      </w:r>
      <w:r w:rsidRPr="00CF7765">
        <w:br/>
      </w:r>
      <w:r w:rsidRPr="00CF7765">
        <w:rPr>
          <w:rFonts w:hint="eastAsia"/>
        </w:rPr>
        <w:t xml:space="preserve">5. </w:t>
      </w:r>
      <w:r w:rsidRPr="00CF7765">
        <w:rPr>
          <w:rFonts w:hint="eastAsia"/>
        </w:rPr>
        <w:t>用紙排出可能位置への移動中</w:t>
      </w:r>
      <w:r w:rsidRPr="00CF7765">
        <w:rPr>
          <w:rFonts w:hint="eastAsia"/>
        </w:rPr>
        <w:tab/>
      </w:r>
      <w:r w:rsidRPr="00CF7765">
        <w:rPr>
          <w:rFonts w:hint="eastAsia"/>
        </w:rPr>
        <w:t>⇒点滅</w:t>
      </w:r>
      <w:r w:rsidRPr="00CF7765">
        <w:br/>
      </w:r>
      <w:r w:rsidRPr="00CF7765">
        <w:rPr>
          <w:rFonts w:hint="eastAsia"/>
        </w:rPr>
        <w:t>6</w:t>
      </w:r>
      <w:r w:rsidRPr="00CF7765">
        <w:t xml:space="preserve">. </w:t>
      </w:r>
      <w:r w:rsidRPr="00CF7765">
        <w:rPr>
          <w:rFonts w:hint="eastAsia"/>
        </w:rPr>
        <w:t>用紙排出可能位置</w:t>
      </w:r>
      <w:r w:rsidRPr="00CF7765">
        <w:rPr>
          <w:rFonts w:hint="eastAsia"/>
        </w:rPr>
        <w:tab/>
      </w:r>
      <w:r w:rsidRPr="00CF7765">
        <w:rPr>
          <w:rFonts w:hint="eastAsia"/>
        </w:rPr>
        <w:t>⇒消灯</w:t>
      </w:r>
    </w:p>
    <w:p w:rsidR="00FD3712" w:rsidRPr="00CF7765" w:rsidRDefault="00FD3712">
      <w:pPr>
        <w:pStyle w:val="aa"/>
      </w:pPr>
      <w:bookmarkStart w:id="527" w:name="_DFAの状態について"/>
      <w:bookmarkEnd w:id="527"/>
    </w:p>
    <w:p w:rsidR="00FD3712" w:rsidRPr="00CF7765" w:rsidRDefault="00FD3712">
      <w:pPr>
        <w:pStyle w:val="aa"/>
        <w:ind w:left="0"/>
      </w:pPr>
    </w:p>
    <w:p w:rsidR="00FD3712" w:rsidRPr="00CF7765" w:rsidRDefault="00FD3712">
      <w:pPr>
        <w:pStyle w:val="3"/>
        <w:pageBreakBefore/>
      </w:pPr>
      <w:bookmarkStart w:id="528" w:name="_Ref307488172"/>
      <w:bookmarkStart w:id="529" w:name="_Ref307488173"/>
      <w:bookmarkStart w:id="530" w:name="_Toc21605523"/>
      <w:r w:rsidRPr="00CF7765">
        <w:rPr>
          <w:rFonts w:hint="eastAsia"/>
        </w:rPr>
        <w:lastRenderedPageBreak/>
        <w:t>くるみ製本トレイ</w:t>
      </w:r>
      <w:r w:rsidRPr="00CF7765">
        <w:rPr>
          <w:rFonts w:hint="eastAsia"/>
        </w:rPr>
        <w:t>(Perfect Binder Tray)</w:t>
      </w:r>
      <w:r w:rsidRPr="00CF7765">
        <w:rPr>
          <w:rFonts w:hint="eastAsia"/>
        </w:rPr>
        <w:t>の用紙取り出しボタン</w:t>
      </w:r>
      <w:bookmarkEnd w:id="528"/>
      <w:bookmarkEnd w:id="529"/>
      <w:bookmarkEnd w:id="530"/>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くるみ製本機の用紙</w:t>
      </w:r>
      <w:r w:rsidRPr="00CF7765">
        <w:rPr>
          <w:rFonts w:hint="eastAsia"/>
        </w:rPr>
        <w:t>(</w:t>
      </w:r>
      <w:r w:rsidRPr="00CF7765">
        <w:rPr>
          <w:rFonts w:hint="eastAsia"/>
        </w:rPr>
        <w:t>冊子</w:t>
      </w:r>
      <w:r w:rsidRPr="00CF7765">
        <w:rPr>
          <w:rFonts w:hint="eastAsia"/>
        </w:rPr>
        <w:t>)</w:t>
      </w:r>
      <w:r w:rsidRPr="00CF7765">
        <w:rPr>
          <w:rFonts w:hint="eastAsia"/>
        </w:rPr>
        <w:t>取り出しボタンを押下して、くるみ製本トレイ</w:t>
      </w:r>
      <w:r w:rsidRPr="00CF7765">
        <w:rPr>
          <w:rFonts w:hint="eastAsia"/>
        </w:rPr>
        <w:t>(Perfect Binder Tray)</w:t>
      </w:r>
      <w:r w:rsidRPr="00CF7765">
        <w:rPr>
          <w:rFonts w:hint="eastAsia"/>
        </w:rPr>
        <w:t>の積載ドアをオープンして、排出済みのくるみ製本冊子を取り出し可能にする。</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40"/>
        </w:numPr>
        <w:tabs>
          <w:tab w:val="clear" w:pos="567"/>
          <w:tab w:val="clear" w:pos="851"/>
          <w:tab w:val="clear" w:pos="1418"/>
          <w:tab w:val="clear" w:pos="1701"/>
          <w:tab w:val="left" w:pos="1380"/>
        </w:tabs>
      </w:pPr>
      <w:r w:rsidRPr="00CF7765">
        <w:rPr>
          <w:rFonts w:hint="eastAsia"/>
        </w:rPr>
        <w:t>くるみ製本機のくるみ製本トレイは、用紙取り出しボタンを押下することで、積載ドアをオープンすることができ、積載されたくるみ製本冊子が取り出し可能となる。</w:t>
      </w:r>
    </w:p>
    <w:p w:rsidR="00FD3712" w:rsidRPr="00CF7765" w:rsidRDefault="00FD3712" w:rsidP="00885A91">
      <w:pPr>
        <w:pStyle w:val="aa"/>
        <w:numPr>
          <w:ilvl w:val="0"/>
          <w:numId w:val="140"/>
        </w:numPr>
        <w:tabs>
          <w:tab w:val="clear" w:pos="567"/>
          <w:tab w:val="clear" w:pos="851"/>
          <w:tab w:val="clear" w:pos="1418"/>
          <w:tab w:val="clear" w:pos="1701"/>
          <w:tab w:val="left" w:pos="1380"/>
        </w:tabs>
      </w:pPr>
      <w:r w:rsidRPr="00CF7765">
        <w:rPr>
          <w:rFonts w:hint="eastAsia"/>
        </w:rPr>
        <w:t>くるみ製本中に、用紙取り出しボタンを押下すると、ドアをオープンすることができるタイミングであれば、直ちに、オープンし、そうでなければ、ドアオープン準備中となり、可能な状態に遷移したらドアがオープンする。</w:t>
      </w:r>
    </w:p>
    <w:p w:rsidR="00FD3712" w:rsidRPr="00CF7765" w:rsidRDefault="00FD3712" w:rsidP="00885A91">
      <w:pPr>
        <w:pStyle w:val="aa"/>
        <w:numPr>
          <w:ilvl w:val="0"/>
          <w:numId w:val="140"/>
        </w:numPr>
        <w:tabs>
          <w:tab w:val="clear" w:pos="567"/>
          <w:tab w:val="clear" w:pos="851"/>
          <w:tab w:val="clear" w:pos="1418"/>
          <w:tab w:val="clear" w:pos="1701"/>
          <w:tab w:val="left" w:pos="1380"/>
        </w:tabs>
      </w:pPr>
      <w:r w:rsidRPr="00CF7765">
        <w:rPr>
          <w:rFonts w:hint="eastAsia"/>
        </w:rPr>
        <w:t>ドアオープン中であっても、くるみ製本の後処理</w:t>
      </w:r>
      <w:r w:rsidRPr="00CF7765">
        <w:rPr>
          <w:rFonts w:hint="eastAsia"/>
        </w:rPr>
        <w:t>(</w:t>
      </w:r>
      <w:r w:rsidRPr="00CF7765">
        <w:rPr>
          <w:rFonts w:hint="eastAsia"/>
        </w:rPr>
        <w:t>糊付けや断裁</w:t>
      </w:r>
      <w:r w:rsidRPr="00CF7765">
        <w:rPr>
          <w:rFonts w:hint="eastAsia"/>
        </w:rPr>
        <w:t>)</w:t>
      </w:r>
      <w:r w:rsidRPr="00CF7765">
        <w:rPr>
          <w:rFonts w:hint="eastAsia"/>
        </w:rPr>
        <w:t>は継続または開始される。ただし、断裁等終了後に作成されたくるみ製本セットを排出しようとした時点で、そのくるみ製本セットの処理は中断する。</w:t>
      </w:r>
      <w:r w:rsidRPr="00CF7765">
        <w:br/>
      </w:r>
      <w:r w:rsidRPr="00CF7765">
        <w:rPr>
          <w:rFonts w:hint="eastAsia"/>
        </w:rPr>
        <w:t>このような状態またはくるみ製本トレイでオープンが検知された状態でのプリントについては、「</w:t>
      </w:r>
      <w:r w:rsidR="00AE4F77" w:rsidRPr="00CF7765">
        <w:fldChar w:fldCharType="begin"/>
      </w:r>
      <w:r w:rsidR="00AE4F77" w:rsidRPr="00CF7765">
        <w:instrText xml:space="preserve"> </w:instrText>
      </w:r>
      <w:r w:rsidR="00AE4F77" w:rsidRPr="00CF7765">
        <w:rPr>
          <w:rFonts w:hint="eastAsia"/>
        </w:rPr>
        <w:instrText>REF _Ref319427887 \r \h</w:instrText>
      </w:r>
      <w:r w:rsidR="00AE4F77" w:rsidRPr="00CF7765">
        <w:instrText xml:space="preserve"> </w:instrText>
      </w:r>
      <w:r w:rsidR="00FF16DA" w:rsidRPr="00CF7765">
        <w:instrText xml:space="preserve"> \* MERGEFORMAT </w:instrText>
      </w:r>
      <w:r w:rsidR="00AE4F77" w:rsidRPr="00CF7765">
        <w:fldChar w:fldCharType="separate"/>
      </w:r>
      <w:r w:rsidR="00091205">
        <w:t>3.4.13</w:t>
      </w:r>
      <w:r w:rsidR="00AE4F77" w:rsidRPr="00CF7765">
        <w:fldChar w:fldCharType="end"/>
      </w:r>
      <w:r w:rsidR="00AE4F77" w:rsidRPr="00CF7765">
        <w:fldChar w:fldCharType="begin"/>
      </w:r>
      <w:r w:rsidR="00AE4F77" w:rsidRPr="00CF7765">
        <w:instrText xml:space="preserve"> REF _Ref319427889 \h </w:instrText>
      </w:r>
      <w:r w:rsidR="00FF16DA" w:rsidRPr="00CF7765">
        <w:instrText xml:space="preserve"> \* MERGEFORMAT </w:instrText>
      </w:r>
      <w:r w:rsidR="00AE4F77" w:rsidRPr="00CF7765">
        <w:fldChar w:fldCharType="separate"/>
      </w:r>
      <w:r w:rsidR="00091205" w:rsidRPr="00CF7765">
        <w:rPr>
          <w:rFonts w:hint="eastAsia"/>
        </w:rPr>
        <w:t>くるみ製本</w:t>
      </w:r>
      <w:r w:rsidR="00AE4F77" w:rsidRPr="00CF7765">
        <w:fldChar w:fldCharType="end"/>
      </w:r>
      <w:r w:rsidRPr="00CF7765">
        <w:rPr>
          <w:rFonts w:hint="eastAsia"/>
        </w:rPr>
        <w:t>」の制限注意事項を参照のこと。</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00"/>
        <w:gridCol w:w="900"/>
        <w:gridCol w:w="1380"/>
        <w:gridCol w:w="2548"/>
      </w:tblGrid>
      <w:tr w:rsidR="00FD3712" w:rsidRPr="00CF7765">
        <w:trPr>
          <w:jc w:val="right"/>
        </w:trPr>
        <w:tc>
          <w:tcPr>
            <w:tcW w:w="3000" w:type="dxa"/>
            <w:tcBorders>
              <w:bottom w:val="nil"/>
            </w:tcBorders>
            <w:shd w:val="clear" w:color="auto" w:fill="FFFF00"/>
          </w:tcPr>
          <w:p w:rsidR="00FD3712" w:rsidRPr="00CF7765" w:rsidRDefault="00FD3712">
            <w:pPr>
              <w:pStyle w:val="aa"/>
              <w:ind w:left="0"/>
            </w:pPr>
            <w:r w:rsidRPr="00CF7765">
              <w:rPr>
                <w:rFonts w:hint="eastAsia"/>
              </w:rPr>
              <w:t>項目</w:t>
            </w:r>
          </w:p>
        </w:tc>
        <w:tc>
          <w:tcPr>
            <w:tcW w:w="9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3000" w:type="dxa"/>
          </w:tcPr>
          <w:p w:rsidR="00FD3712" w:rsidRPr="00CF7765" w:rsidRDefault="00FD3712">
            <w:r w:rsidRPr="00CF7765">
              <w:rPr>
                <w:rFonts w:hint="eastAsia"/>
              </w:rPr>
              <w:t>－</w:t>
            </w:r>
          </w:p>
        </w:tc>
        <w:tc>
          <w:tcPr>
            <w:tcW w:w="900" w:type="dxa"/>
          </w:tcPr>
          <w:p w:rsidR="00FD3712" w:rsidRPr="00CF7765" w:rsidRDefault="00FD3712">
            <w:pPr>
              <w:jc w:val="center"/>
            </w:pPr>
            <w:r w:rsidRPr="00CF7765">
              <w:rPr>
                <w:rFonts w:hint="eastAsia"/>
              </w:rPr>
              <w:t>－</w:t>
            </w:r>
          </w:p>
        </w:tc>
        <w:tc>
          <w:tcPr>
            <w:tcW w:w="1380" w:type="dxa"/>
          </w:tcPr>
          <w:p w:rsidR="00FD3712" w:rsidRPr="00CF7765" w:rsidRDefault="00FD3712">
            <w:r w:rsidRPr="00CF7765">
              <w:rPr>
                <w:rFonts w:hint="eastAsia"/>
              </w:rPr>
              <w:t>－</w:t>
            </w:r>
          </w:p>
        </w:tc>
        <w:tc>
          <w:tcPr>
            <w:tcW w:w="2548" w:type="dxa"/>
          </w:tcPr>
          <w:p w:rsidR="00FD3712" w:rsidRPr="00CF7765" w:rsidRDefault="00FD3712">
            <w:r w:rsidRPr="00CF7765">
              <w:rPr>
                <w:rFonts w:hint="eastAsia"/>
              </w:rPr>
              <w:t>－</w:t>
            </w:r>
          </w:p>
        </w:tc>
      </w:tr>
    </w:tbl>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41"/>
        </w:numPr>
        <w:tabs>
          <w:tab w:val="clear" w:pos="567"/>
          <w:tab w:val="clear" w:pos="851"/>
          <w:tab w:val="clear" w:pos="1418"/>
          <w:tab w:val="clear" w:pos="1701"/>
          <w:tab w:val="left" w:pos="1380"/>
        </w:tabs>
      </w:pPr>
      <w:r w:rsidRPr="00CF7765">
        <w:rPr>
          <w:rFonts w:hint="eastAsia"/>
        </w:rPr>
        <w:t>くるみ製本トレイの用紙取り出しボタンのキャンセルは行えない。</w:t>
      </w:r>
    </w:p>
    <w:p w:rsidR="00FD3712" w:rsidRPr="00CF7765" w:rsidRDefault="00FD3712">
      <w:pPr>
        <w:pStyle w:val="aa"/>
        <w:ind w:left="0"/>
      </w:pPr>
    </w:p>
    <w:p w:rsidR="00FD3712" w:rsidRPr="00CF7765" w:rsidRDefault="00FD3712">
      <w:pPr>
        <w:pStyle w:val="aa"/>
        <w:tabs>
          <w:tab w:val="left" w:pos="1380"/>
        </w:tabs>
        <w:ind w:left="840"/>
      </w:pPr>
      <w:r w:rsidRPr="00CF7765">
        <w:rPr>
          <w:rFonts w:hint="eastAsia"/>
        </w:rPr>
        <w:t>＜補足事項＞</w:t>
      </w:r>
    </w:p>
    <w:p w:rsidR="00FD3712" w:rsidRPr="00CF7765" w:rsidRDefault="00FD3712">
      <w:pPr>
        <w:pStyle w:val="aa"/>
        <w:tabs>
          <w:tab w:val="clear" w:pos="851"/>
          <w:tab w:val="left" w:pos="1086"/>
          <w:tab w:val="left" w:pos="1380"/>
        </w:tabs>
        <w:ind w:left="1086"/>
      </w:pPr>
      <w:r w:rsidRPr="00CF7765">
        <w:rPr>
          <w:rFonts w:hint="eastAsia"/>
        </w:rPr>
        <w:t>積載ドアのロック状態は、そのくるみ製本機につけられた積載ドアロックの状態</w:t>
      </w:r>
      <w:r w:rsidRPr="00CF7765">
        <w:rPr>
          <w:rFonts w:hint="eastAsia"/>
        </w:rPr>
        <w:t>LED</w:t>
      </w:r>
      <w:r w:rsidRPr="00CF7765">
        <w:rPr>
          <w:rFonts w:hint="eastAsia"/>
        </w:rPr>
        <w:t>で確認することができる。</w:t>
      </w:r>
    </w:p>
    <w:p w:rsidR="00FD3712" w:rsidRPr="00CF7765" w:rsidRDefault="00FD3712">
      <w:pPr>
        <w:pStyle w:val="aa"/>
        <w:tabs>
          <w:tab w:val="clear" w:pos="851"/>
          <w:tab w:val="clear" w:pos="1418"/>
          <w:tab w:val="clear" w:pos="1701"/>
          <w:tab w:val="left" w:pos="1629"/>
          <w:tab w:val="left" w:pos="3982"/>
        </w:tabs>
        <w:ind w:leftChars="603" w:left="1447" w:hangingChars="201" w:hanging="362"/>
      </w:pPr>
      <w:r w:rsidRPr="00CF7765">
        <w:rPr>
          <w:rFonts w:hint="eastAsia"/>
        </w:rPr>
        <w:t xml:space="preserve">1. </w:t>
      </w:r>
      <w:r w:rsidRPr="00CF7765">
        <w:rPr>
          <w:rFonts w:hint="eastAsia"/>
        </w:rPr>
        <w:t>積載ドアクローズ時</w:t>
      </w:r>
      <w:r w:rsidRPr="00CF7765">
        <w:rPr>
          <w:rFonts w:hint="eastAsia"/>
        </w:rPr>
        <w:tab/>
      </w:r>
      <w:r w:rsidRPr="00CF7765">
        <w:rPr>
          <w:rFonts w:hint="eastAsia"/>
        </w:rPr>
        <w:t>⇒消灯</w:t>
      </w:r>
    </w:p>
    <w:p w:rsidR="00FD3712" w:rsidRPr="00CF7765" w:rsidRDefault="00FD3712">
      <w:pPr>
        <w:pStyle w:val="aa"/>
        <w:tabs>
          <w:tab w:val="clear" w:pos="851"/>
          <w:tab w:val="clear" w:pos="1418"/>
          <w:tab w:val="clear" w:pos="1701"/>
          <w:tab w:val="left" w:pos="1629"/>
          <w:tab w:val="left" w:pos="3982"/>
        </w:tabs>
        <w:ind w:leftChars="603" w:left="1447" w:hangingChars="201" w:hanging="362"/>
      </w:pPr>
      <w:r w:rsidRPr="00CF7765">
        <w:rPr>
          <w:rFonts w:hint="eastAsia"/>
        </w:rPr>
        <w:t xml:space="preserve">2. </w:t>
      </w:r>
      <w:r w:rsidRPr="00CF7765">
        <w:rPr>
          <w:rFonts w:hint="eastAsia"/>
        </w:rPr>
        <w:t>積載ドアオープン準備中</w:t>
      </w:r>
      <w:r w:rsidRPr="00CF7765">
        <w:rPr>
          <w:rFonts w:hint="eastAsia"/>
        </w:rPr>
        <w:tab/>
      </w:r>
      <w:r w:rsidRPr="00CF7765">
        <w:rPr>
          <w:rFonts w:hint="eastAsia"/>
        </w:rPr>
        <w:t>⇒点滅</w:t>
      </w:r>
    </w:p>
    <w:p w:rsidR="00FD3712" w:rsidRPr="00CF7765" w:rsidRDefault="00FD3712">
      <w:pPr>
        <w:pStyle w:val="aa"/>
        <w:tabs>
          <w:tab w:val="clear" w:pos="851"/>
          <w:tab w:val="clear" w:pos="1418"/>
          <w:tab w:val="clear" w:pos="1701"/>
          <w:tab w:val="left" w:pos="1629"/>
          <w:tab w:val="left" w:pos="3982"/>
        </w:tabs>
        <w:ind w:leftChars="603" w:left="1447" w:hangingChars="201" w:hanging="362"/>
      </w:pPr>
      <w:r w:rsidRPr="00CF7765">
        <w:rPr>
          <w:rFonts w:hint="eastAsia"/>
        </w:rPr>
        <w:t xml:space="preserve">3. </w:t>
      </w:r>
      <w:r w:rsidRPr="00CF7765">
        <w:rPr>
          <w:rFonts w:hint="eastAsia"/>
        </w:rPr>
        <w:t>積載ドアクローズ後の初期化中</w:t>
      </w:r>
      <w:r w:rsidRPr="00CF7765">
        <w:rPr>
          <w:rFonts w:hint="eastAsia"/>
        </w:rPr>
        <w:tab/>
      </w:r>
      <w:r w:rsidRPr="00CF7765">
        <w:rPr>
          <w:rFonts w:hint="eastAsia"/>
        </w:rPr>
        <w:t>⇒点滅</w:t>
      </w:r>
    </w:p>
    <w:p w:rsidR="00FD3712" w:rsidRPr="00CF7765" w:rsidRDefault="00FD3712">
      <w:pPr>
        <w:pStyle w:val="aa"/>
        <w:tabs>
          <w:tab w:val="clear" w:pos="851"/>
          <w:tab w:val="clear" w:pos="1418"/>
          <w:tab w:val="clear" w:pos="1701"/>
          <w:tab w:val="left" w:pos="1629"/>
          <w:tab w:val="left" w:pos="3982"/>
        </w:tabs>
        <w:ind w:leftChars="603" w:left="1447" w:hangingChars="201" w:hanging="362"/>
      </w:pPr>
      <w:r w:rsidRPr="00CF7765">
        <w:rPr>
          <w:rFonts w:hint="eastAsia"/>
        </w:rPr>
        <w:t xml:space="preserve">4. </w:t>
      </w:r>
      <w:r w:rsidRPr="00CF7765">
        <w:rPr>
          <w:rFonts w:hint="eastAsia"/>
        </w:rPr>
        <w:t>積載ドアオープン時</w:t>
      </w:r>
      <w:r w:rsidRPr="00CF7765">
        <w:rPr>
          <w:rFonts w:hint="eastAsia"/>
        </w:rPr>
        <w:tab/>
      </w:r>
      <w:r w:rsidRPr="00CF7765">
        <w:rPr>
          <w:rFonts w:hint="eastAsia"/>
        </w:rPr>
        <w:t>⇒点灯</w:t>
      </w:r>
    </w:p>
    <w:p w:rsidR="00FD3712" w:rsidRPr="00CF7765" w:rsidRDefault="00FD3712">
      <w:pPr>
        <w:pStyle w:val="aa"/>
        <w:ind w:left="0"/>
      </w:pPr>
    </w:p>
    <w:p w:rsidR="00FD3712" w:rsidRPr="00CF7765" w:rsidRDefault="00FD3712">
      <w:pPr>
        <w:pStyle w:val="aa"/>
        <w:ind w:left="0"/>
      </w:pPr>
    </w:p>
    <w:p w:rsidR="00FD3712" w:rsidRPr="00CF7765" w:rsidRDefault="00FD3712">
      <w:pPr>
        <w:pStyle w:val="aa"/>
        <w:ind w:left="0"/>
      </w:pPr>
    </w:p>
    <w:p w:rsidR="00FD3712" w:rsidRPr="00CF7765" w:rsidRDefault="00FD3712">
      <w:pPr>
        <w:pStyle w:val="3"/>
        <w:pageBreakBefore/>
      </w:pPr>
      <w:bookmarkStart w:id="531" w:name="_Ref301535823"/>
      <w:bookmarkStart w:id="532" w:name="_Toc21605524"/>
      <w:r w:rsidRPr="00CF7765">
        <w:rPr>
          <w:rFonts w:hint="eastAsia"/>
        </w:rPr>
        <w:lastRenderedPageBreak/>
        <w:t>HCS</w:t>
      </w:r>
      <w:r w:rsidRPr="00CF7765">
        <w:rPr>
          <w:rFonts w:hint="eastAsia"/>
        </w:rPr>
        <w:t>重連時の排出先自動切り替え</w:t>
      </w:r>
      <w:bookmarkEnd w:id="531"/>
      <w:bookmarkEnd w:id="532"/>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印刷途中で排出先を自動的に切り替える事により、用紙の排出を止める事なく可能な限り継続する。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21"/>
        </w:numPr>
        <w:tabs>
          <w:tab w:val="clear" w:pos="567"/>
          <w:tab w:val="clear" w:pos="851"/>
          <w:tab w:val="clear" w:pos="1418"/>
          <w:tab w:val="clear" w:pos="1701"/>
          <w:tab w:val="left" w:pos="1380"/>
        </w:tabs>
      </w:pPr>
      <w:r w:rsidRPr="00CF7765">
        <w:rPr>
          <w:rFonts w:hint="eastAsia"/>
        </w:rPr>
        <w:t>排出先を切り替える条件が発生するとシステムによって自動的に他方へ切り替える。</w:t>
      </w:r>
    </w:p>
    <w:p w:rsidR="00FD3712" w:rsidRPr="00CF7765" w:rsidRDefault="00FD3712">
      <w:pPr>
        <w:pStyle w:val="aa"/>
        <w:numPr>
          <w:ilvl w:val="0"/>
          <w:numId w:val="21"/>
        </w:numPr>
        <w:tabs>
          <w:tab w:val="clear" w:pos="567"/>
          <w:tab w:val="clear" w:pos="851"/>
          <w:tab w:val="clear" w:pos="1418"/>
          <w:tab w:val="clear" w:pos="1701"/>
          <w:tab w:val="left" w:pos="1380"/>
        </w:tabs>
      </w:pPr>
      <w:r w:rsidRPr="00CF7765">
        <w:rPr>
          <w:rFonts w:hint="eastAsia"/>
        </w:rPr>
        <w:t>本機能が動作するのは、</w:t>
      </w:r>
      <w:r w:rsidRPr="00CF7765">
        <w:rPr>
          <w:rFonts w:hint="eastAsia"/>
        </w:rPr>
        <w:t>HCS</w:t>
      </w:r>
      <w:r w:rsidRPr="00CF7765">
        <w:rPr>
          <w:rFonts w:hint="eastAsia"/>
        </w:rPr>
        <w:t>が複数接続されている場合の</w:t>
      </w:r>
      <w:r w:rsidRPr="00CF7765">
        <w:rPr>
          <w:rFonts w:hint="eastAsia"/>
        </w:rPr>
        <w:t>HCSTray</w:t>
      </w:r>
      <w:r w:rsidRPr="00CF7765">
        <w:rPr>
          <w:rFonts w:hint="eastAsia"/>
        </w:rPr>
        <w:t>間である。</w:t>
      </w:r>
    </w:p>
    <w:p w:rsidR="00FD3712" w:rsidRPr="00CF7765" w:rsidRDefault="00FD3712">
      <w:pPr>
        <w:pStyle w:val="aa"/>
        <w:numPr>
          <w:ilvl w:val="0"/>
          <w:numId w:val="21"/>
        </w:numPr>
        <w:tabs>
          <w:tab w:val="clear" w:pos="567"/>
          <w:tab w:val="clear" w:pos="851"/>
          <w:tab w:val="clear" w:pos="1418"/>
          <w:tab w:val="clear" w:pos="1701"/>
          <w:tab w:val="left" w:pos="1380"/>
        </w:tabs>
      </w:pPr>
      <w:r w:rsidRPr="00CF7765">
        <w:rPr>
          <w:rFonts w:hint="eastAsia"/>
        </w:rPr>
        <w:t>排出先自動切り替えが許可された状態において、次の条件に該当する場合に切り替える。</w:t>
      </w:r>
    </w:p>
    <w:p w:rsidR="00FD3712" w:rsidRPr="00CF7765" w:rsidRDefault="00FD3712" w:rsidP="00885A91">
      <w:pPr>
        <w:pStyle w:val="aa"/>
        <w:numPr>
          <w:ilvl w:val="1"/>
          <w:numId w:val="120"/>
        </w:numPr>
        <w:tabs>
          <w:tab w:val="clear" w:pos="567"/>
          <w:tab w:val="clear" w:pos="851"/>
          <w:tab w:val="clear" w:pos="1347"/>
          <w:tab w:val="clear" w:pos="1701"/>
        </w:tabs>
        <w:ind w:left="1418" w:hanging="218"/>
      </w:pPr>
      <w:r w:rsidRPr="00CF7765">
        <w:rPr>
          <w:rFonts w:hint="eastAsia"/>
        </w:rPr>
        <w:t>Job</w:t>
      </w:r>
      <w:r w:rsidRPr="00CF7765">
        <w:rPr>
          <w:rFonts w:hint="eastAsia"/>
        </w:rPr>
        <w:t>起動時の</w:t>
      </w:r>
      <w:r w:rsidRPr="00CF7765">
        <w:rPr>
          <w:rFonts w:hint="eastAsia"/>
        </w:rPr>
        <w:t>HCSTray</w:t>
      </w:r>
      <w:r w:rsidRPr="00CF7765">
        <w:rPr>
          <w:rFonts w:hint="eastAsia"/>
        </w:rPr>
        <w:t>状態が排出不可状態</w:t>
      </w:r>
      <w:r w:rsidRPr="00CF7765">
        <w:rPr>
          <w:rFonts w:hint="eastAsia"/>
        </w:rPr>
        <w:t>(NotReady)</w:t>
      </w:r>
      <w:r w:rsidRPr="00CF7765">
        <w:rPr>
          <w:rFonts w:hint="eastAsia"/>
        </w:rPr>
        <w:t>であった場合。</w:t>
      </w:r>
    </w:p>
    <w:p w:rsidR="00FD3712" w:rsidRPr="00CF7765" w:rsidRDefault="00FD3712" w:rsidP="00885A91">
      <w:pPr>
        <w:pStyle w:val="aa"/>
        <w:numPr>
          <w:ilvl w:val="1"/>
          <w:numId w:val="120"/>
        </w:numPr>
        <w:tabs>
          <w:tab w:val="clear" w:pos="567"/>
          <w:tab w:val="clear" w:pos="851"/>
          <w:tab w:val="clear" w:pos="1347"/>
          <w:tab w:val="clear" w:pos="1701"/>
        </w:tabs>
        <w:ind w:left="1418" w:hanging="218"/>
      </w:pPr>
      <w:r w:rsidRPr="00CF7765">
        <w:rPr>
          <w:rFonts w:hint="eastAsia"/>
        </w:rPr>
        <w:t>排出中</w:t>
      </w:r>
      <w:r w:rsidRPr="00CF7765">
        <w:rPr>
          <w:rFonts w:hint="eastAsia"/>
        </w:rPr>
        <w:t>HCSTray</w:t>
      </w:r>
      <w:r w:rsidRPr="00CF7765">
        <w:rPr>
          <w:rFonts w:hint="eastAsia"/>
        </w:rPr>
        <w:t>がフルスタックになった時。</w:t>
      </w:r>
    </w:p>
    <w:p w:rsidR="00FD3712" w:rsidRPr="00CF7765" w:rsidRDefault="00FD3712" w:rsidP="00885A91">
      <w:pPr>
        <w:pStyle w:val="aa"/>
        <w:numPr>
          <w:ilvl w:val="1"/>
          <w:numId w:val="120"/>
        </w:numPr>
        <w:tabs>
          <w:tab w:val="clear" w:pos="567"/>
          <w:tab w:val="clear" w:pos="851"/>
          <w:tab w:val="clear" w:pos="1347"/>
          <w:tab w:val="clear" w:pos="1701"/>
        </w:tabs>
        <w:ind w:left="1418" w:hanging="218"/>
      </w:pPr>
      <w:r w:rsidRPr="00CF7765">
        <w:rPr>
          <w:rFonts w:hint="eastAsia"/>
        </w:rPr>
        <w:t>排出中</w:t>
      </w:r>
      <w:r w:rsidRPr="00CF7765">
        <w:rPr>
          <w:rFonts w:hint="eastAsia"/>
        </w:rPr>
        <w:t>HCSTray</w:t>
      </w:r>
      <w:r w:rsidRPr="00CF7765">
        <w:rPr>
          <w:rFonts w:hint="eastAsia"/>
        </w:rPr>
        <w:t>の【用紙取り出しボタン】が押下された時。</w:t>
      </w:r>
    </w:p>
    <w:p w:rsidR="00FD3712" w:rsidRPr="00CF7765" w:rsidRDefault="00FD3712" w:rsidP="00885A91">
      <w:pPr>
        <w:pStyle w:val="aa"/>
        <w:numPr>
          <w:ilvl w:val="1"/>
          <w:numId w:val="120"/>
        </w:numPr>
        <w:tabs>
          <w:tab w:val="clear" w:pos="567"/>
          <w:tab w:val="clear" w:pos="851"/>
          <w:tab w:val="clear" w:pos="1347"/>
          <w:tab w:val="clear" w:pos="1701"/>
        </w:tabs>
        <w:ind w:left="1418" w:hanging="218"/>
      </w:pPr>
      <w:r w:rsidRPr="00CF7765">
        <w:rPr>
          <w:rFonts w:hint="eastAsia"/>
        </w:rPr>
        <w:t>システムデータ「ミックススタックの許可」が</w:t>
      </w:r>
      <w:r w:rsidRPr="00CF7765">
        <w:rPr>
          <w:rFonts w:hint="eastAsia"/>
          <w:b/>
          <w:bCs/>
        </w:rPr>
        <w:t>"</w:t>
      </w:r>
      <w:r w:rsidRPr="00CF7765">
        <w:rPr>
          <w:rFonts w:hint="eastAsia"/>
          <w:b/>
          <w:bCs/>
        </w:rPr>
        <w:t>許可しない</w:t>
      </w:r>
      <w:r w:rsidRPr="00CF7765">
        <w:rPr>
          <w:rFonts w:hint="eastAsia"/>
          <w:b/>
          <w:bCs/>
        </w:rPr>
        <w:t>"</w:t>
      </w:r>
      <w:r w:rsidRPr="00CF7765">
        <w:rPr>
          <w:rFonts w:hint="eastAsia"/>
        </w:rPr>
        <w:t>であるときに、異種サイズの用紙を排出しようとした時。</w:t>
      </w:r>
    </w:p>
    <w:p w:rsidR="00FD3712" w:rsidRPr="00CF7765" w:rsidRDefault="00FD3712">
      <w:pPr>
        <w:pStyle w:val="aa"/>
        <w:numPr>
          <w:ilvl w:val="0"/>
          <w:numId w:val="21"/>
        </w:numPr>
        <w:tabs>
          <w:tab w:val="clear" w:pos="567"/>
          <w:tab w:val="clear" w:pos="851"/>
          <w:tab w:val="clear" w:pos="1418"/>
          <w:tab w:val="clear" w:pos="1701"/>
          <w:tab w:val="left" w:pos="1380"/>
        </w:tabs>
      </w:pPr>
      <w:r w:rsidRPr="00CF7765">
        <w:rPr>
          <w:rFonts w:hint="eastAsia"/>
        </w:rPr>
        <w:t>自動切り替え条件を満たす場合であっても、他の</w:t>
      </w:r>
      <w:r w:rsidRPr="00CF7765">
        <w:rPr>
          <w:rFonts w:hint="eastAsia"/>
        </w:rPr>
        <w:t>HCS Tray</w:t>
      </w:r>
      <w:r w:rsidRPr="00CF7765">
        <w:rPr>
          <w:rFonts w:hint="eastAsia"/>
        </w:rPr>
        <w:t>が排出不可能な場合は、切り替えない。</w:t>
      </w:r>
    </w:p>
    <w:p w:rsidR="00FD3712" w:rsidRPr="00CF7765" w:rsidRDefault="00FD3712">
      <w:pPr>
        <w:pStyle w:val="aa"/>
        <w:numPr>
          <w:ilvl w:val="0"/>
          <w:numId w:val="21"/>
        </w:numPr>
        <w:tabs>
          <w:tab w:val="clear" w:pos="567"/>
          <w:tab w:val="clear" w:pos="851"/>
          <w:tab w:val="clear" w:pos="1418"/>
          <w:tab w:val="clear" w:pos="1701"/>
          <w:tab w:val="left" w:pos="1380"/>
        </w:tabs>
      </w:pPr>
      <w:r w:rsidRPr="00CF7765">
        <w:rPr>
          <w:rFonts w:hint="eastAsia"/>
        </w:rPr>
        <w:t>自動切り替え条件を満たす場合であっても、切り替えた先に既に異種サイズ用紙が積載されている場合には、システムデータ「ミックススタックの許可」が</w:t>
      </w:r>
      <w:r w:rsidRPr="00CF7765">
        <w:rPr>
          <w:rFonts w:hint="eastAsia"/>
          <w:b/>
          <w:bCs/>
        </w:rPr>
        <w:t>"</w:t>
      </w:r>
      <w:r w:rsidRPr="00CF7765">
        <w:rPr>
          <w:rFonts w:hint="eastAsia"/>
          <w:b/>
          <w:bCs/>
        </w:rPr>
        <w:t>許可しない</w:t>
      </w:r>
      <w:r w:rsidRPr="00CF7765">
        <w:rPr>
          <w:rFonts w:hint="eastAsia"/>
          <w:b/>
          <w:bCs/>
        </w:rPr>
        <w:t>"</w:t>
      </w:r>
      <w:r w:rsidRPr="00CF7765">
        <w:rPr>
          <w:rFonts w:hint="eastAsia"/>
        </w:rPr>
        <w:t>である場合には切り替えない。</w:t>
      </w:r>
    </w:p>
    <w:p w:rsidR="003F4690" w:rsidRPr="00CF7765" w:rsidRDefault="003F4690" w:rsidP="003F4690">
      <w:pPr>
        <w:pStyle w:val="aa"/>
        <w:tabs>
          <w:tab w:val="clear" w:pos="567"/>
          <w:tab w:val="clear" w:pos="851"/>
          <w:tab w:val="clear" w:pos="1418"/>
          <w:tab w:val="clear" w:pos="1701"/>
          <w:tab w:val="left" w:pos="1380"/>
        </w:tabs>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80"/>
        <w:gridCol w:w="720"/>
        <w:gridCol w:w="1980"/>
        <w:gridCol w:w="2367"/>
      </w:tblGrid>
      <w:tr w:rsidR="00FD3712" w:rsidRPr="00CF7765">
        <w:trPr>
          <w:jc w:val="right"/>
        </w:trPr>
        <w:tc>
          <w:tcPr>
            <w:tcW w:w="4080" w:type="dxa"/>
            <w:tcBorders>
              <w:bottom w:val="nil"/>
            </w:tcBorders>
            <w:shd w:val="clear" w:color="auto" w:fill="FFFF00"/>
          </w:tcPr>
          <w:p w:rsidR="00FD3712" w:rsidRPr="00CF7765" w:rsidRDefault="00FD3712">
            <w:pPr>
              <w:pStyle w:val="aa"/>
              <w:ind w:left="0"/>
            </w:pPr>
            <w:r w:rsidRPr="00CF7765">
              <w:rPr>
                <w:rFonts w:hint="eastAsia"/>
              </w:rPr>
              <w:t>項目</w:t>
            </w:r>
          </w:p>
        </w:tc>
        <w:tc>
          <w:tcPr>
            <w:tcW w:w="72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98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367"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4080" w:type="dxa"/>
          </w:tcPr>
          <w:p w:rsidR="00FD3712" w:rsidRPr="00CF7765" w:rsidRDefault="00FD3712">
            <w:r w:rsidRPr="00CF7765">
              <w:rPr>
                <w:rFonts w:hint="eastAsia"/>
              </w:rPr>
              <w:t>他の</w:t>
            </w:r>
            <w:r w:rsidRPr="00CF7765">
              <w:rPr>
                <w:rFonts w:hint="eastAsia"/>
              </w:rPr>
              <w:t>HCS</w:t>
            </w:r>
            <w:r w:rsidRPr="00CF7765">
              <w:rPr>
                <w:rFonts w:hint="eastAsia"/>
              </w:rPr>
              <w:t>への排出切り替え</w:t>
            </w:r>
          </w:p>
        </w:tc>
        <w:tc>
          <w:tcPr>
            <w:tcW w:w="720" w:type="dxa"/>
          </w:tcPr>
          <w:p w:rsidR="00FD3712" w:rsidRPr="00CF7765" w:rsidRDefault="00FD3712">
            <w:pPr>
              <w:jc w:val="center"/>
            </w:pPr>
            <w:r w:rsidRPr="00CF7765">
              <w:rPr>
                <w:rFonts w:hint="eastAsia"/>
              </w:rPr>
              <w:t>-</w:t>
            </w:r>
          </w:p>
        </w:tc>
        <w:tc>
          <w:tcPr>
            <w:tcW w:w="1980" w:type="dxa"/>
          </w:tcPr>
          <w:p w:rsidR="00FD3712" w:rsidRPr="00CF7765" w:rsidRDefault="00FD3712">
            <w:r w:rsidRPr="00CF7765">
              <w:rPr>
                <w:rFonts w:hint="eastAsia"/>
              </w:rPr>
              <w:t>-</w:t>
            </w:r>
          </w:p>
        </w:tc>
        <w:tc>
          <w:tcPr>
            <w:tcW w:w="2367" w:type="dxa"/>
          </w:tcPr>
          <w:p w:rsidR="00FD3712" w:rsidRPr="00CF7765" w:rsidRDefault="00FD3712">
            <w:pPr>
              <w:pStyle w:val="aa"/>
              <w:ind w:left="0"/>
            </w:pPr>
            <w:r w:rsidRPr="00CF7765">
              <w:rPr>
                <w:rFonts w:hint="eastAsia"/>
              </w:rPr>
              <w:t>制限注意事項</w:t>
            </w:r>
            <w:r w:rsidRPr="00CF7765">
              <w:rPr>
                <w:rFonts w:hint="eastAsia"/>
              </w:rPr>
              <w:t xml:space="preserve">1  </w:t>
            </w:r>
            <w:r w:rsidRPr="00CF7765">
              <w:rPr>
                <w:rFonts w:hint="eastAsia"/>
              </w:rPr>
              <w:t>参照</w:t>
            </w:r>
          </w:p>
        </w:tc>
      </w:tr>
      <w:tr w:rsidR="00FD3712" w:rsidRPr="00CF7765">
        <w:trPr>
          <w:jc w:val="right"/>
        </w:trPr>
        <w:tc>
          <w:tcPr>
            <w:tcW w:w="4080" w:type="dxa"/>
          </w:tcPr>
          <w:p w:rsidR="00FD3712" w:rsidRPr="00CF7765" w:rsidRDefault="00FD3712">
            <w:r w:rsidRPr="00CF7765">
              <w:rPr>
                <w:rFonts w:hint="eastAsia"/>
              </w:rPr>
              <w:t>ミックススタックの許可</w:t>
            </w:r>
          </w:p>
        </w:tc>
        <w:tc>
          <w:tcPr>
            <w:tcW w:w="720" w:type="dxa"/>
          </w:tcPr>
          <w:p w:rsidR="00FD3712" w:rsidRPr="00CF7765" w:rsidRDefault="00FD3712">
            <w:pPr>
              <w:jc w:val="center"/>
            </w:pPr>
            <w:r w:rsidRPr="00CF7765">
              <w:rPr>
                <w:rFonts w:hint="eastAsia"/>
              </w:rPr>
              <w:t>注</w:t>
            </w:r>
          </w:p>
        </w:tc>
        <w:tc>
          <w:tcPr>
            <w:tcW w:w="1980" w:type="dxa"/>
          </w:tcPr>
          <w:p w:rsidR="00FD3712" w:rsidRPr="00CF7765" w:rsidRDefault="00FD3712">
            <w:r w:rsidRPr="00CF7765">
              <w:rPr>
                <w:rFonts w:hint="eastAsia"/>
              </w:rPr>
              <w:t>注</w:t>
            </w:r>
          </w:p>
        </w:tc>
        <w:tc>
          <w:tcPr>
            <w:tcW w:w="2367" w:type="dxa"/>
          </w:tcPr>
          <w:p w:rsidR="00FD3712" w:rsidRPr="00CF7765" w:rsidRDefault="00FD3712">
            <w:r w:rsidRPr="00CF7765">
              <w:rPr>
                <w:rFonts w:hint="eastAsia"/>
              </w:rPr>
              <w:t>注</w:t>
            </w:r>
          </w:p>
        </w:tc>
      </w:tr>
    </w:tbl>
    <w:p w:rsidR="003F4690" w:rsidRPr="00CF7765" w:rsidRDefault="003F4690" w:rsidP="003F4690">
      <w:pPr>
        <w:pStyle w:val="aa"/>
      </w:pPr>
    </w:p>
    <w:p w:rsidR="00FD3712" w:rsidRPr="00CF7765" w:rsidRDefault="00FD3712">
      <w:pPr>
        <w:pStyle w:val="aa"/>
        <w:tabs>
          <w:tab w:val="clear" w:pos="567"/>
        </w:tabs>
        <w:ind w:left="1140"/>
      </w:pPr>
      <w:r w:rsidRPr="00CF7765">
        <w:rPr>
          <w:rFonts w:hint="eastAsia"/>
        </w:rPr>
        <w:t>注：　ミックススタックの許可は、「</w:t>
      </w:r>
      <w:r w:rsidRPr="00CF7765">
        <w:fldChar w:fldCharType="begin"/>
      </w:r>
      <w:r w:rsidRPr="00CF7765">
        <w:instrText xml:space="preserve"> REF _Ref9326589 \r \h  \* MERGEFORMAT </w:instrText>
      </w:r>
      <w:r w:rsidRPr="00CF7765">
        <w:fldChar w:fldCharType="separate"/>
      </w:r>
      <w:r w:rsidR="00091205">
        <w:t>3.4.15</w:t>
      </w:r>
      <w:r w:rsidRPr="00CF7765">
        <w:fldChar w:fldCharType="end"/>
      </w:r>
      <w:r w:rsidRPr="00CF7765">
        <w:rPr>
          <w:rFonts w:hint="eastAsia"/>
        </w:rPr>
        <w:t xml:space="preserve">　</w:t>
      </w:r>
      <w:r w:rsidRPr="00CF7765">
        <w:fldChar w:fldCharType="begin"/>
      </w:r>
      <w:r w:rsidRPr="00CF7765">
        <w:instrText xml:space="preserve"> REF _Ref9326589 \h  \* MERGEFORMAT </w:instrText>
      </w:r>
      <w:r w:rsidRPr="00CF7765">
        <w:fldChar w:fldCharType="separate"/>
      </w:r>
      <w:r w:rsidR="00091205" w:rsidRPr="00CF7765">
        <w:rPr>
          <w:rFonts w:hint="eastAsia"/>
        </w:rPr>
        <w:t>フルスタック検知</w:t>
      </w:r>
      <w:r w:rsidRPr="00CF7765">
        <w:fldChar w:fldCharType="end"/>
      </w:r>
      <w:r w:rsidRPr="00CF7765">
        <w:rPr>
          <w:rFonts w:hint="eastAsia"/>
        </w:rPr>
        <w:t>」を参照のこと。</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20"/>
        </w:numPr>
        <w:tabs>
          <w:tab w:val="clear" w:pos="567"/>
          <w:tab w:val="clear" w:pos="851"/>
          <w:tab w:val="clear" w:pos="1418"/>
          <w:tab w:val="clear" w:pos="1701"/>
          <w:tab w:val="left" w:pos="1380"/>
        </w:tabs>
      </w:pPr>
      <w:r w:rsidRPr="00CF7765">
        <w:rPr>
          <w:rFonts w:hint="eastAsia"/>
        </w:rPr>
        <w:t>。</w:t>
      </w:r>
    </w:p>
    <w:p w:rsidR="00FD3712" w:rsidRPr="00CF7765" w:rsidRDefault="00FD3712">
      <w:pPr>
        <w:pStyle w:val="aa"/>
        <w:numPr>
          <w:ilvl w:val="0"/>
          <w:numId w:val="20"/>
        </w:numPr>
        <w:tabs>
          <w:tab w:val="clear" w:pos="567"/>
          <w:tab w:val="clear" w:pos="851"/>
          <w:tab w:val="clear" w:pos="1418"/>
          <w:tab w:val="clear" w:pos="1701"/>
          <w:tab w:val="left" w:pos="1380"/>
        </w:tabs>
      </w:pPr>
      <w:r w:rsidRPr="00CF7765">
        <w:rPr>
          <w:rFonts w:hint="eastAsia"/>
        </w:rPr>
        <w:t>Job</w:t>
      </w:r>
      <w:r w:rsidRPr="00CF7765">
        <w:rPr>
          <w:rFonts w:hint="eastAsia"/>
        </w:rPr>
        <w:t>起動によって</w:t>
      </w:r>
      <w:r w:rsidRPr="00CF7765">
        <w:rPr>
          <w:rFonts w:hint="eastAsia"/>
        </w:rPr>
        <w:t>Sleep</w:t>
      </w:r>
      <w:r w:rsidRPr="00CF7765">
        <w:rPr>
          <w:rFonts w:hint="eastAsia"/>
        </w:rPr>
        <w:t>から復帰した事により</w:t>
      </w:r>
      <w:r w:rsidRPr="00CF7765">
        <w:rPr>
          <w:rFonts w:hint="eastAsia"/>
        </w:rPr>
        <w:t>HCSTray</w:t>
      </w:r>
      <w:r w:rsidRPr="00CF7765">
        <w:rPr>
          <w:rFonts w:hint="eastAsia"/>
        </w:rPr>
        <w:t>が</w:t>
      </w:r>
      <w:r w:rsidRPr="00CF7765">
        <w:rPr>
          <w:rFonts w:hint="eastAsia"/>
        </w:rPr>
        <w:t>Rising</w:t>
      </w:r>
      <w:r w:rsidRPr="00CF7765">
        <w:rPr>
          <w:rFonts w:hint="eastAsia"/>
        </w:rPr>
        <w:t>状態となっている場合には、排出先は切り替えず該当</w:t>
      </w:r>
      <w:r w:rsidRPr="00CF7765">
        <w:rPr>
          <w:rFonts w:hint="eastAsia"/>
        </w:rPr>
        <w:t>HCSTray</w:t>
      </w:r>
      <w:r w:rsidRPr="00CF7765">
        <w:rPr>
          <w:rFonts w:hint="eastAsia"/>
        </w:rPr>
        <w:t>が</w:t>
      </w:r>
      <w:r w:rsidRPr="00CF7765">
        <w:rPr>
          <w:rFonts w:hint="eastAsia"/>
        </w:rPr>
        <w:t>Ready</w:t>
      </w:r>
      <w:r w:rsidRPr="00CF7765">
        <w:rPr>
          <w:rFonts w:hint="eastAsia"/>
        </w:rPr>
        <w:t>状態になるのを待ち、該</w:t>
      </w:r>
      <w:r w:rsidRPr="00CF7765">
        <w:rPr>
          <w:rFonts w:hint="eastAsia"/>
        </w:rPr>
        <w:t>Tray</w:t>
      </w:r>
      <w:r w:rsidRPr="00CF7765">
        <w:rPr>
          <w:rFonts w:hint="eastAsia"/>
        </w:rPr>
        <w:t>へ排出する。</w:t>
      </w:r>
    </w:p>
    <w:p w:rsidR="00FD3712" w:rsidRPr="00CF7765" w:rsidRDefault="00FD3712">
      <w:pPr>
        <w:pStyle w:val="aa"/>
      </w:pPr>
    </w:p>
    <w:p w:rsidR="009120B5" w:rsidRPr="00CF7765" w:rsidRDefault="009120B5" w:rsidP="009120B5">
      <w:pPr>
        <w:pStyle w:val="3"/>
        <w:pageBreakBefore/>
      </w:pPr>
      <w:bookmarkStart w:id="533" w:name="_ジョブ連結(複数ジョブのセット結合)"/>
      <w:bookmarkStart w:id="534" w:name="_Toc389465156"/>
      <w:bookmarkStart w:id="535" w:name="_Ref389829269"/>
      <w:bookmarkStart w:id="536" w:name="_Ref389829279"/>
      <w:bookmarkStart w:id="537" w:name="_Toc21605525"/>
      <w:bookmarkEnd w:id="533"/>
      <w:r w:rsidRPr="00CF7765">
        <w:rPr>
          <w:rFonts w:hint="eastAsia"/>
        </w:rPr>
        <w:lastRenderedPageBreak/>
        <w:t>ジョブ連結</w:t>
      </w:r>
      <w:r w:rsidRPr="00CF7765">
        <w:rPr>
          <w:rFonts w:hint="eastAsia"/>
        </w:rPr>
        <w:t>(</w:t>
      </w:r>
      <w:r w:rsidRPr="00CF7765">
        <w:rPr>
          <w:rFonts w:hint="eastAsia"/>
        </w:rPr>
        <w:t>複数ジョブのセット結合</w:t>
      </w:r>
      <w:r w:rsidRPr="00CF7765">
        <w:rPr>
          <w:rFonts w:hint="eastAsia"/>
        </w:rPr>
        <w:t>)</w:t>
      </w:r>
      <w:bookmarkEnd w:id="534"/>
      <w:bookmarkEnd w:id="535"/>
      <w:bookmarkEnd w:id="536"/>
      <w:bookmarkEnd w:id="537"/>
    </w:p>
    <w:p w:rsidR="009120B5" w:rsidRPr="00CF7765" w:rsidRDefault="009120B5" w:rsidP="009120B5">
      <w:pPr>
        <w:pStyle w:val="aa"/>
      </w:pPr>
      <w:r w:rsidRPr="00CF7765">
        <w:rPr>
          <w:rFonts w:hint="eastAsia"/>
        </w:rPr>
        <w:t>＜目的＞</w:t>
      </w:r>
    </w:p>
    <w:p w:rsidR="009120B5" w:rsidRPr="00CF7765" w:rsidRDefault="009120B5" w:rsidP="009120B5">
      <w:pPr>
        <w:pStyle w:val="aa"/>
        <w:tabs>
          <w:tab w:val="clear" w:pos="567"/>
          <w:tab w:val="clear" w:pos="851"/>
          <w:tab w:val="left" w:pos="840"/>
        </w:tabs>
        <w:ind w:left="840"/>
      </w:pPr>
      <w:r w:rsidRPr="00CF7765">
        <w:rPr>
          <w:rFonts w:hint="eastAsia"/>
        </w:rPr>
        <w:t>1</w:t>
      </w:r>
      <w:r w:rsidRPr="00CF7765">
        <w:rPr>
          <w:rFonts w:hint="eastAsia"/>
        </w:rPr>
        <w:t>ページ</w:t>
      </w:r>
      <w:r w:rsidRPr="00CF7765">
        <w:rPr>
          <w:rFonts w:hint="eastAsia"/>
        </w:rPr>
        <w:t>/1</w:t>
      </w:r>
      <w:r w:rsidRPr="00CF7765">
        <w:rPr>
          <w:rFonts w:hint="eastAsia"/>
        </w:rPr>
        <w:t>ジョブのフィニッシャトレイに排出するジョブが連続した場合、</w:t>
      </w:r>
      <w:r w:rsidRPr="00CF7765">
        <w:t>1</w:t>
      </w:r>
      <w:r w:rsidRPr="00CF7765">
        <w:rPr>
          <w:rFonts w:hint="eastAsia"/>
        </w:rPr>
        <w:t>ジョブ</w:t>
      </w:r>
      <w:r w:rsidRPr="00CF7765">
        <w:rPr>
          <w:rFonts w:hint="eastAsia"/>
        </w:rPr>
        <w:t>(1</w:t>
      </w:r>
      <w:r w:rsidRPr="00CF7765">
        <w:rPr>
          <w:rFonts w:hint="eastAsia"/>
        </w:rPr>
        <w:t>ページ</w:t>
      </w:r>
      <w:r w:rsidRPr="00CF7765">
        <w:rPr>
          <w:rFonts w:hint="eastAsia"/>
        </w:rPr>
        <w:t>)</w:t>
      </w:r>
      <w:r w:rsidRPr="00CF7765">
        <w:rPr>
          <w:rFonts w:hint="eastAsia"/>
        </w:rPr>
        <w:t>ごとにコンパイルしてフィニッシャトレイに排出することになるため、複数ページ</w:t>
      </w:r>
      <w:r w:rsidRPr="00CF7765">
        <w:rPr>
          <w:rFonts w:hint="eastAsia"/>
        </w:rPr>
        <w:t>/1</w:t>
      </w:r>
      <w:r w:rsidRPr="00CF7765">
        <w:rPr>
          <w:rFonts w:hint="eastAsia"/>
        </w:rPr>
        <w:t>ジョブやトップトレイに排出するケースなどと比べ、生産性が低くなる。</w:t>
      </w:r>
      <w:r w:rsidRPr="00CF7765">
        <w:br/>
      </w:r>
      <w:r w:rsidRPr="00CF7765">
        <w:rPr>
          <w:rFonts w:hint="eastAsia"/>
        </w:rPr>
        <w:t>このようなケースを考慮して、ある条件の下で生産性を向上させる。</w:t>
      </w:r>
    </w:p>
    <w:p w:rsidR="009120B5" w:rsidRPr="00CF7765" w:rsidRDefault="009120B5" w:rsidP="009120B5">
      <w:pPr>
        <w:pStyle w:val="aa"/>
      </w:pPr>
    </w:p>
    <w:p w:rsidR="009120B5" w:rsidRPr="00CF7765" w:rsidRDefault="009120B5" w:rsidP="009120B5">
      <w:pPr>
        <w:pStyle w:val="aa"/>
      </w:pPr>
      <w:r w:rsidRPr="00CF7765">
        <w:rPr>
          <w:rFonts w:hint="eastAsia"/>
        </w:rPr>
        <w:t>＜動作</w:t>
      </w:r>
      <w:r w:rsidRPr="00CF7765">
        <w:rPr>
          <w:rFonts w:hint="eastAsia"/>
        </w:rPr>
        <w:t>/</w:t>
      </w:r>
      <w:r w:rsidRPr="00CF7765">
        <w:rPr>
          <w:rFonts w:hint="eastAsia"/>
        </w:rPr>
        <w:t>内容＞</w:t>
      </w:r>
    </w:p>
    <w:p w:rsidR="009120B5" w:rsidRPr="00CF7765" w:rsidRDefault="009120B5" w:rsidP="009120B5">
      <w:pPr>
        <w:pStyle w:val="aa"/>
        <w:numPr>
          <w:ilvl w:val="0"/>
          <w:numId w:val="153"/>
        </w:numPr>
        <w:tabs>
          <w:tab w:val="clear" w:pos="567"/>
          <w:tab w:val="clear" w:pos="851"/>
          <w:tab w:val="clear" w:pos="1418"/>
          <w:tab w:val="clear" w:pos="1701"/>
          <w:tab w:val="left" w:pos="1380"/>
        </w:tabs>
      </w:pPr>
      <w:r w:rsidRPr="00CF7765">
        <w:t>複数ジョブにまたがる用紙をひとつのセットとしてまとめて</w:t>
      </w:r>
      <w:r w:rsidRPr="00CF7765">
        <w:t>IOT</w:t>
      </w:r>
      <w:r w:rsidRPr="00CF7765">
        <w:t>に送信する</w:t>
      </w:r>
      <w:r w:rsidRPr="00CF7765">
        <w:rPr>
          <w:rFonts w:hint="eastAsia"/>
        </w:rPr>
        <w:t>ことにより、連続ジョブの生産性を向上させる。　以降、この機能を、ジョブ連結</w:t>
      </w:r>
      <w:r w:rsidRPr="00CF7765">
        <w:rPr>
          <w:rFonts w:hint="eastAsia"/>
        </w:rPr>
        <w:t>(</w:t>
      </w:r>
      <w:r w:rsidRPr="00CF7765">
        <w:rPr>
          <w:rFonts w:hint="eastAsia"/>
        </w:rPr>
        <w:t>複数ジョブのセット結合</w:t>
      </w:r>
      <w:r w:rsidRPr="00CF7765">
        <w:rPr>
          <w:rFonts w:hint="eastAsia"/>
        </w:rPr>
        <w:t>)</w:t>
      </w:r>
      <w:r w:rsidRPr="00CF7765">
        <w:rPr>
          <w:rFonts w:hint="eastAsia"/>
        </w:rPr>
        <w:t>と呼ぶ。</w:t>
      </w:r>
    </w:p>
    <w:p w:rsidR="009120B5" w:rsidRPr="00CF7765" w:rsidRDefault="009120B5" w:rsidP="009120B5">
      <w:pPr>
        <w:pStyle w:val="aa"/>
        <w:numPr>
          <w:ilvl w:val="0"/>
          <w:numId w:val="153"/>
        </w:numPr>
        <w:tabs>
          <w:tab w:val="clear" w:pos="567"/>
          <w:tab w:val="clear" w:pos="851"/>
          <w:tab w:val="clear" w:pos="1418"/>
          <w:tab w:val="clear" w:pos="1701"/>
          <w:tab w:val="left" w:pos="1380"/>
        </w:tabs>
      </w:pPr>
      <w:r w:rsidRPr="00CF7765">
        <w:rPr>
          <w:rFonts w:hint="eastAsia"/>
        </w:rPr>
        <w:t>ジョブ連結を行う条件は以下の</w:t>
      </w:r>
      <w:r w:rsidRPr="00CF7765">
        <w:rPr>
          <w:rFonts w:hint="eastAsia"/>
        </w:rPr>
        <w:t>AND</w:t>
      </w:r>
      <w:r w:rsidRPr="00CF7765">
        <w:rPr>
          <w:rFonts w:hint="eastAsia"/>
        </w:rPr>
        <w:t>条件である。</w:t>
      </w:r>
    </w:p>
    <w:p w:rsidR="009120B5" w:rsidRPr="00CF7765" w:rsidRDefault="009120B5" w:rsidP="009120B5">
      <w:pPr>
        <w:pStyle w:val="aa"/>
        <w:tabs>
          <w:tab w:val="clear" w:pos="567"/>
          <w:tab w:val="clear" w:pos="851"/>
          <w:tab w:val="clear" w:pos="1418"/>
          <w:tab w:val="clear" w:pos="1701"/>
          <w:tab w:val="left" w:pos="1380"/>
        </w:tabs>
        <w:ind w:left="1140"/>
      </w:pPr>
      <w:r w:rsidRPr="00CF7765">
        <w:rPr>
          <w:rFonts w:hint="eastAsia"/>
        </w:rPr>
        <w:t>・「ジョブ連結」のシステムデータが存在し、その値が「ジョブ連結する」である</w:t>
      </w:r>
    </w:p>
    <w:p w:rsidR="009120B5" w:rsidRPr="00CF7765" w:rsidRDefault="009120B5" w:rsidP="009120B5">
      <w:pPr>
        <w:pStyle w:val="aa"/>
        <w:tabs>
          <w:tab w:val="clear" w:pos="567"/>
          <w:tab w:val="clear" w:pos="851"/>
          <w:tab w:val="clear" w:pos="1418"/>
          <w:tab w:val="clear" w:pos="1701"/>
          <w:tab w:val="left" w:pos="1380"/>
        </w:tabs>
        <w:ind w:left="1140"/>
      </w:pPr>
      <w:r w:rsidRPr="00CF7765">
        <w:rPr>
          <w:rFonts w:hint="eastAsia"/>
        </w:rPr>
        <w:t>・オフセットが指定されていない</w:t>
      </w:r>
    </w:p>
    <w:p w:rsidR="009120B5" w:rsidRPr="00CF7765" w:rsidRDefault="009120B5" w:rsidP="009120B5">
      <w:pPr>
        <w:pStyle w:val="aa"/>
        <w:tabs>
          <w:tab w:val="clear" w:pos="567"/>
          <w:tab w:val="clear" w:pos="851"/>
          <w:tab w:val="clear" w:pos="1418"/>
          <w:tab w:val="clear" w:pos="1701"/>
          <w:tab w:val="left" w:pos="1380"/>
        </w:tabs>
        <w:ind w:left="1140"/>
      </w:pPr>
      <w:r w:rsidRPr="00CF7765">
        <w:rPr>
          <w:rFonts w:hint="eastAsia"/>
        </w:rPr>
        <w:t>・ステープルが指定されていない</w:t>
      </w:r>
    </w:p>
    <w:p w:rsidR="009120B5" w:rsidRPr="00CF7765" w:rsidRDefault="009120B5" w:rsidP="009120B5">
      <w:pPr>
        <w:pStyle w:val="aa"/>
        <w:tabs>
          <w:tab w:val="clear" w:pos="567"/>
          <w:tab w:val="clear" w:pos="851"/>
          <w:tab w:val="clear" w:pos="1418"/>
          <w:tab w:val="clear" w:pos="1701"/>
          <w:tab w:val="left" w:pos="1380"/>
        </w:tabs>
        <w:ind w:left="1140"/>
      </w:pPr>
      <w:r w:rsidRPr="00CF7765">
        <w:rPr>
          <w:rFonts w:hint="eastAsia"/>
        </w:rPr>
        <w:t>・パンチが指定されていない</w:t>
      </w:r>
    </w:p>
    <w:p w:rsidR="009120B5" w:rsidRPr="00CF7765" w:rsidRDefault="009120B5" w:rsidP="009120B5">
      <w:pPr>
        <w:pStyle w:val="aa"/>
        <w:tabs>
          <w:tab w:val="clear" w:pos="567"/>
          <w:tab w:val="clear" w:pos="851"/>
          <w:tab w:val="clear" w:pos="1418"/>
          <w:tab w:val="clear" w:pos="1701"/>
          <w:tab w:val="left" w:pos="1380"/>
        </w:tabs>
        <w:ind w:left="1140"/>
      </w:pPr>
      <w:r w:rsidRPr="00CF7765">
        <w:rPr>
          <w:rFonts w:hint="eastAsia"/>
        </w:rPr>
        <w:t>・排出先が同じである</w:t>
      </w:r>
    </w:p>
    <w:p w:rsidR="009120B5" w:rsidRPr="00CF7765" w:rsidRDefault="009120B5" w:rsidP="009120B5">
      <w:pPr>
        <w:pStyle w:val="aa"/>
        <w:tabs>
          <w:tab w:val="clear" w:pos="567"/>
          <w:tab w:val="clear" w:pos="851"/>
          <w:tab w:val="clear" w:pos="1418"/>
          <w:tab w:val="clear" w:pos="1701"/>
          <w:tab w:val="left" w:pos="1380"/>
        </w:tabs>
        <w:ind w:left="1140"/>
      </w:pPr>
      <w:r w:rsidRPr="00CF7765">
        <w:rPr>
          <w:rFonts w:hint="eastAsia"/>
        </w:rPr>
        <w:t>・折りが指定されていない</w:t>
      </w:r>
    </w:p>
    <w:p w:rsidR="009120B5" w:rsidRPr="00CF7765" w:rsidRDefault="009120B5" w:rsidP="009120B5">
      <w:pPr>
        <w:pStyle w:val="aa"/>
        <w:tabs>
          <w:tab w:val="clear" w:pos="567"/>
          <w:tab w:val="clear" w:pos="851"/>
          <w:tab w:val="clear" w:pos="1418"/>
          <w:tab w:val="clear" w:pos="1701"/>
          <w:tab w:val="left" w:pos="1380"/>
        </w:tabs>
        <w:ind w:left="1140"/>
      </w:pPr>
      <w:r w:rsidRPr="00CF7765">
        <w:rPr>
          <w:rFonts w:hint="eastAsia"/>
        </w:rPr>
        <w:t>・排出先が</w:t>
      </w:r>
      <w:r w:rsidR="005874A0">
        <w:rPr>
          <w:rFonts w:hint="eastAsia"/>
        </w:rPr>
        <w:t>PGS2035SGP</w:t>
      </w:r>
      <w:r w:rsidRPr="00CF7765">
        <w:rPr>
          <w:rFonts w:hint="eastAsia"/>
        </w:rPr>
        <w:t>, HCS, Perfect Binder</w:t>
      </w:r>
      <w:r w:rsidRPr="00CF7765">
        <w:rPr>
          <w:rFonts w:hint="eastAsia"/>
        </w:rPr>
        <w:t>でない</w:t>
      </w:r>
    </w:p>
    <w:p w:rsidR="009120B5" w:rsidRPr="00CF7765" w:rsidRDefault="009120B5" w:rsidP="009120B5">
      <w:pPr>
        <w:pStyle w:val="aa"/>
        <w:tabs>
          <w:tab w:val="clear" w:pos="567"/>
          <w:tab w:val="clear" w:pos="851"/>
          <w:tab w:val="clear" w:pos="1418"/>
          <w:tab w:val="clear" w:pos="1701"/>
          <w:tab w:val="left" w:pos="1380"/>
        </w:tabs>
      </w:pPr>
    </w:p>
    <w:p w:rsidR="009120B5" w:rsidRPr="00CF7765" w:rsidRDefault="009120B5" w:rsidP="009120B5">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80"/>
        <w:gridCol w:w="720"/>
        <w:gridCol w:w="1980"/>
        <w:gridCol w:w="2367"/>
      </w:tblGrid>
      <w:tr w:rsidR="009120B5" w:rsidRPr="00CF7765" w:rsidTr="00792CC3">
        <w:trPr>
          <w:jc w:val="right"/>
        </w:trPr>
        <w:tc>
          <w:tcPr>
            <w:tcW w:w="4080" w:type="dxa"/>
            <w:tcBorders>
              <w:bottom w:val="nil"/>
            </w:tcBorders>
            <w:shd w:val="clear" w:color="auto" w:fill="FFFF00"/>
          </w:tcPr>
          <w:p w:rsidR="009120B5" w:rsidRPr="00CF7765" w:rsidRDefault="009120B5" w:rsidP="00792CC3">
            <w:pPr>
              <w:pStyle w:val="aa"/>
              <w:ind w:left="0"/>
            </w:pPr>
            <w:r w:rsidRPr="00CF7765">
              <w:rPr>
                <w:rFonts w:hint="eastAsia"/>
              </w:rPr>
              <w:t>項目</w:t>
            </w:r>
          </w:p>
        </w:tc>
        <w:tc>
          <w:tcPr>
            <w:tcW w:w="720" w:type="dxa"/>
            <w:tcBorders>
              <w:bottom w:val="nil"/>
            </w:tcBorders>
            <w:shd w:val="clear" w:color="auto" w:fill="FFFF00"/>
          </w:tcPr>
          <w:p w:rsidR="009120B5" w:rsidRPr="00CF7765" w:rsidRDefault="009120B5" w:rsidP="00792CC3">
            <w:pPr>
              <w:pStyle w:val="aa"/>
              <w:ind w:left="0"/>
              <w:jc w:val="center"/>
            </w:pPr>
            <w:r w:rsidRPr="00CF7765">
              <w:rPr>
                <w:rFonts w:hint="eastAsia"/>
              </w:rPr>
              <w:t>設定</w:t>
            </w:r>
          </w:p>
        </w:tc>
        <w:tc>
          <w:tcPr>
            <w:tcW w:w="1980" w:type="dxa"/>
            <w:tcBorders>
              <w:bottom w:val="nil"/>
            </w:tcBorders>
            <w:shd w:val="clear" w:color="auto" w:fill="FFFF00"/>
          </w:tcPr>
          <w:p w:rsidR="009120B5" w:rsidRPr="00CF7765" w:rsidRDefault="009120B5" w:rsidP="00792CC3">
            <w:pPr>
              <w:pStyle w:val="aa"/>
              <w:ind w:left="0"/>
              <w:jc w:val="center"/>
            </w:pPr>
            <w:r w:rsidRPr="00CF7765">
              <w:rPr>
                <w:rFonts w:hint="eastAsia"/>
              </w:rPr>
              <w:t>デフォルト値</w:t>
            </w:r>
          </w:p>
        </w:tc>
        <w:tc>
          <w:tcPr>
            <w:tcW w:w="2367" w:type="dxa"/>
            <w:tcBorders>
              <w:bottom w:val="nil"/>
            </w:tcBorders>
            <w:shd w:val="clear" w:color="auto" w:fill="FFFF00"/>
          </w:tcPr>
          <w:p w:rsidR="009120B5" w:rsidRPr="00CF7765" w:rsidRDefault="009120B5" w:rsidP="00792CC3">
            <w:pPr>
              <w:pStyle w:val="aa"/>
              <w:ind w:left="0"/>
            </w:pPr>
            <w:r w:rsidRPr="00CF7765">
              <w:rPr>
                <w:rFonts w:hint="eastAsia"/>
              </w:rPr>
              <w:t>設定範囲</w:t>
            </w:r>
          </w:p>
        </w:tc>
      </w:tr>
      <w:tr w:rsidR="009120B5" w:rsidRPr="00CF7765" w:rsidTr="00792CC3">
        <w:trPr>
          <w:jc w:val="right"/>
        </w:trPr>
        <w:tc>
          <w:tcPr>
            <w:tcW w:w="4080" w:type="dxa"/>
          </w:tcPr>
          <w:p w:rsidR="009120B5" w:rsidRPr="00CF7765" w:rsidRDefault="009120B5" w:rsidP="00792CC3">
            <w:r w:rsidRPr="00CF7765">
              <w:rPr>
                <w:rFonts w:hint="eastAsia"/>
              </w:rPr>
              <w:t>ジョブ連結</w:t>
            </w:r>
          </w:p>
        </w:tc>
        <w:tc>
          <w:tcPr>
            <w:tcW w:w="720" w:type="dxa"/>
          </w:tcPr>
          <w:p w:rsidR="009120B5" w:rsidRPr="00CF7765" w:rsidRDefault="009120B5" w:rsidP="00792CC3">
            <w:pPr>
              <w:jc w:val="center"/>
            </w:pPr>
            <w:r w:rsidRPr="00CF7765">
              <w:rPr>
                <w:rFonts w:hint="eastAsia"/>
              </w:rPr>
              <w:t>CE</w:t>
            </w:r>
          </w:p>
        </w:tc>
        <w:tc>
          <w:tcPr>
            <w:tcW w:w="1980" w:type="dxa"/>
          </w:tcPr>
          <w:p w:rsidR="009120B5" w:rsidRPr="00CF7765" w:rsidRDefault="009120B5" w:rsidP="00792CC3">
            <w:r w:rsidRPr="00CF7765">
              <w:rPr>
                <w:rFonts w:hint="eastAsia"/>
              </w:rPr>
              <w:t>-</w:t>
            </w:r>
          </w:p>
        </w:tc>
        <w:tc>
          <w:tcPr>
            <w:tcW w:w="2367" w:type="dxa"/>
          </w:tcPr>
          <w:p w:rsidR="009120B5" w:rsidRPr="00CF7765" w:rsidRDefault="009120B5" w:rsidP="00792CC3">
            <w:pPr>
              <w:pStyle w:val="aa"/>
              <w:ind w:left="0"/>
            </w:pPr>
            <w:r w:rsidRPr="00CF7765">
              <w:rPr>
                <w:rFonts w:hint="eastAsia"/>
              </w:rPr>
              <w:t>“ジョブ連結する”</w:t>
            </w:r>
          </w:p>
          <w:p w:rsidR="009120B5" w:rsidRPr="00CF7765" w:rsidRDefault="009120B5" w:rsidP="00792CC3">
            <w:pPr>
              <w:pStyle w:val="aa"/>
              <w:ind w:left="0"/>
            </w:pPr>
            <w:r w:rsidRPr="00CF7765">
              <w:rPr>
                <w:rFonts w:hint="eastAsia"/>
              </w:rPr>
              <w:t>“ジョブ連結しない”</w:t>
            </w:r>
          </w:p>
        </w:tc>
      </w:tr>
    </w:tbl>
    <w:p w:rsidR="009120B5" w:rsidRPr="00CF7765" w:rsidRDefault="009120B5" w:rsidP="009120B5">
      <w:pPr>
        <w:pStyle w:val="aa"/>
      </w:pPr>
    </w:p>
    <w:p w:rsidR="009120B5" w:rsidRPr="00CF7765" w:rsidRDefault="009120B5" w:rsidP="009120B5">
      <w:pPr>
        <w:pStyle w:val="aa"/>
        <w:tabs>
          <w:tab w:val="clear" w:pos="567"/>
        </w:tabs>
        <w:ind w:left="1140"/>
      </w:pPr>
      <w:r w:rsidRPr="00CF7765">
        <w:rPr>
          <w:rFonts w:cs="ＭＳ Ｐゴシック" w:hint="eastAsia"/>
          <w:color w:val="000000"/>
          <w:szCs w:val="18"/>
          <w:lang w:val="ja-JP"/>
        </w:rPr>
        <w:t>本来、本機能は</w:t>
      </w:r>
      <w:r w:rsidRPr="00CF7765">
        <w:rPr>
          <w:rFonts w:cs="ＭＳ Ｐゴシック"/>
          <w:color w:val="000000"/>
          <w:szCs w:val="18"/>
          <w:lang w:val="ja-JP"/>
        </w:rPr>
        <w:t>SFP</w:t>
      </w:r>
      <w:r w:rsidRPr="00CF7765">
        <w:rPr>
          <w:rFonts w:cs="ＭＳ Ｐゴシック" w:hint="eastAsia"/>
          <w:color w:val="000000"/>
          <w:szCs w:val="18"/>
          <w:lang w:val="ja-JP"/>
        </w:rPr>
        <w:t>向けの機能であり、</w:t>
      </w:r>
      <w:r w:rsidRPr="00CF7765">
        <w:rPr>
          <w:rFonts w:hint="eastAsia"/>
        </w:rPr>
        <w:t>本システムデータを</w:t>
      </w:r>
      <w:r w:rsidRPr="00CF7765">
        <w:rPr>
          <w:rFonts w:cs="ＭＳ Ｐゴシック" w:hint="eastAsia"/>
          <w:color w:val="000000"/>
          <w:szCs w:val="18"/>
          <w:lang w:val="ja-JP"/>
        </w:rPr>
        <w:t>用意するかどうかやデフォルト値については、プロダクトごとに規定する</w:t>
      </w:r>
      <w:r w:rsidRPr="00CF7765">
        <w:br/>
      </w:r>
      <w:r w:rsidRPr="00CF7765">
        <w:rPr>
          <w:rFonts w:hint="eastAsia"/>
        </w:rPr>
        <w:t>本システムデータが用意されないプロダクトでは、ジョブ連結は実施しない。</w:t>
      </w:r>
    </w:p>
    <w:p w:rsidR="009120B5" w:rsidRPr="00CF7765" w:rsidRDefault="009120B5" w:rsidP="009120B5">
      <w:pPr>
        <w:pStyle w:val="aa"/>
      </w:pPr>
    </w:p>
    <w:p w:rsidR="009120B5" w:rsidRPr="00CF7765" w:rsidRDefault="009120B5" w:rsidP="009120B5">
      <w:pPr>
        <w:pStyle w:val="aa"/>
      </w:pPr>
      <w:r w:rsidRPr="00CF7765">
        <w:rPr>
          <w:rFonts w:hint="eastAsia"/>
        </w:rPr>
        <w:t>＜制限注意事項＞</w:t>
      </w:r>
    </w:p>
    <w:p w:rsidR="009120B5" w:rsidRPr="00CF7765" w:rsidRDefault="009120B5" w:rsidP="009120B5">
      <w:pPr>
        <w:pStyle w:val="aa"/>
        <w:numPr>
          <w:ilvl w:val="0"/>
          <w:numId w:val="154"/>
        </w:numPr>
        <w:tabs>
          <w:tab w:val="clear" w:pos="567"/>
          <w:tab w:val="clear" w:pos="851"/>
          <w:tab w:val="clear" w:pos="1418"/>
          <w:tab w:val="clear" w:pos="1701"/>
          <w:tab w:val="left" w:pos="1380"/>
        </w:tabs>
      </w:pPr>
      <w:r w:rsidRPr="00CF7765">
        <w:rPr>
          <w:rFonts w:hint="eastAsia"/>
        </w:rPr>
        <w:t>ジョブ連結を行う場合、</w:t>
      </w:r>
      <w:r w:rsidRPr="00CF7765">
        <w:rPr>
          <w:rFonts w:hint="eastAsia"/>
        </w:rPr>
        <w:t>IOT</w:t>
      </w:r>
      <w:r w:rsidRPr="00CF7765">
        <w:rPr>
          <w:rFonts w:hint="eastAsia"/>
        </w:rPr>
        <w:t>に対するセットの終端通知が遅くなる</w:t>
      </w:r>
      <w:r w:rsidRPr="00CF7765">
        <w:rPr>
          <w:rFonts w:hint="eastAsia"/>
        </w:rPr>
        <w:t>(</w:t>
      </w:r>
      <w:r w:rsidRPr="00CF7765">
        <w:rPr>
          <w:rFonts w:hint="eastAsia"/>
        </w:rPr>
        <w:t>最遅で</w:t>
      </w:r>
      <w:r w:rsidRPr="00CF7765">
        <w:rPr>
          <w:rFonts w:hint="eastAsia"/>
        </w:rPr>
        <w:t>IOT</w:t>
      </w:r>
      <w:r w:rsidRPr="00CF7765">
        <w:rPr>
          <w:rFonts w:hint="eastAsia"/>
        </w:rPr>
        <w:t>の停止時にセットの終端を通知する</w:t>
      </w:r>
      <w:r w:rsidRPr="00CF7765">
        <w:rPr>
          <w:rFonts w:hint="eastAsia"/>
        </w:rPr>
        <w:t>)</w:t>
      </w:r>
      <w:r w:rsidRPr="00CF7765">
        <w:rPr>
          <w:rFonts w:hint="eastAsia"/>
        </w:rPr>
        <w:t>ので、単発的なジョブの場合は、ジョブ連結を行ったほうが、ジョブ連結を行わない場合と比べ生産性は悪くなる。　その為、</w:t>
      </w:r>
      <w:r w:rsidRPr="00CF7765">
        <w:t>お客様の運用に合わせて、システムデータにより動作モードを切り替える</w:t>
      </w:r>
      <w:r w:rsidRPr="00CF7765">
        <w:rPr>
          <w:rFonts w:hint="eastAsia"/>
        </w:rPr>
        <w:t>ことを前提としている。</w:t>
      </w:r>
    </w:p>
    <w:p w:rsidR="009120B5" w:rsidRPr="00CF7765" w:rsidRDefault="009120B5" w:rsidP="009120B5">
      <w:pPr>
        <w:pStyle w:val="aa"/>
        <w:numPr>
          <w:ilvl w:val="0"/>
          <w:numId w:val="154"/>
        </w:numPr>
        <w:tabs>
          <w:tab w:val="clear" w:pos="567"/>
          <w:tab w:val="clear" w:pos="851"/>
          <w:tab w:val="clear" w:pos="1418"/>
          <w:tab w:val="clear" w:pos="1701"/>
          <w:tab w:val="left" w:pos="1380"/>
        </w:tabs>
      </w:pPr>
      <w:r w:rsidRPr="00CF7765">
        <w:rPr>
          <w:rFonts w:hint="eastAsia"/>
        </w:rPr>
        <w:t>本機能を導入する際、</w:t>
      </w:r>
      <w:r w:rsidRPr="00CF7765">
        <w:rPr>
          <w:rFonts w:hint="eastAsia"/>
        </w:rPr>
        <w:t>IOT</w:t>
      </w:r>
      <w:r w:rsidRPr="00CF7765">
        <w:rPr>
          <w:rFonts w:hint="eastAsia"/>
        </w:rPr>
        <w:t>側の以下の</w:t>
      </w:r>
      <w:r w:rsidRPr="00CF7765">
        <w:rPr>
          <w:rFonts w:hint="eastAsia"/>
        </w:rPr>
        <w:t>CDI</w:t>
      </w:r>
      <w:r w:rsidRPr="00CF7765">
        <w:rPr>
          <w:rFonts w:hint="eastAsia"/>
        </w:rPr>
        <w:t>規定を確認し、必要に応じて規定を修正する必要がある。規定が修正できない</w:t>
      </w:r>
      <w:r w:rsidRPr="00CF7765">
        <w:rPr>
          <w:rFonts w:hint="eastAsia"/>
        </w:rPr>
        <w:t>IOT</w:t>
      </w:r>
      <w:r w:rsidRPr="00CF7765">
        <w:rPr>
          <w:rFonts w:hint="eastAsia"/>
        </w:rPr>
        <w:t>の場合は、本機能は導入できない。</w:t>
      </w:r>
      <w:r w:rsidRPr="00CF7765">
        <w:br/>
      </w:r>
      <w:r w:rsidRPr="00CF7765">
        <w:rPr>
          <w:rFonts w:hint="eastAsia"/>
        </w:rPr>
        <w:t>通常の規定：　「</w:t>
      </w:r>
      <w:r w:rsidRPr="00CF7765">
        <w:rPr>
          <w:rFonts w:hint="eastAsia"/>
        </w:rPr>
        <w:t>ATS</w:t>
      </w:r>
      <w:r w:rsidRPr="00CF7765">
        <w:rPr>
          <w:rFonts w:hint="eastAsia"/>
        </w:rPr>
        <w:t>適用を</w:t>
      </w:r>
      <w:r w:rsidRPr="00CF7765">
        <w:rPr>
          <w:rFonts w:hint="eastAsia"/>
        </w:rPr>
        <w:t>Reset</w:t>
      </w:r>
      <w:r w:rsidRPr="00CF7765">
        <w:rPr>
          <w:rFonts w:hint="eastAsia"/>
        </w:rPr>
        <w:t>させる場合の最小切り替え単位は</w:t>
      </w:r>
      <w:r w:rsidRPr="00CF7765">
        <w:rPr>
          <w:rFonts w:hint="eastAsia"/>
        </w:rPr>
        <w:t>Set</w:t>
      </w:r>
      <w:r w:rsidRPr="00CF7765">
        <w:rPr>
          <w:rFonts w:hint="eastAsia"/>
        </w:rPr>
        <w:t>である</w:t>
      </w:r>
      <w:r w:rsidRPr="00CF7765">
        <w:rPr>
          <w:rFonts w:hint="eastAsia"/>
        </w:rPr>
        <w:t>(</w:t>
      </w:r>
      <w:r w:rsidRPr="00CF7765">
        <w:rPr>
          <w:rFonts w:hint="eastAsia"/>
        </w:rPr>
        <w:t>同一</w:t>
      </w:r>
      <w:r w:rsidRPr="00CF7765">
        <w:rPr>
          <w:rFonts w:hint="eastAsia"/>
        </w:rPr>
        <w:t>Set</w:t>
      </w:r>
      <w:r w:rsidRPr="00CF7765">
        <w:rPr>
          <w:rFonts w:hint="eastAsia"/>
        </w:rPr>
        <w:t>内では</w:t>
      </w:r>
      <w:r w:rsidRPr="00CF7765">
        <w:rPr>
          <w:rFonts w:hint="eastAsia"/>
        </w:rPr>
        <w:t>Reset</w:t>
      </w:r>
      <w:r w:rsidRPr="00CF7765">
        <w:rPr>
          <w:rFonts w:hint="eastAsia"/>
        </w:rPr>
        <w:t>不可</w:t>
      </w:r>
      <w:r w:rsidRPr="00CF7765">
        <w:rPr>
          <w:rFonts w:hint="eastAsia"/>
        </w:rPr>
        <w:t>)</w:t>
      </w:r>
      <w:r w:rsidRPr="00CF7765">
        <w:rPr>
          <w:rFonts w:hint="eastAsia"/>
        </w:rPr>
        <w:t>」</w:t>
      </w:r>
      <w:r w:rsidRPr="00CF7765">
        <w:br/>
      </w:r>
      <w:r w:rsidRPr="00CF7765">
        <w:rPr>
          <w:rFonts w:hint="eastAsia"/>
        </w:rPr>
        <w:t>本機能を導入する際の規定：　上記、通常の規定に記載の条件を削除する。</w:t>
      </w:r>
    </w:p>
    <w:p w:rsidR="009120B5" w:rsidRPr="00CF7765" w:rsidRDefault="009120B5" w:rsidP="009120B5">
      <w:pPr>
        <w:pStyle w:val="aa"/>
        <w:numPr>
          <w:ilvl w:val="0"/>
          <w:numId w:val="154"/>
        </w:numPr>
        <w:tabs>
          <w:tab w:val="clear" w:pos="567"/>
          <w:tab w:val="clear" w:pos="851"/>
          <w:tab w:val="clear" w:pos="1418"/>
          <w:tab w:val="clear" w:pos="1701"/>
          <w:tab w:val="left" w:pos="1380"/>
        </w:tabs>
      </w:pPr>
      <w:r w:rsidRPr="00CF7765">
        <w:rPr>
          <w:rFonts w:hint="eastAsia"/>
        </w:rPr>
        <w:t>＜動作</w:t>
      </w:r>
      <w:r w:rsidRPr="00CF7765">
        <w:rPr>
          <w:rFonts w:hint="eastAsia"/>
        </w:rPr>
        <w:t>/</w:t>
      </w:r>
      <w:r w:rsidRPr="00CF7765">
        <w:rPr>
          <w:rFonts w:hint="eastAsia"/>
        </w:rPr>
        <w:t>内容＞の「ジョブ連結を行う条件」からわかる通り、フィニッシャトレイに排出するジョブに限定して、本制御を行うわけではない。</w:t>
      </w:r>
    </w:p>
    <w:p w:rsidR="009120B5" w:rsidRPr="00CF7765" w:rsidRDefault="009120B5" w:rsidP="009120B5">
      <w:pPr>
        <w:pStyle w:val="aa"/>
      </w:pPr>
    </w:p>
    <w:p w:rsidR="009120B5" w:rsidRPr="00CF7765" w:rsidRDefault="009120B5" w:rsidP="009120B5">
      <w:pPr>
        <w:pStyle w:val="aa"/>
        <w:ind w:left="0"/>
      </w:pPr>
    </w:p>
    <w:p w:rsidR="00FD3712" w:rsidRPr="00CF7765" w:rsidRDefault="00FD3712">
      <w:pPr>
        <w:pStyle w:val="aa"/>
        <w:ind w:left="0"/>
      </w:pPr>
    </w:p>
    <w:p w:rsidR="00FD3712" w:rsidRPr="00CF7765" w:rsidRDefault="00FD3712">
      <w:pPr>
        <w:pStyle w:val="2"/>
        <w:pageBreakBefore/>
      </w:pPr>
      <w:bookmarkStart w:id="538" w:name="_Toc21605526"/>
      <w:r w:rsidRPr="00CF7765">
        <w:rPr>
          <w:rFonts w:hint="eastAsia"/>
        </w:rPr>
        <w:lastRenderedPageBreak/>
        <w:t>印字関連機能</w:t>
      </w:r>
      <w:bookmarkEnd w:id="538"/>
    </w:p>
    <w:p w:rsidR="00FD3712" w:rsidRPr="00CF7765" w:rsidRDefault="00FD3712">
      <w:pPr>
        <w:pStyle w:val="aa"/>
      </w:pPr>
    </w:p>
    <w:p w:rsidR="00FD3712" w:rsidRPr="00CF7765" w:rsidRDefault="00FD3712">
      <w:pPr>
        <w:pStyle w:val="3"/>
      </w:pPr>
      <w:bookmarkStart w:id="539" w:name="_Ref9325757"/>
      <w:bookmarkStart w:id="540" w:name="_Ref9325762"/>
      <w:bookmarkStart w:id="541" w:name="_Toc21605527"/>
      <w:r w:rsidRPr="00CF7765">
        <w:rPr>
          <w:rFonts w:hint="eastAsia"/>
        </w:rPr>
        <w:t>解像度と階調</w:t>
      </w:r>
      <w:bookmarkEnd w:id="539"/>
      <w:bookmarkEnd w:id="540"/>
      <w:bookmarkEnd w:id="541"/>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解像度と階調を切り替える。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rsidP="00885A91">
      <w:pPr>
        <w:pStyle w:val="aa"/>
        <w:numPr>
          <w:ilvl w:val="0"/>
          <w:numId w:val="145"/>
        </w:numPr>
        <w:tabs>
          <w:tab w:val="clear" w:pos="567"/>
          <w:tab w:val="clear" w:pos="851"/>
          <w:tab w:val="clear" w:pos="1418"/>
          <w:tab w:val="clear" w:pos="1701"/>
          <w:tab w:val="left" w:pos="1380"/>
        </w:tabs>
      </w:pPr>
      <w:r w:rsidRPr="00CF7765">
        <w:rPr>
          <w:rFonts w:hint="eastAsia"/>
        </w:rPr>
        <w:t>各種</w:t>
      </w:r>
      <w:r w:rsidRPr="00CF7765">
        <w:rPr>
          <w:rFonts w:hint="eastAsia"/>
        </w:rPr>
        <w:t>DT Service</w:t>
      </w:r>
      <w:r w:rsidRPr="00CF7765">
        <w:rPr>
          <w:rFonts w:hint="eastAsia"/>
        </w:rPr>
        <w:t>に適用される解像度、階調は、「システム基本仕様書</w:t>
      </w:r>
      <w:r w:rsidRPr="00CF7765">
        <w:rPr>
          <w:rFonts w:hint="eastAsia"/>
        </w:rPr>
        <w:t xml:space="preserve"> Architecture</w:t>
      </w:r>
      <w:r w:rsidRPr="00CF7765">
        <w:rPr>
          <w:rFonts w:hint="eastAsia"/>
        </w:rPr>
        <w:t>編」を参照のこと。</w:t>
      </w:r>
    </w:p>
    <w:p w:rsidR="00FD3712" w:rsidRPr="00CF7765" w:rsidRDefault="00FD3712" w:rsidP="00885A91">
      <w:pPr>
        <w:pStyle w:val="aa"/>
        <w:numPr>
          <w:ilvl w:val="0"/>
          <w:numId w:val="145"/>
        </w:numPr>
        <w:tabs>
          <w:tab w:val="clear" w:pos="567"/>
          <w:tab w:val="clear" w:pos="851"/>
          <w:tab w:val="clear" w:pos="1418"/>
          <w:tab w:val="clear" w:pos="1701"/>
          <w:tab w:val="left" w:pos="1380"/>
        </w:tabs>
      </w:pPr>
      <w:r w:rsidRPr="00CF7765">
        <w:rPr>
          <w:rFonts w:hint="eastAsia"/>
        </w:rPr>
        <w:t>切り替えは、シート単位で可能である。</w:t>
      </w:r>
    </w:p>
    <w:p w:rsidR="00FD3712" w:rsidRPr="00CF7765" w:rsidRDefault="00FD3712">
      <w:pPr>
        <w:pStyle w:val="aa"/>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1200"/>
        <w:gridCol w:w="1320"/>
        <w:gridCol w:w="2548"/>
      </w:tblGrid>
      <w:tr w:rsidR="00FD3712" w:rsidRPr="00CF7765">
        <w:trPr>
          <w:jc w:val="right"/>
        </w:trPr>
        <w:tc>
          <w:tcPr>
            <w:tcW w:w="2295" w:type="dxa"/>
            <w:tcBorders>
              <w:bottom w:val="nil"/>
            </w:tcBorders>
            <w:shd w:val="clear" w:color="auto" w:fill="FFFF00"/>
          </w:tcPr>
          <w:p w:rsidR="00FD3712" w:rsidRPr="00CF7765" w:rsidRDefault="00FD3712">
            <w:pPr>
              <w:pStyle w:val="aa"/>
              <w:ind w:left="0"/>
            </w:pPr>
            <w:r w:rsidRPr="00CF7765">
              <w:rPr>
                <w:rFonts w:hint="eastAsia"/>
              </w:rPr>
              <w:t>項目</w:t>
            </w:r>
          </w:p>
        </w:tc>
        <w:tc>
          <w:tcPr>
            <w:tcW w:w="120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32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54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295" w:type="dxa"/>
          </w:tcPr>
          <w:p w:rsidR="00FD3712" w:rsidRPr="00CF7765" w:rsidRDefault="00FD3712">
            <w:pPr>
              <w:pStyle w:val="aa"/>
              <w:ind w:left="0"/>
            </w:pPr>
            <w:r w:rsidRPr="00CF7765">
              <w:rPr>
                <w:rFonts w:hint="eastAsia"/>
              </w:rPr>
              <w:t>―</w:t>
            </w:r>
          </w:p>
        </w:tc>
        <w:tc>
          <w:tcPr>
            <w:tcW w:w="1200" w:type="dxa"/>
          </w:tcPr>
          <w:p w:rsidR="00FD3712" w:rsidRPr="00CF7765" w:rsidRDefault="00FD3712">
            <w:pPr>
              <w:pStyle w:val="aa"/>
              <w:ind w:left="0"/>
              <w:jc w:val="center"/>
            </w:pPr>
            <w:r w:rsidRPr="00CF7765">
              <w:rPr>
                <w:rFonts w:hint="eastAsia"/>
              </w:rPr>
              <w:t>―</w:t>
            </w:r>
          </w:p>
        </w:tc>
        <w:tc>
          <w:tcPr>
            <w:tcW w:w="1320" w:type="dxa"/>
          </w:tcPr>
          <w:p w:rsidR="00FD3712" w:rsidRPr="00CF7765" w:rsidRDefault="00FD3712">
            <w:pPr>
              <w:pStyle w:val="aa"/>
              <w:ind w:left="0"/>
              <w:jc w:val="center"/>
            </w:pPr>
            <w:r w:rsidRPr="00CF7765">
              <w:rPr>
                <w:rFonts w:hint="eastAsia"/>
              </w:rPr>
              <w:t>―</w:t>
            </w:r>
          </w:p>
        </w:tc>
        <w:tc>
          <w:tcPr>
            <w:tcW w:w="2548" w:type="dxa"/>
          </w:tcPr>
          <w:p w:rsidR="00FD3712" w:rsidRPr="00CF7765" w:rsidRDefault="00FD3712">
            <w:pPr>
              <w:pStyle w:val="aa"/>
              <w:ind w:left="0"/>
            </w:pPr>
            <w:r w:rsidRPr="00CF7765">
              <w:rPr>
                <w:rFonts w:hint="eastAsia"/>
              </w:rPr>
              <w:t>―</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rsidP="00885A91">
      <w:pPr>
        <w:pStyle w:val="aa"/>
        <w:numPr>
          <w:ilvl w:val="0"/>
          <w:numId w:val="146"/>
        </w:numPr>
        <w:tabs>
          <w:tab w:val="clear" w:pos="567"/>
          <w:tab w:val="clear" w:pos="851"/>
          <w:tab w:val="clear" w:pos="1418"/>
          <w:tab w:val="clear" w:pos="1701"/>
          <w:tab w:val="left" w:pos="1380"/>
        </w:tabs>
      </w:pPr>
      <w:r w:rsidRPr="00CF7765">
        <w:rPr>
          <w:rFonts w:hint="eastAsia"/>
        </w:rPr>
        <w:t>DT Service</w:t>
      </w:r>
      <w:r w:rsidRPr="00CF7765">
        <w:rPr>
          <w:rFonts w:hint="eastAsia"/>
        </w:rPr>
        <w:t>によっては、</w:t>
      </w:r>
      <w:r w:rsidRPr="00CF7765">
        <w:rPr>
          <w:rFonts w:hint="eastAsia"/>
        </w:rPr>
        <w:t>Signature</w:t>
      </w:r>
      <w:r w:rsidRPr="00CF7765">
        <w:rPr>
          <w:rFonts w:hint="eastAsia"/>
        </w:rPr>
        <w:t>や</w:t>
      </w:r>
      <w:r w:rsidRPr="00CF7765">
        <w:rPr>
          <w:rFonts w:hint="eastAsia"/>
        </w:rPr>
        <w:t>N up Print</w:t>
      </w:r>
      <w:r w:rsidRPr="00CF7765">
        <w:rPr>
          <w:rFonts w:hint="eastAsia"/>
        </w:rPr>
        <w:t>などで、用紙の</w:t>
      </w:r>
      <w:r w:rsidRPr="00CF7765">
        <w:rPr>
          <w:rFonts w:hint="eastAsia"/>
        </w:rPr>
        <w:t>1</w:t>
      </w:r>
      <w:r w:rsidRPr="00CF7765">
        <w:rPr>
          <w:rFonts w:hint="eastAsia"/>
        </w:rPr>
        <w:t>面に、異なる原稿ページ（受信ページ）のイメージを合成して出力する場合が考えられるが、</w:t>
      </w:r>
      <w:r w:rsidRPr="00CF7765">
        <w:rPr>
          <w:rFonts w:hint="eastAsia"/>
        </w:rPr>
        <w:t>1</w:t>
      </w:r>
      <w:r w:rsidRPr="00CF7765">
        <w:rPr>
          <w:rFonts w:hint="eastAsia"/>
        </w:rPr>
        <w:t>つの</w:t>
      </w:r>
      <w:r w:rsidRPr="00CF7765">
        <w:rPr>
          <w:rFonts w:hint="eastAsia"/>
        </w:rPr>
        <w:t>Print</w:t>
      </w:r>
      <w:r w:rsidRPr="00CF7765">
        <w:rPr>
          <w:rFonts w:hint="eastAsia"/>
        </w:rPr>
        <w:t>面に対しては同一の解像度</w:t>
      </w:r>
      <w:r w:rsidRPr="00CF7765">
        <w:rPr>
          <w:rFonts w:hint="eastAsia"/>
        </w:rPr>
        <w:t>/</w:t>
      </w:r>
      <w:r w:rsidRPr="00CF7765">
        <w:rPr>
          <w:rFonts w:hint="eastAsia"/>
        </w:rPr>
        <w:t>階調でしか</w:t>
      </w:r>
      <w:r w:rsidRPr="00CF7765">
        <w:rPr>
          <w:rFonts w:hint="eastAsia"/>
        </w:rPr>
        <w:t>Print</w:t>
      </w:r>
      <w:r w:rsidRPr="00CF7765">
        <w:rPr>
          <w:rFonts w:hint="eastAsia"/>
        </w:rPr>
        <w:t>できない。</w:t>
      </w:r>
      <w:r w:rsidRPr="00CF7765">
        <w:rPr>
          <w:rFonts w:hint="eastAsia"/>
        </w:rPr>
        <w:br/>
      </w:r>
      <w:r w:rsidRPr="00CF7765">
        <w:rPr>
          <w:rFonts w:hint="eastAsia"/>
        </w:rPr>
        <w:t>（どの解像度</w:t>
      </w:r>
      <w:r w:rsidRPr="00CF7765">
        <w:rPr>
          <w:rFonts w:hint="eastAsia"/>
        </w:rPr>
        <w:t>/</w:t>
      </w:r>
      <w:r w:rsidRPr="00CF7765">
        <w:rPr>
          <w:rFonts w:hint="eastAsia"/>
        </w:rPr>
        <w:t>階調にあわせるかは</w:t>
      </w:r>
      <w:r w:rsidRPr="00CF7765">
        <w:rPr>
          <w:rFonts w:hint="eastAsia"/>
        </w:rPr>
        <w:t>DT Service</w:t>
      </w:r>
      <w:r w:rsidRPr="00CF7765">
        <w:rPr>
          <w:rFonts w:hint="eastAsia"/>
        </w:rPr>
        <w:t>編を参照のこと）</w:t>
      </w: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542" w:name="_Ref9325768"/>
      <w:bookmarkStart w:id="543" w:name="_Ref9325772"/>
      <w:bookmarkStart w:id="544" w:name="_Ref29639393"/>
      <w:bookmarkStart w:id="545" w:name="_Ref29639396"/>
      <w:bookmarkStart w:id="546" w:name="_Toc21605528"/>
      <w:r w:rsidRPr="00CF7765">
        <w:rPr>
          <w:rFonts w:hint="eastAsia"/>
        </w:rPr>
        <w:lastRenderedPageBreak/>
        <w:t>カラーモードの切り替え</w:t>
      </w:r>
      <w:bookmarkEnd w:id="542"/>
      <w:bookmarkEnd w:id="543"/>
      <w:bookmarkEnd w:id="544"/>
      <w:bookmarkEnd w:id="545"/>
      <w:bookmarkEnd w:id="546"/>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印刷時のカラーモードを指定する。</w:t>
      </w:r>
    </w:p>
    <w:p w:rsidR="00FD3712" w:rsidRPr="00CF7765" w:rsidRDefault="00FD3712">
      <w:pPr>
        <w:pStyle w:val="aa"/>
        <w:tabs>
          <w:tab w:val="clear" w:pos="567"/>
          <w:tab w:val="clear" w:pos="851"/>
          <w:tab w:val="left" w:pos="840"/>
        </w:tabs>
        <w:ind w:left="840"/>
      </w:pPr>
    </w:p>
    <w:p w:rsidR="00FD3712" w:rsidRPr="00CF7765" w:rsidRDefault="00FD3712">
      <w:pPr>
        <w:pStyle w:val="aa"/>
        <w:tabs>
          <w:tab w:val="clear" w:pos="567"/>
          <w:tab w:val="clear" w:pos="851"/>
          <w:tab w:val="left" w:pos="840"/>
        </w:tabs>
        <w:ind w:left="840"/>
      </w:pPr>
      <w:r w:rsidRPr="00CF7765">
        <w:rPr>
          <w:rFonts w:hint="eastAsia"/>
        </w:rPr>
        <w:t>白黒機では、</w:t>
      </w:r>
      <w:r w:rsidRPr="00CF7765">
        <w:rPr>
          <w:rFonts w:hint="eastAsia"/>
        </w:rPr>
        <w:t>"BW"</w:t>
      </w:r>
      <w:r w:rsidRPr="00CF7765">
        <w:rPr>
          <w:rFonts w:hint="eastAsia"/>
        </w:rPr>
        <w:t>のみサポートする。</w:t>
      </w:r>
      <w:r w:rsidRPr="00CF7765">
        <w:br/>
      </w:r>
      <w:r w:rsidRPr="00CF7765">
        <w:rPr>
          <w:rFonts w:hint="eastAsia"/>
        </w:rPr>
        <w:t>(</w:t>
      </w:r>
      <w:r w:rsidRPr="00CF7765">
        <w:rPr>
          <w:rFonts w:hint="eastAsia"/>
        </w:rPr>
        <w:t>従って、「</w:t>
      </w:r>
      <w:r w:rsidRPr="00CF7765">
        <w:rPr>
          <w:rFonts w:hint="eastAsia"/>
        </w:rPr>
        <w:t>Y</w:t>
      </w:r>
      <w:r w:rsidRPr="00CF7765">
        <w:rPr>
          <w:rFonts w:hint="eastAsia"/>
        </w:rPr>
        <w:t>、</w:t>
      </w:r>
      <w:r w:rsidRPr="00CF7765">
        <w:rPr>
          <w:rFonts w:hint="eastAsia"/>
        </w:rPr>
        <w:t>M</w:t>
      </w:r>
      <w:r w:rsidRPr="00CF7765">
        <w:rPr>
          <w:rFonts w:hint="eastAsia"/>
        </w:rPr>
        <w:t>、</w:t>
      </w:r>
      <w:r w:rsidRPr="00CF7765">
        <w:rPr>
          <w:rFonts w:hint="eastAsia"/>
        </w:rPr>
        <w:t>C</w:t>
      </w:r>
      <w:r w:rsidRPr="00CF7765">
        <w:rPr>
          <w:rFonts w:hint="eastAsia"/>
        </w:rPr>
        <w:t>の</w:t>
      </w:r>
      <w:r w:rsidRPr="00CF7765">
        <w:rPr>
          <w:rFonts w:hint="eastAsia"/>
        </w:rPr>
        <w:t>1st</w:t>
      </w:r>
      <w:r w:rsidRPr="00CF7765">
        <w:rPr>
          <w:rFonts w:hint="eastAsia"/>
        </w:rPr>
        <w:t xml:space="preserve">　</w:t>
      </w:r>
      <w:r w:rsidRPr="00CF7765">
        <w:rPr>
          <w:rFonts w:hint="eastAsia"/>
        </w:rPr>
        <w:t>BTR(</w:t>
      </w:r>
      <w:r w:rsidRPr="00CF7765">
        <w:t>Bias Transfer Roll</w:t>
      </w:r>
      <w:r w:rsidRPr="00CF7765">
        <w:rPr>
          <w:rFonts w:hint="eastAsia"/>
        </w:rPr>
        <w:t>)</w:t>
      </w:r>
      <w:r w:rsidRPr="00CF7765">
        <w:rPr>
          <w:rFonts w:hint="eastAsia"/>
        </w:rPr>
        <w:t>」のリトラクト</w:t>
      </w:r>
      <w:r w:rsidRPr="00CF7765">
        <w:rPr>
          <w:rFonts w:hint="eastAsia"/>
        </w:rPr>
        <w:t>/</w:t>
      </w:r>
      <w:r w:rsidRPr="00CF7765">
        <w:rPr>
          <w:rFonts w:hint="eastAsia"/>
        </w:rPr>
        <w:t>コンタクト制御と半速モードはサポートされない。</w:t>
      </w:r>
      <w:r w:rsidRPr="00CF7765">
        <w:rPr>
          <w:rFonts w:hint="eastAsia"/>
        </w:rPr>
        <w:t>)</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22"/>
        </w:numPr>
        <w:tabs>
          <w:tab w:val="clear" w:pos="567"/>
          <w:tab w:val="clear" w:pos="851"/>
          <w:tab w:val="clear" w:pos="1418"/>
          <w:tab w:val="clear" w:pos="1701"/>
          <w:tab w:val="left" w:pos="1380"/>
        </w:tabs>
      </w:pPr>
      <w:r w:rsidRPr="00CF7765">
        <w:rPr>
          <w:rFonts w:hint="eastAsia"/>
        </w:rPr>
        <w:t>ジョブのカラーモードは、</w:t>
      </w:r>
      <w:r w:rsidRPr="00CF7765">
        <w:rPr>
          <w:rFonts w:hint="eastAsia"/>
        </w:rPr>
        <w:t>"BW"</w:t>
      </w:r>
      <w:r w:rsidRPr="00CF7765">
        <w:rPr>
          <w:rFonts w:hint="eastAsia"/>
        </w:rPr>
        <w:t>と</w:t>
      </w:r>
      <w:r w:rsidRPr="00CF7765">
        <w:rPr>
          <w:rFonts w:hint="eastAsia"/>
        </w:rPr>
        <w:t>"</w:t>
      </w:r>
      <w:r w:rsidRPr="00CF7765">
        <w:rPr>
          <w:rFonts w:hint="eastAsia"/>
        </w:rPr>
        <w:t>それ以外</w:t>
      </w:r>
      <w:r w:rsidRPr="00CF7765">
        <w:rPr>
          <w:rFonts w:hint="eastAsia"/>
        </w:rPr>
        <w:t>"</w:t>
      </w:r>
      <w:r w:rsidRPr="00CF7765">
        <w:rPr>
          <w:rFonts w:hint="eastAsia"/>
        </w:rPr>
        <w:t>があり、</w:t>
      </w:r>
      <w:r w:rsidRPr="00CF7765">
        <w:rPr>
          <w:rFonts w:hint="eastAsia"/>
        </w:rPr>
        <w:t>"BW"</w:t>
      </w:r>
      <w:r w:rsidRPr="00CF7765">
        <w:rPr>
          <w:rFonts w:hint="eastAsia"/>
        </w:rPr>
        <w:t>であるときは、</w:t>
      </w:r>
      <w:r w:rsidRPr="00CF7765">
        <w:rPr>
          <w:rFonts w:hint="eastAsia"/>
        </w:rPr>
        <w:t>BW</w:t>
      </w:r>
      <w:r w:rsidRPr="00CF7765">
        <w:rPr>
          <w:rFonts w:hint="eastAsia"/>
        </w:rPr>
        <w:t>印刷モードを、</w:t>
      </w:r>
      <w:r w:rsidRPr="00CF7765">
        <w:rPr>
          <w:rFonts w:hint="eastAsia"/>
        </w:rPr>
        <w:t>"</w:t>
      </w:r>
      <w:r w:rsidRPr="00CF7765">
        <w:rPr>
          <w:rFonts w:hint="eastAsia"/>
        </w:rPr>
        <w:t>それ以外</w:t>
      </w:r>
      <w:r w:rsidRPr="00CF7765">
        <w:rPr>
          <w:rFonts w:hint="eastAsia"/>
        </w:rPr>
        <w:t>"</w:t>
      </w:r>
      <w:r w:rsidRPr="00CF7765">
        <w:rPr>
          <w:rFonts w:hint="eastAsia"/>
        </w:rPr>
        <w:t>のときは</w:t>
      </w:r>
      <w:r w:rsidRPr="00CF7765">
        <w:rPr>
          <w:rFonts w:hint="eastAsia"/>
        </w:rPr>
        <w:t>Mix(Color)</w:t>
      </w:r>
      <w:r w:rsidRPr="00CF7765">
        <w:rPr>
          <w:rFonts w:hint="eastAsia"/>
        </w:rPr>
        <w:t>印刷モードを指示する。</w:t>
      </w:r>
    </w:p>
    <w:p w:rsidR="00FD3712" w:rsidRPr="00CF7765" w:rsidRDefault="00FD3712">
      <w:pPr>
        <w:pStyle w:val="aa"/>
        <w:numPr>
          <w:ilvl w:val="0"/>
          <w:numId w:val="22"/>
        </w:numPr>
        <w:tabs>
          <w:tab w:val="clear" w:pos="567"/>
          <w:tab w:val="clear" w:pos="851"/>
          <w:tab w:val="clear" w:pos="1418"/>
          <w:tab w:val="clear" w:pos="1701"/>
          <w:tab w:val="left" w:pos="1380"/>
        </w:tabs>
      </w:pPr>
      <w:r w:rsidRPr="00CF7765">
        <w:rPr>
          <w:rFonts w:hint="eastAsia"/>
        </w:rPr>
        <w:t>カラーモードは、</w:t>
      </w:r>
      <w:r w:rsidRPr="00CF7765">
        <w:rPr>
          <w:rFonts w:hint="eastAsia"/>
        </w:rPr>
        <w:t>"B/W"</w:t>
      </w:r>
      <w:r w:rsidRPr="00CF7765">
        <w:rPr>
          <w:rFonts w:hint="eastAsia"/>
        </w:rPr>
        <w:t>、</w:t>
      </w:r>
      <w:r w:rsidRPr="00CF7765">
        <w:rPr>
          <w:rFonts w:hint="eastAsia"/>
        </w:rPr>
        <w:t>"</w:t>
      </w:r>
      <w:r w:rsidRPr="00CF7765">
        <w:rPr>
          <w:rFonts w:hint="eastAsia"/>
        </w:rPr>
        <w:t>カラー</w:t>
      </w:r>
      <w:r w:rsidRPr="00CF7765">
        <w:rPr>
          <w:rFonts w:hint="eastAsia"/>
        </w:rPr>
        <w:t>"</w:t>
      </w:r>
      <w:r w:rsidRPr="00CF7765">
        <w:rPr>
          <w:rFonts w:hint="eastAsia"/>
        </w:rPr>
        <w:t>の</w:t>
      </w:r>
      <w:r w:rsidRPr="00CF7765">
        <w:rPr>
          <w:rFonts w:hint="eastAsia"/>
        </w:rPr>
        <w:t>2</w:t>
      </w:r>
      <w:r w:rsidRPr="00CF7765">
        <w:rPr>
          <w:rFonts w:hint="eastAsia"/>
        </w:rPr>
        <w:t>種類であり、カラーモードは、</w:t>
      </w:r>
      <w:r w:rsidRPr="00CF7765">
        <w:rPr>
          <w:rFonts w:hint="eastAsia"/>
        </w:rPr>
        <w:t>Print</w:t>
      </w:r>
      <w:r w:rsidRPr="00CF7765">
        <w:rPr>
          <w:rFonts w:hint="eastAsia"/>
        </w:rPr>
        <w:t>ページ単位に切り替え可能である。</w:t>
      </w:r>
    </w:p>
    <w:p w:rsidR="00FD3712" w:rsidRPr="00CF7765" w:rsidRDefault="00FD3712">
      <w:pPr>
        <w:pStyle w:val="aa"/>
        <w:numPr>
          <w:ilvl w:val="0"/>
          <w:numId w:val="22"/>
        </w:numPr>
        <w:tabs>
          <w:tab w:val="clear" w:pos="567"/>
          <w:tab w:val="clear" w:pos="851"/>
          <w:tab w:val="clear" w:pos="1418"/>
          <w:tab w:val="clear" w:pos="1701"/>
          <w:tab w:val="left" w:pos="1380"/>
        </w:tabs>
      </w:pPr>
      <w:r w:rsidRPr="00CF7765">
        <w:rPr>
          <w:rFonts w:hint="eastAsia"/>
        </w:rPr>
        <w:t>半速モードは、</w:t>
      </w:r>
      <w:r w:rsidRPr="00CF7765">
        <w:rPr>
          <w:rFonts w:hint="eastAsia"/>
        </w:rPr>
        <w:t>"</w:t>
      </w:r>
      <w:r w:rsidRPr="00CF7765">
        <w:rPr>
          <w:rFonts w:hint="eastAsia"/>
        </w:rPr>
        <w:t>半速にする</w:t>
      </w:r>
      <w:r w:rsidRPr="00CF7765">
        <w:rPr>
          <w:rFonts w:hint="eastAsia"/>
        </w:rPr>
        <w:t>"</w:t>
      </w:r>
      <w:r w:rsidRPr="00CF7765">
        <w:rPr>
          <w:rFonts w:hint="eastAsia"/>
        </w:rPr>
        <w:t>と</w:t>
      </w:r>
      <w:r w:rsidRPr="00CF7765">
        <w:rPr>
          <w:rFonts w:hint="eastAsia"/>
        </w:rPr>
        <w:t>"</w:t>
      </w:r>
      <w:r w:rsidRPr="00CF7765">
        <w:rPr>
          <w:rFonts w:hint="eastAsia"/>
        </w:rPr>
        <w:t>半速にしない</w:t>
      </w:r>
      <w:r w:rsidRPr="00CF7765">
        <w:rPr>
          <w:rFonts w:hint="eastAsia"/>
        </w:rPr>
        <w:t>"</w:t>
      </w:r>
      <w:r w:rsidRPr="00CF7765">
        <w:rPr>
          <w:rFonts w:hint="eastAsia"/>
        </w:rPr>
        <w:t>とがあり、ジョブごとに指定することができる。</w:t>
      </w:r>
      <w:r w:rsidRPr="00CF7765">
        <w:br/>
      </w:r>
      <w:r w:rsidRPr="00CF7765">
        <w:rPr>
          <w:rFonts w:hint="eastAsia"/>
        </w:rPr>
        <w:t>半速モードは、ジョブのカラーモードが</w:t>
      </w:r>
      <w:r w:rsidRPr="00CF7765">
        <w:rPr>
          <w:rFonts w:hint="eastAsia"/>
        </w:rPr>
        <w:t>"</w:t>
      </w:r>
      <w:r w:rsidRPr="00CF7765">
        <w:rPr>
          <w:rFonts w:hint="eastAsia"/>
        </w:rPr>
        <w:t>それ以外</w:t>
      </w:r>
      <w:r w:rsidRPr="00CF7765">
        <w:rPr>
          <w:rFonts w:hint="eastAsia"/>
        </w:rPr>
        <w:t>"</w:t>
      </w:r>
      <w:r w:rsidRPr="00CF7765">
        <w:rPr>
          <w:rFonts w:hint="eastAsia"/>
        </w:rPr>
        <w:t>のときだけ有効</w:t>
      </w:r>
      <w:r w:rsidRPr="00CF7765">
        <w:rPr>
          <w:rFonts w:hint="eastAsia"/>
        </w:rPr>
        <w:t>(</w:t>
      </w:r>
      <w:r w:rsidRPr="00CF7765">
        <w:rPr>
          <w:rFonts w:hint="eastAsia"/>
        </w:rPr>
        <w:t>半速にする</w:t>
      </w:r>
      <w:r w:rsidRPr="00CF7765">
        <w:rPr>
          <w:rFonts w:hint="eastAsia"/>
        </w:rPr>
        <w:t>)</w:t>
      </w:r>
      <w:r w:rsidRPr="00CF7765">
        <w:rPr>
          <w:rFonts w:hint="eastAsia"/>
        </w:rPr>
        <w:t>である。</w:t>
      </w:r>
      <w:r w:rsidRPr="00CF7765">
        <w:rPr>
          <w:rFonts w:hint="eastAsia"/>
        </w:rPr>
        <w:t>(</w:t>
      </w:r>
      <w:r w:rsidRPr="00CF7765">
        <w:rPr>
          <w:rFonts w:hint="eastAsia"/>
        </w:rPr>
        <w:t>すなわち、</w:t>
      </w:r>
      <w:r w:rsidRPr="00CF7765">
        <w:rPr>
          <w:rFonts w:hint="eastAsia"/>
        </w:rPr>
        <w:t>"BW"</w:t>
      </w:r>
      <w:r w:rsidRPr="00CF7765">
        <w:rPr>
          <w:rFonts w:hint="eastAsia"/>
        </w:rPr>
        <w:t>のときは無効</w:t>
      </w:r>
      <w:r w:rsidRPr="00CF7765">
        <w:rPr>
          <w:rFonts w:hint="eastAsia"/>
        </w:rPr>
        <w:t>(</w:t>
      </w:r>
      <w:r w:rsidRPr="00CF7765">
        <w:rPr>
          <w:rFonts w:hint="eastAsia"/>
        </w:rPr>
        <w:t>半速にしない</w:t>
      </w:r>
      <w:r w:rsidRPr="00CF7765">
        <w:rPr>
          <w:rFonts w:hint="eastAsia"/>
        </w:rPr>
        <w:t>)</w:t>
      </w:r>
      <w:r w:rsidRPr="00CF7765">
        <w:rPr>
          <w:rFonts w:hint="eastAsia"/>
        </w:rPr>
        <w:t>である。</w:t>
      </w:r>
      <w:r w:rsidRPr="00CF7765">
        <w:rPr>
          <w:rFonts w:hint="eastAsia"/>
        </w:rPr>
        <w:t>)</w:t>
      </w:r>
      <w:r w:rsidRPr="00CF7765">
        <w:br/>
      </w:r>
      <w:r w:rsidRPr="00CF7765">
        <w:rPr>
          <w:rFonts w:hint="eastAsia"/>
        </w:rPr>
        <w:t>また、システムデータ「半速モードの有無」が用意され、</w:t>
      </w:r>
      <w:r w:rsidRPr="00CF7765">
        <w:t>“</w:t>
      </w:r>
      <w:r w:rsidRPr="00CF7765">
        <w:rPr>
          <w:rFonts w:hint="eastAsia"/>
        </w:rPr>
        <w:t>あり</w:t>
      </w:r>
      <w:r w:rsidRPr="00CF7765">
        <w:t>“</w:t>
      </w:r>
      <w:r w:rsidRPr="00CF7765">
        <w:rPr>
          <w:rFonts w:hint="eastAsia"/>
        </w:rPr>
        <w:t>のときだけ有効であり、</w:t>
      </w:r>
      <w:r w:rsidRPr="00CF7765">
        <w:t>“</w:t>
      </w:r>
      <w:r w:rsidRPr="00CF7765">
        <w:rPr>
          <w:rFonts w:hint="eastAsia"/>
        </w:rPr>
        <w:t>なし</w:t>
      </w:r>
      <w:r w:rsidRPr="00CF7765">
        <w:t>“</w:t>
      </w:r>
      <w:r w:rsidRPr="00CF7765">
        <w:rPr>
          <w:rFonts w:hint="eastAsia"/>
        </w:rPr>
        <w:t>のときは無効である。</w:t>
      </w:r>
      <w:r w:rsidRPr="00CF7765">
        <w:br/>
      </w:r>
      <w:r w:rsidRPr="00CF7765">
        <w:rPr>
          <w:rFonts w:hint="eastAsia"/>
        </w:rPr>
        <w:t>半速モードが無効であるジョブについて、半速モードの指定は無視する。</w:t>
      </w:r>
      <w:r w:rsidRPr="00CF7765">
        <w:br/>
      </w:r>
      <w:r w:rsidRPr="00CF7765">
        <w:rPr>
          <w:rFonts w:hint="eastAsia"/>
        </w:rPr>
        <w:t>半速モードが有効であるジョブについて、半速モードの有無が</w:t>
      </w:r>
      <w:r w:rsidRPr="00CF7765">
        <w:t>“</w:t>
      </w:r>
      <w:r w:rsidRPr="00CF7765">
        <w:rPr>
          <w:rFonts w:hint="eastAsia"/>
        </w:rPr>
        <w:t>なし</w:t>
      </w:r>
      <w:r w:rsidRPr="00CF7765">
        <w:t>“</w:t>
      </w:r>
      <w:r w:rsidRPr="00CF7765">
        <w:rPr>
          <w:rFonts w:hint="eastAsia"/>
        </w:rPr>
        <w:t>であるとき、</w:t>
      </w:r>
      <w:r w:rsidRPr="00CF7765">
        <w:rPr>
          <w:rFonts w:hint="eastAsia"/>
        </w:rPr>
        <w:t>"</w:t>
      </w:r>
      <w:r w:rsidRPr="00CF7765">
        <w:rPr>
          <w:rFonts w:hint="eastAsia"/>
        </w:rPr>
        <w:t>半速にする</w:t>
      </w:r>
      <w:r w:rsidRPr="00CF7765">
        <w:rPr>
          <w:rFonts w:hint="eastAsia"/>
        </w:rPr>
        <w:t>"</w:t>
      </w:r>
      <w:r w:rsidRPr="00CF7765">
        <w:rPr>
          <w:rFonts w:hint="eastAsia"/>
        </w:rPr>
        <w:t>を指示された場合、そのジョブはアボートする。</w:t>
      </w:r>
    </w:p>
    <w:p w:rsidR="00FD3712" w:rsidRPr="00CF7765" w:rsidRDefault="00FD3712">
      <w:pPr>
        <w:pStyle w:val="aa"/>
        <w:numPr>
          <w:ilvl w:val="0"/>
          <w:numId w:val="22"/>
        </w:numPr>
        <w:tabs>
          <w:tab w:val="clear" w:pos="567"/>
          <w:tab w:val="clear" w:pos="851"/>
          <w:tab w:val="clear" w:pos="1418"/>
          <w:tab w:val="clear" w:pos="1701"/>
          <w:tab w:val="left" w:pos="1380"/>
        </w:tabs>
      </w:pPr>
      <w:r w:rsidRPr="00CF7765">
        <w:rPr>
          <w:rFonts w:hint="eastAsia"/>
        </w:rPr>
        <w:t>「</w:t>
      </w:r>
      <w:r w:rsidRPr="00CF7765">
        <w:rPr>
          <w:rFonts w:hint="eastAsia"/>
        </w:rPr>
        <w:t>Y</w:t>
      </w:r>
      <w:r w:rsidRPr="00CF7765">
        <w:rPr>
          <w:rFonts w:hint="eastAsia"/>
        </w:rPr>
        <w:t>、</w:t>
      </w:r>
      <w:r w:rsidRPr="00CF7765">
        <w:rPr>
          <w:rFonts w:hint="eastAsia"/>
        </w:rPr>
        <w:t>M</w:t>
      </w:r>
      <w:r w:rsidRPr="00CF7765">
        <w:rPr>
          <w:rFonts w:hint="eastAsia"/>
        </w:rPr>
        <w:t>、</w:t>
      </w:r>
      <w:r w:rsidRPr="00CF7765">
        <w:rPr>
          <w:rFonts w:hint="eastAsia"/>
        </w:rPr>
        <w:t>C</w:t>
      </w:r>
      <w:r w:rsidRPr="00CF7765">
        <w:rPr>
          <w:rFonts w:hint="eastAsia"/>
        </w:rPr>
        <w:t>の</w:t>
      </w:r>
      <w:r w:rsidRPr="00CF7765">
        <w:rPr>
          <w:rFonts w:hint="eastAsia"/>
        </w:rPr>
        <w:t>1st</w:t>
      </w:r>
      <w:r w:rsidRPr="00CF7765">
        <w:rPr>
          <w:rFonts w:hint="eastAsia"/>
        </w:rPr>
        <w:t xml:space="preserve">　</w:t>
      </w:r>
      <w:r w:rsidRPr="00CF7765">
        <w:rPr>
          <w:rFonts w:hint="eastAsia"/>
        </w:rPr>
        <w:t>BTR(</w:t>
      </w:r>
      <w:r w:rsidRPr="00CF7765">
        <w:t>Bias Transfer Roll</w:t>
      </w:r>
      <w:r w:rsidRPr="00CF7765">
        <w:rPr>
          <w:rFonts w:hint="eastAsia"/>
        </w:rPr>
        <w:t>)</w:t>
      </w:r>
      <w:r w:rsidRPr="00CF7765">
        <w:rPr>
          <w:rFonts w:hint="eastAsia"/>
        </w:rPr>
        <w:t>」のリトラクト</w:t>
      </w:r>
      <w:r w:rsidRPr="00CF7765">
        <w:rPr>
          <w:rFonts w:hint="eastAsia"/>
        </w:rPr>
        <w:t>/</w:t>
      </w:r>
      <w:r w:rsidRPr="00CF7765">
        <w:rPr>
          <w:rFonts w:hint="eastAsia"/>
        </w:rPr>
        <w:t>コンタクト制御</w:t>
      </w:r>
    </w:p>
    <w:p w:rsidR="00FD3712" w:rsidRPr="00CF7765" w:rsidRDefault="00FD3712">
      <w:pPr>
        <w:pStyle w:val="ab"/>
        <w:numPr>
          <w:ilvl w:val="0"/>
          <w:numId w:val="49"/>
        </w:numPr>
        <w:tabs>
          <w:tab w:val="clear" w:pos="1134"/>
          <w:tab w:val="num" w:pos="1440"/>
        </w:tabs>
        <w:ind w:left="1440" w:hanging="300"/>
      </w:pPr>
      <w:r w:rsidRPr="00CF7765">
        <w:rPr>
          <w:rFonts w:hint="eastAsia"/>
        </w:rPr>
        <w:t>上記</w:t>
      </w:r>
      <w:r w:rsidRPr="00CF7765">
        <w:rPr>
          <w:rFonts w:hint="eastAsia"/>
        </w:rPr>
        <w:t>1.</w:t>
      </w:r>
      <w:r w:rsidRPr="00CF7765">
        <w:rPr>
          <w:rFonts w:hint="eastAsia"/>
        </w:rPr>
        <w:t>説明の「</w:t>
      </w:r>
      <w:r w:rsidRPr="00CF7765">
        <w:rPr>
          <w:rFonts w:hint="eastAsia"/>
        </w:rPr>
        <w:t>BW</w:t>
      </w:r>
      <w:r w:rsidRPr="00CF7765">
        <w:rPr>
          <w:rFonts w:hint="eastAsia"/>
        </w:rPr>
        <w:t>印刷モード」で</w:t>
      </w:r>
      <w:r w:rsidRPr="00CF7765">
        <w:rPr>
          <w:rFonts w:hint="eastAsia"/>
        </w:rPr>
        <w:t>Print</w:t>
      </w:r>
      <w:r w:rsidRPr="00CF7765">
        <w:rPr>
          <w:rFonts w:hint="eastAsia"/>
        </w:rPr>
        <w:t>を行う場合にのみリトラクト動作を行なう。</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960"/>
        <w:gridCol w:w="720"/>
        <w:gridCol w:w="1380"/>
        <w:gridCol w:w="3400"/>
      </w:tblGrid>
      <w:tr w:rsidR="00FD3712" w:rsidRPr="00CF7765">
        <w:tc>
          <w:tcPr>
            <w:tcW w:w="3960" w:type="dxa"/>
            <w:shd w:val="clear" w:color="auto" w:fill="FFFF00"/>
            <w:vAlign w:val="center"/>
          </w:tcPr>
          <w:p w:rsidR="00FD3712" w:rsidRPr="00CF7765" w:rsidRDefault="00FD3712">
            <w:r w:rsidRPr="00CF7765">
              <w:rPr>
                <w:rFonts w:hint="eastAsia"/>
              </w:rPr>
              <w:t>項目</w:t>
            </w:r>
          </w:p>
        </w:tc>
        <w:tc>
          <w:tcPr>
            <w:tcW w:w="720" w:type="dxa"/>
            <w:shd w:val="clear" w:color="auto" w:fill="FFFF00"/>
            <w:vAlign w:val="center"/>
          </w:tcPr>
          <w:p w:rsidR="00FD3712" w:rsidRPr="00CF7765" w:rsidRDefault="00FD3712">
            <w:pPr>
              <w:pStyle w:val="af5"/>
              <w:tabs>
                <w:tab w:val="left" w:pos="567"/>
                <w:tab w:val="left" w:pos="851"/>
              </w:tabs>
              <w:spacing w:line="240" w:lineRule="atLeast"/>
              <w:rPr>
                <w:rFonts w:ascii="Arial" w:eastAsia="ＭＳ Ｐゴシック"/>
              </w:rPr>
            </w:pPr>
            <w:r w:rsidRPr="00CF7765">
              <w:rPr>
                <w:rFonts w:ascii="Arial" w:eastAsia="ＭＳ Ｐゴシック" w:hint="eastAsia"/>
              </w:rPr>
              <w:t>設定</w:t>
            </w:r>
          </w:p>
        </w:tc>
        <w:tc>
          <w:tcPr>
            <w:tcW w:w="1380" w:type="dxa"/>
            <w:shd w:val="clear" w:color="auto" w:fill="FFFF00"/>
            <w:vAlign w:val="center"/>
          </w:tcPr>
          <w:p w:rsidR="00FD3712" w:rsidRPr="00CF7765" w:rsidRDefault="00FD3712">
            <w:r w:rsidRPr="00CF7765">
              <w:rPr>
                <w:rFonts w:hint="eastAsia"/>
              </w:rPr>
              <w:t>デフォルト値</w:t>
            </w:r>
          </w:p>
        </w:tc>
        <w:tc>
          <w:tcPr>
            <w:tcW w:w="340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c>
          <w:tcPr>
            <w:tcW w:w="3960" w:type="dxa"/>
          </w:tcPr>
          <w:p w:rsidR="00FD3712" w:rsidRPr="00CF7765" w:rsidRDefault="00FD3712">
            <w:r w:rsidRPr="00CF7765">
              <w:rPr>
                <w:rFonts w:hint="eastAsia"/>
              </w:rPr>
              <w:t>半速モードの有無</w:t>
            </w:r>
          </w:p>
        </w:tc>
        <w:tc>
          <w:tcPr>
            <w:tcW w:w="720" w:type="dxa"/>
          </w:tcPr>
          <w:p w:rsidR="00FD3712" w:rsidRPr="00CF7765" w:rsidRDefault="00FD3712">
            <w:pPr>
              <w:jc w:val="center"/>
            </w:pPr>
            <w:r w:rsidRPr="00CF7765">
              <w:rPr>
                <w:rFonts w:hint="eastAsia"/>
              </w:rPr>
              <w:t>KO</w:t>
            </w:r>
          </w:p>
        </w:tc>
        <w:tc>
          <w:tcPr>
            <w:tcW w:w="1380" w:type="dxa"/>
          </w:tcPr>
          <w:p w:rsidR="00FD3712" w:rsidRPr="00CF7765" w:rsidRDefault="00FD3712">
            <w:r w:rsidRPr="00CF7765">
              <w:t>“</w:t>
            </w:r>
            <w:r w:rsidRPr="00CF7765">
              <w:rPr>
                <w:rFonts w:hint="eastAsia"/>
              </w:rPr>
              <w:t>なし</w:t>
            </w:r>
            <w:r w:rsidRPr="00CF7765">
              <w:t>“</w:t>
            </w:r>
          </w:p>
        </w:tc>
        <w:tc>
          <w:tcPr>
            <w:tcW w:w="3400" w:type="dxa"/>
          </w:tcPr>
          <w:p w:rsidR="00FD3712" w:rsidRPr="00CF7765" w:rsidRDefault="00FD3712">
            <w:r w:rsidRPr="00CF7765">
              <w:t>“</w:t>
            </w:r>
            <w:r w:rsidRPr="00CF7765">
              <w:rPr>
                <w:rFonts w:hint="eastAsia"/>
              </w:rPr>
              <w:t>なし</w:t>
            </w:r>
            <w:r w:rsidRPr="00CF7765">
              <w:t>“</w:t>
            </w:r>
          </w:p>
          <w:p w:rsidR="00FD3712" w:rsidRPr="00CF7765" w:rsidRDefault="00FD3712">
            <w:pPr>
              <w:pStyle w:val="aa"/>
              <w:ind w:left="0"/>
            </w:pPr>
            <w:r w:rsidRPr="00CF7765">
              <w:t>“</w:t>
            </w:r>
            <w:r w:rsidRPr="00CF7765">
              <w:rPr>
                <w:rFonts w:hint="eastAsia"/>
              </w:rPr>
              <w:t>あり</w:t>
            </w:r>
            <w:r w:rsidRPr="00CF7765">
              <w:t>“</w:t>
            </w:r>
          </w:p>
        </w:tc>
      </w:tr>
      <w:tr w:rsidR="00FD3712" w:rsidRPr="00CF7765">
        <w:tc>
          <w:tcPr>
            <w:tcW w:w="3960" w:type="dxa"/>
          </w:tcPr>
          <w:p w:rsidR="00FD3712" w:rsidRPr="00CF7765" w:rsidRDefault="00FD3712">
            <w:pPr>
              <w:tabs>
                <w:tab w:val="left" w:pos="2361"/>
              </w:tabs>
            </w:pPr>
            <w:r w:rsidRPr="00CF7765">
              <w:rPr>
                <w:rFonts w:hint="eastAsia"/>
              </w:rPr>
              <w:t>≪</w:t>
            </w:r>
            <w:r w:rsidRPr="00CF7765">
              <w:rPr>
                <w:rFonts w:hint="eastAsia"/>
              </w:rPr>
              <w:t>MF</w:t>
            </w:r>
            <w:r w:rsidRPr="00CF7765">
              <w:rPr>
                <w:rFonts w:hint="eastAsia"/>
              </w:rPr>
              <w:t>モデル≫</w:t>
            </w:r>
          </w:p>
          <w:p w:rsidR="00FD3712" w:rsidRPr="00CF7765" w:rsidRDefault="00FD3712">
            <w:pPr>
              <w:tabs>
                <w:tab w:val="left" w:pos="2361"/>
              </w:tabs>
              <w:rPr>
                <w:snapToGrid w:val="0"/>
              </w:rPr>
            </w:pPr>
            <w:r w:rsidRPr="00CF7765">
              <w:rPr>
                <w:rFonts w:hint="eastAsia"/>
              </w:rPr>
              <w:t>1st BTR</w:t>
            </w:r>
            <w:r w:rsidRPr="00CF7765">
              <w:rPr>
                <w:rFonts w:hint="eastAsia"/>
              </w:rPr>
              <w:t>のホームポジション</w:t>
            </w:r>
            <w:r w:rsidRPr="00CF7765">
              <w:tab/>
            </w:r>
            <w:r w:rsidRPr="00CF7765">
              <w:rPr>
                <w:rFonts w:hint="eastAsia"/>
              </w:rPr>
              <w:t>(Controller NVM)</w:t>
            </w:r>
          </w:p>
        </w:tc>
        <w:tc>
          <w:tcPr>
            <w:tcW w:w="720" w:type="dxa"/>
          </w:tcPr>
          <w:p w:rsidR="00FD3712" w:rsidRPr="00CF7765" w:rsidRDefault="00FD3712">
            <w:pPr>
              <w:jc w:val="center"/>
              <w:rPr>
                <w:snapToGrid w:val="0"/>
              </w:rPr>
            </w:pPr>
            <w:r w:rsidRPr="00CF7765">
              <w:rPr>
                <w:rFonts w:hint="eastAsia"/>
              </w:rPr>
              <w:t>CE</w:t>
            </w:r>
          </w:p>
        </w:tc>
        <w:tc>
          <w:tcPr>
            <w:tcW w:w="1380" w:type="dxa"/>
          </w:tcPr>
          <w:p w:rsidR="00FD3712" w:rsidRPr="00CF7765" w:rsidRDefault="00FD3712">
            <w:pPr>
              <w:rPr>
                <w:snapToGrid w:val="0"/>
              </w:rPr>
            </w:pPr>
            <w:r w:rsidRPr="00CF7765">
              <w:t>“</w:t>
            </w:r>
            <w:r w:rsidRPr="00CF7765">
              <w:rPr>
                <w:rFonts w:hint="eastAsia"/>
              </w:rPr>
              <w:t>Copy</w:t>
            </w:r>
            <w:r w:rsidRPr="00CF7765">
              <w:rPr>
                <w:rFonts w:hint="eastAsia"/>
              </w:rPr>
              <w:t>のカラーモードのデフォルトに従う</w:t>
            </w:r>
            <w:r w:rsidRPr="00CF7765">
              <w:t>”</w:t>
            </w:r>
          </w:p>
        </w:tc>
        <w:tc>
          <w:tcPr>
            <w:tcW w:w="3400" w:type="dxa"/>
          </w:tcPr>
          <w:p w:rsidR="00FD3712" w:rsidRPr="00CF7765" w:rsidRDefault="00FD3712">
            <w:r w:rsidRPr="00CF7765">
              <w:t>“</w:t>
            </w:r>
            <w:r w:rsidRPr="00CF7765">
              <w:rPr>
                <w:rFonts w:hint="eastAsia"/>
              </w:rPr>
              <w:t>コンタクト</w:t>
            </w:r>
            <w:r w:rsidRPr="00CF7765">
              <w:t>”</w:t>
            </w:r>
          </w:p>
          <w:p w:rsidR="00FD3712" w:rsidRPr="00CF7765" w:rsidRDefault="00FD3712">
            <w:r w:rsidRPr="00CF7765">
              <w:t>”</w:t>
            </w:r>
            <w:r w:rsidRPr="00CF7765">
              <w:rPr>
                <w:rFonts w:hint="eastAsia"/>
              </w:rPr>
              <w:t>リトラクト</w:t>
            </w:r>
            <w:r w:rsidRPr="00CF7765">
              <w:t>”</w:t>
            </w:r>
          </w:p>
          <w:p w:rsidR="00FD3712" w:rsidRPr="00CF7765" w:rsidRDefault="00FD3712">
            <w:pPr>
              <w:rPr>
                <w:snapToGrid w:val="0"/>
              </w:rPr>
            </w:pPr>
            <w:r w:rsidRPr="00CF7765">
              <w:t>“</w:t>
            </w:r>
            <w:r w:rsidRPr="00CF7765">
              <w:rPr>
                <w:rFonts w:hint="eastAsia"/>
              </w:rPr>
              <w:t>Copy</w:t>
            </w:r>
            <w:r w:rsidRPr="00CF7765">
              <w:rPr>
                <w:rFonts w:hint="eastAsia"/>
              </w:rPr>
              <w:t>のカラーモードのデフォルトに従う</w:t>
            </w:r>
            <w:r w:rsidRPr="00CF7765">
              <w:t>”</w:t>
            </w:r>
          </w:p>
        </w:tc>
      </w:tr>
      <w:tr w:rsidR="00FD3712" w:rsidRPr="00CF7765">
        <w:tc>
          <w:tcPr>
            <w:tcW w:w="3960" w:type="dxa"/>
          </w:tcPr>
          <w:p w:rsidR="00FD3712" w:rsidRPr="00CF7765" w:rsidRDefault="00FD3712">
            <w:pPr>
              <w:tabs>
                <w:tab w:val="left" w:pos="2361"/>
              </w:tabs>
            </w:pPr>
            <w:r w:rsidRPr="00CF7765">
              <w:rPr>
                <w:rFonts w:hint="eastAsia"/>
              </w:rPr>
              <w:t>≪</w:t>
            </w:r>
            <w:r w:rsidRPr="00CF7765">
              <w:rPr>
                <w:rFonts w:hint="eastAsia"/>
              </w:rPr>
              <w:t>P</w:t>
            </w:r>
            <w:r w:rsidRPr="00CF7765">
              <w:rPr>
                <w:rFonts w:hint="eastAsia"/>
              </w:rPr>
              <w:t>モデル≫</w:t>
            </w:r>
          </w:p>
          <w:p w:rsidR="00FD3712" w:rsidRPr="00CF7765" w:rsidRDefault="00FD3712">
            <w:pPr>
              <w:tabs>
                <w:tab w:val="left" w:pos="2361"/>
              </w:tabs>
              <w:rPr>
                <w:snapToGrid w:val="0"/>
              </w:rPr>
            </w:pPr>
            <w:r w:rsidRPr="00CF7765">
              <w:rPr>
                <w:rFonts w:hint="eastAsia"/>
              </w:rPr>
              <w:t>1st BTR</w:t>
            </w:r>
            <w:r w:rsidRPr="00CF7765">
              <w:rPr>
                <w:rFonts w:hint="eastAsia"/>
              </w:rPr>
              <w:t>のホームポジション</w:t>
            </w:r>
            <w:r w:rsidRPr="00CF7765">
              <w:tab/>
            </w:r>
            <w:r w:rsidRPr="00CF7765">
              <w:rPr>
                <w:rFonts w:hint="eastAsia"/>
              </w:rPr>
              <w:t>(Controller NVM)</w:t>
            </w:r>
          </w:p>
        </w:tc>
        <w:tc>
          <w:tcPr>
            <w:tcW w:w="720" w:type="dxa"/>
          </w:tcPr>
          <w:p w:rsidR="00FD3712" w:rsidRPr="00CF7765" w:rsidRDefault="00FD3712">
            <w:pPr>
              <w:jc w:val="center"/>
              <w:rPr>
                <w:snapToGrid w:val="0"/>
              </w:rPr>
            </w:pPr>
            <w:r w:rsidRPr="00CF7765">
              <w:rPr>
                <w:rFonts w:hint="eastAsia"/>
              </w:rPr>
              <w:t>KO</w:t>
            </w:r>
          </w:p>
        </w:tc>
        <w:tc>
          <w:tcPr>
            <w:tcW w:w="1380" w:type="dxa"/>
          </w:tcPr>
          <w:p w:rsidR="00FD3712" w:rsidRPr="00CF7765" w:rsidRDefault="00FD3712">
            <w:pPr>
              <w:rPr>
                <w:snapToGrid w:val="0"/>
              </w:rPr>
            </w:pPr>
            <w:r w:rsidRPr="00CF7765">
              <w:t>“</w:t>
            </w:r>
            <w:r w:rsidRPr="00CF7765">
              <w:rPr>
                <w:rFonts w:hint="eastAsia"/>
              </w:rPr>
              <w:t>コンタクト</w:t>
            </w:r>
            <w:r w:rsidRPr="00CF7765">
              <w:t>”</w:t>
            </w:r>
          </w:p>
        </w:tc>
        <w:tc>
          <w:tcPr>
            <w:tcW w:w="3400" w:type="dxa"/>
          </w:tcPr>
          <w:p w:rsidR="00FD3712" w:rsidRPr="00CF7765" w:rsidRDefault="00FD3712">
            <w:r w:rsidRPr="00CF7765">
              <w:t>“</w:t>
            </w:r>
            <w:r w:rsidRPr="00CF7765">
              <w:rPr>
                <w:rFonts w:hint="eastAsia"/>
              </w:rPr>
              <w:t>コンタクト</w:t>
            </w:r>
            <w:r w:rsidRPr="00CF7765">
              <w:t>”</w:t>
            </w:r>
          </w:p>
          <w:p w:rsidR="00FD3712" w:rsidRPr="00CF7765" w:rsidRDefault="00FD3712">
            <w:pPr>
              <w:rPr>
                <w:snapToGrid w:val="0"/>
              </w:rPr>
            </w:pPr>
            <w:r w:rsidRPr="00CF7765">
              <w:t>”</w:t>
            </w:r>
            <w:r w:rsidRPr="00CF7765">
              <w:rPr>
                <w:rFonts w:hint="eastAsia"/>
              </w:rPr>
              <w:t>リトラクト</w:t>
            </w:r>
            <w:r w:rsidRPr="00CF7765">
              <w:t>”</w:t>
            </w:r>
          </w:p>
        </w:tc>
      </w:tr>
    </w:tbl>
    <w:p w:rsidR="00FD3712" w:rsidRPr="00CF7765" w:rsidRDefault="00FD3712">
      <w:pPr>
        <w:pStyle w:val="aa"/>
        <w:tabs>
          <w:tab w:val="clear" w:pos="567"/>
          <w:tab w:val="clear" w:pos="851"/>
          <w:tab w:val="left" w:pos="1260"/>
          <w:tab w:val="left" w:pos="5940"/>
        </w:tabs>
        <w:ind w:leftChars="515" w:left="1319" w:hangingChars="218" w:hanging="392"/>
      </w:pPr>
      <w:r w:rsidRPr="00CF7765">
        <w:rPr>
          <w:rFonts w:hint="eastAsia"/>
        </w:rPr>
        <w:t>注：</w:t>
      </w:r>
      <w:r w:rsidRPr="00CF7765">
        <w:rPr>
          <w:rFonts w:hint="eastAsia"/>
        </w:rPr>
        <w:tab/>
      </w:r>
      <w:r w:rsidRPr="00CF7765">
        <w:t>“</w:t>
      </w:r>
      <w:r w:rsidRPr="00CF7765">
        <w:rPr>
          <w:rFonts w:hint="eastAsia"/>
        </w:rPr>
        <w:t>Copy</w:t>
      </w:r>
      <w:r w:rsidRPr="00CF7765">
        <w:rPr>
          <w:rFonts w:hint="eastAsia"/>
        </w:rPr>
        <w:t>のカラーモードのデフォルトに従う</w:t>
      </w:r>
      <w:r w:rsidRPr="00CF7765">
        <w:t>”</w:t>
      </w:r>
      <w:r w:rsidRPr="00CF7765">
        <w:rPr>
          <w:rFonts w:hint="eastAsia"/>
        </w:rPr>
        <w:t>の場合は、次のようになる。</w:t>
      </w:r>
      <w:r w:rsidRPr="00CF7765">
        <w:br/>
        <w:t>“</w:t>
      </w:r>
      <w:r w:rsidRPr="00CF7765">
        <w:rPr>
          <w:rFonts w:hint="eastAsia"/>
        </w:rPr>
        <w:t>自動</w:t>
      </w:r>
      <w:r w:rsidRPr="00CF7765">
        <w:t>“</w:t>
      </w:r>
      <w:r w:rsidRPr="00CF7765">
        <w:rPr>
          <w:rFonts w:hint="eastAsia"/>
        </w:rPr>
        <w:t>、</w:t>
      </w:r>
      <w:r w:rsidRPr="00CF7765">
        <w:t>“</w:t>
      </w:r>
      <w:r w:rsidRPr="00CF7765">
        <w:rPr>
          <w:rFonts w:hint="eastAsia"/>
        </w:rPr>
        <w:t>4</w:t>
      </w:r>
      <w:r w:rsidRPr="00CF7765">
        <w:rPr>
          <w:rFonts w:hint="eastAsia"/>
        </w:rPr>
        <w:t>色カラー</w:t>
      </w:r>
      <w:r w:rsidRPr="00CF7765">
        <w:t>“</w:t>
      </w:r>
      <w:r w:rsidRPr="00CF7765">
        <w:rPr>
          <w:rFonts w:hint="eastAsia"/>
        </w:rPr>
        <w:t>、</w:t>
      </w:r>
      <w:r w:rsidRPr="00CF7765">
        <w:t>“</w:t>
      </w:r>
      <w:r w:rsidRPr="00CF7765">
        <w:rPr>
          <w:rFonts w:hint="eastAsia"/>
        </w:rPr>
        <w:t>2</w:t>
      </w:r>
      <w:r w:rsidRPr="00CF7765">
        <w:rPr>
          <w:rFonts w:hint="eastAsia"/>
        </w:rPr>
        <w:t>色カラー</w:t>
      </w:r>
      <w:r w:rsidRPr="00CF7765">
        <w:t>“</w:t>
      </w:r>
      <w:r w:rsidRPr="00CF7765">
        <w:rPr>
          <w:rFonts w:hint="eastAsia"/>
        </w:rPr>
        <w:t>、</w:t>
      </w:r>
      <w:r w:rsidRPr="00CF7765">
        <w:t>“</w:t>
      </w:r>
      <w:r w:rsidRPr="00CF7765">
        <w:rPr>
          <w:rFonts w:hint="eastAsia"/>
        </w:rPr>
        <w:t>単色カラー</w:t>
      </w:r>
      <w:r w:rsidRPr="00CF7765">
        <w:t>“</w:t>
      </w:r>
      <w:r w:rsidRPr="00CF7765">
        <w:rPr>
          <w:rFonts w:hint="eastAsia"/>
        </w:rPr>
        <w:tab/>
      </w:r>
      <w:r w:rsidRPr="00CF7765">
        <w:rPr>
          <w:rFonts w:hint="eastAsia"/>
        </w:rPr>
        <w:t xml:space="preserve">→　</w:t>
      </w:r>
      <w:r w:rsidRPr="00CF7765">
        <w:t>“</w:t>
      </w:r>
      <w:r w:rsidRPr="00CF7765">
        <w:rPr>
          <w:rFonts w:hint="eastAsia"/>
        </w:rPr>
        <w:t>コンタクト</w:t>
      </w:r>
      <w:r w:rsidRPr="00CF7765">
        <w:t>”</w:t>
      </w:r>
      <w:r w:rsidRPr="00CF7765">
        <w:br/>
        <w:t>“</w:t>
      </w:r>
      <w:r w:rsidRPr="00CF7765">
        <w:rPr>
          <w:rFonts w:hint="eastAsia"/>
        </w:rPr>
        <w:t>白黒</w:t>
      </w:r>
      <w:r w:rsidRPr="00CF7765">
        <w:t>“</w:t>
      </w:r>
      <w:r w:rsidRPr="00CF7765">
        <w:rPr>
          <w:rFonts w:hint="eastAsia"/>
        </w:rPr>
        <w:t>、</w:t>
      </w:r>
      <w:r w:rsidRPr="00CF7765">
        <w:t>“</w:t>
      </w:r>
      <w:r w:rsidRPr="00CF7765">
        <w:rPr>
          <w:rFonts w:hint="eastAsia"/>
        </w:rPr>
        <w:t>無し</w:t>
      </w:r>
      <w:r w:rsidRPr="00CF7765">
        <w:t>“</w:t>
      </w:r>
      <w:r w:rsidRPr="00CF7765">
        <w:rPr>
          <w:rFonts w:hint="eastAsia"/>
        </w:rPr>
        <w:tab/>
      </w:r>
      <w:r w:rsidRPr="00CF7765">
        <w:rPr>
          <w:rFonts w:hint="eastAsia"/>
        </w:rPr>
        <w:t xml:space="preserve">→　</w:t>
      </w:r>
      <w:r w:rsidRPr="00CF7765">
        <w:t>”</w:t>
      </w:r>
      <w:r w:rsidRPr="00CF7765">
        <w:rPr>
          <w:rFonts w:hint="eastAsia"/>
        </w:rPr>
        <w:t>リトラクト</w:t>
      </w:r>
      <w:r w:rsidRPr="00CF7765">
        <w:t>”</w:t>
      </w:r>
    </w:p>
    <w:p w:rsidR="00FD3712" w:rsidRPr="00CF7765" w:rsidRDefault="00FD3712">
      <w:pPr>
        <w:pStyle w:val="aa"/>
      </w:pPr>
    </w:p>
    <w:p w:rsidR="00FD3712" w:rsidRPr="00CF7765" w:rsidRDefault="00FD3712">
      <w:pPr>
        <w:pStyle w:val="aa"/>
      </w:pPr>
      <w:r w:rsidRPr="00CF7765">
        <w:rPr>
          <w:rFonts w:hint="eastAsia"/>
        </w:rPr>
        <w:t>＜制限注意事項＞</w:t>
      </w:r>
    </w:p>
    <w:p w:rsidR="00FD3712" w:rsidRPr="00CF7765" w:rsidRDefault="00FD3712">
      <w:pPr>
        <w:pStyle w:val="aa"/>
        <w:numPr>
          <w:ilvl w:val="0"/>
          <w:numId w:val="70"/>
        </w:numPr>
        <w:tabs>
          <w:tab w:val="clear" w:pos="567"/>
          <w:tab w:val="clear" w:pos="851"/>
          <w:tab w:val="clear" w:pos="1418"/>
          <w:tab w:val="clear" w:pos="1701"/>
          <w:tab w:val="left" w:pos="1380"/>
        </w:tabs>
      </w:pPr>
      <w:r w:rsidRPr="00CF7765">
        <w:rPr>
          <w:rFonts w:hint="eastAsia"/>
        </w:rPr>
        <w:t>半速モードは、用紙種類によっては効果がない場合があるが、特に禁則はもうけない。</w:t>
      </w:r>
    </w:p>
    <w:p w:rsidR="00FD3712" w:rsidRPr="00CF7765" w:rsidRDefault="00FD3712">
      <w:pPr>
        <w:pStyle w:val="aa"/>
        <w:tabs>
          <w:tab w:val="clear" w:pos="567"/>
          <w:tab w:val="clear" w:pos="851"/>
          <w:tab w:val="clear" w:pos="1418"/>
          <w:tab w:val="clear" w:pos="1701"/>
          <w:tab w:val="left" w:pos="1380"/>
        </w:tabs>
      </w:pPr>
    </w:p>
    <w:p w:rsidR="00FD3712" w:rsidRPr="00CF7765" w:rsidRDefault="00FD3712">
      <w:pPr>
        <w:pStyle w:val="aa"/>
        <w:tabs>
          <w:tab w:val="clear" w:pos="567"/>
          <w:tab w:val="clear" w:pos="851"/>
          <w:tab w:val="clear" w:pos="1418"/>
          <w:tab w:val="clear" w:pos="1701"/>
          <w:tab w:val="left" w:pos="1380"/>
        </w:tabs>
      </w:pPr>
    </w:p>
    <w:p w:rsidR="00FD3712" w:rsidRPr="00CF7765" w:rsidRDefault="00FD3712">
      <w:pPr>
        <w:pStyle w:val="3"/>
        <w:pageBreakBefore/>
      </w:pPr>
      <w:bookmarkStart w:id="547" w:name="_Hlt30851791"/>
      <w:bookmarkStart w:id="548" w:name="_Ref9325779"/>
      <w:bookmarkStart w:id="549" w:name="_Ref9325784"/>
      <w:bookmarkStart w:id="550" w:name="_Toc21605529"/>
      <w:bookmarkEnd w:id="547"/>
      <w:r w:rsidRPr="00CF7765">
        <w:rPr>
          <w:rFonts w:hint="eastAsia"/>
        </w:rPr>
        <w:lastRenderedPageBreak/>
        <w:t>印字エリア</w:t>
      </w:r>
      <w:bookmarkEnd w:id="548"/>
      <w:bookmarkEnd w:id="549"/>
      <w:bookmarkEnd w:id="550"/>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IOT</w:t>
      </w:r>
      <w:r w:rsidRPr="00CF7765">
        <w:rPr>
          <w:rFonts w:hint="eastAsia"/>
        </w:rPr>
        <w:t>により印字されるエリアを指定する。</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25"/>
        </w:numPr>
        <w:tabs>
          <w:tab w:val="clear" w:pos="567"/>
          <w:tab w:val="clear" w:pos="851"/>
          <w:tab w:val="clear" w:pos="1418"/>
          <w:tab w:val="clear" w:pos="1701"/>
          <w:tab w:val="left" w:pos="1380"/>
        </w:tabs>
      </w:pPr>
      <w:r w:rsidRPr="00CF7765">
        <w:rPr>
          <w:rFonts w:hint="eastAsia"/>
        </w:rPr>
        <w:t>以下に印字可能エリアと印字保証エリアの規定と最大サイズを示す。</w:t>
      </w:r>
      <w:r w:rsidRPr="00CF7765">
        <w:rPr>
          <w:rFonts w:hint="eastAsia"/>
        </w:rPr>
        <w:t>(</w:t>
      </w:r>
      <w:r w:rsidRPr="00CF7765">
        <w:rPr>
          <w:rFonts w:hint="eastAsia"/>
        </w:rPr>
        <w:t>最大印字可能エリアは、「</w:t>
      </w:r>
      <w:r w:rsidRPr="00CF7765">
        <w:rPr>
          <w:rFonts w:hint="eastAsia"/>
        </w:rPr>
        <w:t>System</w:t>
      </w:r>
      <w:r w:rsidRPr="00CF7765">
        <w:rPr>
          <w:rFonts w:hint="eastAsia"/>
        </w:rPr>
        <w:t>性能仕様書」または「</w:t>
      </w:r>
      <w:r w:rsidRPr="00CF7765">
        <w:rPr>
          <w:rFonts w:hint="eastAsia"/>
        </w:rPr>
        <w:t>IOT</w:t>
      </w:r>
      <w:r w:rsidRPr="00CF7765">
        <w:rPr>
          <w:rFonts w:hint="eastAsia"/>
        </w:rPr>
        <w:t>性能仕様書」参照のこと。</w:t>
      </w:r>
      <w:r w:rsidRPr="00CF7765">
        <w:rPr>
          <w:rFonts w:hint="eastAsia"/>
        </w:rPr>
        <w:t>)</w:t>
      </w:r>
    </w:p>
    <w:p w:rsidR="00FD3712" w:rsidRPr="00CF7765" w:rsidRDefault="00FD3712">
      <w:pPr>
        <w:pStyle w:val="ab"/>
      </w:pPr>
    </w:p>
    <w:tbl>
      <w:tblPr>
        <w:tblW w:w="0" w:type="auto"/>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0"/>
        <w:gridCol w:w="1860"/>
        <w:gridCol w:w="4080"/>
        <w:gridCol w:w="2220"/>
      </w:tblGrid>
      <w:tr w:rsidR="00FD3712" w:rsidRPr="00CF7765">
        <w:tc>
          <w:tcPr>
            <w:tcW w:w="1440" w:type="dxa"/>
            <w:shd w:val="clear" w:color="auto" w:fill="00FFFF"/>
          </w:tcPr>
          <w:p w:rsidR="00FD3712" w:rsidRPr="00CF7765" w:rsidRDefault="00FD3712"/>
        </w:tc>
        <w:tc>
          <w:tcPr>
            <w:tcW w:w="1860" w:type="dxa"/>
            <w:shd w:val="clear" w:color="auto" w:fill="00FFFF"/>
          </w:tcPr>
          <w:p w:rsidR="00FD3712" w:rsidRPr="00CF7765" w:rsidRDefault="00FD3712">
            <w:r w:rsidRPr="00CF7765">
              <w:rPr>
                <w:rFonts w:hint="eastAsia"/>
              </w:rPr>
              <w:t>意味</w:t>
            </w:r>
          </w:p>
        </w:tc>
        <w:tc>
          <w:tcPr>
            <w:tcW w:w="4080" w:type="dxa"/>
            <w:shd w:val="clear" w:color="auto" w:fill="00FFFF"/>
          </w:tcPr>
          <w:p w:rsidR="00FD3712" w:rsidRPr="00CF7765" w:rsidRDefault="00FD3712">
            <w:r w:rsidRPr="00CF7765">
              <w:rPr>
                <w:rFonts w:hint="eastAsia"/>
              </w:rPr>
              <w:t>規定</w:t>
            </w:r>
          </w:p>
        </w:tc>
        <w:tc>
          <w:tcPr>
            <w:tcW w:w="2220" w:type="dxa"/>
            <w:shd w:val="clear" w:color="auto" w:fill="00FFFF"/>
          </w:tcPr>
          <w:p w:rsidR="00FD3712" w:rsidRPr="00CF7765" w:rsidRDefault="00FD3712">
            <w:r w:rsidRPr="00CF7765">
              <w:rPr>
                <w:rFonts w:hint="eastAsia"/>
              </w:rPr>
              <w:t>最大サイズ</w:t>
            </w:r>
          </w:p>
        </w:tc>
      </w:tr>
      <w:tr w:rsidR="00FD3712" w:rsidRPr="00CF7765">
        <w:tc>
          <w:tcPr>
            <w:tcW w:w="1440" w:type="dxa"/>
          </w:tcPr>
          <w:p w:rsidR="00FD3712" w:rsidRPr="00CF7765" w:rsidRDefault="00FD3712">
            <w:r w:rsidRPr="00CF7765">
              <w:rPr>
                <w:rFonts w:hint="eastAsia"/>
              </w:rPr>
              <w:t>印字可能エリア</w:t>
            </w:r>
          </w:p>
        </w:tc>
        <w:tc>
          <w:tcPr>
            <w:tcW w:w="1860" w:type="dxa"/>
          </w:tcPr>
          <w:p w:rsidR="00FD3712" w:rsidRPr="00CF7765" w:rsidRDefault="00FD3712">
            <w:r w:rsidRPr="00CF7765">
              <w:rPr>
                <w:rFonts w:hint="eastAsia"/>
              </w:rPr>
              <w:t>用紙に対してイメージを載せることができるエリア</w:t>
            </w:r>
          </w:p>
        </w:tc>
        <w:tc>
          <w:tcPr>
            <w:tcW w:w="4080" w:type="dxa"/>
          </w:tcPr>
          <w:p w:rsidR="00FD3712" w:rsidRPr="00CF7765" w:rsidRDefault="00FD3712">
            <w:pPr>
              <w:ind w:left="21" w:hanging="21"/>
            </w:pPr>
            <w:r w:rsidRPr="00CF7765">
              <w:rPr>
                <w:rFonts w:hint="eastAsia"/>
              </w:rPr>
              <w:t>[</w:t>
            </w:r>
            <w:r w:rsidRPr="00CF7765">
              <w:rPr>
                <w:rFonts w:hint="eastAsia"/>
              </w:rPr>
              <w:t>用紙サイズー縁消し量</w:t>
            </w:r>
            <w:r w:rsidRPr="00CF7765">
              <w:rPr>
                <w:rFonts w:hint="eastAsia"/>
              </w:rPr>
              <w:t>]</w:t>
            </w:r>
            <w:r w:rsidRPr="00CF7765">
              <w:rPr>
                <w:rFonts w:hint="eastAsia"/>
              </w:rPr>
              <w:t>と右記の最大サイズの小さい方</w:t>
            </w:r>
          </w:p>
          <w:p w:rsidR="00FD3712" w:rsidRPr="00CF7765" w:rsidRDefault="00FD3712"/>
        </w:tc>
        <w:tc>
          <w:tcPr>
            <w:tcW w:w="222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プロダクト依存</w:t>
            </w:r>
          </w:p>
        </w:tc>
      </w:tr>
      <w:tr w:rsidR="00FD3712" w:rsidRPr="00CF7765">
        <w:tc>
          <w:tcPr>
            <w:tcW w:w="1440" w:type="dxa"/>
          </w:tcPr>
          <w:p w:rsidR="00FD3712" w:rsidRPr="00CF7765" w:rsidRDefault="00FD3712">
            <w:r w:rsidRPr="00CF7765">
              <w:rPr>
                <w:rFonts w:hint="eastAsia"/>
              </w:rPr>
              <w:t>印字保証エリア</w:t>
            </w:r>
          </w:p>
        </w:tc>
        <w:tc>
          <w:tcPr>
            <w:tcW w:w="1860" w:type="dxa"/>
          </w:tcPr>
          <w:p w:rsidR="00FD3712" w:rsidRPr="00CF7765" w:rsidRDefault="00FD3712">
            <w:r w:rsidRPr="00CF7765">
              <w:rPr>
                <w:rFonts w:hint="eastAsia"/>
              </w:rPr>
              <w:t>用紙に載せたイメージに対して像かけや画質の劣化がないことを保証するエリア</w:t>
            </w:r>
          </w:p>
        </w:tc>
        <w:tc>
          <w:tcPr>
            <w:tcW w:w="4080" w:type="dxa"/>
          </w:tcPr>
          <w:p w:rsidR="00FD3712" w:rsidRPr="00CF7765" w:rsidRDefault="00FD3712">
            <w:pPr>
              <w:ind w:left="21" w:hanging="21"/>
              <w:rPr>
                <w:color w:val="000000"/>
              </w:rPr>
            </w:pPr>
            <w:r w:rsidRPr="00CF7765">
              <w:rPr>
                <w:rFonts w:hint="eastAsia"/>
                <w:color w:val="000000"/>
              </w:rPr>
              <w:t>[</w:t>
            </w:r>
            <w:r w:rsidRPr="00CF7765">
              <w:rPr>
                <w:rFonts w:hint="eastAsia"/>
                <w:color w:val="000000"/>
              </w:rPr>
              <w:t>用紙サイズー縁消し量</w:t>
            </w:r>
            <w:r w:rsidRPr="00CF7765">
              <w:rPr>
                <w:rFonts w:hint="eastAsia"/>
                <w:color w:val="000000"/>
              </w:rPr>
              <w:t>]</w:t>
            </w:r>
            <w:r w:rsidRPr="00CF7765">
              <w:rPr>
                <w:rFonts w:hint="eastAsia"/>
                <w:color w:val="000000"/>
              </w:rPr>
              <w:t>と右記の最大サイズの小さい方</w:t>
            </w:r>
          </w:p>
          <w:p w:rsidR="00FD3712" w:rsidRPr="00CF7765" w:rsidRDefault="00FD3712">
            <w:pPr>
              <w:tabs>
                <w:tab w:val="left" w:pos="621"/>
              </w:tabs>
              <w:ind w:left="261" w:hanging="261"/>
            </w:pPr>
          </w:p>
        </w:tc>
        <w:tc>
          <w:tcPr>
            <w:tcW w:w="2220" w:type="dxa"/>
          </w:tcPr>
          <w:p w:rsidR="00FD3712" w:rsidRPr="00CF7765" w:rsidRDefault="00FD3712">
            <w:r w:rsidRPr="00CF7765">
              <w:rPr>
                <w:rFonts w:hint="eastAsia"/>
              </w:rPr>
              <w:t>プロダクト依存</w:t>
            </w:r>
          </w:p>
        </w:tc>
      </w:tr>
    </w:tbl>
    <w:p w:rsidR="00FD3712" w:rsidRPr="00CF7765" w:rsidRDefault="00FD3712">
      <w:pPr>
        <w:pStyle w:val="ab"/>
      </w:pPr>
    </w:p>
    <w:p w:rsidR="00FD3712" w:rsidRPr="00CF7765" w:rsidRDefault="00FD3712">
      <w:pPr>
        <w:pStyle w:val="aa"/>
        <w:numPr>
          <w:ilvl w:val="0"/>
          <w:numId w:val="25"/>
        </w:numPr>
        <w:tabs>
          <w:tab w:val="clear" w:pos="567"/>
          <w:tab w:val="clear" w:pos="851"/>
          <w:tab w:val="clear" w:pos="1418"/>
          <w:tab w:val="clear" w:pos="1701"/>
          <w:tab w:val="left" w:pos="1380"/>
        </w:tabs>
      </w:pPr>
      <w:r w:rsidRPr="00CF7765">
        <w:rPr>
          <w:rFonts w:hint="eastAsia"/>
        </w:rPr>
        <w:t>縁消し量はシステムデータ「縁消し調整量」で調整が可能である。システムデータ「縁消し調整量」は、先端、後端、サイドの</w:t>
      </w:r>
      <w:r w:rsidRPr="00CF7765">
        <w:rPr>
          <w:rFonts w:hint="eastAsia"/>
        </w:rPr>
        <w:t>3</w:t>
      </w:r>
      <w:r w:rsidRPr="00CF7765">
        <w:rPr>
          <w:rFonts w:hint="eastAsia"/>
        </w:rPr>
        <w:t>種類を用意する。</w:t>
      </w:r>
    </w:p>
    <w:p w:rsidR="00FD3712" w:rsidRPr="00CF7765" w:rsidRDefault="00FD3712">
      <w:pPr>
        <w:pStyle w:val="ab"/>
      </w:pPr>
    </w:p>
    <w:p w:rsidR="00FD3712" w:rsidRPr="00CF7765" w:rsidRDefault="00FD3712">
      <w:pPr>
        <w:pStyle w:val="aa"/>
        <w:numPr>
          <w:ilvl w:val="0"/>
          <w:numId w:val="25"/>
        </w:numPr>
        <w:tabs>
          <w:tab w:val="clear" w:pos="567"/>
          <w:tab w:val="clear" w:pos="851"/>
          <w:tab w:val="clear" w:pos="1418"/>
          <w:tab w:val="clear" w:pos="1701"/>
          <w:tab w:val="left" w:pos="1380"/>
        </w:tabs>
      </w:pPr>
      <w:r w:rsidRPr="00CF7765">
        <w:rPr>
          <w:rFonts w:hint="eastAsia"/>
        </w:rPr>
        <w:t>IOT</w:t>
      </w:r>
      <w:r w:rsidRPr="00CF7765">
        <w:rPr>
          <w:rFonts w:hint="eastAsia"/>
        </w:rPr>
        <w:t>で実際に印字されるエリアは、印字可能エリアと、出力イメージエリアの</w:t>
      </w:r>
      <w:r w:rsidRPr="00CF7765">
        <w:rPr>
          <w:rFonts w:hint="eastAsia"/>
        </w:rPr>
        <w:t>AND</w:t>
      </w:r>
      <w:r w:rsidRPr="00CF7765">
        <w:rPr>
          <w:rFonts w:hint="eastAsia"/>
        </w:rPr>
        <w:t>部分となる。</w:t>
      </w:r>
      <w:r w:rsidRPr="00CF7765">
        <w:rPr>
          <w:rFonts w:hint="eastAsia"/>
        </w:rPr>
        <w:br/>
      </w:r>
      <w:r w:rsidRPr="00CF7765">
        <w:rPr>
          <w:rFonts w:hint="eastAsia"/>
        </w:rPr>
        <w:t>各</w:t>
      </w:r>
      <w:r w:rsidRPr="00CF7765">
        <w:rPr>
          <w:rFonts w:hint="eastAsia"/>
        </w:rPr>
        <w:t>DT Service</w:t>
      </w:r>
      <w:r w:rsidRPr="00CF7765">
        <w:rPr>
          <w:rFonts w:hint="eastAsia"/>
        </w:rPr>
        <w:t>により</w:t>
      </w:r>
      <w:r w:rsidRPr="00CF7765">
        <w:rPr>
          <w:rFonts w:hint="eastAsia"/>
        </w:rPr>
        <w:t>IOT</w:t>
      </w:r>
      <w:r w:rsidRPr="00CF7765">
        <w:rPr>
          <w:rFonts w:hint="eastAsia"/>
        </w:rPr>
        <w:t>へ出力されるイメージデータの印字開始位置は、主走査</w:t>
      </w:r>
      <w:r w:rsidRPr="00CF7765">
        <w:rPr>
          <w:rFonts w:hint="eastAsia"/>
        </w:rPr>
        <w:t>/</w:t>
      </w:r>
      <w:r w:rsidRPr="00CF7765">
        <w:rPr>
          <w:rFonts w:hint="eastAsia"/>
        </w:rPr>
        <w:t>副走査の原点からの</w:t>
      </w:r>
      <w:r w:rsidRPr="00CF7765">
        <w:rPr>
          <w:rFonts w:hint="eastAsia"/>
        </w:rPr>
        <w:t>Offset</w:t>
      </w:r>
      <w:r w:rsidRPr="00CF7765">
        <w:rPr>
          <w:rFonts w:hint="eastAsia"/>
        </w:rPr>
        <w:t>位置で指定することができる。</w:t>
      </w:r>
      <w:r w:rsidRPr="00CF7765">
        <w:rPr>
          <w:rFonts w:hint="eastAsia"/>
        </w:rPr>
        <w:t>Offset</w:t>
      </w:r>
      <w:r w:rsidRPr="00CF7765">
        <w:rPr>
          <w:rFonts w:hint="eastAsia"/>
        </w:rPr>
        <w:t>位置は主走査</w:t>
      </w:r>
      <w:r w:rsidRPr="00CF7765">
        <w:rPr>
          <w:rFonts w:hint="eastAsia"/>
        </w:rPr>
        <w:t>/</w:t>
      </w:r>
      <w:r w:rsidRPr="00CF7765">
        <w:rPr>
          <w:rFonts w:hint="eastAsia"/>
        </w:rPr>
        <w:t>副走査それぞれに対して、</w:t>
      </w:r>
      <w:r w:rsidRPr="00CF7765">
        <w:rPr>
          <w:rFonts w:hint="eastAsia"/>
        </w:rPr>
        <w:t>0.1mm</w:t>
      </w:r>
      <w:r w:rsidRPr="00CF7765">
        <w:rPr>
          <w:rFonts w:hint="eastAsia"/>
        </w:rPr>
        <w:t>単位で指定することができる。</w:t>
      </w:r>
      <w:r w:rsidRPr="00CF7765">
        <w:rPr>
          <w:rFonts w:hint="eastAsia"/>
        </w:rPr>
        <w:br/>
      </w:r>
      <w:r w:rsidRPr="00CF7765">
        <w:rPr>
          <w:rFonts w:hint="eastAsia"/>
        </w:rPr>
        <w:t>下図に、出力</w:t>
      </w:r>
      <w:r w:rsidRPr="00CF7765">
        <w:rPr>
          <w:rFonts w:hint="eastAsia"/>
        </w:rPr>
        <w:t>Offset</w:t>
      </w:r>
      <w:r w:rsidRPr="00CF7765">
        <w:rPr>
          <w:rFonts w:hint="eastAsia"/>
        </w:rPr>
        <w:t>なしと出力</w:t>
      </w:r>
      <w:r w:rsidRPr="00CF7765">
        <w:rPr>
          <w:rFonts w:hint="eastAsia"/>
        </w:rPr>
        <w:t>Offset</w:t>
      </w:r>
      <w:r w:rsidRPr="00CF7765">
        <w:rPr>
          <w:rFonts w:hint="eastAsia"/>
        </w:rPr>
        <w:t>ありでの、出力例を示す。</w:t>
      </w:r>
    </w:p>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numPr>
          <w:ilvl w:val="0"/>
          <w:numId w:val="25"/>
        </w:numPr>
        <w:tabs>
          <w:tab w:val="clear" w:pos="567"/>
          <w:tab w:val="clear" w:pos="851"/>
          <w:tab w:val="clear" w:pos="1418"/>
          <w:tab w:val="clear" w:pos="1701"/>
          <w:tab w:val="left" w:pos="1380"/>
        </w:tabs>
      </w:pPr>
      <w:r w:rsidRPr="00CF7765">
        <w:rPr>
          <w:rFonts w:hint="eastAsia"/>
        </w:rPr>
        <w:t>各</w:t>
      </w:r>
      <w:r w:rsidRPr="00CF7765">
        <w:rPr>
          <w:rFonts w:hint="eastAsia"/>
        </w:rPr>
        <w:t>DT Service</w:t>
      </w:r>
      <w:r w:rsidRPr="00CF7765">
        <w:rPr>
          <w:rFonts w:hint="eastAsia"/>
        </w:rPr>
        <w:t>は、全面プリントを指示することができる。</w:t>
      </w:r>
      <w:r w:rsidRPr="00CF7765">
        <w:rPr>
          <w:rFonts w:hint="eastAsia"/>
        </w:rPr>
        <w:t>(</w:t>
      </w:r>
      <w:r w:rsidRPr="00CF7765">
        <w:rPr>
          <w:rFonts w:hint="eastAsia"/>
        </w:rPr>
        <w:t>指示可能であるかはプロダクトに依存する</w:t>
      </w:r>
      <w:r w:rsidRPr="00CF7765">
        <w:rPr>
          <w:rFonts w:hint="eastAsia"/>
        </w:rPr>
        <w:t>)</w:t>
      </w:r>
      <w:r w:rsidRPr="00CF7765">
        <w:rPr>
          <w:rFonts w:hint="eastAsia"/>
        </w:rPr>
        <w:br/>
      </w:r>
      <w:r w:rsidRPr="00CF7765">
        <w:rPr>
          <w:rFonts w:hint="eastAsia"/>
        </w:rPr>
        <w:t>各</w:t>
      </w:r>
      <w:r w:rsidRPr="00CF7765">
        <w:rPr>
          <w:rFonts w:hint="eastAsia"/>
        </w:rPr>
        <w:t>DT Service</w:t>
      </w:r>
      <w:r w:rsidRPr="00CF7765">
        <w:rPr>
          <w:rFonts w:hint="eastAsia"/>
        </w:rPr>
        <w:t>における全面プリント</w:t>
      </w:r>
      <w:r w:rsidRPr="00CF7765">
        <w:rPr>
          <w:rFonts w:hint="eastAsia"/>
        </w:rPr>
        <w:t>(</w:t>
      </w:r>
      <w:r w:rsidRPr="00CF7765">
        <w:rPr>
          <w:rFonts w:hint="eastAsia"/>
        </w:rPr>
        <w:t>全面コピー</w:t>
      </w:r>
      <w:r w:rsidRPr="00CF7765">
        <w:rPr>
          <w:rFonts w:hint="eastAsia"/>
        </w:rPr>
        <w:t>)</w:t>
      </w:r>
      <w:r w:rsidRPr="00CF7765">
        <w:rPr>
          <w:rFonts w:hint="eastAsia"/>
        </w:rPr>
        <w:t>については、各</w:t>
      </w:r>
      <w:r w:rsidRPr="00CF7765">
        <w:rPr>
          <w:rFonts w:hint="eastAsia"/>
        </w:rPr>
        <w:t>DT Service</w:t>
      </w:r>
      <w:r w:rsidRPr="00CF7765">
        <w:rPr>
          <w:rFonts w:hint="eastAsia"/>
        </w:rPr>
        <w:t>編を参照のこと。</w:t>
      </w:r>
    </w:p>
    <w:p w:rsidR="00FD3712" w:rsidRPr="00CF7765" w:rsidRDefault="00FD3712">
      <w:pPr>
        <w:pStyle w:val="aa"/>
        <w:tabs>
          <w:tab w:val="clear" w:pos="567"/>
          <w:tab w:val="clear" w:pos="851"/>
          <w:tab w:val="clear" w:pos="1418"/>
          <w:tab w:val="clear" w:pos="1701"/>
          <w:tab w:val="left" w:pos="1380"/>
        </w:tabs>
        <w:ind w:left="0"/>
      </w:pPr>
    </w:p>
    <w:p w:rsidR="00FD3712" w:rsidRPr="00CF7765" w:rsidRDefault="00FD3712">
      <w:pPr>
        <w:pStyle w:val="aa"/>
        <w:numPr>
          <w:ilvl w:val="0"/>
          <w:numId w:val="25"/>
        </w:numPr>
        <w:tabs>
          <w:tab w:val="clear" w:pos="567"/>
          <w:tab w:val="clear" w:pos="851"/>
          <w:tab w:val="clear" w:pos="1418"/>
          <w:tab w:val="clear" w:pos="1701"/>
          <w:tab w:val="left" w:pos="1380"/>
        </w:tabs>
      </w:pPr>
      <w:r w:rsidRPr="00CF7765">
        <w:rPr>
          <w:rFonts w:hint="eastAsia"/>
        </w:rPr>
        <w:t>用紙種類として、穴空き紙を指定された場合、</w:t>
      </w:r>
      <w:r w:rsidRPr="00CF7765">
        <w:rPr>
          <w:rFonts w:hint="eastAsia"/>
          <w:color w:val="000000"/>
        </w:rPr>
        <w:t>IOT</w:t>
      </w:r>
      <w:r w:rsidRPr="00CF7765">
        <w:rPr>
          <w:rFonts w:hint="eastAsia"/>
          <w:color w:val="000000"/>
        </w:rPr>
        <w:t>によって、システムデータ「</w:t>
      </w:r>
      <w:r w:rsidRPr="00CF7765">
        <w:rPr>
          <w:rFonts w:hint="eastAsia"/>
        </w:rPr>
        <w:t>縁消し調整値（穴空き用紙の穴のある用紙端）」分の縁消しが穴のある用紙端に対して実施される。</w:t>
      </w:r>
      <w:r w:rsidRPr="00CF7765">
        <w:br/>
      </w:r>
      <w:r w:rsidRPr="00CF7765">
        <w:br/>
      </w:r>
      <w:r w:rsidRPr="00CF7765">
        <w:rPr>
          <w:rFonts w:hint="eastAsia"/>
        </w:rPr>
        <w:t>&lt;&lt;</w:t>
      </w:r>
      <w:r w:rsidRPr="00CF7765">
        <w:rPr>
          <w:rFonts w:hint="eastAsia"/>
        </w:rPr>
        <w:t>プロダクトによっては、</w:t>
      </w:r>
      <w:r w:rsidRPr="00CF7765">
        <w:rPr>
          <w:rFonts w:hint="eastAsia"/>
        </w:rPr>
        <w:t>&gt;&gt;</w:t>
      </w:r>
      <w:r w:rsidRPr="00CF7765">
        <w:br/>
      </w:r>
      <w:r w:rsidRPr="00CF7765">
        <w:rPr>
          <w:rFonts w:hint="eastAsia"/>
        </w:rPr>
        <w:t>システムデータ「穴空き用紙縁消し有無の設定」が、「</w:t>
      </w:r>
      <w:r w:rsidRPr="00CF7765">
        <w:rPr>
          <w:rFonts w:hint="eastAsia"/>
          <w:color w:val="000000"/>
        </w:rPr>
        <w:t>通常の</w:t>
      </w:r>
      <w:r w:rsidRPr="00CF7765">
        <w:rPr>
          <w:rFonts w:hint="eastAsia"/>
        </w:rPr>
        <w:t>縁</w:t>
      </w:r>
      <w:r w:rsidRPr="00CF7765">
        <w:rPr>
          <w:rFonts w:hint="eastAsia"/>
          <w:color w:val="000000"/>
        </w:rPr>
        <w:t>消しの動作」の場合は、本縁消しは</w:t>
      </w:r>
      <w:r w:rsidRPr="00CF7765">
        <w:rPr>
          <w:rFonts w:hint="eastAsia"/>
        </w:rPr>
        <w:t>実施されない。</w:t>
      </w:r>
      <w:r w:rsidRPr="00CF7765">
        <w:br/>
      </w:r>
      <w:r w:rsidRPr="00CF7765">
        <w:rPr>
          <w:rFonts w:hint="eastAsia"/>
        </w:rPr>
        <w:t>また、全面プリントを指示された場合は、システムデータ「穴空き用紙縁消し有無の設定」が、「穴のある用紙辺の縁消しをする</w:t>
      </w:r>
      <w:r w:rsidRPr="00CF7765">
        <w:rPr>
          <w:rFonts w:hint="eastAsia"/>
        </w:rPr>
        <w:t>(</w:t>
      </w:r>
      <w:r w:rsidRPr="00CF7765">
        <w:rPr>
          <w:rFonts w:hint="eastAsia"/>
        </w:rPr>
        <w:t>全面コピーより優先</w:t>
      </w:r>
      <w:r w:rsidRPr="00CF7765">
        <w:rPr>
          <w:rFonts w:hint="eastAsia"/>
        </w:rPr>
        <w:t>)</w:t>
      </w:r>
      <w:r w:rsidRPr="00CF7765">
        <w:rPr>
          <w:rFonts w:hint="eastAsia"/>
        </w:rPr>
        <w:t>」でないと本縁消しは実施されない。</w:t>
      </w:r>
    </w:p>
    <w:p w:rsidR="00FD3712" w:rsidRPr="00CF7765" w:rsidRDefault="00FD3712">
      <w:pPr>
        <w:pStyle w:val="aa"/>
        <w:tabs>
          <w:tab w:val="clear" w:pos="567"/>
          <w:tab w:val="clear" w:pos="851"/>
          <w:tab w:val="clear" w:pos="1418"/>
          <w:tab w:val="clear" w:pos="1701"/>
          <w:tab w:val="left" w:pos="1380"/>
        </w:tabs>
        <w:ind w:left="0"/>
      </w:pPr>
    </w:p>
    <w:p w:rsidR="00FD3712" w:rsidRPr="00CF7765" w:rsidRDefault="00FD3712">
      <w:pPr>
        <w:pStyle w:val="aa"/>
        <w:numPr>
          <w:ilvl w:val="0"/>
          <w:numId w:val="25"/>
        </w:numPr>
        <w:tabs>
          <w:tab w:val="clear" w:pos="567"/>
          <w:tab w:val="clear" w:pos="851"/>
          <w:tab w:val="clear" w:pos="1418"/>
          <w:tab w:val="clear" w:pos="1701"/>
          <w:tab w:val="left" w:pos="1380"/>
        </w:tabs>
      </w:pPr>
      <w:r w:rsidRPr="00CF7765">
        <w:rPr>
          <w:rFonts w:hint="eastAsia"/>
        </w:rPr>
        <w:t>Tab</w:t>
      </w:r>
      <w:r w:rsidRPr="00CF7765">
        <w:rPr>
          <w:rFonts w:hint="eastAsia"/>
        </w:rPr>
        <w:t>紙、</w:t>
      </w:r>
      <w:r w:rsidRPr="00CF7765">
        <w:rPr>
          <w:rFonts w:hint="eastAsia"/>
        </w:rPr>
        <w:t>Tab</w:t>
      </w:r>
      <w:r w:rsidRPr="00CF7765">
        <w:rPr>
          <w:rFonts w:hint="eastAsia"/>
        </w:rPr>
        <w:t>紙厚</w:t>
      </w:r>
      <w:r w:rsidRPr="00CF7765">
        <w:rPr>
          <w:rFonts w:hint="eastAsia"/>
        </w:rPr>
        <w:t>1</w:t>
      </w:r>
      <w:r w:rsidRPr="00CF7765">
        <w:rPr>
          <w:rFonts w:hint="eastAsia"/>
        </w:rPr>
        <w:t>、</w:t>
      </w:r>
      <w:r w:rsidRPr="00CF7765">
        <w:rPr>
          <w:rFonts w:hint="eastAsia"/>
        </w:rPr>
        <w:t>Tab</w:t>
      </w:r>
      <w:r w:rsidRPr="00CF7765">
        <w:rPr>
          <w:rFonts w:hint="eastAsia"/>
        </w:rPr>
        <w:t>紙厚</w:t>
      </w:r>
      <w:r w:rsidRPr="00CF7765">
        <w:rPr>
          <w:rFonts w:hint="eastAsia"/>
        </w:rPr>
        <w:t>2</w:t>
      </w:r>
      <w:r w:rsidRPr="00CF7765">
        <w:rPr>
          <w:rFonts w:hint="eastAsia"/>
        </w:rPr>
        <w:t>、</w:t>
      </w:r>
      <w:r w:rsidRPr="00CF7765">
        <w:rPr>
          <w:rFonts w:hint="eastAsia"/>
        </w:rPr>
        <w:t>Tab</w:t>
      </w:r>
      <w:r w:rsidRPr="00CF7765">
        <w:rPr>
          <w:rFonts w:hint="eastAsia"/>
        </w:rPr>
        <w:t>紙厚</w:t>
      </w:r>
      <w:r w:rsidRPr="00CF7765">
        <w:rPr>
          <w:rFonts w:hint="eastAsia"/>
        </w:rPr>
        <w:t>3</w:t>
      </w:r>
      <w:r w:rsidRPr="00CF7765">
        <w:rPr>
          <w:rFonts w:hint="eastAsia"/>
        </w:rPr>
        <w:t>、</w:t>
      </w:r>
      <w:r w:rsidRPr="00CF7765">
        <w:rPr>
          <w:rFonts w:hint="eastAsia"/>
        </w:rPr>
        <w:t>Tab</w:t>
      </w:r>
      <w:r w:rsidRPr="00CF7765">
        <w:rPr>
          <w:rFonts w:hint="eastAsia"/>
        </w:rPr>
        <w:t>紙厚</w:t>
      </w:r>
      <w:r w:rsidRPr="00CF7765">
        <w:rPr>
          <w:rFonts w:hint="eastAsia"/>
        </w:rPr>
        <w:t>4</w:t>
      </w:r>
      <w:r w:rsidRPr="00CF7765">
        <w:rPr>
          <w:rFonts w:hint="eastAsia"/>
        </w:rPr>
        <w:t>で印刷指示をされた場合、または、用紙トレイにその用紙種類を設定されたときは、用紙サイズに、システムデータ「タブ紙のタブ幅」で指定されたサイズを副走査方向に足しこんだサイズとし、</w:t>
      </w:r>
      <w:r w:rsidRPr="00CF7765">
        <w:rPr>
          <w:rFonts w:hint="eastAsia"/>
        </w:rPr>
        <w:t>IOT</w:t>
      </w:r>
      <w:r w:rsidRPr="00CF7765">
        <w:rPr>
          <w:rFonts w:hint="eastAsia"/>
        </w:rPr>
        <w:t>にもそのサイズを指示する。</w:t>
      </w:r>
      <w:r w:rsidRPr="00CF7765">
        <w:rPr>
          <w:rFonts w:hint="eastAsia"/>
        </w:rPr>
        <w:t>(</w:t>
      </w:r>
      <w:r w:rsidRPr="00CF7765">
        <w:rPr>
          <w:rFonts w:hint="eastAsia"/>
        </w:rPr>
        <w:t>「</w:t>
      </w:r>
      <w:r w:rsidRPr="00CF7765">
        <w:fldChar w:fldCharType="begin"/>
      </w:r>
      <w:r w:rsidRPr="00CF7765">
        <w:instrText xml:space="preserve"> REF _Ref8639530 \r \h </w:instrText>
      </w:r>
      <w:r w:rsidR="00FF16DA" w:rsidRPr="00CF7765">
        <w:instrText xml:space="preserve"> \* MERGEFORMAT </w:instrText>
      </w:r>
      <w:r w:rsidRPr="00CF7765">
        <w:fldChar w:fldCharType="separate"/>
      </w:r>
      <w:r w:rsidR="00091205">
        <w:t>3.2.3</w:t>
      </w:r>
      <w:r w:rsidRPr="00CF7765">
        <w:fldChar w:fldCharType="end"/>
      </w:r>
      <w:r w:rsidRPr="00CF7765">
        <w:rPr>
          <w:rFonts w:hint="eastAsia"/>
        </w:rPr>
        <w:t xml:space="preserve"> </w:t>
      </w:r>
      <w:r w:rsidRPr="00CF7765">
        <w:fldChar w:fldCharType="begin"/>
      </w:r>
      <w:r w:rsidRPr="00CF7765">
        <w:instrText xml:space="preserve"> REF _Ref8639530 \h </w:instrText>
      </w:r>
      <w:r w:rsidR="00FF16DA" w:rsidRPr="00CF7765">
        <w:instrText xml:space="preserve"> \* MERGEFORMAT </w:instrText>
      </w:r>
      <w:r w:rsidRPr="00CF7765">
        <w:fldChar w:fldCharType="separate"/>
      </w:r>
      <w:r w:rsidR="00091205" w:rsidRPr="00CF7765">
        <w:rPr>
          <w:rFonts w:hint="eastAsia"/>
        </w:rPr>
        <w:t>用紙種類の設定</w:t>
      </w:r>
      <w:r w:rsidRPr="00CF7765">
        <w:fldChar w:fldCharType="end"/>
      </w:r>
      <w:r w:rsidRPr="00CF7765">
        <w:rPr>
          <w:rFonts w:hint="eastAsia"/>
        </w:rPr>
        <w:t>」を参照のこと。</w:t>
      </w:r>
      <w:r w:rsidRPr="00CF7765">
        <w:rPr>
          <w:rFonts w:hint="eastAsia"/>
        </w:rPr>
        <w:t>)</w:t>
      </w:r>
    </w:p>
    <w:p w:rsidR="00FD3712" w:rsidRPr="00CF7765" w:rsidRDefault="00FD3712">
      <w:pPr>
        <w:pStyle w:val="ab"/>
        <w:ind w:left="840" w:firstLine="11"/>
      </w:pPr>
    </w:p>
    <w:bookmarkStart w:id="551" w:name="_MON_1009560645"/>
    <w:bookmarkStart w:id="552" w:name="_MON_1009560949"/>
    <w:bookmarkStart w:id="553" w:name="_MON_1100604129"/>
    <w:bookmarkStart w:id="554" w:name="_MON_1103473105"/>
    <w:bookmarkStart w:id="555" w:name="_MON_1104593796"/>
    <w:bookmarkStart w:id="556" w:name="_MON_1105535740"/>
    <w:bookmarkStart w:id="557" w:name="_MON_1118583434"/>
    <w:bookmarkStart w:id="558" w:name="_MON_1118616078"/>
    <w:bookmarkStart w:id="559" w:name="_MON_1127916258"/>
    <w:bookmarkStart w:id="560" w:name="_MON_1132134885"/>
    <w:bookmarkStart w:id="561" w:name="_MON_1136295982"/>
    <w:bookmarkStart w:id="562" w:name="_MON_1138103044"/>
    <w:bookmarkStart w:id="563" w:name="_MON_1139056994"/>
    <w:bookmarkStart w:id="564" w:name="_MON_1139310198"/>
    <w:bookmarkStart w:id="565" w:name="_MON_1139845101"/>
    <w:bookmarkStart w:id="566" w:name="_MON_1144238574"/>
    <w:bookmarkStart w:id="567" w:name="_MON_1144241153"/>
    <w:bookmarkStart w:id="568" w:name="_MON_1150115367"/>
    <w:bookmarkStart w:id="569" w:name="_MON_1151337535"/>
    <w:bookmarkStart w:id="570" w:name="_MON_1171195489"/>
    <w:bookmarkStart w:id="571" w:name="_MON_1178101776"/>
    <w:bookmarkStart w:id="572" w:name="_MON_1183378651"/>
    <w:bookmarkStart w:id="573" w:name="_MON_1209385530"/>
    <w:bookmarkStart w:id="574" w:name="_MON_1211909978"/>
    <w:bookmarkStart w:id="575" w:name="_MON_1227425716"/>
    <w:bookmarkStart w:id="576" w:name="_MON_1240315710"/>
    <w:bookmarkStart w:id="577" w:name="_MON_1265119169"/>
    <w:bookmarkStart w:id="578" w:name="_MON_1348595886"/>
    <w:bookmarkStart w:id="579" w:name="_MON_1367938351"/>
    <w:bookmarkStart w:id="580" w:name="_MON_1381167357"/>
    <w:bookmarkStart w:id="581" w:name="_MON_1381207518"/>
    <w:bookmarkStart w:id="582" w:name="_MON_139005154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Start w:id="583" w:name="_MON_1009560513"/>
    <w:bookmarkEnd w:id="583"/>
    <w:p w:rsidR="00FD3712" w:rsidRPr="00CF7765" w:rsidRDefault="00FD3712">
      <w:pPr>
        <w:pStyle w:val="ab"/>
        <w:ind w:left="840" w:firstLine="11"/>
      </w:pPr>
      <w:r w:rsidRPr="00CF7765">
        <w:object w:dxaOrig="9353" w:dyaOrig="4800">
          <v:shape id="_x0000_i1045" type="#_x0000_t75" style="width:468pt;height:239.25pt" o:ole="" fillcolor="window">
            <v:imagedata r:id="rId37" o:title=""/>
          </v:shape>
          <o:OLEObject Type="Embed" ProgID="Word.Picture.8" ShapeID="_x0000_i1045" DrawAspect="Content" ObjectID="_1632218522" r:id="rId38"/>
        </w:object>
      </w:r>
    </w:p>
    <w:p w:rsidR="00FD3712" w:rsidRPr="00CF7765" w:rsidRDefault="00FD3712">
      <w:pPr>
        <w:pStyle w:val="24"/>
        <w:rPr>
          <w:color w:val="auto"/>
        </w:rPr>
      </w:pPr>
      <w:r w:rsidRPr="00CF7765">
        <w:rPr>
          <w:rFonts w:hint="eastAsia"/>
          <w:color w:val="auto"/>
        </w:rPr>
        <w:t>＜システムデータ＞</w:t>
      </w:r>
    </w:p>
    <w:p w:rsidR="00FD3712" w:rsidRPr="00CF7765" w:rsidRDefault="00FD3712">
      <w:pPr>
        <w:pStyle w:val="24"/>
        <w:rPr>
          <w:color w:val="auto"/>
        </w:rPr>
      </w:pPr>
      <w:r w:rsidRPr="00CF7765">
        <w:rPr>
          <w:rFonts w:hint="eastAsia"/>
          <w:color w:val="auto"/>
        </w:rPr>
        <w:t>&lt;&lt;</w:t>
      </w:r>
      <w:r w:rsidRPr="00CF7765">
        <w:rPr>
          <w:rFonts w:hint="eastAsia"/>
          <w:color w:val="auto"/>
        </w:rPr>
        <w:t>一部のカラー機</w:t>
      </w:r>
      <w:r w:rsidRPr="00CF7765">
        <w:rPr>
          <w:rFonts w:hint="eastAsia"/>
          <w:color w:val="auto"/>
        </w:rPr>
        <w:t>&gt;&gt;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40"/>
        <w:gridCol w:w="960"/>
        <w:gridCol w:w="1380"/>
        <w:gridCol w:w="2920"/>
      </w:tblGrid>
      <w:tr w:rsidR="00FD3712" w:rsidRPr="00CF7765">
        <w:trPr>
          <w:jc w:val="right"/>
        </w:trPr>
        <w:tc>
          <w:tcPr>
            <w:tcW w:w="4740" w:type="dxa"/>
            <w:shd w:val="clear" w:color="auto" w:fill="FFFF00"/>
            <w:vAlign w:val="center"/>
          </w:tcPr>
          <w:p w:rsidR="00FD3712" w:rsidRPr="00CF7765" w:rsidRDefault="00FD3712">
            <w:r w:rsidRPr="00CF7765">
              <w:rPr>
                <w:rFonts w:hint="eastAsia"/>
              </w:rPr>
              <w:t>項目</w:t>
            </w:r>
          </w:p>
        </w:tc>
        <w:tc>
          <w:tcPr>
            <w:tcW w:w="960" w:type="dxa"/>
            <w:shd w:val="clear" w:color="auto" w:fill="FFFF00"/>
            <w:vAlign w:val="center"/>
          </w:tcPr>
          <w:p w:rsidR="00FD3712" w:rsidRPr="00CF7765" w:rsidRDefault="00FD3712">
            <w:pPr>
              <w:jc w:val="center"/>
            </w:pPr>
            <w:r w:rsidRPr="00CF7765">
              <w:rPr>
                <w:rFonts w:hint="eastAsia"/>
              </w:rPr>
              <w:t>設定</w:t>
            </w:r>
          </w:p>
        </w:tc>
        <w:tc>
          <w:tcPr>
            <w:tcW w:w="1380" w:type="dxa"/>
            <w:shd w:val="clear" w:color="auto" w:fill="FFFF00"/>
            <w:vAlign w:val="center"/>
          </w:tcPr>
          <w:p w:rsidR="00FD3712" w:rsidRPr="00CF7765" w:rsidRDefault="00FD3712">
            <w:r w:rsidRPr="00CF7765">
              <w:rPr>
                <w:rFonts w:hint="eastAsia"/>
              </w:rPr>
              <w:t>デフォルト値</w:t>
            </w:r>
          </w:p>
        </w:tc>
        <w:tc>
          <w:tcPr>
            <w:tcW w:w="292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jc w:val="right"/>
        </w:trPr>
        <w:tc>
          <w:tcPr>
            <w:tcW w:w="4740" w:type="dxa"/>
          </w:tcPr>
          <w:p w:rsidR="00FD3712" w:rsidRPr="00CF7765" w:rsidRDefault="00FD3712">
            <w:pPr>
              <w:tabs>
                <w:tab w:val="left" w:pos="1761"/>
              </w:tabs>
            </w:pPr>
            <w:r w:rsidRPr="00CF7765">
              <w:rPr>
                <w:rFonts w:hint="eastAsia"/>
              </w:rPr>
              <w:t>縁消し調整値（先端</w:t>
            </w:r>
            <w:r w:rsidRPr="00CF7765">
              <w:rPr>
                <w:rFonts w:hint="eastAsia"/>
              </w:rPr>
              <w:t xml:space="preserve"> </w:t>
            </w:r>
            <w:r w:rsidRPr="00CF7765">
              <w:rPr>
                <w:rFonts w:hint="eastAsia"/>
              </w:rPr>
              <w:t>カラー）</w:t>
            </w:r>
            <w:r w:rsidRPr="00CF7765">
              <w:rPr>
                <w:rFonts w:hint="eastAsia"/>
              </w:rPr>
              <w:tab/>
              <w:t>(IOT NVM)</w:t>
            </w:r>
          </w:p>
        </w:tc>
        <w:tc>
          <w:tcPr>
            <w:tcW w:w="960" w:type="dxa"/>
            <w:vAlign w:val="center"/>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r w:rsidR="00FD3712" w:rsidRPr="00CF7765">
        <w:trPr>
          <w:cantSplit/>
          <w:jc w:val="right"/>
        </w:trPr>
        <w:tc>
          <w:tcPr>
            <w:tcW w:w="4740" w:type="dxa"/>
          </w:tcPr>
          <w:p w:rsidR="00FD3712" w:rsidRPr="00CF7765" w:rsidRDefault="00FD3712">
            <w:pPr>
              <w:tabs>
                <w:tab w:val="left" w:pos="1761"/>
              </w:tabs>
            </w:pPr>
            <w:r w:rsidRPr="00CF7765">
              <w:rPr>
                <w:rFonts w:hint="eastAsia"/>
              </w:rPr>
              <w:t>縁消し調整値（後端</w:t>
            </w:r>
            <w:r w:rsidRPr="00CF7765">
              <w:rPr>
                <w:rFonts w:hint="eastAsia"/>
              </w:rPr>
              <w:t xml:space="preserve"> </w:t>
            </w:r>
            <w:r w:rsidRPr="00CF7765">
              <w:rPr>
                <w:rFonts w:hint="eastAsia"/>
              </w:rPr>
              <w:t>カラー）</w:t>
            </w:r>
            <w:r w:rsidRPr="00CF7765">
              <w:rPr>
                <w:rFonts w:hint="eastAsia"/>
              </w:rPr>
              <w:tab/>
              <w:t>(IOT NVM)</w:t>
            </w:r>
          </w:p>
        </w:tc>
        <w:tc>
          <w:tcPr>
            <w:tcW w:w="960" w:type="dxa"/>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r w:rsidR="00FD3712" w:rsidRPr="00CF7765">
        <w:trPr>
          <w:cantSplit/>
          <w:jc w:val="right"/>
        </w:trPr>
        <w:tc>
          <w:tcPr>
            <w:tcW w:w="4740" w:type="dxa"/>
          </w:tcPr>
          <w:p w:rsidR="00FD3712" w:rsidRPr="00CF7765" w:rsidRDefault="00FD3712">
            <w:pPr>
              <w:tabs>
                <w:tab w:val="left" w:pos="1761"/>
              </w:tabs>
            </w:pPr>
            <w:r w:rsidRPr="00CF7765">
              <w:rPr>
                <w:rFonts w:hint="eastAsia"/>
              </w:rPr>
              <w:t>縁消し調整値（先端</w:t>
            </w:r>
            <w:r w:rsidRPr="00CF7765">
              <w:rPr>
                <w:rFonts w:hint="eastAsia"/>
              </w:rPr>
              <w:t xml:space="preserve"> </w:t>
            </w:r>
            <w:r w:rsidRPr="00CF7765">
              <w:rPr>
                <w:rFonts w:hint="eastAsia"/>
              </w:rPr>
              <w:t>白黒）</w:t>
            </w:r>
            <w:r w:rsidRPr="00CF7765">
              <w:rPr>
                <w:rFonts w:hint="eastAsia"/>
              </w:rPr>
              <w:tab/>
              <w:t>(IOT NVM)</w:t>
            </w:r>
          </w:p>
        </w:tc>
        <w:tc>
          <w:tcPr>
            <w:tcW w:w="960" w:type="dxa"/>
            <w:vAlign w:val="center"/>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r w:rsidR="00FD3712" w:rsidRPr="00CF7765">
        <w:trPr>
          <w:cantSplit/>
          <w:jc w:val="right"/>
        </w:trPr>
        <w:tc>
          <w:tcPr>
            <w:tcW w:w="4740" w:type="dxa"/>
          </w:tcPr>
          <w:p w:rsidR="00FD3712" w:rsidRPr="00CF7765" w:rsidRDefault="00FD3712">
            <w:pPr>
              <w:tabs>
                <w:tab w:val="left" w:pos="1761"/>
              </w:tabs>
            </w:pPr>
            <w:r w:rsidRPr="00CF7765">
              <w:rPr>
                <w:rFonts w:hint="eastAsia"/>
              </w:rPr>
              <w:t>縁消し調整値（後端</w:t>
            </w:r>
            <w:r w:rsidRPr="00CF7765">
              <w:rPr>
                <w:rFonts w:hint="eastAsia"/>
              </w:rPr>
              <w:t xml:space="preserve"> </w:t>
            </w:r>
            <w:r w:rsidRPr="00CF7765">
              <w:rPr>
                <w:rFonts w:hint="eastAsia"/>
              </w:rPr>
              <w:t>白黒）</w:t>
            </w:r>
            <w:r w:rsidRPr="00CF7765">
              <w:rPr>
                <w:rFonts w:hint="eastAsia"/>
              </w:rPr>
              <w:tab/>
              <w:t>(IOT NVM)</w:t>
            </w:r>
          </w:p>
        </w:tc>
        <w:tc>
          <w:tcPr>
            <w:tcW w:w="960" w:type="dxa"/>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r w:rsidR="00FD3712" w:rsidRPr="00CF7765">
        <w:trPr>
          <w:cantSplit/>
          <w:jc w:val="right"/>
        </w:trPr>
        <w:tc>
          <w:tcPr>
            <w:tcW w:w="4740" w:type="dxa"/>
          </w:tcPr>
          <w:p w:rsidR="00FD3712" w:rsidRPr="00CF7765" w:rsidRDefault="00FD3712">
            <w:pPr>
              <w:tabs>
                <w:tab w:val="left" w:pos="1761"/>
              </w:tabs>
            </w:pPr>
            <w:r w:rsidRPr="00CF7765">
              <w:rPr>
                <w:rFonts w:hint="eastAsia"/>
              </w:rPr>
              <w:t>縁消し調整値（サイド）</w:t>
            </w:r>
            <w:r w:rsidRPr="00CF7765">
              <w:rPr>
                <w:rFonts w:hint="eastAsia"/>
              </w:rPr>
              <w:tab/>
              <w:t xml:space="preserve"> </w:t>
            </w:r>
            <w:r w:rsidRPr="00CF7765">
              <w:rPr>
                <w:rFonts w:hint="eastAsia"/>
              </w:rPr>
              <w:tab/>
              <w:t>(IOT NVM)</w:t>
            </w:r>
          </w:p>
        </w:tc>
        <w:tc>
          <w:tcPr>
            <w:tcW w:w="960" w:type="dxa"/>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bl>
    <w:p w:rsidR="00FD3712" w:rsidRPr="00CF7765" w:rsidRDefault="00FD3712">
      <w:pPr>
        <w:pStyle w:val="24"/>
        <w:rPr>
          <w:color w:val="auto"/>
        </w:rPr>
      </w:pPr>
    </w:p>
    <w:p w:rsidR="00FD3712" w:rsidRPr="00CF7765" w:rsidRDefault="00FD3712">
      <w:pPr>
        <w:pStyle w:val="24"/>
        <w:rPr>
          <w:color w:val="auto"/>
        </w:rPr>
      </w:pPr>
      <w:r w:rsidRPr="00CF7765">
        <w:rPr>
          <w:rFonts w:hint="eastAsia"/>
          <w:color w:val="auto"/>
        </w:rPr>
        <w:t>&lt;&lt;</w:t>
      </w:r>
      <w:r w:rsidRPr="00CF7765">
        <w:rPr>
          <w:rFonts w:hint="eastAsia"/>
          <w:color w:val="auto"/>
        </w:rPr>
        <w:t>上記以外のカラー機、モノクロ機</w:t>
      </w:r>
      <w:r w:rsidRPr="00CF7765">
        <w:rPr>
          <w:rFonts w:hint="eastAsia"/>
          <w:color w:val="auto"/>
        </w:rPr>
        <w:t>&gt;&gt;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40"/>
        <w:gridCol w:w="960"/>
        <w:gridCol w:w="1380"/>
        <w:gridCol w:w="2920"/>
      </w:tblGrid>
      <w:tr w:rsidR="00FD3712" w:rsidRPr="00CF7765">
        <w:trPr>
          <w:jc w:val="right"/>
        </w:trPr>
        <w:tc>
          <w:tcPr>
            <w:tcW w:w="4740" w:type="dxa"/>
            <w:shd w:val="clear" w:color="auto" w:fill="FFFF00"/>
            <w:vAlign w:val="center"/>
          </w:tcPr>
          <w:p w:rsidR="00FD3712" w:rsidRPr="00CF7765" w:rsidRDefault="00FD3712">
            <w:r w:rsidRPr="00CF7765">
              <w:rPr>
                <w:rFonts w:hint="eastAsia"/>
              </w:rPr>
              <w:t>項目</w:t>
            </w:r>
          </w:p>
        </w:tc>
        <w:tc>
          <w:tcPr>
            <w:tcW w:w="960" w:type="dxa"/>
            <w:shd w:val="clear" w:color="auto" w:fill="FFFF00"/>
            <w:vAlign w:val="center"/>
          </w:tcPr>
          <w:p w:rsidR="00FD3712" w:rsidRPr="00CF7765" w:rsidRDefault="00FD3712">
            <w:pPr>
              <w:jc w:val="center"/>
            </w:pPr>
            <w:r w:rsidRPr="00CF7765">
              <w:rPr>
                <w:rFonts w:hint="eastAsia"/>
              </w:rPr>
              <w:t>設定</w:t>
            </w:r>
          </w:p>
        </w:tc>
        <w:tc>
          <w:tcPr>
            <w:tcW w:w="1380" w:type="dxa"/>
            <w:shd w:val="clear" w:color="auto" w:fill="FFFF00"/>
            <w:vAlign w:val="center"/>
          </w:tcPr>
          <w:p w:rsidR="00FD3712" w:rsidRPr="00CF7765" w:rsidRDefault="00FD3712">
            <w:r w:rsidRPr="00CF7765">
              <w:rPr>
                <w:rFonts w:hint="eastAsia"/>
              </w:rPr>
              <w:t>デフォルト値</w:t>
            </w:r>
          </w:p>
        </w:tc>
        <w:tc>
          <w:tcPr>
            <w:tcW w:w="292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jc w:val="right"/>
        </w:trPr>
        <w:tc>
          <w:tcPr>
            <w:tcW w:w="4740" w:type="dxa"/>
          </w:tcPr>
          <w:p w:rsidR="00FD3712" w:rsidRPr="00CF7765" w:rsidRDefault="00FD3712">
            <w:pPr>
              <w:tabs>
                <w:tab w:val="left" w:pos="2554"/>
              </w:tabs>
            </w:pPr>
            <w:r w:rsidRPr="00CF7765">
              <w:rPr>
                <w:rFonts w:hint="eastAsia"/>
              </w:rPr>
              <w:t>縁消し調整値（先端）</w:t>
            </w:r>
            <w:r w:rsidRPr="00CF7765">
              <w:rPr>
                <w:rFonts w:hint="eastAsia"/>
              </w:rPr>
              <w:tab/>
              <w:t>(IOT NVM)</w:t>
            </w:r>
          </w:p>
        </w:tc>
        <w:tc>
          <w:tcPr>
            <w:tcW w:w="960" w:type="dxa"/>
            <w:vAlign w:val="center"/>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r w:rsidR="00FD3712" w:rsidRPr="00CF7765">
        <w:trPr>
          <w:cantSplit/>
          <w:jc w:val="right"/>
        </w:trPr>
        <w:tc>
          <w:tcPr>
            <w:tcW w:w="4740" w:type="dxa"/>
          </w:tcPr>
          <w:p w:rsidR="00FD3712" w:rsidRPr="00CF7765" w:rsidRDefault="00FD3712">
            <w:pPr>
              <w:tabs>
                <w:tab w:val="left" w:pos="2554"/>
              </w:tabs>
            </w:pPr>
            <w:r w:rsidRPr="00CF7765">
              <w:rPr>
                <w:rFonts w:hint="eastAsia"/>
              </w:rPr>
              <w:t>縁消し調整値（後端）</w:t>
            </w:r>
            <w:r w:rsidRPr="00CF7765">
              <w:rPr>
                <w:rFonts w:hint="eastAsia"/>
              </w:rPr>
              <w:tab/>
              <w:t>(IOT NVM)</w:t>
            </w:r>
          </w:p>
        </w:tc>
        <w:tc>
          <w:tcPr>
            <w:tcW w:w="960" w:type="dxa"/>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r w:rsidR="00FD3712" w:rsidRPr="00CF7765">
        <w:trPr>
          <w:cantSplit/>
          <w:jc w:val="right"/>
        </w:trPr>
        <w:tc>
          <w:tcPr>
            <w:tcW w:w="4740" w:type="dxa"/>
          </w:tcPr>
          <w:p w:rsidR="00FD3712" w:rsidRPr="00CF7765" w:rsidRDefault="00FD3712">
            <w:pPr>
              <w:tabs>
                <w:tab w:val="left" w:pos="2554"/>
              </w:tabs>
            </w:pPr>
            <w:r w:rsidRPr="00CF7765">
              <w:rPr>
                <w:rFonts w:hint="eastAsia"/>
              </w:rPr>
              <w:t>縁消し調整値（サイド）</w:t>
            </w:r>
            <w:r w:rsidRPr="00CF7765">
              <w:rPr>
                <w:rFonts w:hint="eastAsia"/>
              </w:rPr>
              <w:tab/>
              <w:t>(IOT NVM)</w:t>
            </w:r>
          </w:p>
        </w:tc>
        <w:tc>
          <w:tcPr>
            <w:tcW w:w="960" w:type="dxa"/>
          </w:tcPr>
          <w:p w:rsidR="00FD3712" w:rsidRPr="00CF7765" w:rsidRDefault="00FD3712">
            <w:pPr>
              <w:jc w:val="center"/>
            </w:pPr>
            <w:r w:rsidRPr="00CF7765">
              <w:rPr>
                <w:rFonts w:hint="eastAsia"/>
              </w:rPr>
              <w:t>CE</w:t>
            </w:r>
          </w:p>
        </w:tc>
        <w:tc>
          <w:tcPr>
            <w:tcW w:w="1380" w:type="dxa"/>
          </w:tcPr>
          <w:p w:rsidR="00FD3712" w:rsidRPr="00CF7765" w:rsidRDefault="00FD3712"/>
        </w:tc>
        <w:tc>
          <w:tcPr>
            <w:tcW w:w="2920" w:type="dxa"/>
          </w:tcPr>
          <w:p w:rsidR="00FD3712" w:rsidRPr="00CF7765" w:rsidRDefault="00FD3712">
            <w:r w:rsidRPr="00CF7765">
              <w:rPr>
                <w:rFonts w:hint="eastAsia"/>
              </w:rPr>
              <w:t>（</w:t>
            </w:r>
            <w:r w:rsidRPr="00CF7765">
              <w:rPr>
                <w:rFonts w:hint="eastAsia"/>
              </w:rPr>
              <w:t>0.1mm</w:t>
            </w:r>
            <w:r w:rsidRPr="00CF7765">
              <w:rPr>
                <w:rFonts w:hint="eastAsia"/>
              </w:rPr>
              <w:t>単位）</w:t>
            </w:r>
          </w:p>
        </w:tc>
      </w:tr>
    </w:tbl>
    <w:p w:rsidR="00FD3712" w:rsidRPr="00CF7765" w:rsidRDefault="00FD3712">
      <w:pPr>
        <w:pStyle w:val="24"/>
        <w:rPr>
          <w:color w:val="auto"/>
        </w:rPr>
      </w:pPr>
    </w:p>
    <w:p w:rsidR="00FD3712" w:rsidRPr="00CF7765" w:rsidRDefault="00FD3712">
      <w:pPr>
        <w:pStyle w:val="24"/>
        <w:rPr>
          <w:color w:val="auto"/>
        </w:rPr>
      </w:pPr>
      <w:r w:rsidRPr="00CF7765">
        <w:rPr>
          <w:rFonts w:hint="eastAsia"/>
          <w:color w:val="auto"/>
        </w:rPr>
        <w:t>&lt;&lt;</w:t>
      </w:r>
      <w:r w:rsidRPr="00CF7765">
        <w:rPr>
          <w:rFonts w:hint="eastAsia"/>
          <w:color w:val="auto"/>
        </w:rPr>
        <w:t>タブ紙サポート機</w:t>
      </w:r>
      <w:r w:rsidRPr="00CF7765">
        <w:rPr>
          <w:rFonts w:hint="eastAsia"/>
          <w:color w:val="auto"/>
        </w:rPr>
        <w:t>&gt;&gt;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40"/>
        <w:gridCol w:w="960"/>
        <w:gridCol w:w="1380"/>
        <w:gridCol w:w="2920"/>
      </w:tblGrid>
      <w:tr w:rsidR="00FD3712" w:rsidRPr="00CF7765">
        <w:trPr>
          <w:jc w:val="right"/>
        </w:trPr>
        <w:tc>
          <w:tcPr>
            <w:tcW w:w="4740" w:type="dxa"/>
            <w:shd w:val="clear" w:color="auto" w:fill="FFFF00"/>
            <w:vAlign w:val="center"/>
          </w:tcPr>
          <w:p w:rsidR="00FD3712" w:rsidRPr="00CF7765" w:rsidRDefault="00FD3712">
            <w:r w:rsidRPr="00CF7765">
              <w:rPr>
                <w:rFonts w:hint="eastAsia"/>
              </w:rPr>
              <w:t>項目</w:t>
            </w:r>
          </w:p>
        </w:tc>
        <w:tc>
          <w:tcPr>
            <w:tcW w:w="960" w:type="dxa"/>
            <w:shd w:val="clear" w:color="auto" w:fill="FFFF00"/>
            <w:vAlign w:val="center"/>
          </w:tcPr>
          <w:p w:rsidR="00FD3712" w:rsidRPr="00CF7765" w:rsidRDefault="00FD3712">
            <w:pPr>
              <w:jc w:val="center"/>
            </w:pPr>
            <w:r w:rsidRPr="00CF7765">
              <w:rPr>
                <w:rFonts w:hint="eastAsia"/>
              </w:rPr>
              <w:t>設定</w:t>
            </w:r>
          </w:p>
        </w:tc>
        <w:tc>
          <w:tcPr>
            <w:tcW w:w="1380" w:type="dxa"/>
            <w:shd w:val="clear" w:color="auto" w:fill="FFFF00"/>
            <w:vAlign w:val="center"/>
          </w:tcPr>
          <w:p w:rsidR="00FD3712" w:rsidRPr="00CF7765" w:rsidRDefault="00FD3712">
            <w:r w:rsidRPr="00CF7765">
              <w:rPr>
                <w:rFonts w:hint="eastAsia"/>
              </w:rPr>
              <w:t>デフォルト値</w:t>
            </w:r>
          </w:p>
        </w:tc>
        <w:tc>
          <w:tcPr>
            <w:tcW w:w="292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jc w:val="right"/>
        </w:trPr>
        <w:tc>
          <w:tcPr>
            <w:tcW w:w="4740" w:type="dxa"/>
          </w:tcPr>
          <w:p w:rsidR="00FD3712" w:rsidRPr="00CF7765" w:rsidRDefault="00FD3712">
            <w:pPr>
              <w:tabs>
                <w:tab w:val="left" w:pos="1761"/>
                <w:tab w:val="left" w:pos="3621"/>
              </w:tabs>
            </w:pPr>
            <w:r w:rsidRPr="00CF7765">
              <w:rPr>
                <w:rFonts w:hint="eastAsia"/>
              </w:rPr>
              <w:t>タブ紙のタブ幅</w:t>
            </w:r>
          </w:p>
        </w:tc>
        <w:tc>
          <w:tcPr>
            <w:tcW w:w="960" w:type="dxa"/>
          </w:tcPr>
          <w:p w:rsidR="00FD3712" w:rsidRPr="00CF7765" w:rsidRDefault="00FD3712">
            <w:pPr>
              <w:pStyle w:val="ab"/>
              <w:ind w:left="0" w:firstLine="0"/>
              <w:jc w:val="center"/>
            </w:pPr>
            <w:r w:rsidRPr="00CF7765">
              <w:rPr>
                <w:rFonts w:hint="eastAsia"/>
              </w:rPr>
              <w:t>CE</w:t>
            </w:r>
          </w:p>
        </w:tc>
        <w:tc>
          <w:tcPr>
            <w:tcW w:w="1380" w:type="dxa"/>
          </w:tcPr>
          <w:p w:rsidR="00FD3712" w:rsidRPr="00CF7765" w:rsidRDefault="00FD3712">
            <w:pPr>
              <w:pStyle w:val="ab"/>
              <w:ind w:left="0" w:firstLine="0"/>
            </w:pPr>
            <w:r w:rsidRPr="00CF7765">
              <w:rPr>
                <w:rFonts w:hint="eastAsia"/>
              </w:rPr>
              <w:t>15.0mm</w:t>
            </w:r>
          </w:p>
        </w:tc>
        <w:tc>
          <w:tcPr>
            <w:tcW w:w="2920" w:type="dxa"/>
          </w:tcPr>
          <w:p w:rsidR="00FD3712" w:rsidRPr="00CF7765" w:rsidRDefault="00FD3712">
            <w:pPr>
              <w:pStyle w:val="ab"/>
              <w:ind w:left="0" w:firstLine="0"/>
            </w:pPr>
            <w:r w:rsidRPr="00CF7765">
              <w:rPr>
                <w:rFonts w:hint="eastAsia"/>
              </w:rPr>
              <w:t>7.0mm</w:t>
            </w:r>
            <w:r w:rsidRPr="00CF7765">
              <w:rPr>
                <w:rFonts w:hint="eastAsia"/>
              </w:rPr>
              <w:t>～</w:t>
            </w:r>
            <w:r w:rsidRPr="00CF7765">
              <w:rPr>
                <w:rFonts w:hint="eastAsia"/>
              </w:rPr>
              <w:t>20.0mm</w:t>
            </w:r>
          </w:p>
        </w:tc>
      </w:tr>
    </w:tbl>
    <w:p w:rsidR="00FD3712" w:rsidRPr="00CF7765" w:rsidRDefault="00FD3712">
      <w:pPr>
        <w:pStyle w:val="24"/>
        <w:rPr>
          <w:color w:val="auto"/>
        </w:rPr>
      </w:pPr>
    </w:p>
    <w:p w:rsidR="00FD3712" w:rsidRPr="00CF7765" w:rsidRDefault="00FD3712">
      <w:pPr>
        <w:pStyle w:val="24"/>
        <w:rPr>
          <w:color w:val="auto"/>
        </w:rPr>
      </w:pPr>
      <w:r w:rsidRPr="00CF7765">
        <w:rPr>
          <w:rFonts w:hint="eastAsia"/>
          <w:color w:val="auto"/>
        </w:rPr>
        <w:t>&lt;&lt;</w:t>
      </w:r>
      <w:r w:rsidRPr="00CF7765">
        <w:rPr>
          <w:rFonts w:hint="eastAsia"/>
          <w:color w:val="auto"/>
        </w:rPr>
        <w:t>プロダクトによっては</w:t>
      </w:r>
      <w:r w:rsidRPr="00CF7765">
        <w:rPr>
          <w:rFonts w:hint="eastAsia"/>
          <w:color w:val="auto"/>
        </w:rPr>
        <w:t>&gt;&gt;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40"/>
        <w:gridCol w:w="960"/>
        <w:gridCol w:w="1380"/>
        <w:gridCol w:w="2920"/>
      </w:tblGrid>
      <w:tr w:rsidR="00FD3712" w:rsidRPr="00CF7765">
        <w:trPr>
          <w:jc w:val="right"/>
        </w:trPr>
        <w:tc>
          <w:tcPr>
            <w:tcW w:w="4740" w:type="dxa"/>
            <w:shd w:val="clear" w:color="auto" w:fill="FFFF00"/>
            <w:vAlign w:val="center"/>
          </w:tcPr>
          <w:p w:rsidR="00FD3712" w:rsidRPr="00CF7765" w:rsidRDefault="00FD3712">
            <w:r w:rsidRPr="00CF7765">
              <w:rPr>
                <w:rFonts w:hint="eastAsia"/>
              </w:rPr>
              <w:t>項目</w:t>
            </w:r>
          </w:p>
        </w:tc>
        <w:tc>
          <w:tcPr>
            <w:tcW w:w="960" w:type="dxa"/>
            <w:shd w:val="clear" w:color="auto" w:fill="FFFF00"/>
            <w:vAlign w:val="center"/>
          </w:tcPr>
          <w:p w:rsidR="00FD3712" w:rsidRPr="00CF7765" w:rsidRDefault="00FD3712">
            <w:pPr>
              <w:jc w:val="center"/>
            </w:pPr>
            <w:r w:rsidRPr="00CF7765">
              <w:rPr>
                <w:rFonts w:hint="eastAsia"/>
              </w:rPr>
              <w:t>設定</w:t>
            </w:r>
          </w:p>
        </w:tc>
        <w:tc>
          <w:tcPr>
            <w:tcW w:w="1380" w:type="dxa"/>
            <w:shd w:val="clear" w:color="auto" w:fill="FFFF00"/>
            <w:vAlign w:val="center"/>
          </w:tcPr>
          <w:p w:rsidR="00FD3712" w:rsidRPr="00CF7765" w:rsidRDefault="00FD3712">
            <w:r w:rsidRPr="00CF7765">
              <w:rPr>
                <w:rFonts w:hint="eastAsia"/>
              </w:rPr>
              <w:t>デフォルト値</w:t>
            </w:r>
          </w:p>
        </w:tc>
        <w:tc>
          <w:tcPr>
            <w:tcW w:w="292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jc w:val="right"/>
        </w:trPr>
        <w:tc>
          <w:tcPr>
            <w:tcW w:w="4740" w:type="dxa"/>
          </w:tcPr>
          <w:p w:rsidR="00FD3712" w:rsidRPr="00CF7765" w:rsidRDefault="00FD3712">
            <w:pPr>
              <w:tabs>
                <w:tab w:val="left" w:pos="1761"/>
                <w:tab w:val="left" w:pos="3621"/>
              </w:tabs>
            </w:pPr>
            <w:r w:rsidRPr="00CF7765">
              <w:rPr>
                <w:rFonts w:hint="eastAsia"/>
              </w:rPr>
              <w:t>縁消し調整値（穴空き用紙の穴のある用紙端）</w:t>
            </w:r>
            <w:r w:rsidRPr="00CF7765">
              <w:tab/>
            </w:r>
            <w:r w:rsidRPr="00CF7765">
              <w:rPr>
                <w:rFonts w:hint="eastAsia"/>
              </w:rPr>
              <w:t>(IOT NVM)</w:t>
            </w:r>
          </w:p>
        </w:tc>
        <w:tc>
          <w:tcPr>
            <w:tcW w:w="960" w:type="dxa"/>
          </w:tcPr>
          <w:p w:rsidR="00FD3712" w:rsidRPr="00CF7765" w:rsidRDefault="00FD3712">
            <w:pPr>
              <w:jc w:val="center"/>
            </w:pPr>
            <w:r w:rsidRPr="00CF7765">
              <w:rPr>
                <w:rFonts w:hint="eastAsia"/>
              </w:rPr>
              <w:t>CE</w:t>
            </w:r>
          </w:p>
        </w:tc>
        <w:tc>
          <w:tcPr>
            <w:tcW w:w="1380" w:type="dxa"/>
          </w:tcPr>
          <w:p w:rsidR="00FD3712" w:rsidRPr="00CF7765" w:rsidRDefault="00FD3712">
            <w:r w:rsidRPr="00CF7765">
              <w:rPr>
                <w:rFonts w:hint="eastAsia"/>
              </w:rPr>
              <w:t>16.0mm</w:t>
            </w:r>
          </w:p>
        </w:tc>
        <w:tc>
          <w:tcPr>
            <w:tcW w:w="2920" w:type="dxa"/>
          </w:tcPr>
          <w:p w:rsidR="00FD3712" w:rsidRPr="00CF7765" w:rsidRDefault="00FD3712">
            <w:r w:rsidRPr="00CF7765">
              <w:rPr>
                <w:rFonts w:hint="eastAsia"/>
              </w:rPr>
              <w:t>0.0mm</w:t>
            </w:r>
            <w:r w:rsidRPr="00CF7765">
              <w:rPr>
                <w:rFonts w:hint="eastAsia"/>
              </w:rPr>
              <w:t>～</w:t>
            </w:r>
            <w:r w:rsidRPr="00CF7765">
              <w:rPr>
                <w:rFonts w:hint="eastAsia"/>
              </w:rPr>
              <w:t xml:space="preserve">30.0mm </w:t>
            </w:r>
            <w:r w:rsidRPr="00CF7765">
              <w:rPr>
                <w:rFonts w:hint="eastAsia"/>
              </w:rPr>
              <w:t>（</w:t>
            </w:r>
            <w:r w:rsidRPr="00CF7765">
              <w:rPr>
                <w:rFonts w:hint="eastAsia"/>
              </w:rPr>
              <w:t>1.0mm</w:t>
            </w:r>
            <w:r w:rsidRPr="00CF7765">
              <w:rPr>
                <w:rFonts w:hint="eastAsia"/>
              </w:rPr>
              <w:t>単位）</w:t>
            </w:r>
          </w:p>
        </w:tc>
      </w:tr>
    </w:tbl>
    <w:p w:rsidR="00FD3712" w:rsidRPr="00CF7765" w:rsidRDefault="00FD3712">
      <w:pPr>
        <w:pStyle w:val="24"/>
        <w:rPr>
          <w:color w:val="auto"/>
        </w:rPr>
      </w:pPr>
    </w:p>
    <w:p w:rsidR="00FD3712" w:rsidRPr="00CF7765" w:rsidRDefault="00FD3712">
      <w:pPr>
        <w:pStyle w:val="24"/>
        <w:rPr>
          <w:color w:val="auto"/>
        </w:rPr>
      </w:pPr>
      <w:r w:rsidRPr="00CF7765">
        <w:rPr>
          <w:rFonts w:hint="eastAsia"/>
          <w:color w:val="auto"/>
        </w:rPr>
        <w:t>&lt;&lt;</w:t>
      </w:r>
      <w:r w:rsidRPr="00CF7765">
        <w:rPr>
          <w:rFonts w:hint="eastAsia"/>
          <w:color w:val="auto"/>
        </w:rPr>
        <w:t>プロダクトによっては</w:t>
      </w:r>
      <w:r w:rsidRPr="00CF7765">
        <w:rPr>
          <w:rFonts w:hint="eastAsia"/>
          <w:color w:val="auto"/>
        </w:rPr>
        <w:t>&gt;&gt;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740"/>
        <w:gridCol w:w="960"/>
        <w:gridCol w:w="1380"/>
        <w:gridCol w:w="2920"/>
      </w:tblGrid>
      <w:tr w:rsidR="00FD3712" w:rsidRPr="00CF7765">
        <w:trPr>
          <w:jc w:val="right"/>
        </w:trPr>
        <w:tc>
          <w:tcPr>
            <w:tcW w:w="4740" w:type="dxa"/>
            <w:shd w:val="clear" w:color="auto" w:fill="FFFF00"/>
            <w:vAlign w:val="center"/>
          </w:tcPr>
          <w:p w:rsidR="00FD3712" w:rsidRPr="00CF7765" w:rsidRDefault="00FD3712">
            <w:r w:rsidRPr="00CF7765">
              <w:rPr>
                <w:rFonts w:hint="eastAsia"/>
              </w:rPr>
              <w:t>項目</w:t>
            </w:r>
          </w:p>
        </w:tc>
        <w:tc>
          <w:tcPr>
            <w:tcW w:w="960" w:type="dxa"/>
            <w:shd w:val="clear" w:color="auto" w:fill="FFFF00"/>
            <w:vAlign w:val="center"/>
          </w:tcPr>
          <w:p w:rsidR="00FD3712" w:rsidRPr="00CF7765" w:rsidRDefault="00FD3712">
            <w:pPr>
              <w:jc w:val="center"/>
            </w:pPr>
            <w:r w:rsidRPr="00CF7765">
              <w:rPr>
                <w:rFonts w:hint="eastAsia"/>
              </w:rPr>
              <w:t>設定</w:t>
            </w:r>
          </w:p>
        </w:tc>
        <w:tc>
          <w:tcPr>
            <w:tcW w:w="1380" w:type="dxa"/>
            <w:shd w:val="clear" w:color="auto" w:fill="FFFF00"/>
            <w:vAlign w:val="center"/>
          </w:tcPr>
          <w:p w:rsidR="00FD3712" w:rsidRPr="00CF7765" w:rsidRDefault="00FD3712">
            <w:r w:rsidRPr="00CF7765">
              <w:rPr>
                <w:rFonts w:hint="eastAsia"/>
              </w:rPr>
              <w:t>デフォルト値</w:t>
            </w:r>
          </w:p>
        </w:tc>
        <w:tc>
          <w:tcPr>
            <w:tcW w:w="292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jc w:val="right"/>
        </w:trPr>
        <w:tc>
          <w:tcPr>
            <w:tcW w:w="4740" w:type="dxa"/>
          </w:tcPr>
          <w:p w:rsidR="00FD3712" w:rsidRPr="00CF7765" w:rsidRDefault="00FD3712">
            <w:pPr>
              <w:tabs>
                <w:tab w:val="left" w:pos="3621"/>
              </w:tabs>
            </w:pPr>
            <w:r w:rsidRPr="00CF7765">
              <w:rPr>
                <w:rFonts w:hint="eastAsia"/>
              </w:rPr>
              <w:t>穴空き用紙縁消し有無の設定</w:t>
            </w:r>
            <w:r w:rsidRPr="00CF7765">
              <w:tab/>
            </w:r>
            <w:r w:rsidRPr="00CF7765">
              <w:rPr>
                <w:rFonts w:hint="eastAsia"/>
              </w:rPr>
              <w:t>(IOT NVM)</w:t>
            </w:r>
          </w:p>
        </w:tc>
        <w:tc>
          <w:tcPr>
            <w:tcW w:w="960" w:type="dxa"/>
          </w:tcPr>
          <w:p w:rsidR="00FD3712" w:rsidRPr="00CF7765" w:rsidRDefault="00FD3712">
            <w:pPr>
              <w:pStyle w:val="af5"/>
              <w:tabs>
                <w:tab w:val="left" w:pos="567"/>
                <w:tab w:val="left" w:pos="851"/>
              </w:tabs>
              <w:spacing w:line="240" w:lineRule="atLeast"/>
              <w:rPr>
                <w:rFonts w:ascii="Arial" w:eastAsia="ＭＳ Ｐゴシック"/>
              </w:rPr>
            </w:pPr>
            <w:r w:rsidRPr="00CF7765">
              <w:rPr>
                <w:rFonts w:ascii="Arial" w:eastAsia="ＭＳ Ｐゴシック" w:hint="eastAsia"/>
              </w:rPr>
              <w:t>CE</w:t>
            </w:r>
          </w:p>
        </w:tc>
        <w:tc>
          <w:tcPr>
            <w:tcW w:w="1380" w:type="dxa"/>
          </w:tcPr>
          <w:p w:rsidR="00FD3712" w:rsidRPr="00CF7765" w:rsidRDefault="00FD3712">
            <w:r w:rsidRPr="00CF7765">
              <w:rPr>
                <w:rFonts w:hint="eastAsia"/>
              </w:rPr>
              <w:t>0</w:t>
            </w:r>
          </w:p>
        </w:tc>
        <w:tc>
          <w:tcPr>
            <w:tcW w:w="2920" w:type="dxa"/>
          </w:tcPr>
          <w:p w:rsidR="00FD3712" w:rsidRPr="00CF7765" w:rsidRDefault="00FD3712">
            <w:pPr>
              <w:pStyle w:val="aa"/>
              <w:tabs>
                <w:tab w:val="clear" w:pos="567"/>
                <w:tab w:val="left" w:pos="273"/>
              </w:tabs>
              <w:ind w:left="272" w:hangingChars="151" w:hanging="272"/>
            </w:pPr>
            <w:r w:rsidRPr="00CF7765">
              <w:rPr>
                <w:rFonts w:hint="eastAsia"/>
              </w:rPr>
              <w:t>0:</w:t>
            </w:r>
            <w:r w:rsidRPr="00CF7765">
              <w:tab/>
            </w:r>
            <w:r w:rsidRPr="00CF7765">
              <w:rPr>
                <w:rFonts w:hint="eastAsia"/>
              </w:rPr>
              <w:t>通常の縁消し動作</w:t>
            </w:r>
            <w:r w:rsidRPr="00CF7765">
              <w:br/>
            </w:r>
            <w:r w:rsidRPr="00CF7765">
              <w:rPr>
                <w:rFonts w:hint="eastAsia"/>
              </w:rPr>
              <w:t>(</w:t>
            </w:r>
            <w:r w:rsidRPr="00CF7765">
              <w:rPr>
                <w:rFonts w:hint="eastAsia"/>
              </w:rPr>
              <w:t>穴用紙設定は無</w:t>
            </w:r>
            <w:r w:rsidRPr="00CF7765">
              <w:rPr>
                <w:rFonts w:hint="eastAsia"/>
              </w:rPr>
              <w:t>)</w:t>
            </w:r>
          </w:p>
          <w:p w:rsidR="00FD3712" w:rsidRPr="00CF7765" w:rsidRDefault="00FD3712">
            <w:pPr>
              <w:pStyle w:val="aa"/>
              <w:tabs>
                <w:tab w:val="clear" w:pos="567"/>
                <w:tab w:val="left" w:pos="273"/>
              </w:tabs>
              <w:ind w:left="272" w:hangingChars="151" w:hanging="272"/>
            </w:pPr>
            <w:r w:rsidRPr="00CF7765">
              <w:rPr>
                <w:rFonts w:hint="eastAsia"/>
              </w:rPr>
              <w:t>1:</w:t>
            </w:r>
            <w:r w:rsidRPr="00CF7765">
              <w:tab/>
            </w:r>
            <w:r w:rsidRPr="00CF7765">
              <w:rPr>
                <w:rFonts w:hint="eastAsia"/>
              </w:rPr>
              <w:t>穴のある用紙辺の縁消しをする</w:t>
            </w:r>
            <w:r w:rsidRPr="00CF7765">
              <w:br/>
            </w:r>
            <w:r w:rsidRPr="00CF7765">
              <w:rPr>
                <w:rFonts w:hint="eastAsia"/>
              </w:rPr>
              <w:t>(</w:t>
            </w:r>
            <w:r w:rsidRPr="00CF7765">
              <w:rPr>
                <w:rFonts w:hint="eastAsia"/>
              </w:rPr>
              <w:t>全面コピーが優先</w:t>
            </w:r>
            <w:r w:rsidRPr="00CF7765">
              <w:rPr>
                <w:rFonts w:hint="eastAsia"/>
              </w:rPr>
              <w:t>)</w:t>
            </w:r>
          </w:p>
          <w:p w:rsidR="00FD3712" w:rsidRPr="00CF7765" w:rsidRDefault="00FD3712">
            <w:pPr>
              <w:pStyle w:val="aa"/>
              <w:tabs>
                <w:tab w:val="clear" w:pos="567"/>
                <w:tab w:val="left" w:pos="273"/>
              </w:tabs>
              <w:ind w:left="272" w:hangingChars="151" w:hanging="272"/>
            </w:pPr>
            <w:r w:rsidRPr="00CF7765">
              <w:rPr>
                <w:rFonts w:hint="eastAsia"/>
              </w:rPr>
              <w:t>2:</w:t>
            </w:r>
            <w:r w:rsidRPr="00CF7765">
              <w:tab/>
            </w:r>
            <w:r w:rsidRPr="00CF7765">
              <w:rPr>
                <w:rFonts w:hint="eastAsia"/>
              </w:rPr>
              <w:t>穴のある用紙辺の縁消しをする</w:t>
            </w:r>
            <w:r w:rsidRPr="00CF7765">
              <w:br/>
            </w:r>
            <w:r w:rsidRPr="00CF7765">
              <w:rPr>
                <w:rFonts w:hint="eastAsia"/>
              </w:rPr>
              <w:t>(</w:t>
            </w:r>
            <w:r w:rsidRPr="00CF7765">
              <w:rPr>
                <w:rFonts w:hint="eastAsia"/>
              </w:rPr>
              <w:t>全面コピーより優先</w:t>
            </w:r>
            <w:r w:rsidRPr="00CF7765">
              <w:rPr>
                <w:rFonts w:hint="eastAsia"/>
              </w:rPr>
              <w:t>)</w:t>
            </w:r>
          </w:p>
        </w:tc>
      </w:tr>
    </w:tbl>
    <w:p w:rsidR="00FD3712" w:rsidRPr="00CF7765" w:rsidRDefault="00FD3712">
      <w:pPr>
        <w:pStyle w:val="24"/>
        <w:rPr>
          <w:color w:val="auto"/>
        </w:rPr>
      </w:pPr>
    </w:p>
    <w:p w:rsidR="00FD3712" w:rsidRPr="00CF7765" w:rsidRDefault="00FD3712">
      <w:pPr>
        <w:pStyle w:val="24"/>
        <w:rPr>
          <w:color w:val="auto"/>
        </w:rPr>
      </w:pPr>
      <w:r w:rsidRPr="00CF7765">
        <w:rPr>
          <w:rFonts w:hint="eastAsia"/>
          <w:color w:val="auto"/>
        </w:rPr>
        <w:t>＜制限注意事項＞</w:t>
      </w:r>
    </w:p>
    <w:p w:rsidR="00FD3712" w:rsidRPr="00CF7765" w:rsidRDefault="00FD3712">
      <w:pPr>
        <w:pStyle w:val="aa"/>
        <w:numPr>
          <w:ilvl w:val="0"/>
          <w:numId w:val="71"/>
        </w:numPr>
        <w:tabs>
          <w:tab w:val="clear" w:pos="567"/>
          <w:tab w:val="clear" w:pos="851"/>
          <w:tab w:val="clear" w:pos="1418"/>
          <w:tab w:val="clear" w:pos="1701"/>
          <w:tab w:val="num" w:pos="724"/>
          <w:tab w:val="left" w:pos="1380"/>
        </w:tabs>
        <w:ind w:left="724" w:hanging="364"/>
      </w:pPr>
      <w:r w:rsidRPr="00CF7765">
        <w:rPr>
          <w:rFonts w:hint="eastAsia"/>
        </w:rPr>
        <w:t>Offset</w:t>
      </w:r>
      <w:r w:rsidRPr="00CF7765">
        <w:rPr>
          <w:rFonts w:hint="eastAsia"/>
        </w:rPr>
        <w:t>位置の指定の有無は</w:t>
      </w:r>
      <w:r w:rsidRPr="00CF7765">
        <w:rPr>
          <w:rFonts w:hint="eastAsia"/>
        </w:rPr>
        <w:t>DT Service</w:t>
      </w:r>
      <w:r w:rsidRPr="00CF7765">
        <w:rPr>
          <w:rFonts w:hint="eastAsia"/>
        </w:rPr>
        <w:t>によって異なる。</w:t>
      </w:r>
      <w:r w:rsidRPr="00CF7765">
        <w:rPr>
          <w:rFonts w:hint="eastAsia"/>
        </w:rPr>
        <w:br/>
      </w:r>
      <w:r w:rsidRPr="00CF7765">
        <w:rPr>
          <w:rFonts w:hint="eastAsia"/>
        </w:rPr>
        <w:t>例えば</w:t>
      </w:r>
      <w:r w:rsidRPr="00CF7765">
        <w:rPr>
          <w:rFonts w:hint="eastAsia"/>
        </w:rPr>
        <w:t>Print Service</w:t>
      </w:r>
      <w:r w:rsidRPr="00CF7765">
        <w:rPr>
          <w:rFonts w:hint="eastAsia"/>
        </w:rPr>
        <w:t>では、通常は主走査</w:t>
      </w:r>
      <w:r w:rsidRPr="00CF7765">
        <w:rPr>
          <w:rFonts w:hint="eastAsia"/>
        </w:rPr>
        <w:t>=4.0mm</w:t>
      </w:r>
      <w:r w:rsidRPr="00CF7765">
        <w:rPr>
          <w:rFonts w:hint="eastAsia"/>
        </w:rPr>
        <w:t>、副走査</w:t>
      </w:r>
      <w:r w:rsidRPr="00CF7765">
        <w:rPr>
          <w:rFonts w:hint="eastAsia"/>
        </w:rPr>
        <w:t>=4.0mm</w:t>
      </w:r>
      <w:r w:rsidRPr="00CF7765">
        <w:rPr>
          <w:rFonts w:hint="eastAsia"/>
        </w:rPr>
        <w:t>が</w:t>
      </w:r>
      <w:r w:rsidRPr="00CF7765">
        <w:rPr>
          <w:rFonts w:hint="eastAsia"/>
        </w:rPr>
        <w:t>Offset</w:t>
      </w:r>
      <w:r w:rsidRPr="00CF7765">
        <w:rPr>
          <w:rFonts w:hint="eastAsia"/>
        </w:rPr>
        <w:t>位置となるが、拡張印刷が指定された場合は、主走査</w:t>
      </w:r>
      <w:r w:rsidRPr="00CF7765">
        <w:rPr>
          <w:rFonts w:hint="eastAsia"/>
        </w:rPr>
        <w:t>/</w:t>
      </w:r>
      <w:r w:rsidRPr="00CF7765">
        <w:rPr>
          <w:rFonts w:hint="eastAsia"/>
        </w:rPr>
        <w:t>副走査とも</w:t>
      </w:r>
      <w:r w:rsidRPr="00CF7765">
        <w:rPr>
          <w:rFonts w:hint="eastAsia"/>
        </w:rPr>
        <w:t>0.0mm</w:t>
      </w:r>
      <w:r w:rsidRPr="00CF7765">
        <w:rPr>
          <w:rFonts w:hint="eastAsia"/>
        </w:rPr>
        <w:t>となる。</w:t>
      </w:r>
      <w:r w:rsidRPr="00CF7765">
        <w:rPr>
          <w:rFonts w:hint="eastAsia"/>
        </w:rPr>
        <w:br/>
      </w:r>
      <w:r w:rsidRPr="00CF7765">
        <w:rPr>
          <w:rFonts w:hint="eastAsia"/>
        </w:rPr>
        <w:t>一方、</w:t>
      </w:r>
      <w:r w:rsidRPr="00CF7765">
        <w:rPr>
          <w:rFonts w:hint="eastAsia"/>
        </w:rPr>
        <w:t>Copy Service</w:t>
      </w:r>
      <w:r w:rsidRPr="00CF7765">
        <w:rPr>
          <w:rFonts w:hint="eastAsia"/>
        </w:rPr>
        <w:t>では、通常は主走査</w:t>
      </w:r>
      <w:r w:rsidRPr="00CF7765">
        <w:rPr>
          <w:rFonts w:hint="eastAsia"/>
        </w:rPr>
        <w:t>/</w:t>
      </w:r>
      <w:r w:rsidRPr="00CF7765">
        <w:rPr>
          <w:rFonts w:hint="eastAsia"/>
        </w:rPr>
        <w:t>副走査とも</w:t>
      </w:r>
      <w:r w:rsidRPr="00CF7765">
        <w:rPr>
          <w:rFonts w:hint="eastAsia"/>
        </w:rPr>
        <w:t>0.0mm</w:t>
      </w:r>
      <w:r w:rsidRPr="00CF7765">
        <w:rPr>
          <w:rFonts w:hint="eastAsia"/>
        </w:rPr>
        <w:t>であるが、イメージシフト機能が選択された場合は、イメージシフト量に相当する長さを</w:t>
      </w:r>
      <w:r w:rsidRPr="00CF7765">
        <w:rPr>
          <w:rFonts w:hint="eastAsia"/>
        </w:rPr>
        <w:t>Offset</w:t>
      </w:r>
      <w:r w:rsidRPr="00CF7765">
        <w:rPr>
          <w:rFonts w:hint="eastAsia"/>
        </w:rPr>
        <w:t>位置に指定することがある。</w:t>
      </w:r>
      <w:r w:rsidRPr="00CF7765">
        <w:rPr>
          <w:rFonts w:hint="eastAsia"/>
        </w:rPr>
        <w:br/>
      </w:r>
      <w:r w:rsidRPr="00CF7765">
        <w:rPr>
          <w:rFonts w:hint="eastAsia"/>
        </w:rPr>
        <w:lastRenderedPageBreak/>
        <w:t>詳細は、各</w:t>
      </w:r>
      <w:r w:rsidRPr="00CF7765">
        <w:rPr>
          <w:rFonts w:hint="eastAsia"/>
        </w:rPr>
        <w:t>DT</w:t>
      </w:r>
      <w:r w:rsidRPr="00CF7765">
        <w:rPr>
          <w:rFonts w:hint="eastAsia"/>
        </w:rPr>
        <w:t xml:space="preserve">　</w:t>
      </w:r>
      <w:r w:rsidRPr="00CF7765">
        <w:rPr>
          <w:rFonts w:hint="eastAsia"/>
        </w:rPr>
        <w:t>Service</w:t>
      </w:r>
      <w:r w:rsidRPr="00CF7765">
        <w:rPr>
          <w:rFonts w:hint="eastAsia"/>
        </w:rPr>
        <w:t>編を参照。</w:t>
      </w:r>
    </w:p>
    <w:p w:rsidR="00FD3712" w:rsidRPr="00CF7765" w:rsidRDefault="00FD3712">
      <w:pPr>
        <w:pStyle w:val="aa"/>
      </w:pPr>
    </w:p>
    <w:p w:rsidR="00FD3712" w:rsidRPr="00CF7765" w:rsidRDefault="00FD3712">
      <w:pPr>
        <w:pStyle w:val="aa"/>
      </w:pPr>
    </w:p>
    <w:p w:rsidR="00FD3712" w:rsidRPr="00CF7765" w:rsidRDefault="00FD3712">
      <w:pPr>
        <w:pStyle w:val="3"/>
        <w:pageBreakBefore/>
      </w:pPr>
      <w:bookmarkStart w:id="584" w:name="_Ref26042765"/>
      <w:bookmarkStart w:id="585" w:name="_Ref26042766"/>
      <w:bookmarkStart w:id="586" w:name="_Toc21605530"/>
      <w:r w:rsidRPr="00CF7765">
        <w:rPr>
          <w:rFonts w:hint="eastAsia"/>
        </w:rPr>
        <w:lastRenderedPageBreak/>
        <w:t>イメージエンハンス</w:t>
      </w:r>
      <w:bookmarkEnd w:id="584"/>
      <w:bookmarkEnd w:id="585"/>
      <w:bookmarkEnd w:id="586"/>
    </w:p>
    <w:p w:rsidR="00FD3712" w:rsidRPr="00CF7765" w:rsidRDefault="00FD3712">
      <w:pPr>
        <w:pStyle w:val="aa"/>
      </w:pPr>
      <w:r w:rsidRPr="00CF7765">
        <w:rPr>
          <w:rFonts w:hint="eastAsia"/>
        </w:rPr>
        <w:t>＜目的＞</w:t>
      </w:r>
    </w:p>
    <w:p w:rsidR="00FD3712" w:rsidRPr="00CF7765" w:rsidRDefault="00FD3712">
      <w:pPr>
        <w:pStyle w:val="aa"/>
        <w:tabs>
          <w:tab w:val="clear" w:pos="567"/>
          <w:tab w:val="clear" w:pos="851"/>
          <w:tab w:val="left" w:pos="840"/>
        </w:tabs>
        <w:ind w:left="840"/>
      </w:pPr>
      <w:r w:rsidRPr="00CF7765">
        <w:rPr>
          <w:rFonts w:hint="eastAsia"/>
        </w:rPr>
        <w:t>2</w:t>
      </w:r>
      <w:r w:rsidRPr="00CF7765">
        <w:rPr>
          <w:rFonts w:hint="eastAsia"/>
        </w:rPr>
        <w:t>値画像のギザギザを無くして、多値画像のように滑らかに</w:t>
      </w:r>
      <w:r w:rsidRPr="00CF7765">
        <w:rPr>
          <w:rFonts w:hint="eastAsia"/>
        </w:rPr>
        <w:t>Print</w:t>
      </w:r>
      <w:r w:rsidRPr="00CF7765">
        <w:rPr>
          <w:rFonts w:hint="eastAsia"/>
        </w:rPr>
        <w:t>出力を行う。</w:t>
      </w:r>
    </w:p>
    <w:p w:rsidR="00FD3712" w:rsidRPr="00CF7765" w:rsidRDefault="00FD3712">
      <w:pPr>
        <w:pStyle w:val="aa"/>
      </w:pPr>
    </w:p>
    <w:p w:rsidR="00FD3712" w:rsidRPr="00CF7765" w:rsidRDefault="00FD3712">
      <w:pPr>
        <w:pStyle w:val="aa"/>
      </w:pPr>
      <w:r w:rsidRPr="00CF7765">
        <w:rPr>
          <w:rFonts w:hint="eastAsia"/>
        </w:rPr>
        <w:t>＜動作</w:t>
      </w:r>
      <w:r w:rsidRPr="00CF7765">
        <w:rPr>
          <w:rFonts w:hint="eastAsia"/>
        </w:rPr>
        <w:t>/</w:t>
      </w:r>
      <w:r w:rsidRPr="00CF7765">
        <w:rPr>
          <w:rFonts w:hint="eastAsia"/>
        </w:rPr>
        <w:t>内容＞</w:t>
      </w:r>
    </w:p>
    <w:p w:rsidR="00FD3712" w:rsidRPr="00CF7765" w:rsidRDefault="00FD3712">
      <w:pPr>
        <w:pStyle w:val="aa"/>
        <w:numPr>
          <w:ilvl w:val="0"/>
          <w:numId w:val="23"/>
        </w:numPr>
        <w:tabs>
          <w:tab w:val="clear" w:pos="567"/>
          <w:tab w:val="clear" w:pos="851"/>
          <w:tab w:val="clear" w:pos="1418"/>
          <w:tab w:val="clear" w:pos="1701"/>
          <w:tab w:val="left" w:pos="1380"/>
        </w:tabs>
      </w:pPr>
      <w:r w:rsidRPr="00CF7765">
        <w:rPr>
          <w:rFonts w:hint="eastAsia"/>
        </w:rPr>
        <w:t>カラー</w:t>
      </w:r>
      <w:r w:rsidRPr="00CF7765">
        <w:rPr>
          <w:rFonts w:hint="eastAsia"/>
        </w:rPr>
        <w:t>/</w:t>
      </w:r>
      <w:r w:rsidRPr="00CF7765">
        <w:rPr>
          <w:rFonts w:hint="eastAsia"/>
        </w:rPr>
        <w:t>白黒の</w:t>
      </w:r>
      <w:r w:rsidRPr="00CF7765">
        <w:rPr>
          <w:rFonts w:hint="eastAsia"/>
        </w:rPr>
        <w:t>2</w:t>
      </w:r>
      <w:r w:rsidRPr="00CF7765">
        <w:rPr>
          <w:rFonts w:hint="eastAsia"/>
        </w:rPr>
        <w:t>値画像の場合の</w:t>
      </w:r>
      <w:r w:rsidRPr="00CF7765">
        <w:rPr>
          <w:rFonts w:hint="eastAsia"/>
        </w:rPr>
        <w:t>"K"</w:t>
      </w:r>
      <w:r w:rsidRPr="00CF7765">
        <w:rPr>
          <w:rFonts w:hint="eastAsia"/>
        </w:rPr>
        <w:t>成分のみ働く。</w:t>
      </w:r>
    </w:p>
    <w:p w:rsidR="00FD3712" w:rsidRPr="00CF7765" w:rsidRDefault="00FD3712">
      <w:pPr>
        <w:pStyle w:val="aa"/>
        <w:numPr>
          <w:ilvl w:val="0"/>
          <w:numId w:val="23"/>
        </w:numPr>
        <w:tabs>
          <w:tab w:val="clear" w:pos="567"/>
          <w:tab w:val="clear" w:pos="851"/>
          <w:tab w:val="clear" w:pos="1418"/>
          <w:tab w:val="clear" w:pos="1701"/>
          <w:tab w:val="left" w:pos="1380"/>
        </w:tabs>
      </w:pPr>
      <w:r w:rsidRPr="00CF7765">
        <w:rPr>
          <w:rFonts w:hint="eastAsia"/>
        </w:rPr>
        <w:t>設定は、</w:t>
      </w:r>
      <w:r w:rsidRPr="00CF7765">
        <w:rPr>
          <w:rFonts w:hint="eastAsia"/>
        </w:rPr>
        <w:t>"OFF"</w:t>
      </w:r>
      <w:r w:rsidRPr="00CF7765">
        <w:rPr>
          <w:rFonts w:hint="eastAsia"/>
        </w:rPr>
        <w:t>、</w:t>
      </w:r>
      <w:r w:rsidRPr="00CF7765">
        <w:rPr>
          <w:rFonts w:hint="eastAsia"/>
        </w:rPr>
        <w:t>"ON"</w:t>
      </w:r>
      <w:r w:rsidRPr="00CF7765">
        <w:rPr>
          <w:rFonts w:hint="eastAsia"/>
        </w:rPr>
        <w:t>のいずれかが選択できる。</w:t>
      </w:r>
      <w:r w:rsidRPr="00CF7765">
        <w:rPr>
          <w:rFonts w:hint="eastAsia"/>
        </w:rPr>
        <w:t>MC</w:t>
      </w:r>
      <w:r w:rsidRPr="00CF7765">
        <w:rPr>
          <w:rFonts w:hint="eastAsia"/>
        </w:rPr>
        <w:t>でのデフォルト値は「イメージエンハンスの</w:t>
      </w:r>
      <w:r w:rsidRPr="00CF7765">
        <w:rPr>
          <w:rFonts w:hint="eastAsia"/>
        </w:rPr>
        <w:t>MC</w:t>
      </w:r>
      <w:r w:rsidRPr="00CF7765">
        <w:rPr>
          <w:rFonts w:hint="eastAsia"/>
        </w:rPr>
        <w:t>設定」に設定されているが、それを使用するかどうかは各</w:t>
      </w:r>
      <w:r w:rsidRPr="00CF7765">
        <w:rPr>
          <w:rFonts w:hint="eastAsia"/>
        </w:rPr>
        <w:t>DT Service</w:t>
      </w:r>
      <w:r w:rsidRPr="00CF7765">
        <w:rPr>
          <w:rFonts w:hint="eastAsia"/>
        </w:rPr>
        <w:t>に依存する。</w:t>
      </w:r>
    </w:p>
    <w:p w:rsidR="00FD3712" w:rsidRPr="00CF7765" w:rsidRDefault="00FD3712">
      <w:pPr>
        <w:pStyle w:val="aa"/>
        <w:numPr>
          <w:ilvl w:val="0"/>
          <w:numId w:val="23"/>
        </w:numPr>
        <w:tabs>
          <w:tab w:val="clear" w:pos="567"/>
          <w:tab w:val="clear" w:pos="851"/>
          <w:tab w:val="clear" w:pos="1418"/>
          <w:tab w:val="clear" w:pos="1701"/>
          <w:tab w:val="left" w:pos="1380"/>
        </w:tabs>
      </w:pPr>
      <w:r w:rsidRPr="00CF7765">
        <w:rPr>
          <w:rFonts w:hint="eastAsia"/>
        </w:rPr>
        <w:t>IOT</w:t>
      </w:r>
      <w:r w:rsidRPr="00CF7765">
        <w:rPr>
          <w:rFonts w:hint="eastAsia"/>
        </w:rPr>
        <w:t>の出力解像度が</w:t>
      </w:r>
      <w:r w:rsidRPr="00CF7765">
        <w:rPr>
          <w:rFonts w:hint="eastAsia"/>
        </w:rPr>
        <w:t>600x600, 1bit</w:t>
      </w:r>
      <w:r w:rsidRPr="00CF7765">
        <w:rPr>
          <w:rFonts w:hint="eastAsia"/>
        </w:rPr>
        <w:t>以外の場合は、</w:t>
      </w:r>
      <w:r w:rsidRPr="00CF7765">
        <w:rPr>
          <w:rFonts w:hint="eastAsia"/>
        </w:rPr>
        <w:t>"OFF"</w:t>
      </w:r>
      <w:r w:rsidRPr="00CF7765">
        <w:rPr>
          <w:rFonts w:hint="eastAsia"/>
        </w:rPr>
        <w:t>固定とし、</w:t>
      </w:r>
      <w:r w:rsidRPr="00CF7765">
        <w:rPr>
          <w:rFonts w:hint="eastAsia"/>
        </w:rPr>
        <w:t>"ON"</w:t>
      </w:r>
      <w:r w:rsidRPr="00CF7765">
        <w:rPr>
          <w:rFonts w:hint="eastAsia"/>
        </w:rPr>
        <w:t>は選択できない。</w:t>
      </w:r>
    </w:p>
    <w:p w:rsidR="00FD3712" w:rsidRPr="00CF7765" w:rsidRDefault="00FD3712">
      <w:pPr>
        <w:pStyle w:val="aa"/>
        <w:tabs>
          <w:tab w:val="clear" w:pos="567"/>
          <w:tab w:val="clear" w:pos="851"/>
          <w:tab w:val="clear" w:pos="1418"/>
          <w:tab w:val="clear" w:pos="1701"/>
          <w:tab w:val="left" w:pos="1380"/>
        </w:tabs>
      </w:pPr>
    </w:p>
    <w:p w:rsidR="00FD3712" w:rsidRPr="00CF7765" w:rsidRDefault="00FD3712">
      <w:pPr>
        <w:pStyle w:val="aa"/>
        <w:tabs>
          <w:tab w:val="clear" w:pos="567"/>
          <w:tab w:val="clear" w:pos="851"/>
          <w:tab w:val="clear" w:pos="1418"/>
          <w:tab w:val="clear" w:pos="1701"/>
          <w:tab w:val="left" w:pos="1380"/>
        </w:tabs>
        <w:ind w:left="840"/>
      </w:pPr>
      <w:r w:rsidRPr="00CF7765">
        <w:rPr>
          <w:rFonts w:hint="eastAsia"/>
        </w:rPr>
        <w:t>&lt;</w:t>
      </w:r>
      <w:r w:rsidRPr="00CF7765">
        <w:rPr>
          <w:rFonts w:hint="eastAsia"/>
        </w:rPr>
        <w:t>参考</w:t>
      </w:r>
      <w:r w:rsidRPr="00CF7765">
        <w:rPr>
          <w:rFonts w:hint="eastAsia"/>
        </w:rPr>
        <w:t>&gt;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40"/>
        <w:gridCol w:w="7828"/>
      </w:tblGrid>
      <w:tr w:rsidR="00FD3712" w:rsidRPr="00CF7765">
        <w:trPr>
          <w:jc w:val="right"/>
        </w:trPr>
        <w:tc>
          <w:tcPr>
            <w:tcW w:w="1140" w:type="dxa"/>
            <w:shd w:val="clear" w:color="auto" w:fill="00FFFF"/>
          </w:tcPr>
          <w:p w:rsidR="00FD3712" w:rsidRPr="00CF7765" w:rsidRDefault="00FD3712">
            <w:pPr>
              <w:pStyle w:val="aa"/>
              <w:ind w:left="0"/>
            </w:pPr>
            <w:r w:rsidRPr="00CF7765">
              <w:rPr>
                <w:rFonts w:hint="eastAsia"/>
              </w:rPr>
              <w:t>サービス</w:t>
            </w:r>
          </w:p>
        </w:tc>
        <w:tc>
          <w:tcPr>
            <w:tcW w:w="7828" w:type="dxa"/>
            <w:shd w:val="clear" w:color="auto" w:fill="00FFFF"/>
          </w:tcPr>
          <w:p w:rsidR="00FD3712" w:rsidRPr="00CF7765" w:rsidRDefault="00FD3712">
            <w:pPr>
              <w:pStyle w:val="aa"/>
              <w:ind w:left="0"/>
              <w:jc w:val="center"/>
            </w:pPr>
            <w:r w:rsidRPr="00CF7765">
              <w:rPr>
                <w:rFonts w:hint="eastAsia"/>
              </w:rPr>
              <w:t>Print</w:t>
            </w:r>
          </w:p>
        </w:tc>
      </w:tr>
      <w:tr w:rsidR="00FD3712" w:rsidRPr="00CF7765">
        <w:trPr>
          <w:jc w:val="right"/>
        </w:trPr>
        <w:tc>
          <w:tcPr>
            <w:tcW w:w="1140" w:type="dxa"/>
          </w:tcPr>
          <w:p w:rsidR="00FD3712" w:rsidRPr="00CF7765" w:rsidRDefault="00FD3712">
            <w:pPr>
              <w:pStyle w:val="aa"/>
              <w:ind w:left="0"/>
            </w:pPr>
            <w:r w:rsidRPr="00CF7765">
              <w:rPr>
                <w:rFonts w:hint="eastAsia"/>
              </w:rPr>
              <w:t>Copy/FAX</w:t>
            </w:r>
          </w:p>
        </w:tc>
        <w:tc>
          <w:tcPr>
            <w:tcW w:w="7828" w:type="dxa"/>
          </w:tcPr>
          <w:p w:rsidR="00FD3712" w:rsidRPr="00CF7765" w:rsidRDefault="00FD3712">
            <w:pPr>
              <w:pStyle w:val="aa"/>
              <w:tabs>
                <w:tab w:val="clear" w:pos="567"/>
                <w:tab w:val="clear" w:pos="851"/>
                <w:tab w:val="right" w:pos="921"/>
              </w:tabs>
              <w:ind w:left="0"/>
            </w:pPr>
            <w:r w:rsidRPr="00CF7765">
              <w:rPr>
                <w:rFonts w:hint="eastAsia"/>
              </w:rPr>
              <w:t>"OFF"</w:t>
            </w:r>
            <w:r w:rsidRPr="00CF7765">
              <w:rPr>
                <w:rFonts w:hint="eastAsia"/>
              </w:rPr>
              <w:t>、</w:t>
            </w:r>
            <w:r w:rsidRPr="00CF7765">
              <w:rPr>
                <w:rFonts w:hint="eastAsia"/>
              </w:rPr>
              <w:t>"ON"</w:t>
            </w:r>
            <w:r w:rsidRPr="00CF7765">
              <w:rPr>
                <w:rFonts w:hint="eastAsia"/>
              </w:rPr>
              <w:t>を選択する画面はなく、システムデータの値が指示される。</w:t>
            </w:r>
          </w:p>
        </w:tc>
      </w:tr>
      <w:tr w:rsidR="00FD3712" w:rsidRPr="00CF7765">
        <w:trPr>
          <w:jc w:val="right"/>
        </w:trPr>
        <w:tc>
          <w:tcPr>
            <w:tcW w:w="1140" w:type="dxa"/>
          </w:tcPr>
          <w:p w:rsidR="00FD3712" w:rsidRPr="00CF7765" w:rsidRDefault="00FD3712">
            <w:pPr>
              <w:pStyle w:val="aa"/>
              <w:ind w:left="0"/>
            </w:pPr>
            <w:r w:rsidRPr="00CF7765">
              <w:rPr>
                <w:rFonts w:hint="eastAsia"/>
              </w:rPr>
              <w:t>Printer</w:t>
            </w:r>
          </w:p>
        </w:tc>
        <w:tc>
          <w:tcPr>
            <w:tcW w:w="7828" w:type="dxa"/>
          </w:tcPr>
          <w:p w:rsidR="00FD3712" w:rsidRPr="00CF7765" w:rsidRDefault="00FD3712">
            <w:pPr>
              <w:pStyle w:val="aa"/>
              <w:tabs>
                <w:tab w:val="clear" w:pos="567"/>
                <w:tab w:val="clear" w:pos="851"/>
                <w:tab w:val="right" w:pos="921"/>
              </w:tabs>
              <w:ind w:left="0"/>
            </w:pPr>
            <w:r w:rsidRPr="00CF7765">
              <w:rPr>
                <w:rFonts w:hint="eastAsia"/>
              </w:rPr>
              <w:t>Client Driver</w:t>
            </w:r>
            <w:r w:rsidRPr="00CF7765">
              <w:rPr>
                <w:rFonts w:hint="eastAsia"/>
              </w:rPr>
              <w:t>上で、ユーザが、</w:t>
            </w:r>
            <w:r w:rsidRPr="00CF7765">
              <w:rPr>
                <w:rFonts w:hint="eastAsia"/>
              </w:rPr>
              <w:t>"OFF"</w:t>
            </w:r>
            <w:r w:rsidRPr="00CF7765">
              <w:rPr>
                <w:rFonts w:hint="eastAsia"/>
              </w:rPr>
              <w:t>、</w:t>
            </w:r>
            <w:r w:rsidRPr="00CF7765">
              <w:rPr>
                <w:rFonts w:hint="eastAsia"/>
              </w:rPr>
              <w:t>"ON"</w:t>
            </w:r>
            <w:r w:rsidRPr="00CF7765">
              <w:rPr>
                <w:rFonts w:hint="eastAsia"/>
              </w:rPr>
              <w:t>を選択する。</w:t>
            </w:r>
          </w:p>
          <w:p w:rsidR="00FD3712" w:rsidRPr="00CF7765" w:rsidRDefault="00FD3712">
            <w:pPr>
              <w:pStyle w:val="aa"/>
              <w:tabs>
                <w:tab w:val="clear" w:pos="567"/>
                <w:tab w:val="clear" w:pos="851"/>
                <w:tab w:val="right" w:pos="921"/>
              </w:tabs>
              <w:ind w:left="0"/>
            </w:pPr>
            <w:r w:rsidRPr="00CF7765">
              <w:rPr>
                <w:rFonts w:hint="eastAsia"/>
              </w:rPr>
              <w:t>ただし、</w:t>
            </w:r>
            <w:r w:rsidRPr="00CF7765">
              <w:rPr>
                <w:rFonts w:hint="eastAsia"/>
              </w:rPr>
              <w:t>IOT</w:t>
            </w:r>
            <w:r w:rsidRPr="00CF7765">
              <w:rPr>
                <w:rFonts w:hint="eastAsia"/>
              </w:rPr>
              <w:t>の出力解像度が</w:t>
            </w:r>
            <w:r w:rsidRPr="00CF7765">
              <w:rPr>
                <w:rFonts w:hint="eastAsia"/>
              </w:rPr>
              <w:t>600x600, 1bit</w:t>
            </w:r>
            <w:r w:rsidRPr="00CF7765">
              <w:rPr>
                <w:rFonts w:hint="eastAsia"/>
              </w:rPr>
              <w:t>以外の場合は、</w:t>
            </w:r>
            <w:r w:rsidRPr="00CF7765">
              <w:rPr>
                <w:rFonts w:hint="eastAsia"/>
              </w:rPr>
              <w:t>"OFF"</w:t>
            </w:r>
            <w:r w:rsidRPr="00CF7765">
              <w:rPr>
                <w:rFonts w:hint="eastAsia"/>
              </w:rPr>
              <w:t>固定とし、</w:t>
            </w:r>
            <w:r w:rsidRPr="00CF7765">
              <w:rPr>
                <w:rFonts w:hint="eastAsia"/>
              </w:rPr>
              <w:t>"ON"</w:t>
            </w:r>
            <w:r w:rsidRPr="00CF7765">
              <w:rPr>
                <w:rFonts w:hint="eastAsia"/>
              </w:rPr>
              <w:t>は選択できない。</w:t>
            </w:r>
          </w:p>
        </w:tc>
      </w:tr>
    </w:tbl>
    <w:p w:rsidR="00FD3712" w:rsidRPr="00CF7765" w:rsidRDefault="00FD3712">
      <w:pPr>
        <w:pStyle w:val="aa"/>
        <w:tabs>
          <w:tab w:val="clear" w:pos="567"/>
          <w:tab w:val="clear" w:pos="851"/>
          <w:tab w:val="clear" w:pos="1418"/>
          <w:tab w:val="clear" w:pos="1701"/>
          <w:tab w:val="left" w:pos="1380"/>
        </w:tabs>
        <w:ind w:left="840"/>
      </w:pPr>
    </w:p>
    <w:p w:rsidR="00FD3712" w:rsidRPr="00CF7765" w:rsidRDefault="00FD3712">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760"/>
        <w:gridCol w:w="720"/>
        <w:gridCol w:w="1140"/>
        <w:gridCol w:w="2908"/>
      </w:tblGrid>
      <w:tr w:rsidR="00FD3712" w:rsidRPr="00CF7765">
        <w:trPr>
          <w:jc w:val="right"/>
        </w:trPr>
        <w:tc>
          <w:tcPr>
            <w:tcW w:w="2760" w:type="dxa"/>
            <w:tcBorders>
              <w:bottom w:val="nil"/>
            </w:tcBorders>
            <w:shd w:val="clear" w:color="auto" w:fill="FFFF00"/>
          </w:tcPr>
          <w:p w:rsidR="00FD3712" w:rsidRPr="00CF7765" w:rsidRDefault="00FD3712">
            <w:pPr>
              <w:pStyle w:val="aa"/>
              <w:ind w:left="0"/>
            </w:pPr>
            <w:r w:rsidRPr="00CF7765">
              <w:rPr>
                <w:rFonts w:hint="eastAsia"/>
              </w:rPr>
              <w:t>項目</w:t>
            </w:r>
          </w:p>
        </w:tc>
        <w:tc>
          <w:tcPr>
            <w:tcW w:w="720" w:type="dxa"/>
            <w:tcBorders>
              <w:bottom w:val="nil"/>
            </w:tcBorders>
            <w:shd w:val="clear" w:color="auto" w:fill="FFFF00"/>
          </w:tcPr>
          <w:p w:rsidR="00FD3712" w:rsidRPr="00CF7765" w:rsidRDefault="00FD3712">
            <w:pPr>
              <w:pStyle w:val="aa"/>
              <w:ind w:left="0"/>
              <w:jc w:val="center"/>
            </w:pPr>
            <w:r w:rsidRPr="00CF7765">
              <w:rPr>
                <w:rFonts w:hint="eastAsia"/>
              </w:rPr>
              <w:t>設定</w:t>
            </w:r>
          </w:p>
        </w:tc>
        <w:tc>
          <w:tcPr>
            <w:tcW w:w="1140" w:type="dxa"/>
            <w:tcBorders>
              <w:bottom w:val="nil"/>
            </w:tcBorders>
            <w:shd w:val="clear" w:color="auto" w:fill="FFFF00"/>
          </w:tcPr>
          <w:p w:rsidR="00FD3712" w:rsidRPr="00CF7765" w:rsidRDefault="00FD3712">
            <w:pPr>
              <w:pStyle w:val="aa"/>
              <w:ind w:left="0"/>
              <w:jc w:val="center"/>
            </w:pPr>
            <w:r w:rsidRPr="00CF7765">
              <w:rPr>
                <w:rFonts w:hint="eastAsia"/>
              </w:rPr>
              <w:t>デフォルト値</w:t>
            </w:r>
          </w:p>
        </w:tc>
        <w:tc>
          <w:tcPr>
            <w:tcW w:w="2908" w:type="dxa"/>
            <w:tcBorders>
              <w:bottom w:val="nil"/>
            </w:tcBorders>
            <w:shd w:val="clear" w:color="auto" w:fill="FFFF00"/>
          </w:tcPr>
          <w:p w:rsidR="00FD3712" w:rsidRPr="00CF7765" w:rsidRDefault="00FD3712">
            <w:pPr>
              <w:pStyle w:val="aa"/>
              <w:ind w:left="0"/>
            </w:pPr>
            <w:r w:rsidRPr="00CF7765">
              <w:rPr>
                <w:rFonts w:hint="eastAsia"/>
              </w:rPr>
              <w:t>設定範囲</w:t>
            </w:r>
          </w:p>
        </w:tc>
      </w:tr>
      <w:tr w:rsidR="00FD3712" w:rsidRPr="00CF7765">
        <w:trPr>
          <w:jc w:val="right"/>
        </w:trPr>
        <w:tc>
          <w:tcPr>
            <w:tcW w:w="2760" w:type="dxa"/>
          </w:tcPr>
          <w:p w:rsidR="00FD3712" w:rsidRPr="00CF7765" w:rsidRDefault="00FD3712">
            <w:pPr>
              <w:pStyle w:val="aa"/>
              <w:ind w:left="0"/>
            </w:pPr>
            <w:r w:rsidRPr="00CF7765">
              <w:rPr>
                <w:rFonts w:hint="eastAsia"/>
              </w:rPr>
              <w:t>イメージエンハンスの</w:t>
            </w:r>
            <w:r w:rsidRPr="00CF7765">
              <w:rPr>
                <w:rFonts w:hint="eastAsia"/>
              </w:rPr>
              <w:t>MC</w:t>
            </w:r>
            <w:r w:rsidRPr="00CF7765">
              <w:rPr>
                <w:rFonts w:hint="eastAsia"/>
              </w:rPr>
              <w:t>設定</w:t>
            </w:r>
          </w:p>
        </w:tc>
        <w:tc>
          <w:tcPr>
            <w:tcW w:w="720" w:type="dxa"/>
          </w:tcPr>
          <w:p w:rsidR="00FD3712" w:rsidRPr="00CF7765" w:rsidRDefault="00FD3712">
            <w:pPr>
              <w:pStyle w:val="aa"/>
              <w:ind w:left="0"/>
              <w:jc w:val="center"/>
            </w:pPr>
            <w:r w:rsidRPr="00CF7765">
              <w:rPr>
                <w:rFonts w:hint="eastAsia"/>
              </w:rPr>
              <w:t>KO</w:t>
            </w:r>
          </w:p>
        </w:tc>
        <w:tc>
          <w:tcPr>
            <w:tcW w:w="1140" w:type="dxa"/>
          </w:tcPr>
          <w:p w:rsidR="00FD3712" w:rsidRPr="00CF7765" w:rsidRDefault="00FD3712">
            <w:pPr>
              <w:pStyle w:val="aa"/>
              <w:ind w:left="0"/>
              <w:jc w:val="center"/>
            </w:pPr>
            <w:r w:rsidRPr="00CF7765">
              <w:rPr>
                <w:rFonts w:hint="eastAsia"/>
              </w:rPr>
              <w:t>"ON"</w:t>
            </w:r>
          </w:p>
        </w:tc>
        <w:tc>
          <w:tcPr>
            <w:tcW w:w="2908" w:type="dxa"/>
          </w:tcPr>
          <w:p w:rsidR="00FD3712" w:rsidRPr="00CF7765" w:rsidRDefault="00FD3712">
            <w:pPr>
              <w:pStyle w:val="aa"/>
              <w:ind w:left="0"/>
            </w:pPr>
            <w:r w:rsidRPr="00CF7765">
              <w:rPr>
                <w:rFonts w:hint="eastAsia"/>
              </w:rPr>
              <w:t>"ON","OFF"</w:t>
            </w:r>
          </w:p>
        </w:tc>
      </w:tr>
    </w:tbl>
    <w:p w:rsidR="00FD3712" w:rsidRPr="00CF7765" w:rsidRDefault="00FD3712">
      <w:pPr>
        <w:pStyle w:val="aa"/>
      </w:pPr>
    </w:p>
    <w:p w:rsidR="00FD3712" w:rsidRPr="00CF7765" w:rsidRDefault="00FD3712">
      <w:pPr>
        <w:pStyle w:val="aa"/>
      </w:pPr>
      <w:r w:rsidRPr="00CF7765">
        <w:rPr>
          <w:rFonts w:hint="eastAsia"/>
        </w:rPr>
        <w:t>＜制限注意事項＞</w:t>
      </w:r>
    </w:p>
    <w:p w:rsidR="003F4690" w:rsidRPr="00CF7765" w:rsidRDefault="003F4690" w:rsidP="00885A91">
      <w:pPr>
        <w:pStyle w:val="aa"/>
        <w:numPr>
          <w:ilvl w:val="0"/>
          <w:numId w:val="147"/>
        </w:numPr>
        <w:tabs>
          <w:tab w:val="clear" w:pos="567"/>
          <w:tab w:val="clear" w:pos="851"/>
          <w:tab w:val="clear" w:pos="1418"/>
          <w:tab w:val="clear" w:pos="1701"/>
          <w:tab w:val="left" w:pos="1380"/>
        </w:tabs>
      </w:pPr>
      <w:r w:rsidRPr="00CF7765">
        <w:rPr>
          <w:rFonts w:hint="eastAsia"/>
        </w:rPr>
        <w:t>線幅調整が同時に設定された場合には、</w:t>
      </w:r>
      <w:r w:rsidRPr="00CF7765">
        <w:rPr>
          <w:rFonts w:hint="eastAsia"/>
        </w:rPr>
        <w:t>IOT</w:t>
      </w:r>
      <w:r w:rsidRPr="00CF7765">
        <w:rPr>
          <w:rFonts w:hint="eastAsia"/>
        </w:rPr>
        <w:t>がイメージエンハンス設定を無視する。</w:t>
      </w:r>
    </w:p>
    <w:p w:rsidR="00BB1A9F" w:rsidRPr="00CF7765" w:rsidRDefault="00BB1A9F" w:rsidP="00BB1A9F">
      <w:pPr>
        <w:pStyle w:val="aa"/>
      </w:pPr>
    </w:p>
    <w:p w:rsidR="003F4690" w:rsidRPr="00CF7765" w:rsidRDefault="003F4690" w:rsidP="00BB1A9F">
      <w:pPr>
        <w:pStyle w:val="aa"/>
      </w:pPr>
    </w:p>
    <w:p w:rsidR="00BB1A9F" w:rsidRPr="00CF7765" w:rsidRDefault="003F4690" w:rsidP="00BB1A9F">
      <w:pPr>
        <w:pStyle w:val="3"/>
      </w:pPr>
      <w:bookmarkStart w:id="587" w:name="_Ref349677306"/>
      <w:r w:rsidRPr="00CF7765">
        <w:br w:type="page"/>
      </w:r>
      <w:bookmarkStart w:id="588" w:name="_Toc21605531"/>
      <w:r w:rsidR="00BB1A9F" w:rsidRPr="00CF7765">
        <w:rPr>
          <w:rFonts w:hint="eastAsia"/>
        </w:rPr>
        <w:lastRenderedPageBreak/>
        <w:t>線幅調整（</w:t>
      </w:r>
      <w:r w:rsidR="00BB1A9F" w:rsidRPr="00CF7765">
        <w:rPr>
          <w:rFonts w:hint="eastAsia"/>
          <w:bCs/>
        </w:rPr>
        <w:t>白抜き文字の強調</w:t>
      </w:r>
      <w:r w:rsidR="00BB1A9F" w:rsidRPr="00CF7765">
        <w:rPr>
          <w:rFonts w:hint="eastAsia"/>
          <w:bCs/>
        </w:rPr>
        <w:t>/</w:t>
      </w:r>
      <w:r w:rsidR="00BB1A9F" w:rsidRPr="00CF7765">
        <w:rPr>
          <w:rFonts w:hint="eastAsia"/>
          <w:bCs/>
        </w:rPr>
        <w:t>黒文字の細線化）</w:t>
      </w:r>
      <w:bookmarkEnd w:id="587"/>
      <w:bookmarkEnd w:id="588"/>
    </w:p>
    <w:p w:rsidR="00BB1A9F" w:rsidRPr="00CF7765" w:rsidRDefault="00BB1A9F" w:rsidP="00BB1A9F">
      <w:pPr>
        <w:pStyle w:val="aa"/>
      </w:pPr>
      <w:r w:rsidRPr="00CF7765">
        <w:rPr>
          <w:rFonts w:hint="eastAsia"/>
        </w:rPr>
        <w:t>＜目的＞</w:t>
      </w:r>
    </w:p>
    <w:p w:rsidR="00BB1A9F" w:rsidRPr="00CF7765" w:rsidRDefault="00BB1A9F" w:rsidP="00BB1A9F">
      <w:pPr>
        <w:pStyle w:val="aa"/>
        <w:tabs>
          <w:tab w:val="clear" w:pos="567"/>
          <w:tab w:val="clear" w:pos="851"/>
          <w:tab w:val="left" w:pos="840"/>
        </w:tabs>
        <w:ind w:left="840"/>
      </w:pPr>
      <w:r w:rsidRPr="00CF7765">
        <w:rPr>
          <w:rFonts w:hint="eastAsia"/>
        </w:rPr>
        <w:t>文字／線幅の細さ（太さ）を調整</w:t>
      </w:r>
      <w:r w:rsidR="00B37FD9" w:rsidRPr="00CF7765">
        <w:rPr>
          <w:rFonts w:hint="eastAsia"/>
        </w:rPr>
        <w:t>する。</w:t>
      </w:r>
    </w:p>
    <w:p w:rsidR="00BB1A9F" w:rsidRPr="00CF7765" w:rsidRDefault="00BB1A9F" w:rsidP="00BB1A9F">
      <w:pPr>
        <w:pStyle w:val="aa"/>
      </w:pPr>
    </w:p>
    <w:p w:rsidR="00BB1A9F" w:rsidRPr="00CF7765" w:rsidRDefault="00BB1A9F" w:rsidP="00BB1A9F">
      <w:pPr>
        <w:pStyle w:val="aa"/>
      </w:pPr>
      <w:r w:rsidRPr="00CF7765">
        <w:rPr>
          <w:rFonts w:hint="eastAsia"/>
        </w:rPr>
        <w:t>＜動作</w:t>
      </w:r>
      <w:r w:rsidRPr="00CF7765">
        <w:rPr>
          <w:rFonts w:hint="eastAsia"/>
        </w:rPr>
        <w:t>/</w:t>
      </w:r>
      <w:r w:rsidRPr="00CF7765">
        <w:rPr>
          <w:rFonts w:hint="eastAsia"/>
        </w:rPr>
        <w:t>内容＞</w:t>
      </w:r>
    </w:p>
    <w:p w:rsidR="00BB1A9F" w:rsidRPr="00CF7765" w:rsidRDefault="00B37FD9" w:rsidP="00885A91">
      <w:pPr>
        <w:pStyle w:val="aa"/>
        <w:numPr>
          <w:ilvl w:val="0"/>
          <w:numId w:val="144"/>
        </w:numPr>
        <w:tabs>
          <w:tab w:val="clear" w:pos="567"/>
          <w:tab w:val="clear" w:pos="851"/>
          <w:tab w:val="clear" w:pos="1418"/>
          <w:tab w:val="clear" w:pos="1701"/>
          <w:tab w:val="left" w:pos="1380"/>
        </w:tabs>
      </w:pPr>
      <w:r w:rsidRPr="00CF7765">
        <w:rPr>
          <w:rFonts w:hint="eastAsia"/>
        </w:rPr>
        <w:t>指定された</w:t>
      </w:r>
      <w:r w:rsidR="00BB1A9F" w:rsidRPr="00CF7765">
        <w:rPr>
          <w:rFonts w:hint="eastAsia"/>
        </w:rPr>
        <w:t>線幅調整パラメータ（調整レベル）</w:t>
      </w:r>
      <w:r w:rsidRPr="00CF7765">
        <w:rPr>
          <w:rFonts w:hint="eastAsia"/>
        </w:rPr>
        <w:t>に応じてエッジ部分のドット幅を調整する</w:t>
      </w:r>
      <w:r w:rsidR="00BB1A9F" w:rsidRPr="00CF7765">
        <w:rPr>
          <w:rFonts w:hint="eastAsia"/>
        </w:rPr>
        <w:t>。</w:t>
      </w:r>
    </w:p>
    <w:p w:rsidR="00BB1A9F" w:rsidRPr="00CF7765" w:rsidRDefault="00BB1A9F" w:rsidP="00885A91">
      <w:pPr>
        <w:pStyle w:val="aa"/>
        <w:numPr>
          <w:ilvl w:val="0"/>
          <w:numId w:val="144"/>
        </w:numPr>
        <w:tabs>
          <w:tab w:val="clear" w:pos="567"/>
          <w:tab w:val="clear" w:pos="851"/>
          <w:tab w:val="clear" w:pos="1418"/>
          <w:tab w:val="clear" w:pos="1701"/>
          <w:tab w:val="left" w:pos="1380"/>
        </w:tabs>
      </w:pPr>
      <w:r w:rsidRPr="00CF7765">
        <w:rPr>
          <w:rFonts w:hint="eastAsia"/>
        </w:rPr>
        <w:t>調整レベルは</w:t>
      </w:r>
      <w:r w:rsidRPr="00CF7765">
        <w:rPr>
          <w:rFonts w:hint="eastAsia"/>
        </w:rPr>
        <w:t>5</w:t>
      </w:r>
      <w:r w:rsidRPr="00CF7765">
        <w:rPr>
          <w:rFonts w:hint="eastAsia"/>
        </w:rPr>
        <w:t>段階であり、指定に応じてエッジ部分のドットを付与したり（太くなる）、削除したり（細くなる）する。</w:t>
      </w:r>
    </w:p>
    <w:p w:rsidR="00BB1A9F" w:rsidRPr="00CF7765" w:rsidRDefault="00BB1A9F" w:rsidP="00885A91">
      <w:pPr>
        <w:pStyle w:val="aa"/>
        <w:numPr>
          <w:ilvl w:val="0"/>
          <w:numId w:val="144"/>
        </w:numPr>
        <w:tabs>
          <w:tab w:val="clear" w:pos="567"/>
          <w:tab w:val="clear" w:pos="851"/>
          <w:tab w:val="clear" w:pos="1418"/>
          <w:tab w:val="clear" w:pos="1701"/>
          <w:tab w:val="left" w:pos="1380"/>
        </w:tabs>
      </w:pPr>
      <w:r w:rsidRPr="00CF7765">
        <w:t>Analog Watermark/Hybrid Watermark</w:t>
      </w:r>
      <w:r w:rsidR="00B37FD9" w:rsidRPr="00CF7765">
        <w:rPr>
          <w:rFonts w:hint="eastAsia"/>
        </w:rPr>
        <w:t>が同時に指定された場合は、線幅調整指定を無視</w:t>
      </w:r>
      <w:r w:rsidRPr="00CF7765">
        <w:rPr>
          <w:rFonts w:hint="eastAsia"/>
        </w:rPr>
        <w:t>する。</w:t>
      </w:r>
    </w:p>
    <w:p w:rsidR="00BB1A9F" w:rsidRPr="00CF7765" w:rsidRDefault="00BB1A9F" w:rsidP="003F4690">
      <w:pPr>
        <w:pStyle w:val="aa"/>
        <w:tabs>
          <w:tab w:val="clear" w:pos="567"/>
          <w:tab w:val="clear" w:pos="851"/>
          <w:tab w:val="clear" w:pos="1418"/>
          <w:tab w:val="clear" w:pos="1701"/>
          <w:tab w:val="left" w:pos="1380"/>
        </w:tabs>
      </w:pPr>
    </w:p>
    <w:p w:rsidR="00BB1A9F" w:rsidRPr="00CF7765" w:rsidRDefault="00BB1A9F" w:rsidP="00BB1A9F">
      <w:pPr>
        <w:pStyle w:val="aa"/>
      </w:pPr>
      <w:r w:rsidRPr="00CF7765">
        <w:rPr>
          <w:rFonts w:hint="eastAsia"/>
        </w:rPr>
        <w:t>＜システムデータ＞</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760"/>
        <w:gridCol w:w="720"/>
        <w:gridCol w:w="1140"/>
        <w:gridCol w:w="2908"/>
      </w:tblGrid>
      <w:tr w:rsidR="00BB1A9F" w:rsidRPr="00CF7765" w:rsidTr="00242C8A">
        <w:trPr>
          <w:jc w:val="right"/>
        </w:trPr>
        <w:tc>
          <w:tcPr>
            <w:tcW w:w="2760" w:type="dxa"/>
            <w:tcBorders>
              <w:bottom w:val="nil"/>
            </w:tcBorders>
            <w:shd w:val="clear" w:color="auto" w:fill="FFFF00"/>
          </w:tcPr>
          <w:p w:rsidR="00BB1A9F" w:rsidRPr="00CF7765" w:rsidRDefault="00BB1A9F" w:rsidP="00242C8A">
            <w:pPr>
              <w:pStyle w:val="aa"/>
              <w:ind w:left="0"/>
            </w:pPr>
            <w:r w:rsidRPr="00CF7765">
              <w:rPr>
                <w:rFonts w:hint="eastAsia"/>
              </w:rPr>
              <w:t>項目</w:t>
            </w:r>
          </w:p>
        </w:tc>
        <w:tc>
          <w:tcPr>
            <w:tcW w:w="720" w:type="dxa"/>
            <w:tcBorders>
              <w:bottom w:val="nil"/>
            </w:tcBorders>
            <w:shd w:val="clear" w:color="auto" w:fill="FFFF00"/>
          </w:tcPr>
          <w:p w:rsidR="00BB1A9F" w:rsidRPr="00CF7765" w:rsidRDefault="00BB1A9F" w:rsidP="00242C8A">
            <w:pPr>
              <w:pStyle w:val="aa"/>
              <w:ind w:left="0"/>
              <w:jc w:val="center"/>
            </w:pPr>
            <w:r w:rsidRPr="00CF7765">
              <w:rPr>
                <w:rFonts w:hint="eastAsia"/>
              </w:rPr>
              <w:t>設定</w:t>
            </w:r>
          </w:p>
        </w:tc>
        <w:tc>
          <w:tcPr>
            <w:tcW w:w="1140" w:type="dxa"/>
            <w:tcBorders>
              <w:bottom w:val="nil"/>
            </w:tcBorders>
            <w:shd w:val="clear" w:color="auto" w:fill="FFFF00"/>
          </w:tcPr>
          <w:p w:rsidR="00BB1A9F" w:rsidRPr="00CF7765" w:rsidRDefault="00BB1A9F" w:rsidP="00242C8A">
            <w:pPr>
              <w:pStyle w:val="aa"/>
              <w:ind w:left="0"/>
              <w:jc w:val="center"/>
            </w:pPr>
            <w:r w:rsidRPr="00CF7765">
              <w:rPr>
                <w:rFonts w:hint="eastAsia"/>
              </w:rPr>
              <w:t>デフォルト値</w:t>
            </w:r>
          </w:p>
        </w:tc>
        <w:tc>
          <w:tcPr>
            <w:tcW w:w="2908" w:type="dxa"/>
            <w:tcBorders>
              <w:bottom w:val="nil"/>
            </w:tcBorders>
            <w:shd w:val="clear" w:color="auto" w:fill="FFFF00"/>
          </w:tcPr>
          <w:p w:rsidR="00BB1A9F" w:rsidRPr="00CF7765" w:rsidRDefault="00BB1A9F" w:rsidP="00242C8A">
            <w:pPr>
              <w:pStyle w:val="aa"/>
              <w:ind w:left="0"/>
            </w:pPr>
            <w:r w:rsidRPr="00CF7765">
              <w:rPr>
                <w:rFonts w:hint="eastAsia"/>
              </w:rPr>
              <w:t>設定範囲</w:t>
            </w:r>
          </w:p>
        </w:tc>
      </w:tr>
      <w:tr w:rsidR="00BB1A9F" w:rsidRPr="00CF7765" w:rsidTr="00242C8A">
        <w:trPr>
          <w:jc w:val="right"/>
        </w:trPr>
        <w:tc>
          <w:tcPr>
            <w:tcW w:w="2760" w:type="dxa"/>
          </w:tcPr>
          <w:p w:rsidR="00BB1A9F" w:rsidRPr="00CF7765" w:rsidRDefault="00BB1A9F" w:rsidP="00242C8A">
            <w:pPr>
              <w:pStyle w:val="aa"/>
              <w:ind w:left="0"/>
            </w:pPr>
            <w:r w:rsidRPr="00CF7765">
              <w:rPr>
                <w:rFonts w:hint="eastAsia"/>
              </w:rPr>
              <w:t>-</w:t>
            </w:r>
          </w:p>
        </w:tc>
        <w:tc>
          <w:tcPr>
            <w:tcW w:w="720" w:type="dxa"/>
          </w:tcPr>
          <w:p w:rsidR="00BB1A9F" w:rsidRPr="00CF7765" w:rsidRDefault="00BB1A9F" w:rsidP="00242C8A">
            <w:pPr>
              <w:pStyle w:val="aa"/>
              <w:ind w:left="0"/>
              <w:jc w:val="center"/>
            </w:pPr>
            <w:r w:rsidRPr="00CF7765">
              <w:rPr>
                <w:rFonts w:hint="eastAsia"/>
              </w:rPr>
              <w:t>-</w:t>
            </w:r>
          </w:p>
        </w:tc>
        <w:tc>
          <w:tcPr>
            <w:tcW w:w="1140" w:type="dxa"/>
          </w:tcPr>
          <w:p w:rsidR="00BB1A9F" w:rsidRPr="00CF7765" w:rsidRDefault="00BB1A9F" w:rsidP="00242C8A">
            <w:pPr>
              <w:pStyle w:val="aa"/>
              <w:ind w:left="0"/>
              <w:jc w:val="center"/>
            </w:pPr>
            <w:r w:rsidRPr="00CF7765">
              <w:rPr>
                <w:rFonts w:hint="eastAsia"/>
              </w:rPr>
              <w:t>-</w:t>
            </w:r>
          </w:p>
        </w:tc>
        <w:tc>
          <w:tcPr>
            <w:tcW w:w="2908" w:type="dxa"/>
          </w:tcPr>
          <w:p w:rsidR="00BB1A9F" w:rsidRPr="00CF7765" w:rsidRDefault="00BB1A9F" w:rsidP="00242C8A">
            <w:pPr>
              <w:pStyle w:val="aa"/>
              <w:ind w:left="0"/>
            </w:pPr>
            <w:r w:rsidRPr="00CF7765">
              <w:rPr>
                <w:rFonts w:hint="eastAsia"/>
              </w:rPr>
              <w:t>-</w:t>
            </w:r>
          </w:p>
        </w:tc>
      </w:tr>
    </w:tbl>
    <w:p w:rsidR="00BB1A9F" w:rsidRPr="00CF7765" w:rsidRDefault="00BB1A9F" w:rsidP="00BB1A9F">
      <w:pPr>
        <w:pStyle w:val="aa"/>
      </w:pPr>
    </w:p>
    <w:p w:rsidR="00BB1A9F" w:rsidRPr="00CF7765" w:rsidRDefault="00BB1A9F" w:rsidP="00BB1A9F">
      <w:pPr>
        <w:pStyle w:val="aa"/>
      </w:pPr>
      <w:r w:rsidRPr="00CF7765">
        <w:rPr>
          <w:rFonts w:hint="eastAsia"/>
        </w:rPr>
        <w:t>＜制限注意事項＞</w:t>
      </w:r>
    </w:p>
    <w:p w:rsidR="003F4690" w:rsidRPr="00CF7765" w:rsidRDefault="003F4690" w:rsidP="00885A91">
      <w:pPr>
        <w:pStyle w:val="aa"/>
        <w:numPr>
          <w:ilvl w:val="0"/>
          <w:numId w:val="148"/>
        </w:numPr>
        <w:tabs>
          <w:tab w:val="clear" w:pos="567"/>
          <w:tab w:val="clear" w:pos="851"/>
          <w:tab w:val="clear" w:pos="1418"/>
          <w:tab w:val="clear" w:pos="1701"/>
          <w:tab w:val="left" w:pos="1380"/>
        </w:tabs>
      </w:pPr>
      <w:r w:rsidRPr="00CF7765">
        <w:t>専用</w:t>
      </w:r>
      <w:r w:rsidRPr="00CF7765">
        <w:t>IOT HW</w:t>
      </w:r>
      <w:r w:rsidRPr="00CF7765">
        <w:t>（</w:t>
      </w:r>
      <w:r w:rsidRPr="00CF7765">
        <w:t>HEDWIG</w:t>
      </w:r>
      <w:r w:rsidRPr="00CF7765">
        <w:t>または</w:t>
      </w:r>
      <w:r w:rsidRPr="00CF7765">
        <w:t>HEDWIG</w:t>
      </w:r>
      <w:r w:rsidRPr="00CF7765">
        <w:t>後継</w:t>
      </w:r>
      <w:r w:rsidRPr="00CF7765">
        <w:t>ASIC</w:t>
      </w:r>
      <w:r w:rsidRPr="00CF7765">
        <w:t>）において、</w:t>
      </w:r>
      <w:r w:rsidRPr="00CF7765">
        <w:t>2</w:t>
      </w:r>
      <w:r w:rsidRPr="00CF7765">
        <w:t>値</w:t>
      </w:r>
      <w:r w:rsidRPr="00CF7765">
        <w:t>/</w:t>
      </w:r>
      <w:r w:rsidRPr="00CF7765">
        <w:t>モノクロ画像</w:t>
      </w:r>
      <w:r w:rsidRPr="00CF7765">
        <w:rPr>
          <w:rFonts w:hint="eastAsia"/>
        </w:rPr>
        <w:t>のみに作用する。サポート外プロダクトで本機能を指定された場合は線幅調整を無視する。</w:t>
      </w:r>
    </w:p>
    <w:p w:rsidR="003F4690" w:rsidRPr="00CF7765" w:rsidRDefault="003F4690" w:rsidP="00885A91">
      <w:pPr>
        <w:pStyle w:val="aa"/>
        <w:numPr>
          <w:ilvl w:val="0"/>
          <w:numId w:val="148"/>
        </w:numPr>
        <w:tabs>
          <w:tab w:val="clear" w:pos="567"/>
          <w:tab w:val="clear" w:pos="851"/>
          <w:tab w:val="clear" w:pos="1418"/>
          <w:tab w:val="clear" w:pos="1701"/>
          <w:tab w:val="left" w:pos="1380"/>
        </w:tabs>
      </w:pPr>
      <w:r w:rsidRPr="00CF7765">
        <w:rPr>
          <w:rFonts w:hint="eastAsia"/>
        </w:rPr>
        <w:t>イメージエンハンスが同時に指定された場合には、イメージエンハンスを無視する。</w:t>
      </w:r>
    </w:p>
    <w:p w:rsidR="00BB1A9F" w:rsidRPr="00CF7765" w:rsidRDefault="00BB1A9F">
      <w:pPr>
        <w:pStyle w:val="aa"/>
      </w:pPr>
    </w:p>
    <w:p w:rsidR="00FD3712" w:rsidRPr="00CF7765" w:rsidRDefault="00FD3712">
      <w:pPr>
        <w:pStyle w:val="2"/>
        <w:pageBreakBefore/>
        <w:rPr>
          <w:noProof/>
        </w:rPr>
      </w:pPr>
      <w:bookmarkStart w:id="589" w:name="_Ref26042259"/>
      <w:bookmarkStart w:id="590" w:name="_Ref26042266"/>
      <w:bookmarkStart w:id="591" w:name="_Ref530901042"/>
      <w:bookmarkStart w:id="592" w:name="_Toc25551639"/>
      <w:bookmarkStart w:id="593" w:name="_Toc21605532"/>
      <w:r w:rsidRPr="00CF7765">
        <w:rPr>
          <w:rFonts w:hint="eastAsia"/>
          <w:noProof/>
        </w:rPr>
        <w:lastRenderedPageBreak/>
        <w:t>デバイス状態の確認</w:t>
      </w:r>
      <w:bookmarkEnd w:id="589"/>
      <w:bookmarkEnd w:id="590"/>
      <w:bookmarkEnd w:id="593"/>
    </w:p>
    <w:p w:rsidR="00FD3712" w:rsidRPr="00CF7765" w:rsidRDefault="00FD3712">
      <w:pPr>
        <w:pStyle w:val="aa"/>
      </w:pPr>
      <w:r w:rsidRPr="00CF7765">
        <w:rPr>
          <w:rFonts w:hint="eastAsia"/>
        </w:rPr>
        <w:t>本節は、</w:t>
      </w:r>
      <w:r w:rsidRPr="00CF7765">
        <w:rPr>
          <w:rFonts w:hint="eastAsia"/>
        </w:rPr>
        <w:t xml:space="preserve">FF </w:t>
      </w:r>
      <w:r w:rsidRPr="00CF7765">
        <w:rPr>
          <w:rFonts w:hint="eastAsia"/>
        </w:rPr>
        <w:t>Ⅲ‐Ⅱ‐Ⅵ</w:t>
      </w:r>
      <w:r w:rsidRPr="00CF7765">
        <w:rPr>
          <w:rFonts w:hint="eastAsia"/>
        </w:rPr>
        <w:t xml:space="preserve"> Device Management</w:t>
      </w:r>
      <w:r w:rsidRPr="00CF7765">
        <w:rPr>
          <w:rFonts w:hint="eastAsia"/>
        </w:rPr>
        <w:t>より本仕様書へ移動させたものである。</w:t>
      </w:r>
    </w:p>
    <w:p w:rsidR="00FD3712" w:rsidRPr="00CF7765" w:rsidRDefault="00FD3712">
      <w:pPr>
        <w:pStyle w:val="aa"/>
      </w:pPr>
    </w:p>
    <w:p w:rsidR="00FD3712" w:rsidRPr="00CF7765" w:rsidRDefault="00FD3712">
      <w:pPr>
        <w:pStyle w:val="3"/>
      </w:pPr>
      <w:bookmarkStart w:id="594" w:name="_Toc9078112"/>
      <w:bookmarkStart w:id="595" w:name="_Ref29893795"/>
      <w:bookmarkStart w:id="596" w:name="_Ref29893797"/>
      <w:bookmarkStart w:id="597" w:name="_Ref385423400"/>
      <w:bookmarkStart w:id="598" w:name="_Ref385423402"/>
      <w:bookmarkStart w:id="599" w:name="_Toc21605533"/>
      <w:r w:rsidRPr="00CF7765">
        <w:rPr>
          <w:rFonts w:hint="eastAsia"/>
        </w:rPr>
        <w:t>IOT</w:t>
      </w:r>
      <w:r w:rsidRPr="00CF7765">
        <w:rPr>
          <w:rFonts w:hint="eastAsia"/>
        </w:rPr>
        <w:t>の状態</w:t>
      </w:r>
      <w:bookmarkEnd w:id="594"/>
      <w:bookmarkEnd w:id="595"/>
      <w:bookmarkEnd w:id="596"/>
      <w:bookmarkEnd w:id="597"/>
      <w:bookmarkEnd w:id="598"/>
      <w:bookmarkEnd w:id="599"/>
    </w:p>
    <w:p w:rsidR="00FD3712" w:rsidRPr="00CF7765" w:rsidRDefault="00FD3712">
      <w:pPr>
        <w:ind w:left="840" w:hanging="840"/>
      </w:pPr>
      <w:r w:rsidRPr="00CF7765">
        <w:rPr>
          <w:rFonts w:hint="eastAsia"/>
        </w:rPr>
        <w:t>＜概要＞</w:t>
      </w:r>
    </w:p>
    <w:p w:rsidR="00FD3712" w:rsidRPr="00CF7765" w:rsidRDefault="00FD3712">
      <w:pPr>
        <w:pStyle w:val="aa"/>
      </w:pPr>
      <w:r w:rsidRPr="00CF7765">
        <w:rPr>
          <w:rFonts w:hint="eastAsia"/>
        </w:rPr>
        <w:t>IOT</w:t>
      </w:r>
      <w:r w:rsidRPr="00CF7765">
        <w:rPr>
          <w:rFonts w:hint="eastAsia"/>
        </w:rPr>
        <w:t>全体の状態を把握するための情報を提供する。</w:t>
      </w:r>
    </w:p>
    <w:p w:rsidR="00FD3712" w:rsidRPr="00CF7765" w:rsidRDefault="00FD3712">
      <w:pPr>
        <w:pStyle w:val="aa"/>
      </w:pPr>
    </w:p>
    <w:p w:rsidR="00FD3712" w:rsidRPr="00CF7765" w:rsidRDefault="00FD3712">
      <w:r w:rsidRPr="00CF7765">
        <w:rPr>
          <w:rFonts w:hint="eastAsia"/>
        </w:rPr>
        <w:t>＜内容＞</w:t>
      </w:r>
    </w:p>
    <w:p w:rsidR="00FD3712" w:rsidRPr="00CF7765" w:rsidRDefault="00FD3712">
      <w:pPr>
        <w:pStyle w:val="aa"/>
        <w:numPr>
          <w:ilvl w:val="0"/>
          <w:numId w:val="65"/>
        </w:numPr>
        <w:tabs>
          <w:tab w:val="clear" w:pos="567"/>
          <w:tab w:val="clear" w:pos="851"/>
          <w:tab w:val="clear" w:pos="1418"/>
          <w:tab w:val="clear" w:pos="1701"/>
          <w:tab w:val="left" w:pos="1380"/>
        </w:tabs>
      </w:pPr>
      <w:r w:rsidRPr="00CF7765">
        <w:rPr>
          <w:rFonts w:hint="eastAsia"/>
        </w:rPr>
        <w:t>IOT</w:t>
      </w:r>
      <w:r w:rsidRPr="00CF7765">
        <w:rPr>
          <w:rFonts w:hint="eastAsia"/>
        </w:rPr>
        <w:t>状態として以下のステータスを通知する。</w:t>
      </w:r>
    </w:p>
    <w:p w:rsidR="00FD3712" w:rsidRPr="00CF7765" w:rsidRDefault="00FD3712">
      <w:pPr>
        <w:pStyle w:val="aa"/>
      </w:pPr>
    </w:p>
    <w:p w:rsidR="00FD3712" w:rsidRPr="00CF7765" w:rsidRDefault="00FD3712">
      <w:pPr>
        <w:pStyle w:val="aa"/>
        <w:tabs>
          <w:tab w:val="clear" w:pos="851"/>
        </w:tabs>
      </w:pPr>
      <w:r w:rsidRPr="00CF7765">
        <w:rPr>
          <w:rFonts w:hint="eastAsia"/>
        </w:rPr>
        <w:t>【状態】</w:t>
      </w:r>
    </w:p>
    <w:tbl>
      <w:tblPr>
        <w:tblW w:w="0" w:type="auto"/>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4860"/>
        <w:gridCol w:w="1620"/>
      </w:tblGrid>
      <w:tr w:rsidR="00FD3712" w:rsidRPr="00CF7765">
        <w:tc>
          <w:tcPr>
            <w:tcW w:w="2880" w:type="dxa"/>
            <w:shd w:val="clear" w:color="auto" w:fill="00FFFF"/>
          </w:tcPr>
          <w:p w:rsidR="00FD3712" w:rsidRPr="00CF7765" w:rsidRDefault="00FD3712">
            <w:pPr>
              <w:pStyle w:val="aa"/>
              <w:tabs>
                <w:tab w:val="clear" w:pos="851"/>
              </w:tabs>
              <w:ind w:left="0"/>
              <w:jc w:val="center"/>
            </w:pPr>
            <w:r w:rsidRPr="00CF7765">
              <w:rPr>
                <w:rFonts w:hint="eastAsia"/>
              </w:rPr>
              <w:t>状態</w:t>
            </w:r>
          </w:p>
        </w:tc>
        <w:tc>
          <w:tcPr>
            <w:tcW w:w="4860" w:type="dxa"/>
            <w:shd w:val="clear" w:color="auto" w:fill="00FFFF"/>
          </w:tcPr>
          <w:p w:rsidR="00FD3712" w:rsidRPr="00CF7765" w:rsidRDefault="00FD3712">
            <w:pPr>
              <w:pStyle w:val="aa"/>
              <w:tabs>
                <w:tab w:val="clear" w:pos="851"/>
              </w:tabs>
              <w:ind w:left="0"/>
              <w:jc w:val="center"/>
            </w:pPr>
            <w:r w:rsidRPr="00CF7765">
              <w:rPr>
                <w:rFonts w:hint="eastAsia"/>
              </w:rPr>
              <w:t>定義</w:t>
            </w:r>
          </w:p>
        </w:tc>
        <w:tc>
          <w:tcPr>
            <w:tcW w:w="1620" w:type="dxa"/>
            <w:shd w:val="clear" w:color="auto" w:fill="00FFFF"/>
          </w:tcPr>
          <w:p w:rsidR="00FD3712" w:rsidRPr="00CF7765" w:rsidRDefault="00FD3712">
            <w:pPr>
              <w:pStyle w:val="aa"/>
              <w:tabs>
                <w:tab w:val="clear" w:pos="851"/>
              </w:tabs>
              <w:ind w:left="0"/>
              <w:jc w:val="center"/>
            </w:pPr>
            <w:r w:rsidRPr="00CF7765">
              <w:rPr>
                <w:rFonts w:hint="eastAsia"/>
              </w:rPr>
              <w:t>備考</w:t>
            </w:r>
          </w:p>
        </w:tc>
      </w:tr>
      <w:tr w:rsidR="00FD3712" w:rsidRPr="00CF7765">
        <w:tc>
          <w:tcPr>
            <w:tcW w:w="2880" w:type="dxa"/>
          </w:tcPr>
          <w:p w:rsidR="00FD3712" w:rsidRPr="00CF7765" w:rsidRDefault="00FD3712">
            <w:pPr>
              <w:pStyle w:val="aa"/>
              <w:tabs>
                <w:tab w:val="clear" w:pos="851"/>
              </w:tabs>
              <w:ind w:left="0"/>
            </w:pPr>
            <w:r w:rsidRPr="00CF7765">
              <w:rPr>
                <w:rFonts w:hint="eastAsia"/>
              </w:rPr>
              <w:t>初期化処理中</w:t>
            </w:r>
          </w:p>
        </w:tc>
        <w:tc>
          <w:tcPr>
            <w:tcW w:w="4860" w:type="dxa"/>
          </w:tcPr>
          <w:p w:rsidR="00FD3712" w:rsidRPr="00CF7765" w:rsidRDefault="00FD3712">
            <w:pPr>
              <w:pStyle w:val="aa"/>
              <w:tabs>
                <w:tab w:val="clear" w:pos="851"/>
              </w:tabs>
              <w:ind w:left="0"/>
            </w:pPr>
            <w:r w:rsidRPr="00CF7765">
              <w:rPr>
                <w:rFonts w:hint="eastAsia"/>
              </w:rPr>
              <w:t>起動後の初期化処理中の状態</w:t>
            </w: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r w:rsidRPr="00CF7765">
              <w:rPr>
                <w:rFonts w:hint="eastAsia"/>
              </w:rPr>
              <w:t>Ready</w:t>
            </w:r>
          </w:p>
        </w:tc>
        <w:tc>
          <w:tcPr>
            <w:tcW w:w="4860" w:type="dxa"/>
          </w:tcPr>
          <w:p w:rsidR="00FD3712" w:rsidRPr="00CF7765" w:rsidRDefault="00FD3712">
            <w:pPr>
              <w:pStyle w:val="aa"/>
              <w:tabs>
                <w:tab w:val="clear" w:pos="851"/>
              </w:tabs>
              <w:ind w:left="0"/>
            </w:pPr>
            <w:r w:rsidRPr="00CF7765">
              <w:rPr>
                <w:noProof/>
                <w:color w:val="000000"/>
              </w:rPr>
              <w:t>IOT</w:t>
            </w:r>
            <w:r w:rsidRPr="00CF7765">
              <w:rPr>
                <w:rFonts w:hint="eastAsia"/>
              </w:rPr>
              <w:t>がプリント動作可能な状態。</w:t>
            </w:r>
            <w:r w:rsidRPr="00CF7765">
              <w:rPr>
                <w:rFonts w:hint="eastAsia"/>
                <w:noProof/>
                <w:color w:val="000000"/>
              </w:rPr>
              <w:t>トレイ使用不可状態でも</w:t>
            </w:r>
            <w:r w:rsidRPr="00CF7765">
              <w:rPr>
                <w:noProof/>
                <w:color w:val="000000"/>
              </w:rPr>
              <w:t>Ready</w:t>
            </w:r>
            <w:r w:rsidRPr="00CF7765">
              <w:rPr>
                <w:rFonts w:hint="eastAsia"/>
                <w:noProof/>
                <w:color w:val="000000"/>
              </w:rPr>
              <w:t>となる</w:t>
            </w: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r w:rsidRPr="00CF7765">
              <w:rPr>
                <w:rFonts w:hint="eastAsia"/>
              </w:rPr>
              <w:t>Wait</w:t>
            </w:r>
          </w:p>
        </w:tc>
        <w:tc>
          <w:tcPr>
            <w:tcW w:w="4860" w:type="dxa"/>
          </w:tcPr>
          <w:p w:rsidR="00FD3712" w:rsidRPr="00CF7765" w:rsidRDefault="00FD3712">
            <w:pPr>
              <w:pStyle w:val="aa"/>
              <w:tabs>
                <w:tab w:val="clear" w:pos="851"/>
              </w:tabs>
              <w:ind w:left="0"/>
            </w:pPr>
            <w:r w:rsidRPr="00CF7765">
              <w:rPr>
                <w:noProof/>
                <w:color w:val="000000"/>
              </w:rPr>
              <w:t>IOT</w:t>
            </w:r>
            <w:r w:rsidRPr="00CF7765">
              <w:rPr>
                <w:rFonts w:hint="eastAsia"/>
                <w:noProof/>
                <w:color w:val="000000"/>
              </w:rPr>
              <w:t>が所定時間経過後に</w:t>
            </w:r>
            <w:r w:rsidRPr="00CF7765">
              <w:rPr>
                <w:noProof/>
                <w:color w:val="000000"/>
              </w:rPr>
              <w:t>Ready</w:t>
            </w:r>
            <w:r w:rsidRPr="00CF7765">
              <w:rPr>
                <w:rFonts w:hint="eastAsia"/>
                <w:noProof/>
                <w:color w:val="000000"/>
              </w:rPr>
              <w:t>に遷移する状態であることを示す</w:t>
            </w: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r w:rsidRPr="00CF7765">
              <w:rPr>
                <w:rFonts w:hint="eastAsia"/>
              </w:rPr>
              <w:t>Not Ready</w:t>
            </w:r>
          </w:p>
        </w:tc>
        <w:tc>
          <w:tcPr>
            <w:tcW w:w="4860" w:type="dxa"/>
          </w:tcPr>
          <w:p w:rsidR="00FD3712" w:rsidRPr="00CF7765" w:rsidRDefault="00FD3712">
            <w:pPr>
              <w:pStyle w:val="aa"/>
              <w:tabs>
                <w:tab w:val="clear" w:pos="851"/>
              </w:tabs>
              <w:ind w:left="0"/>
            </w:pPr>
            <w:r w:rsidRPr="00CF7765">
              <w:rPr>
                <w:noProof/>
                <w:color w:val="000000"/>
              </w:rPr>
              <w:t>IOT</w:t>
            </w:r>
            <w:r w:rsidRPr="00CF7765">
              <w:rPr>
                <w:rFonts w:hint="eastAsia"/>
                <w:noProof/>
                <w:color w:val="000000"/>
              </w:rPr>
              <w:t>が印字不可能な状態にあることを示す。</w:t>
            </w:r>
            <w:r w:rsidRPr="00CF7765">
              <w:rPr>
                <w:noProof/>
                <w:color w:val="000000"/>
              </w:rPr>
              <w:t>IOT</w:t>
            </w:r>
            <w:r w:rsidRPr="00CF7765">
              <w:rPr>
                <w:rFonts w:hint="eastAsia"/>
                <w:noProof/>
                <w:color w:val="000000"/>
              </w:rPr>
              <w:t>にジャムあるいはインターロックオープンが存在し動作を停止している状態、</w:t>
            </w:r>
            <w:r w:rsidRPr="00CF7765">
              <w:rPr>
                <w:noProof/>
                <w:color w:val="000000"/>
              </w:rPr>
              <w:t>IOT</w:t>
            </w:r>
            <w:r w:rsidRPr="00CF7765">
              <w:rPr>
                <w:rFonts w:hint="eastAsia"/>
                <w:noProof/>
                <w:color w:val="000000"/>
              </w:rPr>
              <w:t>パワーセーブ状態に該当する</w:t>
            </w: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r w:rsidRPr="00CF7765">
              <w:rPr>
                <w:rFonts w:hint="eastAsia"/>
              </w:rPr>
              <w:t>印刷中</w:t>
            </w:r>
          </w:p>
        </w:tc>
        <w:tc>
          <w:tcPr>
            <w:tcW w:w="4860" w:type="dxa"/>
          </w:tcPr>
          <w:p w:rsidR="00FD3712" w:rsidRPr="00CF7765" w:rsidRDefault="00FD3712">
            <w:pPr>
              <w:pStyle w:val="aa"/>
              <w:tabs>
                <w:tab w:val="clear" w:pos="851"/>
              </w:tabs>
              <w:ind w:left="0"/>
            </w:pPr>
            <w:r w:rsidRPr="00CF7765">
              <w:rPr>
                <w:noProof/>
                <w:color w:val="000000"/>
              </w:rPr>
              <w:t>IOT</w:t>
            </w:r>
            <w:r w:rsidRPr="00CF7765">
              <w:rPr>
                <w:rFonts w:hint="eastAsia"/>
                <w:noProof/>
                <w:color w:val="000000"/>
              </w:rPr>
              <w:t>が動作中であることを示す。印字動作、印字のための補助動作を実施している状態である</w:t>
            </w:r>
          </w:p>
        </w:tc>
        <w:tc>
          <w:tcPr>
            <w:tcW w:w="1620" w:type="dxa"/>
          </w:tcPr>
          <w:p w:rsidR="00FD3712" w:rsidRPr="00CF7765" w:rsidRDefault="00FD3712">
            <w:pPr>
              <w:pStyle w:val="aa"/>
              <w:tabs>
                <w:tab w:val="clear" w:pos="851"/>
              </w:tabs>
              <w:ind w:left="0"/>
            </w:pPr>
            <w:r w:rsidRPr="00CF7765">
              <w:rPr>
                <w:rFonts w:hint="eastAsia"/>
                <w:noProof/>
                <w:color w:val="000000"/>
              </w:rPr>
              <w:t>印字のための補助動作は、サポートしない。</w:t>
            </w:r>
          </w:p>
        </w:tc>
      </w:tr>
      <w:tr w:rsidR="00FD3712" w:rsidRPr="00CF7765">
        <w:tc>
          <w:tcPr>
            <w:tcW w:w="2880" w:type="dxa"/>
          </w:tcPr>
          <w:p w:rsidR="00FD3712" w:rsidRPr="00CF7765" w:rsidRDefault="00FD3712">
            <w:pPr>
              <w:pStyle w:val="aa"/>
              <w:tabs>
                <w:tab w:val="clear" w:pos="851"/>
              </w:tabs>
              <w:ind w:left="0"/>
            </w:pPr>
            <w:r w:rsidRPr="00CF7765">
              <w:rPr>
                <w:rFonts w:hint="eastAsia"/>
              </w:rPr>
              <w:t>省エネモード１（</w:t>
            </w:r>
            <w:r w:rsidRPr="00CF7765">
              <w:rPr>
                <w:rFonts w:hint="eastAsia"/>
              </w:rPr>
              <w:t>Low Power Mode</w:t>
            </w:r>
            <w:r w:rsidRPr="00CF7765">
              <w:rPr>
                <w:rFonts w:hint="eastAsia"/>
              </w:rPr>
              <w:t>）</w:t>
            </w:r>
          </w:p>
        </w:tc>
        <w:tc>
          <w:tcPr>
            <w:tcW w:w="4860" w:type="dxa"/>
          </w:tcPr>
          <w:p w:rsidR="00FD3712" w:rsidRPr="00CF7765" w:rsidRDefault="00FD3712">
            <w:pPr>
              <w:pStyle w:val="aa"/>
              <w:tabs>
                <w:tab w:val="clear" w:pos="851"/>
              </w:tabs>
              <w:ind w:left="0"/>
            </w:pPr>
            <w:r w:rsidRPr="00CF7765">
              <w:rPr>
                <w:rFonts w:hint="eastAsia"/>
              </w:rPr>
              <w:t>Low Power Mode</w:t>
            </w:r>
            <w:r w:rsidRPr="00CF7765">
              <w:rPr>
                <w:rFonts w:hint="eastAsia"/>
              </w:rPr>
              <w:t>中の状態</w:t>
            </w: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r w:rsidRPr="00CF7765">
              <w:rPr>
                <w:rFonts w:hint="eastAsia"/>
              </w:rPr>
              <w:t>省エネモード２（</w:t>
            </w:r>
            <w:r w:rsidRPr="00CF7765">
              <w:rPr>
                <w:rFonts w:hint="eastAsia"/>
              </w:rPr>
              <w:t>Sleep Mode</w:t>
            </w:r>
            <w:r w:rsidRPr="00CF7765">
              <w:rPr>
                <w:rFonts w:hint="eastAsia"/>
              </w:rPr>
              <w:t>）</w:t>
            </w:r>
          </w:p>
        </w:tc>
        <w:tc>
          <w:tcPr>
            <w:tcW w:w="4860" w:type="dxa"/>
          </w:tcPr>
          <w:p w:rsidR="00FD3712" w:rsidRPr="00CF7765" w:rsidRDefault="00FD3712">
            <w:pPr>
              <w:pStyle w:val="aa"/>
              <w:tabs>
                <w:tab w:val="clear" w:pos="851"/>
              </w:tabs>
              <w:ind w:left="0"/>
            </w:pPr>
            <w:r w:rsidRPr="00CF7765">
              <w:rPr>
                <w:rFonts w:hint="eastAsia"/>
              </w:rPr>
              <w:t>Sleep Mode</w:t>
            </w:r>
            <w:r w:rsidRPr="00CF7765">
              <w:rPr>
                <w:rFonts w:hint="eastAsia"/>
              </w:rPr>
              <w:t>中の状態</w:t>
            </w: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p>
        </w:tc>
        <w:tc>
          <w:tcPr>
            <w:tcW w:w="4860" w:type="dxa"/>
          </w:tcPr>
          <w:p w:rsidR="00FD3712" w:rsidRPr="00CF7765" w:rsidRDefault="00FD3712">
            <w:pPr>
              <w:pStyle w:val="aa"/>
              <w:tabs>
                <w:tab w:val="clear" w:pos="851"/>
              </w:tabs>
              <w:ind w:left="0"/>
            </w:pP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r w:rsidRPr="00CF7765">
              <w:rPr>
                <w:rFonts w:hint="eastAsia"/>
              </w:rPr>
              <w:t>Fatal Error</w:t>
            </w:r>
          </w:p>
        </w:tc>
        <w:tc>
          <w:tcPr>
            <w:tcW w:w="4860" w:type="dxa"/>
          </w:tcPr>
          <w:p w:rsidR="00FD3712" w:rsidRPr="00CF7765" w:rsidRDefault="00FD3712">
            <w:pPr>
              <w:pStyle w:val="aa"/>
              <w:tabs>
                <w:tab w:val="clear" w:pos="851"/>
              </w:tabs>
              <w:ind w:left="0"/>
            </w:pPr>
            <w:r w:rsidRPr="00CF7765">
              <w:rPr>
                <w:noProof/>
                <w:color w:val="000000"/>
              </w:rPr>
              <w:t>IOT</w:t>
            </w:r>
            <w:r w:rsidRPr="00CF7765">
              <w:rPr>
                <w:rFonts w:hint="eastAsia"/>
              </w:rPr>
              <w:t>に動作継続不可能な致命的エラーが発生している状態</w:t>
            </w:r>
          </w:p>
        </w:tc>
        <w:tc>
          <w:tcPr>
            <w:tcW w:w="1620" w:type="dxa"/>
          </w:tcPr>
          <w:p w:rsidR="00FD3712" w:rsidRPr="00CF7765" w:rsidRDefault="00FD3712">
            <w:pPr>
              <w:pStyle w:val="aa"/>
              <w:tabs>
                <w:tab w:val="clear" w:pos="851"/>
              </w:tabs>
              <w:ind w:left="0"/>
            </w:pPr>
          </w:p>
        </w:tc>
      </w:tr>
      <w:tr w:rsidR="00FD3712" w:rsidRPr="00CF7765">
        <w:tc>
          <w:tcPr>
            <w:tcW w:w="2880" w:type="dxa"/>
          </w:tcPr>
          <w:p w:rsidR="00FD3712" w:rsidRPr="00CF7765" w:rsidRDefault="00FD3712">
            <w:pPr>
              <w:pStyle w:val="aa"/>
              <w:tabs>
                <w:tab w:val="clear" w:pos="851"/>
              </w:tabs>
              <w:ind w:left="0"/>
            </w:pPr>
            <w:r w:rsidRPr="00CF7765">
              <w:rPr>
                <w:rFonts w:hint="eastAsia"/>
              </w:rPr>
              <w:t>Diag</w:t>
            </w:r>
          </w:p>
        </w:tc>
        <w:tc>
          <w:tcPr>
            <w:tcW w:w="4860" w:type="dxa"/>
          </w:tcPr>
          <w:p w:rsidR="00FD3712" w:rsidRPr="00CF7765" w:rsidRDefault="00FD3712">
            <w:pPr>
              <w:pStyle w:val="aa"/>
              <w:tabs>
                <w:tab w:val="clear" w:pos="851"/>
              </w:tabs>
              <w:ind w:left="0"/>
            </w:pPr>
            <w:r w:rsidRPr="00CF7765">
              <w:rPr>
                <w:rFonts w:hint="eastAsia"/>
                <w:noProof/>
                <w:color w:val="000000"/>
              </w:rPr>
              <w:t>ダイアグモード中の状態</w:t>
            </w:r>
          </w:p>
        </w:tc>
        <w:tc>
          <w:tcPr>
            <w:tcW w:w="1620" w:type="dxa"/>
          </w:tcPr>
          <w:p w:rsidR="00FD3712" w:rsidRPr="00CF7765" w:rsidRDefault="00FD3712">
            <w:pPr>
              <w:pStyle w:val="aa"/>
              <w:tabs>
                <w:tab w:val="clear" w:pos="851"/>
              </w:tabs>
              <w:ind w:left="0"/>
            </w:pPr>
          </w:p>
        </w:tc>
      </w:tr>
    </w:tbl>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＜システムデータ＞</w:t>
      </w:r>
    </w:p>
    <w:p w:rsidR="00FD3712" w:rsidRPr="00CF7765" w:rsidRDefault="00FD3712">
      <w:pPr>
        <w:pStyle w:val="aa"/>
      </w:pP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40"/>
        <w:gridCol w:w="1100"/>
        <w:gridCol w:w="1460"/>
        <w:gridCol w:w="3540"/>
      </w:tblGrid>
      <w:tr w:rsidR="00FD3712" w:rsidRPr="00CF7765">
        <w:tc>
          <w:tcPr>
            <w:tcW w:w="3540" w:type="dxa"/>
            <w:shd w:val="clear" w:color="auto" w:fill="FFFF00"/>
            <w:vAlign w:val="center"/>
          </w:tcPr>
          <w:p w:rsidR="00FD3712" w:rsidRPr="00CF7765" w:rsidRDefault="00FD3712">
            <w:r w:rsidRPr="00CF7765">
              <w:rPr>
                <w:rFonts w:hint="eastAsia"/>
              </w:rPr>
              <w:t>項目</w:t>
            </w:r>
          </w:p>
        </w:tc>
        <w:tc>
          <w:tcPr>
            <w:tcW w:w="1100" w:type="dxa"/>
            <w:shd w:val="clear" w:color="auto" w:fill="FFFF00"/>
            <w:vAlign w:val="center"/>
          </w:tcPr>
          <w:p w:rsidR="00FD3712" w:rsidRPr="00CF7765" w:rsidRDefault="00FD3712">
            <w:r w:rsidRPr="00CF7765">
              <w:rPr>
                <w:rFonts w:hint="eastAsia"/>
              </w:rPr>
              <w:t>設定</w:t>
            </w:r>
          </w:p>
        </w:tc>
        <w:tc>
          <w:tcPr>
            <w:tcW w:w="1460" w:type="dxa"/>
            <w:shd w:val="clear" w:color="auto" w:fill="FFFF00"/>
            <w:vAlign w:val="center"/>
          </w:tcPr>
          <w:p w:rsidR="00FD3712" w:rsidRPr="00CF7765" w:rsidRDefault="00FD3712">
            <w:r w:rsidRPr="00CF7765">
              <w:rPr>
                <w:rFonts w:hint="eastAsia"/>
              </w:rPr>
              <w:t>デフォルト値</w:t>
            </w:r>
          </w:p>
        </w:tc>
        <w:tc>
          <w:tcPr>
            <w:tcW w:w="354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c>
          <w:tcPr>
            <w:tcW w:w="354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IOT</w:t>
            </w:r>
            <w:r w:rsidRPr="00CF7765">
              <w:rPr>
                <w:rFonts w:hint="eastAsia"/>
                <w:kern w:val="2"/>
              </w:rPr>
              <w:t>の状態</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なし</w:t>
            </w:r>
          </w:p>
        </w:tc>
        <w:tc>
          <w:tcPr>
            <w:tcW w:w="3540" w:type="dxa"/>
          </w:tcPr>
          <w:p w:rsidR="00FD3712" w:rsidRPr="00CF7765" w:rsidRDefault="00FD3712">
            <w:r w:rsidRPr="00CF7765">
              <w:rPr>
                <w:rFonts w:hint="eastAsia"/>
              </w:rPr>
              <w:t>初期化処理中</w:t>
            </w:r>
          </w:p>
          <w:p w:rsidR="00FD3712" w:rsidRPr="00CF7765" w:rsidRDefault="00FD3712">
            <w:r w:rsidRPr="00CF7765">
              <w:t>Ready</w:t>
            </w:r>
          </w:p>
          <w:p w:rsidR="00FD3712" w:rsidRPr="00CF7765" w:rsidRDefault="00FD3712">
            <w:r w:rsidRPr="00CF7765">
              <w:t>Wait</w:t>
            </w:r>
          </w:p>
          <w:p w:rsidR="00FD3712" w:rsidRPr="00CF7765" w:rsidRDefault="00FD3712">
            <w:r w:rsidRPr="00CF7765">
              <w:t>Not Ready</w:t>
            </w:r>
          </w:p>
          <w:p w:rsidR="00FD3712" w:rsidRPr="00CF7765" w:rsidRDefault="00FD3712">
            <w:r w:rsidRPr="00CF7765">
              <w:rPr>
                <w:rFonts w:hint="eastAsia"/>
              </w:rPr>
              <w:t>印刷中</w:t>
            </w:r>
          </w:p>
          <w:p w:rsidR="00FD3712" w:rsidRPr="00CF7765" w:rsidRDefault="00FD3712">
            <w:r w:rsidRPr="00CF7765">
              <w:rPr>
                <w:rFonts w:hint="eastAsia"/>
              </w:rPr>
              <w:t>省エネモード１（</w:t>
            </w:r>
            <w:r w:rsidRPr="00CF7765">
              <w:rPr>
                <w:rFonts w:hint="eastAsia"/>
              </w:rPr>
              <w:t>Low</w:t>
            </w:r>
            <w:r w:rsidR="00BB1064" w:rsidRPr="00CF7765">
              <w:rPr>
                <w:rFonts w:hint="eastAsia"/>
              </w:rPr>
              <w:t xml:space="preserve"> </w:t>
            </w:r>
            <w:r w:rsidRPr="00CF7765">
              <w:rPr>
                <w:rFonts w:hint="eastAsia"/>
              </w:rPr>
              <w:t>Power Mode</w:t>
            </w:r>
            <w:r w:rsidRPr="00CF7765">
              <w:rPr>
                <w:rFonts w:hint="eastAsia"/>
              </w:rPr>
              <w:t>）</w:t>
            </w:r>
          </w:p>
          <w:p w:rsidR="00FD3712" w:rsidRPr="00CF7765" w:rsidRDefault="00FD3712">
            <w:r w:rsidRPr="00CF7765">
              <w:rPr>
                <w:rFonts w:hint="eastAsia"/>
              </w:rPr>
              <w:t>省エネモード２（</w:t>
            </w:r>
            <w:r w:rsidRPr="00CF7765">
              <w:rPr>
                <w:rFonts w:hint="eastAsia"/>
              </w:rPr>
              <w:t>Sleep Mode</w:t>
            </w:r>
            <w:r w:rsidRPr="00CF7765">
              <w:rPr>
                <w:rFonts w:hint="eastAsia"/>
              </w:rPr>
              <w:t>）</w:t>
            </w:r>
          </w:p>
          <w:p w:rsidR="00FD3712" w:rsidRPr="00CF7765" w:rsidRDefault="00FD3712">
            <w:r w:rsidRPr="00CF7765">
              <w:t>Cycle Down</w:t>
            </w:r>
          </w:p>
          <w:p w:rsidR="00FD3712" w:rsidRPr="00CF7765" w:rsidRDefault="00FD3712">
            <w:r w:rsidRPr="00CF7765">
              <w:t>Fatal Error</w:t>
            </w:r>
          </w:p>
          <w:p w:rsidR="00FD3712" w:rsidRPr="00CF7765" w:rsidRDefault="00FD3712">
            <w:r w:rsidRPr="00CF7765">
              <w:t>Diag</w:t>
            </w:r>
            <w:r w:rsidRPr="00CF7765">
              <w:rPr>
                <w:rFonts w:hint="eastAsia"/>
              </w:rPr>
              <w:t xml:space="preserve"> </w:t>
            </w:r>
          </w:p>
        </w:tc>
      </w:tr>
    </w:tbl>
    <w:p w:rsidR="00FD3712" w:rsidRPr="00CF7765" w:rsidRDefault="00FD3712">
      <w:pPr>
        <w:pStyle w:val="aa"/>
        <w:tabs>
          <w:tab w:val="clear" w:pos="851"/>
        </w:tabs>
        <w:ind w:left="0"/>
      </w:pP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40"/>
        <w:gridCol w:w="1100"/>
        <w:gridCol w:w="1460"/>
        <w:gridCol w:w="3540"/>
      </w:tblGrid>
      <w:tr w:rsidR="00BB1064" w:rsidRPr="00CF7765" w:rsidTr="003225CE">
        <w:tc>
          <w:tcPr>
            <w:tcW w:w="3540" w:type="dxa"/>
            <w:shd w:val="clear" w:color="auto" w:fill="FFFF00"/>
            <w:vAlign w:val="center"/>
          </w:tcPr>
          <w:p w:rsidR="00BB1064" w:rsidRPr="00CF7765" w:rsidRDefault="00BB1064" w:rsidP="003225CE">
            <w:r w:rsidRPr="00CF7765">
              <w:rPr>
                <w:rFonts w:hint="eastAsia"/>
              </w:rPr>
              <w:t>項目</w:t>
            </w:r>
          </w:p>
        </w:tc>
        <w:tc>
          <w:tcPr>
            <w:tcW w:w="1100" w:type="dxa"/>
            <w:shd w:val="clear" w:color="auto" w:fill="FFFF00"/>
            <w:vAlign w:val="center"/>
          </w:tcPr>
          <w:p w:rsidR="00BB1064" w:rsidRPr="00CF7765" w:rsidRDefault="00BB1064" w:rsidP="003225CE">
            <w:r w:rsidRPr="00CF7765">
              <w:rPr>
                <w:rFonts w:hint="eastAsia"/>
              </w:rPr>
              <w:t>設定</w:t>
            </w:r>
          </w:p>
        </w:tc>
        <w:tc>
          <w:tcPr>
            <w:tcW w:w="1460" w:type="dxa"/>
            <w:shd w:val="clear" w:color="auto" w:fill="FFFF00"/>
            <w:vAlign w:val="center"/>
          </w:tcPr>
          <w:p w:rsidR="00BB1064" w:rsidRPr="00CF7765" w:rsidRDefault="00BB1064" w:rsidP="003225CE">
            <w:r w:rsidRPr="00CF7765">
              <w:rPr>
                <w:rFonts w:hint="eastAsia"/>
              </w:rPr>
              <w:t>デフォルト値</w:t>
            </w:r>
          </w:p>
        </w:tc>
        <w:tc>
          <w:tcPr>
            <w:tcW w:w="3540" w:type="dxa"/>
            <w:shd w:val="clear" w:color="auto" w:fill="FFFF00"/>
            <w:vAlign w:val="center"/>
          </w:tcPr>
          <w:p w:rsidR="00BB1064" w:rsidRPr="00CF7765" w:rsidRDefault="00BB1064" w:rsidP="003225CE">
            <w:r w:rsidRPr="00CF7765">
              <w:rPr>
                <w:rFonts w:hint="eastAsia"/>
              </w:rPr>
              <w:t>設定範囲</w:t>
            </w:r>
            <w:r w:rsidRPr="00CF7765">
              <w:rPr>
                <w:rFonts w:hint="eastAsia"/>
              </w:rPr>
              <w:t>/</w:t>
            </w:r>
            <w:r w:rsidRPr="00CF7765">
              <w:rPr>
                <w:rFonts w:hint="eastAsia"/>
              </w:rPr>
              <w:t>備考</w:t>
            </w:r>
          </w:p>
        </w:tc>
      </w:tr>
      <w:tr w:rsidR="00BB1064" w:rsidRPr="00CF7765" w:rsidTr="003225CE">
        <w:tc>
          <w:tcPr>
            <w:tcW w:w="3540" w:type="dxa"/>
          </w:tcPr>
          <w:p w:rsidR="00BB1064" w:rsidRPr="00CF7765" w:rsidRDefault="00BB1064" w:rsidP="003225CE">
            <w:pPr>
              <w:pStyle w:val="af3"/>
              <w:tabs>
                <w:tab w:val="clear" w:pos="1134"/>
                <w:tab w:val="clear" w:pos="4252"/>
                <w:tab w:val="clear" w:pos="8504"/>
              </w:tabs>
              <w:adjustRightInd/>
              <w:spacing w:after="0"/>
              <w:textAlignment w:val="auto"/>
              <w:rPr>
                <w:kern w:val="2"/>
              </w:rPr>
            </w:pPr>
            <w:r w:rsidRPr="00CF7765">
              <w:rPr>
                <w:rFonts w:hint="eastAsia"/>
                <w:kern w:val="2"/>
              </w:rPr>
              <w:t>用紙トレイの</w:t>
            </w:r>
            <w:r w:rsidRPr="00CF7765">
              <w:rPr>
                <w:rFonts w:hint="eastAsia"/>
                <w:kern w:val="2"/>
              </w:rPr>
              <w:t>N</w:t>
            </w:r>
            <w:r w:rsidRPr="00CF7765">
              <w:rPr>
                <w:kern w:val="2"/>
              </w:rPr>
              <w:t>e</w:t>
            </w:r>
            <w:r w:rsidRPr="00CF7765">
              <w:rPr>
                <w:rFonts w:hint="eastAsia"/>
                <w:kern w:val="2"/>
              </w:rPr>
              <w:t>ar Empty</w:t>
            </w:r>
            <w:r w:rsidRPr="00CF7765">
              <w:rPr>
                <w:rFonts w:hint="eastAsia"/>
                <w:kern w:val="2"/>
              </w:rPr>
              <w:t>発生</w:t>
            </w:r>
          </w:p>
        </w:tc>
        <w:tc>
          <w:tcPr>
            <w:tcW w:w="1100" w:type="dxa"/>
          </w:tcPr>
          <w:p w:rsidR="00BB1064" w:rsidRPr="00CF7765" w:rsidRDefault="00BB1064" w:rsidP="003225CE">
            <w:r w:rsidRPr="00CF7765">
              <w:rPr>
                <w:rFonts w:hint="eastAsia"/>
              </w:rPr>
              <w:t>自動設定</w:t>
            </w:r>
          </w:p>
        </w:tc>
        <w:tc>
          <w:tcPr>
            <w:tcW w:w="1460" w:type="dxa"/>
          </w:tcPr>
          <w:p w:rsidR="00BB1064" w:rsidRPr="00CF7765" w:rsidRDefault="00BB1064" w:rsidP="003225CE">
            <w:r w:rsidRPr="00CF7765">
              <w:rPr>
                <w:rFonts w:hint="eastAsia"/>
              </w:rPr>
              <w:t>未発生</w:t>
            </w:r>
          </w:p>
        </w:tc>
        <w:tc>
          <w:tcPr>
            <w:tcW w:w="3540" w:type="dxa"/>
          </w:tcPr>
          <w:p w:rsidR="00BB1064" w:rsidRPr="00CF7765" w:rsidRDefault="00BB1064" w:rsidP="003225CE">
            <w:r w:rsidRPr="00CF7765">
              <w:rPr>
                <w:rFonts w:hint="eastAsia"/>
              </w:rPr>
              <w:t>未発生、発生</w:t>
            </w:r>
            <w:r w:rsidR="004D3E76" w:rsidRPr="00CF7765">
              <w:rPr>
                <w:rFonts w:hint="eastAsia"/>
              </w:rPr>
              <w:t>、未サポート</w:t>
            </w:r>
          </w:p>
        </w:tc>
      </w:tr>
    </w:tbl>
    <w:p w:rsidR="00BB1064" w:rsidRPr="00CF7765" w:rsidRDefault="00BB1064" w:rsidP="00BB1064">
      <w:pPr>
        <w:pStyle w:val="aa"/>
      </w:pPr>
      <w:r w:rsidRPr="00CF7765">
        <w:rPr>
          <w:rFonts w:hint="eastAsia"/>
        </w:rPr>
        <w:t>補足事項：本状態は、対象とするプロダクトで用意される。対象とするプロダクトは、プロダクト依存編にて規定する。</w:t>
      </w:r>
      <w:r w:rsidR="004D3E76" w:rsidRPr="00CF7765">
        <w:rPr>
          <w:rFonts w:hint="eastAsia"/>
        </w:rPr>
        <w:t>対象としない</w:t>
      </w:r>
      <w:r w:rsidR="00086212" w:rsidRPr="00CF7765">
        <w:rPr>
          <w:rFonts w:hint="eastAsia"/>
        </w:rPr>
        <w:t>プロダクトでは未サポートがセットされる。</w:t>
      </w:r>
    </w:p>
    <w:p w:rsidR="00F07493" w:rsidRPr="00CF7765" w:rsidRDefault="00BB1064" w:rsidP="00F07493">
      <w:pPr>
        <w:pStyle w:val="aa"/>
      </w:pPr>
      <w:r w:rsidRPr="00CF7765">
        <w:rPr>
          <w:rFonts w:hint="eastAsia"/>
        </w:rPr>
        <w:t>本状態は、現在給紙中の用紙トレイについて、その用紙トレイ残量が</w:t>
      </w:r>
      <w:r w:rsidRPr="00CF7765">
        <w:rPr>
          <w:rFonts w:hint="eastAsia"/>
        </w:rPr>
        <w:t>25</w:t>
      </w:r>
      <w:r w:rsidRPr="00CF7765">
        <w:rPr>
          <w:rFonts w:hint="eastAsia"/>
        </w:rPr>
        <w:t>％以下であり</w:t>
      </w:r>
      <w:r w:rsidRPr="00CF7765">
        <w:rPr>
          <w:rFonts w:hint="eastAsia"/>
        </w:rPr>
        <w:t>(Empty</w:t>
      </w:r>
      <w:r w:rsidRPr="00CF7765">
        <w:rPr>
          <w:rFonts w:hint="eastAsia"/>
        </w:rPr>
        <w:t>は除く</w:t>
      </w:r>
      <w:r w:rsidRPr="00CF7765">
        <w:rPr>
          <w:rFonts w:hint="eastAsia"/>
        </w:rPr>
        <w:t>)</w:t>
      </w:r>
      <w:r w:rsidRPr="00CF7765">
        <w:rPr>
          <w:rFonts w:hint="eastAsia"/>
        </w:rPr>
        <w:t>、</w:t>
      </w:r>
      <w:r w:rsidR="00F07493" w:rsidRPr="00CF7765">
        <w:rPr>
          <w:rFonts w:hint="eastAsia"/>
        </w:rPr>
        <w:t>ATS</w:t>
      </w:r>
      <w:r w:rsidR="00F07493" w:rsidRPr="00CF7765">
        <w:rPr>
          <w:rFonts w:hint="eastAsia"/>
        </w:rPr>
        <w:t>での</w:t>
      </w:r>
      <w:r w:rsidRPr="00CF7765">
        <w:rPr>
          <w:rFonts w:hint="eastAsia"/>
        </w:rPr>
        <w:t>切</w:t>
      </w:r>
      <w:r w:rsidR="00F07493" w:rsidRPr="00CF7765">
        <w:rPr>
          <w:rFonts w:hint="eastAsia"/>
        </w:rPr>
        <w:t>り替わり先がない状態をさす。切り替わり先は、各用紙トレイに関する</w:t>
      </w:r>
      <w:r w:rsidRPr="00CF7765">
        <w:rPr>
          <w:rFonts w:hint="eastAsia"/>
        </w:rPr>
        <w:t>状態、用紙種類・坪量、用紙の色、用紙サイズ・向き、</w:t>
      </w:r>
      <w:r w:rsidRPr="00CF7765">
        <w:rPr>
          <w:rFonts w:hint="eastAsia"/>
        </w:rPr>
        <w:t>ATS</w:t>
      </w:r>
      <w:r w:rsidRPr="00CF7765">
        <w:rPr>
          <w:rFonts w:hint="eastAsia"/>
        </w:rPr>
        <w:t>禁止設定などにより切り替わり先となるかを判断する。</w:t>
      </w:r>
      <w:r w:rsidRPr="00CF7765">
        <w:rPr>
          <w:rFonts w:hint="eastAsia"/>
        </w:rPr>
        <w:t>(</w:t>
      </w:r>
      <w:r w:rsidRPr="00CF7765">
        <w:rPr>
          <w:rFonts w:hint="eastAsia"/>
        </w:rPr>
        <w:t>ストックを使用する場合は、その仕様に従う</w:t>
      </w:r>
      <w:r w:rsidRPr="00CF7765">
        <w:rPr>
          <w:rFonts w:hint="eastAsia"/>
        </w:rPr>
        <w:t>)</w:t>
      </w:r>
      <w:r w:rsidR="00F07493" w:rsidRPr="00CF7765">
        <w:rPr>
          <w:rFonts w:hint="eastAsia"/>
        </w:rPr>
        <w:t>、</w:t>
      </w:r>
      <w:r w:rsidR="00F07493" w:rsidRPr="00CF7765">
        <w:rPr>
          <w:rFonts w:hint="eastAsia"/>
        </w:rPr>
        <w:t>IOT</w:t>
      </w:r>
      <w:r w:rsidR="00F07493" w:rsidRPr="00CF7765">
        <w:rPr>
          <w:rFonts w:hint="eastAsia"/>
        </w:rPr>
        <w:t>が停止しているときは未発生となる。給紙中の用紙トレイとして、残量検知のない用紙トレイ</w:t>
      </w:r>
      <w:r w:rsidR="00F07493" w:rsidRPr="00CF7765">
        <w:rPr>
          <w:rFonts w:hint="eastAsia"/>
        </w:rPr>
        <w:t>(</w:t>
      </w:r>
      <w:r w:rsidR="00F07493" w:rsidRPr="00CF7765">
        <w:rPr>
          <w:rFonts w:hint="eastAsia"/>
        </w:rPr>
        <w:t>例えば、手差しトレイ、</w:t>
      </w:r>
      <w:r w:rsidR="00F07493" w:rsidRPr="00CF7765">
        <w:rPr>
          <w:rFonts w:hint="eastAsia"/>
        </w:rPr>
        <w:t>Interposer(</w:t>
      </w:r>
      <w:r w:rsidR="00F07493" w:rsidRPr="00CF7765">
        <w:rPr>
          <w:rFonts w:hint="eastAsia"/>
        </w:rPr>
        <w:t>合紙トレイ</w:t>
      </w:r>
      <w:r w:rsidR="00F07493" w:rsidRPr="00CF7765">
        <w:rPr>
          <w:rFonts w:hint="eastAsia"/>
        </w:rPr>
        <w:t>)</w:t>
      </w:r>
      <w:r w:rsidR="00F07493" w:rsidRPr="00CF7765">
        <w:rPr>
          <w:rFonts w:hint="eastAsia"/>
        </w:rPr>
        <w:t>、カバーフィーダ</w:t>
      </w:r>
      <w:r w:rsidR="00F07493" w:rsidRPr="00CF7765">
        <w:rPr>
          <w:rFonts w:hint="eastAsia"/>
        </w:rPr>
        <w:t>)</w:t>
      </w:r>
      <w:r w:rsidR="00F07493" w:rsidRPr="00CF7765">
        <w:rPr>
          <w:rFonts w:hint="eastAsia"/>
        </w:rPr>
        <w:t>は含まない。切り替わり先として、手差しトレイは含まない。</w:t>
      </w:r>
    </w:p>
    <w:p w:rsidR="003225CE" w:rsidRPr="00CF7765" w:rsidRDefault="003225CE">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＜例外処理＞</w:t>
      </w:r>
    </w:p>
    <w:p w:rsidR="00FD3712" w:rsidRPr="00CF7765" w:rsidRDefault="00FD3712">
      <w:pPr>
        <w:pStyle w:val="aa"/>
        <w:rPr>
          <w:kern w:val="2"/>
        </w:rPr>
      </w:pPr>
      <w:r w:rsidRPr="00CF7765">
        <w:rPr>
          <w:rFonts w:hint="eastAsia"/>
          <w:kern w:val="2"/>
        </w:rPr>
        <w:t>なし</w:t>
      </w:r>
    </w:p>
    <w:p w:rsidR="00FD3712" w:rsidRPr="00CF7765" w:rsidRDefault="00FD3712">
      <w:pPr>
        <w:pStyle w:val="aa"/>
        <w:ind w:left="0"/>
      </w:pPr>
    </w:p>
    <w:p w:rsidR="00FD3712" w:rsidRPr="00CF7765" w:rsidRDefault="00FD3712">
      <w:r w:rsidRPr="00CF7765">
        <w:rPr>
          <w:rFonts w:hint="eastAsia"/>
        </w:rPr>
        <w:lastRenderedPageBreak/>
        <w:t>＜制限注意事項＞</w:t>
      </w:r>
    </w:p>
    <w:p w:rsidR="00FD3712" w:rsidRPr="00CF7765" w:rsidRDefault="00FD3712">
      <w:pPr>
        <w:pStyle w:val="aa"/>
        <w:rPr>
          <w:kern w:val="2"/>
        </w:rPr>
      </w:pPr>
      <w:r w:rsidRPr="00CF7765">
        <w:rPr>
          <w:rFonts w:hint="eastAsia"/>
          <w:kern w:val="2"/>
        </w:rPr>
        <w:t>なし</w:t>
      </w:r>
    </w:p>
    <w:p w:rsidR="00FD3712" w:rsidRPr="00CF7765" w:rsidRDefault="00FD3712">
      <w:pPr>
        <w:pStyle w:val="aa"/>
      </w:pPr>
    </w:p>
    <w:p w:rsidR="00FD3712" w:rsidRPr="00CF7765" w:rsidRDefault="00FD3712" w:rsidP="008578F3">
      <w:r w:rsidRPr="00CF7765">
        <w:rPr>
          <w:rFonts w:hint="eastAsia"/>
        </w:rPr>
        <w:t>＜補足＞</w:t>
      </w:r>
    </w:p>
    <w:p w:rsidR="00FD3712" w:rsidRPr="00CF7765" w:rsidRDefault="00FD3712">
      <w:pPr>
        <w:pStyle w:val="aa"/>
        <w:tabs>
          <w:tab w:val="clear" w:pos="851"/>
        </w:tabs>
        <w:rPr>
          <w:shd w:val="pct15" w:color="auto" w:fill="FFFFFF"/>
        </w:rPr>
      </w:pPr>
      <w:r w:rsidRPr="00CF7765">
        <w:rPr>
          <w:rFonts w:hint="eastAsia"/>
        </w:rPr>
        <w:t>実際のシステムデータとのマッピング表</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80"/>
        <w:gridCol w:w="1620"/>
        <w:gridCol w:w="1620"/>
        <w:gridCol w:w="2160"/>
      </w:tblGrid>
      <w:tr w:rsidR="00FD3712" w:rsidRPr="00CF7765">
        <w:trPr>
          <w:jc w:val="right"/>
        </w:trPr>
        <w:tc>
          <w:tcPr>
            <w:tcW w:w="2880" w:type="dxa"/>
            <w:shd w:val="clear" w:color="auto" w:fill="00FFFF"/>
          </w:tcPr>
          <w:p w:rsidR="00FD3712" w:rsidRPr="00CF7765" w:rsidRDefault="00FD3712">
            <w:pPr>
              <w:pStyle w:val="aa"/>
              <w:tabs>
                <w:tab w:val="clear" w:pos="851"/>
              </w:tabs>
              <w:ind w:left="0"/>
              <w:jc w:val="right"/>
              <w:rPr>
                <w:sz w:val="16"/>
              </w:rPr>
            </w:pPr>
            <w:r w:rsidRPr="00CF7765">
              <w:rPr>
                <w:rFonts w:hint="eastAsia"/>
                <w:sz w:val="16"/>
              </w:rPr>
              <w:t>状態</w:t>
            </w:r>
          </w:p>
        </w:tc>
        <w:tc>
          <w:tcPr>
            <w:tcW w:w="5400" w:type="dxa"/>
            <w:gridSpan w:val="3"/>
            <w:shd w:val="clear" w:color="auto" w:fill="00FFFF"/>
          </w:tcPr>
          <w:p w:rsidR="00FD3712" w:rsidRPr="00CF7765" w:rsidRDefault="00FD3712">
            <w:pPr>
              <w:pStyle w:val="aa"/>
              <w:tabs>
                <w:tab w:val="clear" w:pos="851"/>
              </w:tabs>
              <w:ind w:left="0"/>
              <w:jc w:val="right"/>
              <w:rPr>
                <w:sz w:val="16"/>
              </w:rPr>
            </w:pPr>
            <w:r w:rsidRPr="00CF7765">
              <w:rPr>
                <w:rFonts w:hint="eastAsia"/>
                <w:sz w:val="16"/>
              </w:rPr>
              <w:t>定義</w:t>
            </w:r>
          </w:p>
        </w:tc>
      </w:tr>
      <w:tr w:rsidR="00FD3712" w:rsidRPr="00CF7765">
        <w:trPr>
          <w:jc w:val="right"/>
        </w:trPr>
        <w:tc>
          <w:tcPr>
            <w:tcW w:w="2880" w:type="dxa"/>
          </w:tcPr>
          <w:p w:rsidR="00FD3712" w:rsidRPr="00CF7765" w:rsidRDefault="00FD3712">
            <w:pPr>
              <w:pStyle w:val="aa"/>
              <w:tabs>
                <w:tab w:val="clear" w:pos="851"/>
              </w:tabs>
              <w:ind w:left="0"/>
            </w:pPr>
          </w:p>
        </w:tc>
        <w:tc>
          <w:tcPr>
            <w:tcW w:w="1620" w:type="dxa"/>
          </w:tcPr>
          <w:p w:rsidR="00FD3712" w:rsidRPr="00CF7765" w:rsidRDefault="00FD3712">
            <w:pPr>
              <w:pStyle w:val="aa"/>
              <w:tabs>
                <w:tab w:val="clear" w:pos="851"/>
              </w:tabs>
              <w:ind w:left="0"/>
            </w:pPr>
            <w:r w:rsidRPr="00CF7765">
              <w:rPr>
                <w:rFonts w:hint="eastAsia"/>
              </w:rPr>
              <w:t>IOT</w:t>
            </w:r>
            <w:r w:rsidRPr="00CF7765">
              <w:rPr>
                <w:rFonts w:hint="eastAsia"/>
              </w:rPr>
              <w:t>の状態</w:t>
            </w:r>
          </w:p>
        </w:tc>
        <w:tc>
          <w:tcPr>
            <w:tcW w:w="1620" w:type="dxa"/>
          </w:tcPr>
          <w:p w:rsidR="00FD3712" w:rsidRPr="00CF7765" w:rsidRDefault="00FD3712">
            <w:pPr>
              <w:pStyle w:val="aa"/>
              <w:tabs>
                <w:tab w:val="clear" w:pos="851"/>
              </w:tabs>
              <w:ind w:left="0"/>
            </w:pPr>
            <w:r w:rsidRPr="00CF7765">
              <w:rPr>
                <w:rFonts w:hint="eastAsia"/>
              </w:rPr>
              <w:t>IOT</w:t>
            </w:r>
            <w:r w:rsidRPr="00CF7765">
              <w:rPr>
                <w:rFonts w:hint="eastAsia"/>
              </w:rPr>
              <w:t>の詳細状態</w:t>
            </w:r>
          </w:p>
        </w:tc>
        <w:tc>
          <w:tcPr>
            <w:tcW w:w="2160" w:type="dxa"/>
          </w:tcPr>
          <w:p w:rsidR="00FD3712" w:rsidRPr="00CF7765" w:rsidRDefault="00FD3712">
            <w:pPr>
              <w:pStyle w:val="aa"/>
              <w:tabs>
                <w:tab w:val="clear" w:pos="851"/>
              </w:tabs>
              <w:ind w:left="0"/>
            </w:pPr>
            <w:r w:rsidRPr="00CF7765">
              <w:rPr>
                <w:rFonts w:hint="eastAsia"/>
              </w:rPr>
              <w:t>プリント待ち詳細情報</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初期化処理中</w:t>
            </w:r>
          </w:p>
        </w:tc>
        <w:tc>
          <w:tcPr>
            <w:tcW w:w="1620" w:type="dxa"/>
          </w:tcPr>
          <w:p w:rsidR="00FD3712" w:rsidRPr="00CF7765" w:rsidRDefault="00FD3712">
            <w:pPr>
              <w:pStyle w:val="aa"/>
              <w:tabs>
                <w:tab w:val="clear" w:pos="851"/>
              </w:tabs>
              <w:ind w:left="0"/>
            </w:pPr>
            <w:r w:rsidRPr="00CF7765">
              <w:t>INITIALIZING</w:t>
            </w:r>
          </w:p>
        </w:tc>
        <w:tc>
          <w:tcPr>
            <w:tcW w:w="1620" w:type="dxa"/>
          </w:tcPr>
          <w:p w:rsidR="00FD3712" w:rsidRPr="00CF7765" w:rsidRDefault="00FD3712">
            <w:pPr>
              <w:pStyle w:val="aa"/>
              <w:tabs>
                <w:tab w:val="clear" w:pos="851"/>
              </w:tabs>
              <w:ind w:left="0"/>
            </w:pPr>
            <w:r w:rsidRPr="00CF7765">
              <w:rPr>
                <w:rFonts w:hint="eastAsia"/>
              </w:rPr>
              <w:t>－</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Ready</w:t>
            </w:r>
          </w:p>
        </w:tc>
        <w:tc>
          <w:tcPr>
            <w:tcW w:w="1620" w:type="dxa"/>
          </w:tcPr>
          <w:p w:rsidR="00FD3712" w:rsidRPr="00CF7765" w:rsidRDefault="00FD3712">
            <w:pPr>
              <w:pStyle w:val="aa"/>
              <w:tabs>
                <w:tab w:val="clear" w:pos="851"/>
              </w:tabs>
              <w:ind w:left="0"/>
            </w:pPr>
            <w:r w:rsidRPr="00CF7765">
              <w:t>NORMAL</w:t>
            </w:r>
          </w:p>
        </w:tc>
        <w:tc>
          <w:tcPr>
            <w:tcW w:w="1620" w:type="dxa"/>
          </w:tcPr>
          <w:p w:rsidR="00FD3712" w:rsidRPr="00CF7765" w:rsidRDefault="00FD3712">
            <w:pPr>
              <w:pStyle w:val="aa"/>
              <w:tabs>
                <w:tab w:val="clear" w:pos="851"/>
              </w:tabs>
              <w:ind w:left="0"/>
            </w:pPr>
            <w:r w:rsidRPr="00CF7765">
              <w:t>READY</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Wait</w:t>
            </w:r>
          </w:p>
        </w:tc>
        <w:tc>
          <w:tcPr>
            <w:tcW w:w="1620" w:type="dxa"/>
          </w:tcPr>
          <w:p w:rsidR="00FD3712" w:rsidRPr="00CF7765" w:rsidRDefault="00FD3712">
            <w:pPr>
              <w:pStyle w:val="aa"/>
              <w:tabs>
                <w:tab w:val="clear" w:pos="851"/>
              </w:tabs>
              <w:ind w:left="0"/>
            </w:pPr>
            <w:r w:rsidRPr="00CF7765">
              <w:t>NORMAL</w:t>
            </w:r>
          </w:p>
        </w:tc>
        <w:tc>
          <w:tcPr>
            <w:tcW w:w="1620" w:type="dxa"/>
          </w:tcPr>
          <w:p w:rsidR="00FD3712" w:rsidRPr="00CF7765" w:rsidRDefault="00FD3712">
            <w:pPr>
              <w:pStyle w:val="aa"/>
              <w:tabs>
                <w:tab w:val="clear" w:pos="851"/>
              </w:tabs>
              <w:ind w:left="0"/>
            </w:pPr>
            <w:r w:rsidRPr="00CF7765">
              <w:t>PRINT_WAITING</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Not Ready</w:t>
            </w:r>
          </w:p>
        </w:tc>
        <w:tc>
          <w:tcPr>
            <w:tcW w:w="1620" w:type="dxa"/>
          </w:tcPr>
          <w:p w:rsidR="00FD3712" w:rsidRPr="00CF7765" w:rsidRDefault="00FD3712">
            <w:pPr>
              <w:pStyle w:val="aa"/>
              <w:tabs>
                <w:tab w:val="clear" w:pos="851"/>
              </w:tabs>
              <w:ind w:left="0"/>
            </w:pPr>
            <w:r w:rsidRPr="00CF7765">
              <w:t>NORMAL</w:t>
            </w:r>
          </w:p>
        </w:tc>
        <w:tc>
          <w:tcPr>
            <w:tcW w:w="1620" w:type="dxa"/>
          </w:tcPr>
          <w:p w:rsidR="00FD3712" w:rsidRPr="00CF7765" w:rsidRDefault="00FD3712">
            <w:pPr>
              <w:pStyle w:val="aa"/>
              <w:tabs>
                <w:tab w:val="clear" w:pos="851"/>
              </w:tabs>
              <w:ind w:left="0"/>
            </w:pPr>
            <w:r w:rsidRPr="00CF7765">
              <w:rPr>
                <w:rFonts w:hint="eastAsia"/>
              </w:rPr>
              <w:t>ERROR</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印刷中</w:t>
            </w:r>
          </w:p>
        </w:tc>
        <w:tc>
          <w:tcPr>
            <w:tcW w:w="1620" w:type="dxa"/>
          </w:tcPr>
          <w:p w:rsidR="00FD3712" w:rsidRPr="00CF7765" w:rsidRDefault="00FD3712">
            <w:pPr>
              <w:pStyle w:val="aa"/>
              <w:tabs>
                <w:tab w:val="clear" w:pos="851"/>
              </w:tabs>
              <w:ind w:left="0"/>
            </w:pPr>
            <w:r w:rsidRPr="00CF7765">
              <w:t>NORMAL</w:t>
            </w:r>
          </w:p>
        </w:tc>
        <w:tc>
          <w:tcPr>
            <w:tcW w:w="1620" w:type="dxa"/>
          </w:tcPr>
          <w:p w:rsidR="00FD3712" w:rsidRPr="00CF7765" w:rsidRDefault="00FD3712">
            <w:pPr>
              <w:pStyle w:val="aa"/>
              <w:tabs>
                <w:tab w:val="clear" w:pos="851"/>
              </w:tabs>
              <w:ind w:left="0"/>
            </w:pPr>
            <w:r w:rsidRPr="00CF7765">
              <w:t>PRINTING</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省エネモード１（</w:t>
            </w:r>
            <w:r w:rsidRPr="00CF7765">
              <w:rPr>
                <w:rFonts w:hint="eastAsia"/>
              </w:rPr>
              <w:t>Low Power Mode</w:t>
            </w:r>
            <w:r w:rsidRPr="00CF7765">
              <w:rPr>
                <w:rFonts w:hint="eastAsia"/>
              </w:rPr>
              <w:t>）</w:t>
            </w:r>
          </w:p>
        </w:tc>
        <w:tc>
          <w:tcPr>
            <w:tcW w:w="1620" w:type="dxa"/>
          </w:tcPr>
          <w:p w:rsidR="00FD3712" w:rsidRPr="00CF7765" w:rsidRDefault="00FD3712">
            <w:pPr>
              <w:pStyle w:val="aa"/>
              <w:tabs>
                <w:tab w:val="clear" w:pos="851"/>
              </w:tabs>
              <w:ind w:left="0"/>
            </w:pPr>
            <w:r w:rsidRPr="00CF7765">
              <w:t>POWER_SAVE</w:t>
            </w:r>
          </w:p>
        </w:tc>
        <w:tc>
          <w:tcPr>
            <w:tcW w:w="1620" w:type="dxa"/>
          </w:tcPr>
          <w:p w:rsidR="00FD3712" w:rsidRPr="00CF7765" w:rsidRDefault="00FD3712">
            <w:pPr>
              <w:pStyle w:val="aa"/>
              <w:tabs>
                <w:tab w:val="clear" w:pos="851"/>
              </w:tabs>
              <w:ind w:left="0"/>
            </w:pPr>
            <w:r w:rsidRPr="00CF7765">
              <w:rPr>
                <w:rFonts w:hint="eastAsia"/>
              </w:rPr>
              <w:t>－</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省エネモード２（</w:t>
            </w:r>
            <w:r w:rsidRPr="00CF7765">
              <w:rPr>
                <w:rFonts w:hint="eastAsia"/>
              </w:rPr>
              <w:t>Sleep Mode</w:t>
            </w:r>
            <w:r w:rsidRPr="00CF7765">
              <w:rPr>
                <w:rFonts w:hint="eastAsia"/>
              </w:rPr>
              <w:t>）</w:t>
            </w:r>
          </w:p>
        </w:tc>
        <w:tc>
          <w:tcPr>
            <w:tcW w:w="1620" w:type="dxa"/>
          </w:tcPr>
          <w:p w:rsidR="00FD3712" w:rsidRPr="00CF7765" w:rsidRDefault="00FD3712">
            <w:pPr>
              <w:pStyle w:val="aa"/>
              <w:tabs>
                <w:tab w:val="clear" w:pos="851"/>
              </w:tabs>
              <w:ind w:left="0"/>
            </w:pPr>
            <w:r w:rsidRPr="00CF7765">
              <w:t>POWER_OFF</w:t>
            </w:r>
          </w:p>
        </w:tc>
        <w:tc>
          <w:tcPr>
            <w:tcW w:w="1620" w:type="dxa"/>
          </w:tcPr>
          <w:p w:rsidR="00FD3712" w:rsidRPr="00CF7765" w:rsidRDefault="00FD3712">
            <w:pPr>
              <w:pStyle w:val="aa"/>
              <w:tabs>
                <w:tab w:val="clear" w:pos="851"/>
              </w:tabs>
              <w:ind w:left="0"/>
            </w:pPr>
            <w:r w:rsidRPr="00CF7765">
              <w:rPr>
                <w:rFonts w:hint="eastAsia"/>
              </w:rPr>
              <w:t>－</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Cycle Down</w:t>
            </w:r>
          </w:p>
        </w:tc>
        <w:tc>
          <w:tcPr>
            <w:tcW w:w="1620" w:type="dxa"/>
          </w:tcPr>
          <w:p w:rsidR="00FD3712" w:rsidRPr="00CF7765" w:rsidRDefault="00FD3712">
            <w:pPr>
              <w:pStyle w:val="aa"/>
              <w:tabs>
                <w:tab w:val="clear" w:pos="851"/>
              </w:tabs>
              <w:ind w:left="0"/>
            </w:pPr>
            <w:r w:rsidRPr="00CF7765">
              <w:rPr>
                <w:rFonts w:hint="eastAsia"/>
              </w:rPr>
              <w:t>－</w:t>
            </w:r>
          </w:p>
        </w:tc>
        <w:tc>
          <w:tcPr>
            <w:tcW w:w="1620" w:type="dxa"/>
          </w:tcPr>
          <w:p w:rsidR="00FD3712" w:rsidRPr="00CF7765" w:rsidRDefault="00FD3712">
            <w:pPr>
              <w:pStyle w:val="aa"/>
              <w:tabs>
                <w:tab w:val="clear" w:pos="851"/>
              </w:tabs>
              <w:ind w:left="0"/>
            </w:pPr>
            <w:r w:rsidRPr="00CF7765">
              <w:rPr>
                <w:rFonts w:hint="eastAsia"/>
              </w:rPr>
              <w:t>－</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Fatal Error</w:t>
            </w:r>
          </w:p>
        </w:tc>
        <w:tc>
          <w:tcPr>
            <w:tcW w:w="1620" w:type="dxa"/>
          </w:tcPr>
          <w:p w:rsidR="00FD3712" w:rsidRPr="00CF7765" w:rsidRDefault="00FD3712">
            <w:pPr>
              <w:pStyle w:val="aa"/>
              <w:tabs>
                <w:tab w:val="clear" w:pos="851"/>
              </w:tabs>
              <w:ind w:left="0"/>
            </w:pPr>
            <w:r w:rsidRPr="00CF7765">
              <w:t>BROKEN</w:t>
            </w:r>
          </w:p>
        </w:tc>
        <w:tc>
          <w:tcPr>
            <w:tcW w:w="1620" w:type="dxa"/>
          </w:tcPr>
          <w:p w:rsidR="00FD3712" w:rsidRPr="00CF7765" w:rsidRDefault="00FD3712">
            <w:pPr>
              <w:pStyle w:val="aa"/>
              <w:tabs>
                <w:tab w:val="clear" w:pos="851"/>
              </w:tabs>
              <w:ind w:left="0"/>
            </w:pPr>
            <w:r w:rsidRPr="00CF7765">
              <w:rPr>
                <w:rFonts w:hint="eastAsia"/>
              </w:rPr>
              <w:t>－</w:t>
            </w:r>
          </w:p>
        </w:tc>
        <w:tc>
          <w:tcPr>
            <w:tcW w:w="2160" w:type="dxa"/>
          </w:tcPr>
          <w:p w:rsidR="00FD3712" w:rsidRPr="00CF7765" w:rsidRDefault="00FD3712">
            <w:pPr>
              <w:pStyle w:val="aa"/>
              <w:tabs>
                <w:tab w:val="clear" w:pos="851"/>
              </w:tabs>
              <w:ind w:left="0"/>
            </w:pPr>
            <w:r w:rsidRPr="00CF7765">
              <w:rPr>
                <w:rFonts w:hint="eastAsia"/>
              </w:rPr>
              <w:t>－</w:t>
            </w:r>
          </w:p>
        </w:tc>
      </w:tr>
      <w:tr w:rsidR="00FD3712" w:rsidRPr="00CF7765">
        <w:trPr>
          <w:jc w:val="right"/>
        </w:trPr>
        <w:tc>
          <w:tcPr>
            <w:tcW w:w="2880" w:type="dxa"/>
          </w:tcPr>
          <w:p w:rsidR="00FD3712" w:rsidRPr="00CF7765" w:rsidRDefault="00FD3712">
            <w:pPr>
              <w:pStyle w:val="aa"/>
              <w:tabs>
                <w:tab w:val="clear" w:pos="851"/>
              </w:tabs>
              <w:ind w:left="0"/>
            </w:pPr>
            <w:r w:rsidRPr="00CF7765">
              <w:rPr>
                <w:rFonts w:hint="eastAsia"/>
              </w:rPr>
              <w:t>Diag</w:t>
            </w:r>
          </w:p>
        </w:tc>
        <w:tc>
          <w:tcPr>
            <w:tcW w:w="1620" w:type="dxa"/>
          </w:tcPr>
          <w:p w:rsidR="00FD3712" w:rsidRPr="00CF7765" w:rsidRDefault="00FD3712">
            <w:pPr>
              <w:pStyle w:val="aa"/>
              <w:tabs>
                <w:tab w:val="clear" w:pos="851"/>
              </w:tabs>
              <w:ind w:left="0"/>
            </w:pPr>
            <w:r w:rsidRPr="00CF7765">
              <w:t>DIAG</w:t>
            </w:r>
          </w:p>
        </w:tc>
        <w:tc>
          <w:tcPr>
            <w:tcW w:w="1620" w:type="dxa"/>
          </w:tcPr>
          <w:p w:rsidR="00FD3712" w:rsidRPr="00CF7765" w:rsidRDefault="00FD3712">
            <w:pPr>
              <w:pStyle w:val="aa"/>
              <w:tabs>
                <w:tab w:val="clear" w:pos="851"/>
              </w:tabs>
              <w:ind w:left="0"/>
            </w:pPr>
            <w:r w:rsidRPr="00CF7765">
              <w:rPr>
                <w:rFonts w:hint="eastAsia"/>
              </w:rPr>
              <w:t>－</w:t>
            </w:r>
          </w:p>
        </w:tc>
        <w:tc>
          <w:tcPr>
            <w:tcW w:w="2160" w:type="dxa"/>
          </w:tcPr>
          <w:p w:rsidR="00FD3712" w:rsidRPr="00CF7765" w:rsidRDefault="00FD3712">
            <w:pPr>
              <w:pStyle w:val="aa"/>
              <w:tabs>
                <w:tab w:val="clear" w:pos="851"/>
              </w:tabs>
              <w:ind w:left="0"/>
            </w:pPr>
            <w:r w:rsidRPr="00CF7765">
              <w:rPr>
                <w:rFonts w:hint="eastAsia"/>
              </w:rPr>
              <w:t>－</w:t>
            </w:r>
          </w:p>
        </w:tc>
      </w:tr>
    </w:tbl>
    <w:p w:rsidR="00FD3712" w:rsidRPr="00CF7765" w:rsidRDefault="00FD3712">
      <w:pPr>
        <w:pStyle w:val="aa"/>
        <w:tabs>
          <w:tab w:val="clear" w:pos="851"/>
        </w:tabs>
        <w:rPr>
          <w:shd w:val="pct15" w:color="auto" w:fill="FFFFFF"/>
        </w:rPr>
      </w:pPr>
    </w:p>
    <w:p w:rsidR="00FD3712" w:rsidRPr="00CF7765" w:rsidRDefault="00FD3712">
      <w:pPr>
        <w:pStyle w:val="aa"/>
        <w:tabs>
          <w:tab w:val="clear" w:pos="851"/>
        </w:tabs>
        <w:rPr>
          <w:shd w:val="pct15" w:color="auto" w:fill="FFFFFF"/>
        </w:rPr>
      </w:pPr>
    </w:p>
    <w:p w:rsidR="00FD3712" w:rsidRPr="00CF7765" w:rsidRDefault="00FD3712">
      <w:pPr>
        <w:pStyle w:val="3"/>
        <w:pageBreakBefore/>
      </w:pPr>
      <w:bookmarkStart w:id="600" w:name="_Toc9078113"/>
      <w:bookmarkStart w:id="601" w:name="_Ref29893883"/>
      <w:bookmarkStart w:id="602" w:name="_Ref29893886"/>
      <w:bookmarkStart w:id="603" w:name="_Toc21605534"/>
      <w:r w:rsidRPr="00CF7765">
        <w:rPr>
          <w:rFonts w:hint="eastAsia"/>
        </w:rPr>
        <w:lastRenderedPageBreak/>
        <w:t>カバーの状態</w:t>
      </w:r>
      <w:bookmarkEnd w:id="600"/>
      <w:bookmarkEnd w:id="601"/>
      <w:bookmarkEnd w:id="602"/>
      <w:bookmarkEnd w:id="603"/>
    </w:p>
    <w:p w:rsidR="00FD3712" w:rsidRPr="00CF7765" w:rsidRDefault="00FD3712">
      <w:pPr>
        <w:ind w:left="840" w:hanging="840"/>
      </w:pPr>
      <w:r w:rsidRPr="00CF7765">
        <w:rPr>
          <w:rFonts w:hint="eastAsia"/>
        </w:rPr>
        <w:t>＜概要＞</w:t>
      </w:r>
    </w:p>
    <w:p w:rsidR="00FD3712" w:rsidRPr="00CF7765" w:rsidRDefault="00FD3712">
      <w:pPr>
        <w:pStyle w:val="aa"/>
      </w:pPr>
      <w:r w:rsidRPr="00CF7765">
        <w:rPr>
          <w:rFonts w:hint="eastAsia"/>
        </w:rPr>
        <w:t>デバイス上のカバーの開閉を検知する。</w:t>
      </w:r>
    </w:p>
    <w:p w:rsidR="00FD3712" w:rsidRPr="00CF7765" w:rsidRDefault="00FD3712">
      <w:pPr>
        <w:pStyle w:val="aa"/>
      </w:pPr>
    </w:p>
    <w:p w:rsidR="00FD3712" w:rsidRPr="00CF7765" w:rsidRDefault="00FD3712">
      <w:r w:rsidRPr="00CF7765">
        <w:rPr>
          <w:rFonts w:hint="eastAsia"/>
        </w:rPr>
        <w:t>＜内容＞</w:t>
      </w:r>
    </w:p>
    <w:p w:rsidR="00FD3712" w:rsidRPr="00CF7765" w:rsidRDefault="00FD3712">
      <w:pPr>
        <w:pStyle w:val="aa"/>
      </w:pPr>
      <w:r w:rsidRPr="00CF7765">
        <w:rPr>
          <w:rFonts w:hint="eastAsia"/>
        </w:rPr>
        <w:t>以下のインターロックを検知する。</w:t>
      </w:r>
    </w:p>
    <w:p w:rsidR="00FD3712" w:rsidRPr="00CF7765" w:rsidRDefault="00FD3712">
      <w:pPr>
        <w:pStyle w:val="aa"/>
      </w:pPr>
    </w:p>
    <w:p w:rsidR="00FD3712" w:rsidRPr="00CF7765" w:rsidRDefault="00FD3712">
      <w:pPr>
        <w:pStyle w:val="aa"/>
        <w:tabs>
          <w:tab w:val="clear" w:pos="851"/>
        </w:tabs>
      </w:pPr>
      <w:r w:rsidRPr="00CF7765">
        <w:rPr>
          <w:rFonts w:hint="eastAsia"/>
        </w:rPr>
        <w:t>【状態】</w:t>
      </w:r>
    </w:p>
    <w:p w:rsidR="00FD3712" w:rsidRPr="00CF7765" w:rsidRDefault="00FD3712">
      <w:pPr>
        <w:pStyle w:val="aa"/>
        <w:ind w:left="720"/>
      </w:pPr>
      <w:r w:rsidRPr="00CF7765">
        <w:rPr>
          <w:rFonts w:hint="eastAsia"/>
        </w:rPr>
        <w:t>各プロダクト依存編を参照のこと。</w:t>
      </w:r>
    </w:p>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pPr>
      <w:r w:rsidRPr="00CF7765">
        <w:rPr>
          <w:rFonts w:hint="eastAsia"/>
          <w:kern w:val="2"/>
        </w:rPr>
        <w:t>＜システムデータ＞</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40"/>
        <w:gridCol w:w="1100"/>
        <w:gridCol w:w="1460"/>
        <w:gridCol w:w="3540"/>
      </w:tblGrid>
      <w:tr w:rsidR="00FD3712" w:rsidRPr="00CF7765">
        <w:tc>
          <w:tcPr>
            <w:tcW w:w="3540" w:type="dxa"/>
            <w:shd w:val="clear" w:color="auto" w:fill="FFFF00"/>
            <w:vAlign w:val="center"/>
          </w:tcPr>
          <w:p w:rsidR="00FD3712" w:rsidRPr="00CF7765" w:rsidRDefault="00FD3712">
            <w:r w:rsidRPr="00CF7765">
              <w:rPr>
                <w:rFonts w:hint="eastAsia"/>
              </w:rPr>
              <w:t>項目</w:t>
            </w:r>
          </w:p>
        </w:tc>
        <w:tc>
          <w:tcPr>
            <w:tcW w:w="1100" w:type="dxa"/>
            <w:shd w:val="clear" w:color="auto" w:fill="FFFF00"/>
            <w:vAlign w:val="center"/>
          </w:tcPr>
          <w:p w:rsidR="00FD3712" w:rsidRPr="00CF7765" w:rsidRDefault="00FD3712">
            <w:r w:rsidRPr="00CF7765">
              <w:rPr>
                <w:rFonts w:hint="eastAsia"/>
              </w:rPr>
              <w:t>設定</w:t>
            </w:r>
          </w:p>
        </w:tc>
        <w:tc>
          <w:tcPr>
            <w:tcW w:w="1460" w:type="dxa"/>
            <w:shd w:val="clear" w:color="auto" w:fill="FFFF00"/>
            <w:vAlign w:val="center"/>
          </w:tcPr>
          <w:p w:rsidR="00FD3712" w:rsidRPr="00CF7765" w:rsidRDefault="00FD3712">
            <w:r w:rsidRPr="00CF7765">
              <w:rPr>
                <w:rFonts w:hint="eastAsia"/>
              </w:rPr>
              <w:t>デフォルト値</w:t>
            </w:r>
          </w:p>
        </w:tc>
        <w:tc>
          <w:tcPr>
            <w:tcW w:w="354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c>
          <w:tcPr>
            <w:tcW w:w="354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 xml:space="preserve">IOT </w:t>
            </w:r>
            <w:r w:rsidRPr="00CF7765">
              <w:rPr>
                <w:kern w:val="2"/>
              </w:rPr>
              <w:t>Interlock</w:t>
            </w:r>
            <w:r w:rsidRPr="00CF7765">
              <w:rPr>
                <w:rFonts w:hint="eastAsia"/>
                <w:kern w:val="2"/>
              </w:rPr>
              <w:t xml:space="preserve">情報　</w:t>
            </w:r>
            <w:r w:rsidRPr="00CF7765">
              <w:rPr>
                <w:rFonts w:hint="eastAsia"/>
                <w:kern w:val="2"/>
              </w:rPr>
              <w:t>(1)</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なし</w:t>
            </w:r>
          </w:p>
        </w:tc>
        <w:tc>
          <w:tcPr>
            <w:tcW w:w="3540" w:type="dxa"/>
          </w:tcPr>
          <w:p w:rsidR="00FD3712" w:rsidRPr="00CF7765" w:rsidRDefault="00FD3712">
            <w:r w:rsidRPr="00CF7765">
              <w:t>Interlock</w:t>
            </w:r>
            <w:r w:rsidRPr="00CF7765">
              <w:rPr>
                <w:rFonts w:hint="eastAsia"/>
              </w:rPr>
              <w:t xml:space="preserve">　</w:t>
            </w:r>
            <w:r w:rsidRPr="00CF7765">
              <w:t>Open</w:t>
            </w:r>
            <w:r w:rsidRPr="00CF7765">
              <w:rPr>
                <w:rFonts w:hint="eastAsia"/>
              </w:rPr>
              <w:t>となっている場所</w:t>
            </w:r>
            <w:r w:rsidRPr="00CF7765">
              <w:rPr>
                <w:rFonts w:hint="eastAsia"/>
              </w:rPr>
              <w:br/>
            </w:r>
            <w:r w:rsidRPr="00CF7765">
              <w:rPr>
                <w:rFonts w:hint="eastAsia"/>
              </w:rPr>
              <w:t>（複数個所の情報も取得できる）</w:t>
            </w:r>
            <w:r w:rsidRPr="00CF7765">
              <w:rPr>
                <w:rFonts w:hint="eastAsia"/>
              </w:rPr>
              <w:br/>
            </w:r>
            <w:r w:rsidRPr="00CF7765">
              <w:rPr>
                <w:rFonts w:hint="eastAsia"/>
              </w:rPr>
              <w:t>具体的な場所は＜内容＞を参照。</w:t>
            </w:r>
          </w:p>
        </w:tc>
      </w:tr>
      <w:tr w:rsidR="00FD3712" w:rsidRPr="00CF7765">
        <w:tc>
          <w:tcPr>
            <w:tcW w:w="354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 xml:space="preserve">IOT </w:t>
            </w:r>
            <w:r w:rsidRPr="00CF7765">
              <w:rPr>
                <w:kern w:val="2"/>
              </w:rPr>
              <w:t>Interlock</w:t>
            </w:r>
            <w:r w:rsidRPr="00CF7765">
              <w:rPr>
                <w:rFonts w:hint="eastAsia"/>
                <w:kern w:val="2"/>
              </w:rPr>
              <w:t>情報</w:t>
            </w:r>
            <w:r w:rsidRPr="00CF7765">
              <w:rPr>
                <w:rFonts w:hint="eastAsia"/>
                <w:kern w:val="2"/>
              </w:rPr>
              <w:t xml:space="preserve"> (2)</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なし</w:t>
            </w:r>
          </w:p>
        </w:tc>
        <w:tc>
          <w:tcPr>
            <w:tcW w:w="3540" w:type="dxa"/>
          </w:tcPr>
          <w:p w:rsidR="00FD3712" w:rsidRPr="00CF7765" w:rsidRDefault="00FD3712">
            <w:r w:rsidRPr="00CF7765">
              <w:t>Interlock</w:t>
            </w:r>
            <w:r w:rsidRPr="00CF7765">
              <w:rPr>
                <w:rFonts w:hint="eastAsia"/>
              </w:rPr>
              <w:t xml:space="preserve">　</w:t>
            </w:r>
            <w:r w:rsidRPr="00CF7765">
              <w:t>Open</w:t>
            </w:r>
            <w:r w:rsidRPr="00CF7765">
              <w:rPr>
                <w:rFonts w:hint="eastAsia"/>
              </w:rPr>
              <w:t>となっている場所</w:t>
            </w:r>
            <w:r w:rsidRPr="00CF7765">
              <w:rPr>
                <w:rFonts w:hint="eastAsia"/>
              </w:rPr>
              <w:br/>
            </w:r>
            <w:r w:rsidRPr="00CF7765">
              <w:rPr>
                <w:rFonts w:hint="eastAsia"/>
              </w:rPr>
              <w:t>（複数個所の情報も取得できる）</w:t>
            </w:r>
            <w:r w:rsidRPr="00CF7765">
              <w:rPr>
                <w:rFonts w:hint="eastAsia"/>
              </w:rPr>
              <w:br/>
            </w:r>
            <w:r w:rsidRPr="00CF7765">
              <w:rPr>
                <w:rFonts w:hint="eastAsia"/>
              </w:rPr>
              <w:t>具体的な場所は＜内容＞を参照。</w:t>
            </w:r>
          </w:p>
        </w:tc>
      </w:tr>
    </w:tbl>
    <w:p w:rsidR="00FD3712" w:rsidRPr="00CF7765" w:rsidRDefault="00FD3712">
      <w:pPr>
        <w:pStyle w:val="aa"/>
        <w:tabs>
          <w:tab w:val="clear" w:pos="567"/>
          <w:tab w:val="clear" w:pos="851"/>
          <w:tab w:val="left" w:pos="900"/>
        </w:tabs>
        <w:ind w:leftChars="300" w:left="900" w:hangingChars="200" w:hanging="360"/>
      </w:pPr>
      <w:r w:rsidRPr="00CF7765">
        <w:rPr>
          <w:rFonts w:hint="eastAsia"/>
        </w:rPr>
        <w:t>注：</w:t>
      </w:r>
      <w:r w:rsidRPr="00CF7765">
        <w:tab/>
      </w:r>
      <w:r w:rsidRPr="00CF7765">
        <w:rPr>
          <w:rFonts w:hint="eastAsia"/>
          <w:kern w:val="2"/>
        </w:rPr>
        <w:t xml:space="preserve">IOT </w:t>
      </w:r>
      <w:r w:rsidRPr="00CF7765">
        <w:rPr>
          <w:kern w:val="2"/>
        </w:rPr>
        <w:t>Interlock</w:t>
      </w:r>
      <w:r w:rsidRPr="00CF7765">
        <w:rPr>
          <w:rFonts w:hint="eastAsia"/>
          <w:kern w:val="2"/>
        </w:rPr>
        <w:t>情報</w:t>
      </w:r>
      <w:r w:rsidRPr="00CF7765">
        <w:rPr>
          <w:rFonts w:hint="eastAsia"/>
          <w:kern w:val="2"/>
        </w:rPr>
        <w:t xml:space="preserve"> (1)</w:t>
      </w:r>
      <w:r w:rsidRPr="00CF7765">
        <w:rPr>
          <w:rFonts w:hint="eastAsia"/>
          <w:kern w:val="2"/>
        </w:rPr>
        <w:t>は、</w:t>
      </w:r>
      <w:r w:rsidRPr="00CF7765">
        <w:rPr>
          <w:rFonts w:hint="eastAsia"/>
          <w:kern w:val="2"/>
        </w:rPr>
        <w:t>Open</w:t>
      </w:r>
      <w:r w:rsidRPr="00CF7765">
        <w:rPr>
          <w:rFonts w:hint="eastAsia"/>
          <w:kern w:val="2"/>
        </w:rPr>
        <w:t>状態になるとフォルトとなるインターロックの情報がセットされる。</w:t>
      </w:r>
      <w:r w:rsidRPr="00CF7765">
        <w:rPr>
          <w:kern w:val="2"/>
        </w:rPr>
        <w:br/>
      </w:r>
      <w:r w:rsidRPr="00CF7765">
        <w:rPr>
          <w:rFonts w:hint="eastAsia"/>
          <w:kern w:val="2"/>
        </w:rPr>
        <w:t xml:space="preserve">IOT </w:t>
      </w:r>
      <w:r w:rsidRPr="00CF7765">
        <w:rPr>
          <w:kern w:val="2"/>
        </w:rPr>
        <w:t>Interlock</w:t>
      </w:r>
      <w:r w:rsidRPr="00CF7765">
        <w:rPr>
          <w:rFonts w:hint="eastAsia"/>
          <w:kern w:val="2"/>
        </w:rPr>
        <w:t>情報</w:t>
      </w:r>
      <w:r w:rsidRPr="00CF7765">
        <w:rPr>
          <w:rFonts w:hint="eastAsia"/>
          <w:kern w:val="2"/>
        </w:rPr>
        <w:t xml:space="preserve"> (2)</w:t>
      </w:r>
      <w:r w:rsidRPr="00CF7765">
        <w:rPr>
          <w:rFonts w:hint="eastAsia"/>
          <w:kern w:val="2"/>
        </w:rPr>
        <w:t>は、</w:t>
      </w:r>
      <w:r w:rsidRPr="00CF7765">
        <w:rPr>
          <w:rFonts w:hint="eastAsia"/>
          <w:kern w:val="2"/>
        </w:rPr>
        <w:t>Open</w:t>
      </w:r>
      <w:r w:rsidRPr="00CF7765">
        <w:rPr>
          <w:rFonts w:hint="eastAsia"/>
          <w:kern w:val="2"/>
        </w:rPr>
        <w:t>状態になってもフォルトとならないインターロックの情報がセットされる。</w:t>
      </w:r>
    </w:p>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＜例外処理＞</w:t>
      </w:r>
    </w:p>
    <w:p w:rsidR="00FD3712" w:rsidRPr="00CF7765" w:rsidRDefault="00FD3712">
      <w:pPr>
        <w:pStyle w:val="aa"/>
        <w:rPr>
          <w:kern w:val="2"/>
        </w:rPr>
      </w:pPr>
      <w:r w:rsidRPr="00CF7765">
        <w:rPr>
          <w:rFonts w:hint="eastAsia"/>
          <w:kern w:val="2"/>
        </w:rPr>
        <w:t>なし</w:t>
      </w:r>
    </w:p>
    <w:p w:rsidR="00FD3712" w:rsidRPr="00CF7765" w:rsidRDefault="00FD3712">
      <w:pPr>
        <w:pStyle w:val="aa"/>
        <w:ind w:left="0"/>
      </w:pPr>
    </w:p>
    <w:p w:rsidR="00FD3712" w:rsidRPr="00CF7765" w:rsidRDefault="00FD3712">
      <w:pPr>
        <w:pStyle w:val="af3"/>
        <w:tabs>
          <w:tab w:val="clear" w:pos="567"/>
          <w:tab w:val="clear" w:pos="851"/>
          <w:tab w:val="clear" w:pos="1134"/>
          <w:tab w:val="clear" w:pos="4252"/>
          <w:tab w:val="clear" w:pos="8504"/>
        </w:tabs>
        <w:adjustRightInd/>
        <w:spacing w:after="0" w:line="240" w:lineRule="auto"/>
        <w:textAlignment w:val="auto"/>
        <w:rPr>
          <w:kern w:val="2"/>
          <w:szCs w:val="24"/>
        </w:rPr>
      </w:pPr>
      <w:r w:rsidRPr="00CF7765">
        <w:rPr>
          <w:rFonts w:hint="eastAsia"/>
          <w:kern w:val="2"/>
          <w:szCs w:val="24"/>
        </w:rPr>
        <w:t>＜制限注意事項＞</w:t>
      </w:r>
    </w:p>
    <w:p w:rsidR="00FD3712" w:rsidRPr="00CF7765" w:rsidRDefault="00FD3712" w:rsidP="00885A91">
      <w:pPr>
        <w:pStyle w:val="aa"/>
        <w:numPr>
          <w:ilvl w:val="0"/>
          <w:numId w:val="87"/>
        </w:numPr>
        <w:tabs>
          <w:tab w:val="clear" w:pos="567"/>
          <w:tab w:val="clear" w:pos="851"/>
          <w:tab w:val="clear" w:pos="1418"/>
          <w:tab w:val="clear" w:pos="1701"/>
          <w:tab w:val="left" w:pos="1020"/>
          <w:tab w:val="left" w:pos="4260"/>
        </w:tabs>
        <w:ind w:left="840"/>
        <w:rPr>
          <w:shd w:val="pct15" w:color="auto" w:fill="FFFFFF"/>
        </w:rPr>
      </w:pPr>
      <w:r w:rsidRPr="00CF7765">
        <w:rPr>
          <w:rFonts w:hint="eastAsia"/>
        </w:rPr>
        <w:t>システムデータ「</w:t>
      </w:r>
      <w:r w:rsidRPr="00CF7765">
        <w:rPr>
          <w:rFonts w:hint="eastAsia"/>
          <w:kern w:val="2"/>
        </w:rPr>
        <w:t xml:space="preserve">IOT </w:t>
      </w:r>
      <w:r w:rsidRPr="00CF7765">
        <w:rPr>
          <w:kern w:val="2"/>
        </w:rPr>
        <w:t>Interlock</w:t>
      </w:r>
      <w:r w:rsidRPr="00CF7765">
        <w:rPr>
          <w:rFonts w:hint="eastAsia"/>
          <w:kern w:val="2"/>
        </w:rPr>
        <w:t>情報</w:t>
      </w:r>
      <w:r w:rsidRPr="00CF7765">
        <w:rPr>
          <w:rFonts w:hint="eastAsia"/>
          <w:kern w:val="2"/>
        </w:rPr>
        <w:t xml:space="preserve"> (2)</w:t>
      </w:r>
      <w:r w:rsidRPr="00CF7765">
        <w:rPr>
          <w:rFonts w:hint="eastAsia"/>
          <w:kern w:val="2"/>
        </w:rPr>
        <w:t>」にセットされるインターロックがある場合、各プロダクト依存編に記載される。</w:t>
      </w:r>
    </w:p>
    <w:p w:rsidR="00FD3712" w:rsidRPr="00CF7765" w:rsidRDefault="00FD3712">
      <w:pPr>
        <w:pStyle w:val="aa"/>
        <w:tabs>
          <w:tab w:val="clear" w:pos="851"/>
        </w:tabs>
        <w:rPr>
          <w:shd w:val="pct15" w:color="auto" w:fill="FFFFFF"/>
        </w:rPr>
      </w:pPr>
    </w:p>
    <w:p w:rsidR="00FD3712" w:rsidRPr="00CF7765" w:rsidRDefault="00FD3712">
      <w:pPr>
        <w:pStyle w:val="aa"/>
        <w:tabs>
          <w:tab w:val="clear" w:pos="851"/>
        </w:tabs>
        <w:rPr>
          <w:shd w:val="pct15" w:color="auto" w:fill="FFFFFF"/>
        </w:rPr>
      </w:pPr>
    </w:p>
    <w:p w:rsidR="00FD3712" w:rsidRPr="00CF7765" w:rsidRDefault="00FD3712">
      <w:pPr>
        <w:pStyle w:val="3"/>
        <w:pageBreakBefore/>
      </w:pPr>
      <w:bookmarkStart w:id="604" w:name="_Toc9078114"/>
      <w:bookmarkStart w:id="605" w:name="_Ref29893913"/>
      <w:bookmarkStart w:id="606" w:name="_Ref29893915"/>
      <w:bookmarkStart w:id="607" w:name="_Toc21605535"/>
      <w:r w:rsidRPr="00CF7765">
        <w:rPr>
          <w:rFonts w:hint="eastAsia"/>
        </w:rPr>
        <w:lastRenderedPageBreak/>
        <w:t>ジャム情報</w:t>
      </w:r>
      <w:bookmarkEnd w:id="604"/>
      <w:bookmarkEnd w:id="605"/>
      <w:bookmarkEnd w:id="606"/>
      <w:bookmarkEnd w:id="607"/>
    </w:p>
    <w:p w:rsidR="00FD3712" w:rsidRPr="00CF7765" w:rsidRDefault="00FD3712">
      <w:pPr>
        <w:ind w:left="840" w:hanging="840"/>
      </w:pPr>
      <w:r w:rsidRPr="00CF7765">
        <w:rPr>
          <w:rFonts w:hint="eastAsia"/>
        </w:rPr>
        <w:t>＜概要＞</w:t>
      </w:r>
    </w:p>
    <w:p w:rsidR="00FD3712" w:rsidRPr="00CF7765" w:rsidRDefault="00FD3712">
      <w:pPr>
        <w:pStyle w:val="aa"/>
      </w:pPr>
      <w:r w:rsidRPr="00CF7765">
        <w:rPr>
          <w:rFonts w:hint="eastAsia"/>
        </w:rPr>
        <w:t>発生したジャムの状態を通知する。</w:t>
      </w:r>
    </w:p>
    <w:p w:rsidR="00FD3712" w:rsidRPr="00CF7765" w:rsidRDefault="00FD3712">
      <w:pPr>
        <w:pStyle w:val="aa"/>
      </w:pPr>
    </w:p>
    <w:p w:rsidR="00FD3712" w:rsidRPr="00CF7765" w:rsidRDefault="00FD3712">
      <w:r w:rsidRPr="00CF7765">
        <w:rPr>
          <w:rFonts w:hint="eastAsia"/>
        </w:rPr>
        <w:t>＜内容＞</w:t>
      </w:r>
    </w:p>
    <w:p w:rsidR="00FD3712" w:rsidRPr="00CF7765" w:rsidRDefault="00FD3712">
      <w:pPr>
        <w:pStyle w:val="aa"/>
      </w:pPr>
      <w:r w:rsidRPr="00CF7765">
        <w:rPr>
          <w:rFonts w:hint="eastAsia"/>
        </w:rPr>
        <w:t>以下のジャムの発生箇所を検知する。</w:t>
      </w:r>
    </w:p>
    <w:p w:rsidR="00FD3712" w:rsidRPr="00CF7765" w:rsidRDefault="00FD3712">
      <w:pPr>
        <w:pStyle w:val="aa"/>
        <w:tabs>
          <w:tab w:val="clear" w:pos="851"/>
        </w:tabs>
      </w:pPr>
    </w:p>
    <w:p w:rsidR="00FD3712" w:rsidRPr="00CF7765" w:rsidRDefault="00FD3712">
      <w:pPr>
        <w:pStyle w:val="aa"/>
        <w:tabs>
          <w:tab w:val="clear" w:pos="851"/>
        </w:tabs>
      </w:pPr>
      <w:r w:rsidRPr="00CF7765">
        <w:rPr>
          <w:rFonts w:hint="eastAsia"/>
        </w:rPr>
        <w:t>【状態】</w:t>
      </w:r>
    </w:p>
    <w:p w:rsidR="00FD3712" w:rsidRPr="00CF7765" w:rsidRDefault="00FD3712">
      <w:pPr>
        <w:pStyle w:val="aa"/>
        <w:ind w:left="720"/>
      </w:pPr>
      <w:r w:rsidRPr="00CF7765">
        <w:rPr>
          <w:rFonts w:hint="eastAsia"/>
        </w:rPr>
        <w:t>各プロダクト依存編を参照のこと。</w:t>
      </w:r>
    </w:p>
    <w:p w:rsidR="00FD3712" w:rsidRPr="00CF7765" w:rsidRDefault="00FD3712">
      <w:pPr>
        <w:pStyle w:val="af3"/>
        <w:tabs>
          <w:tab w:val="clear" w:pos="1134"/>
          <w:tab w:val="clear" w:pos="4252"/>
          <w:tab w:val="clear" w:pos="8504"/>
        </w:tabs>
        <w:adjustRightInd/>
        <w:spacing w:after="0"/>
        <w:textAlignment w:val="auto"/>
        <w:rPr>
          <w:kern w:val="2"/>
        </w:rPr>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＜システムデータ＞</w:t>
      </w:r>
    </w:p>
    <w:p w:rsidR="00FD3712" w:rsidRPr="00CF7765" w:rsidRDefault="00FD3712">
      <w:pPr>
        <w:pStyle w:val="aa"/>
      </w:pP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40"/>
        <w:gridCol w:w="1100"/>
        <w:gridCol w:w="1460"/>
        <w:gridCol w:w="3540"/>
      </w:tblGrid>
      <w:tr w:rsidR="00FD3712" w:rsidRPr="00CF7765">
        <w:tc>
          <w:tcPr>
            <w:tcW w:w="3540" w:type="dxa"/>
            <w:shd w:val="clear" w:color="auto" w:fill="FFFF00"/>
            <w:vAlign w:val="center"/>
          </w:tcPr>
          <w:p w:rsidR="00FD3712" w:rsidRPr="00CF7765" w:rsidRDefault="00FD3712">
            <w:r w:rsidRPr="00CF7765">
              <w:rPr>
                <w:rFonts w:hint="eastAsia"/>
              </w:rPr>
              <w:t>項目</w:t>
            </w:r>
          </w:p>
        </w:tc>
        <w:tc>
          <w:tcPr>
            <w:tcW w:w="1100" w:type="dxa"/>
            <w:shd w:val="clear" w:color="auto" w:fill="FFFF00"/>
            <w:vAlign w:val="center"/>
          </w:tcPr>
          <w:p w:rsidR="00FD3712" w:rsidRPr="00CF7765" w:rsidRDefault="00FD3712">
            <w:r w:rsidRPr="00CF7765">
              <w:rPr>
                <w:rFonts w:hint="eastAsia"/>
              </w:rPr>
              <w:t>設定</w:t>
            </w:r>
          </w:p>
        </w:tc>
        <w:tc>
          <w:tcPr>
            <w:tcW w:w="1460" w:type="dxa"/>
            <w:shd w:val="clear" w:color="auto" w:fill="FFFF00"/>
            <w:vAlign w:val="center"/>
          </w:tcPr>
          <w:p w:rsidR="00FD3712" w:rsidRPr="00CF7765" w:rsidRDefault="00FD3712">
            <w:r w:rsidRPr="00CF7765">
              <w:rPr>
                <w:rFonts w:hint="eastAsia"/>
              </w:rPr>
              <w:t>デフォルト値</w:t>
            </w:r>
          </w:p>
        </w:tc>
        <w:tc>
          <w:tcPr>
            <w:tcW w:w="354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c>
          <w:tcPr>
            <w:tcW w:w="354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 xml:space="preserve">IOT </w:t>
            </w:r>
            <w:r w:rsidRPr="00CF7765">
              <w:rPr>
                <w:kern w:val="2"/>
              </w:rPr>
              <w:t>Jam</w:t>
            </w:r>
            <w:r w:rsidRPr="00CF7765">
              <w:rPr>
                <w:rFonts w:hint="eastAsia"/>
                <w:kern w:val="2"/>
              </w:rPr>
              <w:t xml:space="preserve"> Zone</w:t>
            </w:r>
            <w:r w:rsidRPr="00CF7765">
              <w:rPr>
                <w:rFonts w:hint="eastAsia"/>
                <w:kern w:val="2"/>
              </w:rPr>
              <w:t>情報</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なし</w:t>
            </w:r>
          </w:p>
        </w:tc>
        <w:tc>
          <w:tcPr>
            <w:tcW w:w="3540" w:type="dxa"/>
          </w:tcPr>
          <w:p w:rsidR="00FD3712" w:rsidRPr="00CF7765" w:rsidRDefault="00FD3712">
            <w:r w:rsidRPr="00CF7765">
              <w:rPr>
                <w:rFonts w:hint="eastAsia"/>
              </w:rPr>
              <w:t>Jam</w:t>
            </w:r>
            <w:r w:rsidRPr="00CF7765">
              <w:rPr>
                <w:rFonts w:hint="eastAsia"/>
              </w:rPr>
              <w:t>が発生している場所</w:t>
            </w:r>
            <w:r w:rsidRPr="00CF7765">
              <w:rPr>
                <w:rFonts w:hint="eastAsia"/>
              </w:rPr>
              <w:br/>
            </w:r>
            <w:r w:rsidRPr="00CF7765">
              <w:rPr>
                <w:rFonts w:hint="eastAsia"/>
              </w:rPr>
              <w:t>（複数個所の情報も取得できる）</w:t>
            </w:r>
            <w:r w:rsidRPr="00CF7765">
              <w:rPr>
                <w:rFonts w:hint="eastAsia"/>
              </w:rPr>
              <w:br/>
            </w:r>
            <w:r w:rsidRPr="00CF7765">
              <w:rPr>
                <w:rFonts w:hint="eastAsia"/>
              </w:rPr>
              <w:t>具体的な場所は＜内容＞を参照。</w:t>
            </w:r>
          </w:p>
        </w:tc>
      </w:tr>
      <w:tr w:rsidR="00FD3712" w:rsidRPr="00CF7765">
        <w:tc>
          <w:tcPr>
            <w:tcW w:w="354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 xml:space="preserve">IOT </w:t>
            </w:r>
            <w:r w:rsidRPr="00CF7765">
              <w:rPr>
                <w:kern w:val="2"/>
              </w:rPr>
              <w:t>Jam</w:t>
            </w:r>
            <w:r w:rsidRPr="00CF7765">
              <w:rPr>
                <w:rFonts w:hint="eastAsia"/>
                <w:kern w:val="2"/>
              </w:rPr>
              <w:t>情報</w:t>
            </w:r>
            <w:r w:rsidRPr="00CF7765">
              <w:rPr>
                <w:rFonts w:hint="eastAsia"/>
                <w:kern w:val="2"/>
              </w:rPr>
              <w:t>(</w:t>
            </w:r>
            <w:r w:rsidRPr="00CF7765">
              <w:rPr>
                <w:rFonts w:hint="eastAsia"/>
                <w:kern w:val="2"/>
              </w:rPr>
              <w:t>原因</w:t>
            </w:r>
            <w:r w:rsidRPr="00CF7765">
              <w:rPr>
                <w:rFonts w:hint="eastAsia"/>
                <w:kern w:val="2"/>
              </w:rPr>
              <w:t>Jam)</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なし</w:t>
            </w:r>
          </w:p>
        </w:tc>
        <w:tc>
          <w:tcPr>
            <w:tcW w:w="3540" w:type="dxa"/>
          </w:tcPr>
          <w:p w:rsidR="00FD3712" w:rsidRPr="00CF7765" w:rsidRDefault="00FD3712">
            <w:r w:rsidRPr="00CF7765">
              <w:rPr>
                <w:rFonts w:hint="eastAsia"/>
              </w:rPr>
              <w:t>原因</w:t>
            </w:r>
            <w:r w:rsidRPr="00CF7765">
              <w:rPr>
                <w:rFonts w:hint="eastAsia"/>
              </w:rPr>
              <w:t>Jam</w:t>
            </w:r>
            <w:r w:rsidRPr="00CF7765">
              <w:rPr>
                <w:rFonts w:hint="eastAsia"/>
              </w:rPr>
              <w:t>に関する情報</w:t>
            </w:r>
          </w:p>
        </w:tc>
      </w:tr>
      <w:tr w:rsidR="00FD3712" w:rsidRPr="00CF7765">
        <w:tc>
          <w:tcPr>
            <w:tcW w:w="3540" w:type="dxa"/>
          </w:tcPr>
          <w:p w:rsidR="00FD3712" w:rsidRPr="00CF7765" w:rsidRDefault="00FD3712">
            <w:pPr>
              <w:pStyle w:val="af3"/>
            </w:pPr>
            <w:r w:rsidRPr="00CF7765">
              <w:rPr>
                <w:rFonts w:hint="eastAsia"/>
                <w:kern w:val="2"/>
              </w:rPr>
              <w:t xml:space="preserve">IOT </w:t>
            </w:r>
            <w:r w:rsidRPr="00CF7765">
              <w:rPr>
                <w:kern w:val="2"/>
              </w:rPr>
              <w:t>Jam</w:t>
            </w:r>
            <w:r w:rsidRPr="00CF7765">
              <w:rPr>
                <w:rFonts w:hint="eastAsia"/>
                <w:kern w:val="2"/>
              </w:rPr>
              <w:t>情報</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なし</w:t>
            </w:r>
          </w:p>
        </w:tc>
        <w:tc>
          <w:tcPr>
            <w:tcW w:w="3540" w:type="dxa"/>
          </w:tcPr>
          <w:p w:rsidR="00FD3712" w:rsidRPr="00CF7765" w:rsidRDefault="00FD3712">
            <w:r w:rsidRPr="00CF7765">
              <w:rPr>
                <w:rFonts w:hint="eastAsia"/>
              </w:rPr>
              <w:t>Jam</w:t>
            </w:r>
            <w:r w:rsidRPr="00CF7765">
              <w:rPr>
                <w:rFonts w:hint="eastAsia"/>
              </w:rPr>
              <w:t>の発生情報</w:t>
            </w:r>
          </w:p>
          <w:p w:rsidR="00FD3712" w:rsidRPr="00CF7765" w:rsidRDefault="00FD3712">
            <w:r w:rsidRPr="00CF7765">
              <w:rPr>
                <w:rFonts w:hint="eastAsia"/>
              </w:rPr>
              <w:t>（複数の情報も取得できる）</w:t>
            </w:r>
          </w:p>
        </w:tc>
      </w:tr>
    </w:tbl>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＜例外処理＞</w:t>
      </w:r>
    </w:p>
    <w:p w:rsidR="00FD3712" w:rsidRPr="00CF7765" w:rsidRDefault="00FD3712">
      <w:pPr>
        <w:pStyle w:val="aa"/>
        <w:rPr>
          <w:kern w:val="2"/>
        </w:rPr>
      </w:pPr>
      <w:r w:rsidRPr="00CF7765">
        <w:rPr>
          <w:rFonts w:hint="eastAsia"/>
          <w:kern w:val="2"/>
        </w:rPr>
        <w:t>なし</w:t>
      </w:r>
    </w:p>
    <w:p w:rsidR="00FD3712" w:rsidRPr="00CF7765" w:rsidRDefault="00FD3712">
      <w:pPr>
        <w:pStyle w:val="aa"/>
        <w:ind w:left="0"/>
      </w:pPr>
    </w:p>
    <w:p w:rsidR="00FD3712" w:rsidRPr="00CF7765" w:rsidRDefault="00FD3712">
      <w:r w:rsidRPr="00CF7765">
        <w:rPr>
          <w:rFonts w:hint="eastAsia"/>
        </w:rPr>
        <w:t>＜制限注意事項＞</w:t>
      </w:r>
    </w:p>
    <w:p w:rsidR="00FD3712" w:rsidRPr="00CF7765" w:rsidRDefault="00FD3712">
      <w:pPr>
        <w:pStyle w:val="aa"/>
        <w:rPr>
          <w:kern w:val="2"/>
        </w:rPr>
      </w:pPr>
      <w:r w:rsidRPr="00CF7765">
        <w:rPr>
          <w:rFonts w:hint="eastAsia"/>
          <w:kern w:val="2"/>
        </w:rPr>
        <w:t>なし</w:t>
      </w:r>
    </w:p>
    <w:p w:rsidR="00FD3712" w:rsidRPr="00CF7765" w:rsidRDefault="00FD3712">
      <w:pPr>
        <w:pStyle w:val="aa"/>
        <w:rPr>
          <w:kern w:val="2"/>
        </w:rPr>
      </w:pPr>
    </w:p>
    <w:p w:rsidR="00FD3712" w:rsidRPr="00CF7765" w:rsidRDefault="00FD3712">
      <w:pPr>
        <w:pStyle w:val="aa"/>
      </w:pPr>
    </w:p>
    <w:p w:rsidR="00FD3712" w:rsidRPr="00CF7765" w:rsidRDefault="00FD3712">
      <w:pPr>
        <w:pStyle w:val="3"/>
        <w:pageBreakBefore/>
      </w:pPr>
      <w:bookmarkStart w:id="608" w:name="_Toc9078115"/>
      <w:bookmarkStart w:id="609" w:name="_Ref25671983"/>
      <w:bookmarkStart w:id="610" w:name="_Ref25671986"/>
      <w:bookmarkStart w:id="611" w:name="_Ref316019119"/>
      <w:bookmarkStart w:id="612" w:name="_Ref316019121"/>
      <w:bookmarkStart w:id="613" w:name="_Ref531248865"/>
      <w:bookmarkStart w:id="614" w:name="_Ref531248868"/>
      <w:bookmarkStart w:id="615" w:name="_Toc21605536"/>
      <w:r w:rsidRPr="00CF7765">
        <w:rPr>
          <w:rFonts w:hint="eastAsia"/>
        </w:rPr>
        <w:lastRenderedPageBreak/>
        <w:t>用紙トレイの状態</w:t>
      </w:r>
      <w:bookmarkEnd w:id="608"/>
      <w:bookmarkEnd w:id="609"/>
      <w:bookmarkEnd w:id="610"/>
      <w:bookmarkEnd w:id="611"/>
      <w:bookmarkEnd w:id="612"/>
      <w:bookmarkEnd w:id="613"/>
      <w:bookmarkEnd w:id="614"/>
      <w:bookmarkEnd w:id="615"/>
    </w:p>
    <w:p w:rsidR="00FD3712" w:rsidRPr="00CF7765" w:rsidRDefault="00FD3712">
      <w:pPr>
        <w:ind w:left="840" w:hanging="840"/>
      </w:pPr>
      <w:r w:rsidRPr="00CF7765">
        <w:rPr>
          <w:rFonts w:hint="eastAsia"/>
        </w:rPr>
        <w:t>＜概要＞</w:t>
      </w:r>
    </w:p>
    <w:p w:rsidR="00FD3712" w:rsidRPr="00CF7765" w:rsidRDefault="00FD3712">
      <w:pPr>
        <w:pStyle w:val="aa"/>
      </w:pPr>
      <w:r w:rsidRPr="00CF7765">
        <w:rPr>
          <w:rFonts w:hint="eastAsia"/>
        </w:rPr>
        <w:t>用紙トレイの状態を把握するための情報を提供する。</w:t>
      </w:r>
    </w:p>
    <w:p w:rsidR="00FD3712" w:rsidRPr="00CF7765" w:rsidRDefault="00FD3712">
      <w:pPr>
        <w:pStyle w:val="aa"/>
      </w:pPr>
    </w:p>
    <w:p w:rsidR="00FD3712" w:rsidRPr="00CF7765" w:rsidRDefault="00FD3712">
      <w:r w:rsidRPr="00CF7765">
        <w:rPr>
          <w:rFonts w:hint="eastAsia"/>
        </w:rPr>
        <w:t>＜内容＞</w:t>
      </w:r>
    </w:p>
    <w:p w:rsidR="00FD3712" w:rsidRPr="00CF7765" w:rsidRDefault="00FD3712">
      <w:pPr>
        <w:pStyle w:val="aa"/>
        <w:ind w:left="747"/>
      </w:pPr>
      <w:r w:rsidRPr="00CF7765">
        <w:rPr>
          <w:rFonts w:hint="eastAsia"/>
        </w:rPr>
        <w:t>用紙トレイの状態を把握するために以下の情報を提供する。</w:t>
      </w:r>
      <w:r w:rsidRPr="00CF7765">
        <w:rPr>
          <w:rFonts w:hint="eastAsia"/>
        </w:rPr>
        <w:br/>
      </w:r>
      <w:r w:rsidRPr="00CF7765">
        <w:rPr>
          <w:rFonts w:hint="eastAsia"/>
        </w:rPr>
        <w:t>トレイの状態の他、装填している用紙の情報についても提供する。</w:t>
      </w:r>
    </w:p>
    <w:p w:rsidR="00FD3712" w:rsidRPr="00CF7765" w:rsidRDefault="00FD3712">
      <w:pPr>
        <w:pStyle w:val="aa"/>
      </w:pPr>
    </w:p>
    <w:p w:rsidR="00FD3712" w:rsidRPr="00CF7765" w:rsidRDefault="00FD3712">
      <w:pPr>
        <w:pStyle w:val="aa"/>
        <w:numPr>
          <w:ilvl w:val="0"/>
          <w:numId w:val="62"/>
        </w:numPr>
      </w:pPr>
      <w:r w:rsidRPr="00CF7765">
        <w:rPr>
          <w:rFonts w:hint="eastAsia"/>
        </w:rPr>
        <w:t>トレイ状態</w:t>
      </w:r>
    </w:p>
    <w:p w:rsidR="00FD3712" w:rsidRPr="00CF7765" w:rsidRDefault="00FD3712">
      <w:pPr>
        <w:pStyle w:val="aa"/>
        <w:tabs>
          <w:tab w:val="clear" w:pos="851"/>
        </w:tabs>
        <w:ind w:left="927"/>
      </w:pPr>
      <w:r w:rsidRPr="00CF7765">
        <w:rPr>
          <w:rFonts w:hint="eastAsia"/>
        </w:rPr>
        <w:t>【説明】</w:t>
      </w:r>
    </w:p>
    <w:p w:rsidR="00FD3712" w:rsidRPr="00CF7765" w:rsidRDefault="00FD3712">
      <w:pPr>
        <w:pStyle w:val="aa"/>
        <w:tabs>
          <w:tab w:val="clear" w:pos="851"/>
        </w:tabs>
        <w:ind w:left="1107"/>
      </w:pPr>
      <w:r w:rsidRPr="00CF7765">
        <w:rPr>
          <w:rFonts w:hint="eastAsia"/>
        </w:rPr>
        <w:t>各用紙トレイの状態を通知する。</w:t>
      </w:r>
    </w:p>
    <w:p w:rsidR="00FD3712" w:rsidRPr="00CF7765" w:rsidRDefault="00FD3712">
      <w:pPr>
        <w:pStyle w:val="aa"/>
        <w:tabs>
          <w:tab w:val="clear" w:pos="851"/>
        </w:tabs>
        <w:ind w:left="927"/>
      </w:pPr>
      <w:r w:rsidRPr="00CF7765">
        <w:rPr>
          <w:rFonts w:hint="eastAsia"/>
        </w:rPr>
        <w:t>【状態】</w:t>
      </w:r>
    </w:p>
    <w:p w:rsidR="00FD3712" w:rsidRPr="00CF7765" w:rsidRDefault="00FD3712">
      <w:pPr>
        <w:pStyle w:val="aa"/>
        <w:tabs>
          <w:tab w:val="clear" w:pos="851"/>
        </w:tabs>
        <w:ind w:left="1107"/>
      </w:pPr>
      <w:r w:rsidRPr="00CF7765">
        <w:rPr>
          <w:rFonts w:hint="eastAsia"/>
        </w:rPr>
        <w:t>実際に各プロダクトの各</w:t>
      </w:r>
      <w:r w:rsidRPr="00CF7765">
        <w:rPr>
          <w:rFonts w:hint="eastAsia"/>
        </w:rPr>
        <w:t>IOT</w:t>
      </w:r>
      <w:r w:rsidRPr="00CF7765">
        <w:rPr>
          <w:rFonts w:hint="eastAsia"/>
        </w:rPr>
        <w:t>の各用紙トレイがとりうる状態については、各プロダクト依存編を参照のこと。</w:t>
      </w:r>
    </w:p>
    <w:p w:rsidR="00FD3712" w:rsidRPr="00CF7765" w:rsidRDefault="00FD3712">
      <w:pPr>
        <w:pStyle w:val="aa"/>
        <w:tabs>
          <w:tab w:val="clear" w:pos="851"/>
        </w:tabs>
        <w:ind w:left="927"/>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6"/>
        <w:gridCol w:w="5113"/>
      </w:tblGrid>
      <w:tr w:rsidR="00FD3712" w:rsidRPr="00CF7765" w:rsidTr="00A825FB">
        <w:trPr>
          <w:cantSplit/>
          <w:trHeight w:val="240"/>
          <w:jc w:val="right"/>
        </w:trPr>
        <w:tc>
          <w:tcPr>
            <w:tcW w:w="2126" w:type="dxa"/>
            <w:shd w:val="clear" w:color="auto" w:fill="00FFFF"/>
          </w:tcPr>
          <w:p w:rsidR="00FD3712" w:rsidRPr="00CF7765" w:rsidRDefault="00FD3712">
            <w:pPr>
              <w:pStyle w:val="aa"/>
              <w:tabs>
                <w:tab w:val="clear" w:pos="851"/>
              </w:tabs>
              <w:ind w:left="0"/>
              <w:jc w:val="center"/>
            </w:pPr>
            <w:r w:rsidRPr="00CF7765">
              <w:rPr>
                <w:rFonts w:hint="eastAsia"/>
              </w:rPr>
              <w:t>状態</w:t>
            </w:r>
          </w:p>
        </w:tc>
        <w:tc>
          <w:tcPr>
            <w:tcW w:w="5113" w:type="dxa"/>
            <w:shd w:val="clear" w:color="auto" w:fill="00FFFF"/>
          </w:tcPr>
          <w:p w:rsidR="00FD3712" w:rsidRPr="00CF7765" w:rsidRDefault="00FD3712">
            <w:pPr>
              <w:pStyle w:val="aa"/>
              <w:tabs>
                <w:tab w:val="clear" w:pos="851"/>
              </w:tabs>
              <w:ind w:left="0"/>
              <w:jc w:val="center"/>
            </w:pPr>
            <w:r w:rsidRPr="00CF7765">
              <w:rPr>
                <w:rFonts w:hint="eastAsia"/>
              </w:rPr>
              <w:t>備考</w:t>
            </w:r>
          </w:p>
        </w:tc>
      </w:tr>
      <w:tr w:rsidR="00FD3712" w:rsidRPr="00CF7765" w:rsidTr="00A825FB">
        <w:trPr>
          <w:cantSplit/>
          <w:jc w:val="right"/>
        </w:trPr>
        <w:tc>
          <w:tcPr>
            <w:tcW w:w="2126" w:type="dxa"/>
          </w:tcPr>
          <w:p w:rsidR="00FD3712" w:rsidRPr="00CF7765" w:rsidRDefault="00FD3712">
            <w:pPr>
              <w:pStyle w:val="aa"/>
              <w:tabs>
                <w:tab w:val="clear" w:pos="851"/>
              </w:tabs>
              <w:ind w:left="0"/>
              <w:rPr>
                <w:sz w:val="16"/>
              </w:rPr>
            </w:pPr>
            <w:r w:rsidRPr="00CF7765">
              <w:rPr>
                <w:rFonts w:hint="eastAsia"/>
              </w:rPr>
              <w:t>給紙可</w:t>
            </w:r>
          </w:p>
        </w:tc>
        <w:tc>
          <w:tcPr>
            <w:tcW w:w="5113" w:type="dxa"/>
          </w:tcPr>
          <w:p w:rsidR="00FD3712" w:rsidRPr="00CF7765" w:rsidRDefault="00FD3712">
            <w:pPr>
              <w:pStyle w:val="aa"/>
              <w:tabs>
                <w:tab w:val="clear" w:pos="851"/>
              </w:tabs>
              <w:ind w:left="0"/>
            </w:pPr>
            <w:r w:rsidRPr="00CF7765">
              <w:rPr>
                <w:rFonts w:hint="eastAsia"/>
              </w:rPr>
              <w:t>用紙が入っていて給紙が可能な状態</w:t>
            </w:r>
          </w:p>
        </w:tc>
      </w:tr>
      <w:tr w:rsidR="00FD3712" w:rsidRPr="00CF7765" w:rsidTr="00A825FB">
        <w:trPr>
          <w:cantSplit/>
          <w:jc w:val="right"/>
        </w:trPr>
        <w:tc>
          <w:tcPr>
            <w:tcW w:w="2126" w:type="dxa"/>
          </w:tcPr>
          <w:p w:rsidR="00FD3712" w:rsidRPr="00CF7765" w:rsidRDefault="00FD3712">
            <w:pPr>
              <w:pStyle w:val="aa"/>
              <w:tabs>
                <w:tab w:val="clear" w:pos="851"/>
              </w:tabs>
              <w:ind w:left="0"/>
              <w:rPr>
                <w:sz w:val="16"/>
              </w:rPr>
            </w:pPr>
            <w:r w:rsidRPr="00CF7765">
              <w:rPr>
                <w:rFonts w:hint="eastAsia"/>
              </w:rPr>
              <w:t>用紙なし</w:t>
            </w:r>
          </w:p>
        </w:tc>
        <w:tc>
          <w:tcPr>
            <w:tcW w:w="5113" w:type="dxa"/>
          </w:tcPr>
          <w:p w:rsidR="00FD3712" w:rsidRPr="00CF7765" w:rsidRDefault="00FD3712">
            <w:pPr>
              <w:pStyle w:val="aa"/>
              <w:tabs>
                <w:tab w:val="clear" w:pos="851"/>
              </w:tabs>
              <w:ind w:left="0"/>
            </w:pPr>
            <w:r w:rsidRPr="00CF7765">
              <w:rPr>
                <w:rFonts w:hint="eastAsia"/>
              </w:rPr>
              <w:t>用紙が入っていない状態</w:t>
            </w:r>
          </w:p>
        </w:tc>
      </w:tr>
      <w:tr w:rsidR="00FD3712" w:rsidRPr="00CF7765" w:rsidTr="00A825FB">
        <w:trPr>
          <w:cantSplit/>
          <w:jc w:val="right"/>
        </w:trPr>
        <w:tc>
          <w:tcPr>
            <w:tcW w:w="2126" w:type="dxa"/>
          </w:tcPr>
          <w:p w:rsidR="00FD3712" w:rsidRPr="00CF7765" w:rsidRDefault="00FD3712">
            <w:pPr>
              <w:pStyle w:val="aa"/>
              <w:tabs>
                <w:tab w:val="clear" w:pos="851"/>
              </w:tabs>
              <w:ind w:left="0"/>
              <w:rPr>
                <w:sz w:val="16"/>
              </w:rPr>
            </w:pPr>
            <w:r w:rsidRPr="00CF7765">
              <w:rPr>
                <w:rFonts w:hint="eastAsia"/>
              </w:rPr>
              <w:t>トレイなし</w:t>
            </w:r>
          </w:p>
        </w:tc>
        <w:tc>
          <w:tcPr>
            <w:tcW w:w="5113" w:type="dxa"/>
          </w:tcPr>
          <w:p w:rsidR="00177C27" w:rsidRDefault="00FD3712">
            <w:pPr>
              <w:pStyle w:val="aa"/>
              <w:tabs>
                <w:tab w:val="clear" w:pos="851"/>
              </w:tabs>
              <w:ind w:left="0"/>
            </w:pPr>
            <w:r w:rsidRPr="00CF7765">
              <w:rPr>
                <w:rFonts w:hint="eastAsia"/>
              </w:rPr>
              <w:t>トレイが抜かれている状態</w:t>
            </w:r>
          </w:p>
          <w:p w:rsidR="00FD3712" w:rsidRPr="00CF7765" w:rsidRDefault="00177C27">
            <w:pPr>
              <w:pStyle w:val="aa"/>
              <w:tabs>
                <w:tab w:val="clear" w:pos="851"/>
              </w:tabs>
              <w:ind w:left="0"/>
            </w:pPr>
            <w:r w:rsidRPr="00CF7765">
              <w:rPr>
                <w:rFonts w:hint="eastAsia"/>
              </w:rPr>
              <w:t>トレイが利用不可</w:t>
            </w:r>
            <w:r>
              <w:rPr>
                <w:rFonts w:hint="eastAsia"/>
              </w:rPr>
              <w:t>(Liftup NG)</w:t>
            </w:r>
            <w:r w:rsidRPr="00CF7765">
              <w:rPr>
                <w:rFonts w:hint="eastAsia"/>
              </w:rPr>
              <w:t>の状態</w:t>
            </w:r>
            <w:r>
              <w:rPr>
                <w:rFonts w:hint="eastAsia"/>
              </w:rPr>
              <w:t>。</w:t>
            </w:r>
            <w:r w:rsidRPr="00CF7765">
              <w:rPr>
                <w:rFonts w:hint="eastAsia"/>
              </w:rPr>
              <w:t xml:space="preserve">　</w:t>
            </w:r>
            <w:r w:rsidRPr="00CF7765">
              <w:rPr>
                <w:rFonts w:hint="eastAsia"/>
                <w:shd w:val="pct15" w:color="auto" w:fill="FFFFFF"/>
              </w:rPr>
              <w:t>*1</w:t>
            </w:r>
          </w:p>
        </w:tc>
      </w:tr>
      <w:tr w:rsidR="00FD3712" w:rsidRPr="00CF7765" w:rsidTr="00A825FB">
        <w:trPr>
          <w:cantSplit/>
          <w:jc w:val="right"/>
        </w:trPr>
        <w:tc>
          <w:tcPr>
            <w:tcW w:w="2126" w:type="dxa"/>
          </w:tcPr>
          <w:p w:rsidR="00FD3712" w:rsidRPr="00CF7765" w:rsidRDefault="00FD3712">
            <w:pPr>
              <w:pStyle w:val="aa"/>
              <w:tabs>
                <w:tab w:val="clear" w:pos="851"/>
              </w:tabs>
              <w:ind w:left="0"/>
              <w:rPr>
                <w:sz w:val="16"/>
              </w:rPr>
            </w:pPr>
            <w:r w:rsidRPr="00CF7765">
              <w:rPr>
                <w:rFonts w:hint="eastAsia"/>
              </w:rPr>
              <w:t>リフトアップ中</w:t>
            </w:r>
          </w:p>
        </w:tc>
        <w:tc>
          <w:tcPr>
            <w:tcW w:w="5113" w:type="dxa"/>
          </w:tcPr>
          <w:p w:rsidR="00FD3712" w:rsidRPr="00CF7765" w:rsidRDefault="00FD3712">
            <w:pPr>
              <w:pStyle w:val="aa"/>
              <w:tabs>
                <w:tab w:val="clear" w:pos="851"/>
              </w:tabs>
              <w:ind w:left="0"/>
            </w:pPr>
            <w:r w:rsidRPr="00CF7765">
              <w:rPr>
                <w:rFonts w:hint="eastAsia"/>
              </w:rPr>
              <w:t>トレイがセットされ、リフトアップしている状態</w:t>
            </w:r>
          </w:p>
        </w:tc>
      </w:tr>
      <w:tr w:rsidR="00FD3712" w:rsidRPr="00CF7765" w:rsidTr="00A825FB">
        <w:trPr>
          <w:cantSplit/>
          <w:jc w:val="right"/>
        </w:trPr>
        <w:tc>
          <w:tcPr>
            <w:tcW w:w="2126" w:type="dxa"/>
          </w:tcPr>
          <w:p w:rsidR="00FD3712" w:rsidRPr="00CF7765" w:rsidRDefault="00FD3712">
            <w:pPr>
              <w:pStyle w:val="aa"/>
              <w:tabs>
                <w:tab w:val="clear" w:pos="851"/>
              </w:tabs>
              <w:ind w:left="0"/>
              <w:rPr>
                <w:sz w:val="16"/>
              </w:rPr>
            </w:pPr>
            <w:r w:rsidRPr="00CF7765">
              <w:rPr>
                <w:rFonts w:hint="eastAsia"/>
              </w:rPr>
              <w:t>故障</w:t>
            </w:r>
          </w:p>
        </w:tc>
        <w:tc>
          <w:tcPr>
            <w:tcW w:w="5113" w:type="dxa"/>
          </w:tcPr>
          <w:p w:rsidR="00FD3712" w:rsidRPr="00CF7765" w:rsidRDefault="00FD3712">
            <w:pPr>
              <w:pStyle w:val="aa"/>
              <w:tabs>
                <w:tab w:val="clear" w:pos="851"/>
              </w:tabs>
              <w:ind w:left="0"/>
            </w:pPr>
            <w:r w:rsidRPr="00CF7765">
              <w:rPr>
                <w:rFonts w:hint="eastAsia"/>
              </w:rPr>
              <w:t>故障により使用不可能な状態</w:t>
            </w:r>
          </w:p>
        </w:tc>
      </w:tr>
      <w:tr w:rsidR="00FD3712" w:rsidRPr="00CF7765" w:rsidTr="00A825FB">
        <w:trPr>
          <w:cantSplit/>
          <w:jc w:val="right"/>
        </w:trPr>
        <w:tc>
          <w:tcPr>
            <w:tcW w:w="2126" w:type="dxa"/>
          </w:tcPr>
          <w:p w:rsidR="00FD3712" w:rsidRPr="00CF7765" w:rsidRDefault="00FD3712">
            <w:pPr>
              <w:pStyle w:val="aa"/>
              <w:tabs>
                <w:tab w:val="clear" w:pos="851"/>
              </w:tabs>
              <w:ind w:left="0"/>
            </w:pPr>
            <w:r w:rsidRPr="00CF7765">
              <w:rPr>
                <w:rFonts w:hint="eastAsia"/>
              </w:rPr>
              <w:t>用紙サイズ不明</w:t>
            </w:r>
          </w:p>
        </w:tc>
        <w:tc>
          <w:tcPr>
            <w:tcW w:w="5113" w:type="dxa"/>
          </w:tcPr>
          <w:p w:rsidR="00FD3712" w:rsidRPr="00CF7765" w:rsidRDefault="00FD3712">
            <w:pPr>
              <w:pStyle w:val="aa"/>
              <w:tabs>
                <w:tab w:val="clear" w:pos="851"/>
              </w:tabs>
              <w:ind w:left="0"/>
            </w:pPr>
            <w:r w:rsidRPr="00CF7765">
              <w:rPr>
                <w:rFonts w:hint="eastAsia"/>
              </w:rPr>
              <w:t>用紙サイズが検知できない状態</w:t>
            </w:r>
            <w:r w:rsidR="00177C27">
              <w:rPr>
                <w:rFonts w:hint="eastAsia"/>
              </w:rPr>
              <w:t xml:space="preserve"> </w:t>
            </w:r>
            <w:r w:rsidR="00177C27" w:rsidRPr="00CF7765">
              <w:rPr>
                <w:rFonts w:hint="eastAsia"/>
                <w:shd w:val="pct15" w:color="auto" w:fill="FFFFFF"/>
              </w:rPr>
              <w:t>*</w:t>
            </w:r>
            <w:r w:rsidR="00177C27">
              <w:rPr>
                <w:rFonts w:hint="eastAsia"/>
                <w:shd w:val="pct15" w:color="auto" w:fill="FFFFFF"/>
              </w:rPr>
              <w:t>2</w:t>
            </w:r>
          </w:p>
        </w:tc>
      </w:tr>
      <w:tr w:rsidR="00FD3712" w:rsidRPr="00CF7765" w:rsidTr="00A825FB">
        <w:trPr>
          <w:cantSplit/>
          <w:jc w:val="right"/>
        </w:trPr>
        <w:tc>
          <w:tcPr>
            <w:tcW w:w="2126" w:type="dxa"/>
          </w:tcPr>
          <w:p w:rsidR="00FD3712" w:rsidRPr="00CF7765" w:rsidRDefault="00FD3712">
            <w:pPr>
              <w:pStyle w:val="aa"/>
              <w:tabs>
                <w:tab w:val="clear" w:pos="851"/>
              </w:tabs>
              <w:ind w:left="0"/>
              <w:rPr>
                <w:sz w:val="16"/>
              </w:rPr>
            </w:pPr>
            <w:r w:rsidRPr="00CF7765">
              <w:rPr>
                <w:rFonts w:hint="eastAsia"/>
              </w:rPr>
              <w:t>不明</w:t>
            </w:r>
          </w:p>
        </w:tc>
        <w:tc>
          <w:tcPr>
            <w:tcW w:w="5113" w:type="dxa"/>
          </w:tcPr>
          <w:p w:rsidR="00FD3712" w:rsidRPr="00CF7765" w:rsidRDefault="00FD3712">
            <w:pPr>
              <w:pStyle w:val="aa"/>
              <w:tabs>
                <w:tab w:val="clear" w:pos="851"/>
              </w:tabs>
              <w:ind w:left="0"/>
            </w:pPr>
            <w:r w:rsidRPr="00CF7765">
              <w:rPr>
                <w:rFonts w:hint="eastAsia"/>
              </w:rPr>
              <w:t>状態が不明</w:t>
            </w:r>
          </w:p>
        </w:tc>
      </w:tr>
      <w:tr w:rsidR="00FD3712" w:rsidRPr="00CF7765" w:rsidTr="00A825FB">
        <w:trPr>
          <w:cantSplit/>
          <w:jc w:val="right"/>
        </w:trPr>
        <w:tc>
          <w:tcPr>
            <w:tcW w:w="2126" w:type="dxa"/>
          </w:tcPr>
          <w:p w:rsidR="00FD3712" w:rsidRPr="00CF7765" w:rsidRDefault="00FD3712">
            <w:pPr>
              <w:pStyle w:val="aa"/>
              <w:tabs>
                <w:tab w:val="clear" w:pos="851"/>
              </w:tabs>
              <w:ind w:left="0"/>
            </w:pPr>
            <w:r w:rsidRPr="00CF7765">
              <w:rPr>
                <w:rFonts w:hint="eastAsia"/>
              </w:rPr>
              <w:t>未装着</w:t>
            </w:r>
          </w:p>
        </w:tc>
        <w:tc>
          <w:tcPr>
            <w:tcW w:w="5113" w:type="dxa"/>
          </w:tcPr>
          <w:p w:rsidR="00FD3712" w:rsidRPr="00CF7765" w:rsidRDefault="00FD3712">
            <w:pPr>
              <w:pStyle w:val="aa"/>
              <w:tabs>
                <w:tab w:val="clear" w:pos="851"/>
              </w:tabs>
              <w:ind w:left="0"/>
            </w:pPr>
            <w:r w:rsidRPr="00CF7765">
              <w:rPr>
                <w:rFonts w:hint="eastAsia"/>
              </w:rPr>
              <w:t>未装着時。</w:t>
            </w:r>
          </w:p>
        </w:tc>
      </w:tr>
    </w:tbl>
    <w:p w:rsidR="00FD3712" w:rsidRDefault="00FD3712" w:rsidP="00A825FB">
      <w:pPr>
        <w:pStyle w:val="aa"/>
        <w:tabs>
          <w:tab w:val="clear" w:pos="567"/>
          <w:tab w:val="clear" w:pos="851"/>
          <w:tab w:val="left" w:pos="3828"/>
          <w:tab w:val="right" w:pos="10188"/>
        </w:tabs>
        <w:ind w:leftChars="1968" w:left="3826" w:hangingChars="158" w:hanging="284"/>
        <w:jc w:val="left"/>
      </w:pPr>
      <w:r w:rsidRPr="00CF7765">
        <w:rPr>
          <w:rFonts w:hint="eastAsia"/>
          <w:shd w:val="pct15" w:color="auto" w:fill="FFFFFF"/>
        </w:rPr>
        <w:t>*1</w:t>
      </w:r>
      <w:r w:rsidR="00A825FB" w:rsidRPr="00CF7765">
        <w:tab/>
      </w:r>
      <w:r w:rsidRPr="00CF7765">
        <w:rPr>
          <w:rFonts w:hint="eastAsia"/>
        </w:rPr>
        <w:t>トレイの抜き差しで回復可能。</w:t>
      </w:r>
    </w:p>
    <w:p w:rsidR="00177C27" w:rsidRPr="00CF7765" w:rsidRDefault="00177C27" w:rsidP="00A825FB">
      <w:pPr>
        <w:pStyle w:val="aa"/>
        <w:tabs>
          <w:tab w:val="clear" w:pos="567"/>
          <w:tab w:val="clear" w:pos="851"/>
          <w:tab w:val="left" w:pos="3828"/>
          <w:tab w:val="right" w:pos="10188"/>
        </w:tabs>
        <w:ind w:leftChars="1968" w:left="3826" w:hangingChars="158" w:hanging="284"/>
        <w:jc w:val="left"/>
        <w:rPr>
          <w:shd w:val="pct15" w:color="auto" w:fill="FFFFFF"/>
        </w:rPr>
      </w:pPr>
      <w:r w:rsidRPr="00CF7765">
        <w:rPr>
          <w:rFonts w:hint="eastAsia"/>
          <w:shd w:val="pct15" w:color="auto" w:fill="FFFFFF"/>
        </w:rPr>
        <w:t>*</w:t>
      </w:r>
      <w:r>
        <w:rPr>
          <w:rFonts w:hint="eastAsia"/>
          <w:shd w:val="pct15" w:color="auto" w:fill="FFFFFF"/>
        </w:rPr>
        <w:t>2</w:t>
      </w:r>
      <w:r w:rsidRPr="00CF7765">
        <w:tab/>
      </w:r>
      <w:r>
        <w:rPr>
          <w:noProof/>
        </w:rPr>
        <w:t>特定用紙専用化設定</w:t>
      </w:r>
      <w:r>
        <w:rPr>
          <w:noProof/>
        </w:rPr>
        <w:t>(DedicatedTray</w:t>
      </w:r>
      <w:r>
        <w:rPr>
          <w:noProof/>
        </w:rPr>
        <w:t>設定</w:t>
      </w:r>
      <w:r>
        <w:rPr>
          <w:noProof/>
        </w:rPr>
        <w:t>)</w:t>
      </w:r>
      <w:r>
        <w:rPr>
          <w:rFonts w:hint="eastAsia"/>
          <w:noProof/>
        </w:rPr>
        <w:t>されているときの</w:t>
      </w:r>
      <w:r w:rsidRPr="00CF7765">
        <w:rPr>
          <w:rFonts w:hint="eastAsia"/>
        </w:rPr>
        <w:t>用紙サイズ不明</w:t>
      </w:r>
      <w:r>
        <w:rPr>
          <w:rFonts w:hint="eastAsia"/>
        </w:rPr>
        <w:t>の状態を含む。</w:t>
      </w:r>
      <w:r>
        <w:rPr>
          <w:rFonts w:hint="eastAsia"/>
        </w:rPr>
        <w:t>(</w:t>
      </w:r>
      <w:r>
        <w:fldChar w:fldCharType="begin"/>
      </w:r>
      <w:r>
        <w:instrText xml:space="preserve"> </w:instrText>
      </w:r>
      <w:r>
        <w:rPr>
          <w:rFonts w:hint="eastAsia"/>
        </w:rPr>
        <w:instrText>REF _Ref530658913 \r \h</w:instrText>
      </w:r>
      <w:r>
        <w:instrText xml:space="preserve"> </w:instrText>
      </w:r>
      <w:r>
        <w:fldChar w:fldCharType="separate"/>
      </w:r>
      <w:r w:rsidR="00091205">
        <w:rPr>
          <w:rFonts w:hint="eastAsia"/>
          <w:b/>
          <w:bCs/>
        </w:rPr>
        <w:t>エラー</w:t>
      </w:r>
      <w:r w:rsidR="00091205">
        <w:rPr>
          <w:rFonts w:hint="eastAsia"/>
          <w:b/>
          <w:bCs/>
        </w:rPr>
        <w:t xml:space="preserve">! </w:t>
      </w:r>
      <w:r w:rsidR="00091205">
        <w:rPr>
          <w:rFonts w:hint="eastAsia"/>
          <w:b/>
          <w:bCs/>
        </w:rPr>
        <w:t>参照元が見つかりません。</w:t>
      </w:r>
      <w:r>
        <w:fldChar w:fldCharType="end"/>
      </w:r>
      <w:r>
        <w:fldChar w:fldCharType="begin"/>
      </w:r>
      <w:r>
        <w:instrText xml:space="preserve"> REF _Ref530658916 \h </w:instrText>
      </w:r>
      <w:r>
        <w:fldChar w:fldCharType="separate"/>
      </w:r>
      <w:r w:rsidR="00091205">
        <w:rPr>
          <w:rFonts w:hint="eastAsia"/>
          <w:b/>
          <w:bCs/>
        </w:rPr>
        <w:t>エラー</w:t>
      </w:r>
      <w:r w:rsidR="00091205">
        <w:rPr>
          <w:rFonts w:hint="eastAsia"/>
          <w:b/>
          <w:bCs/>
        </w:rPr>
        <w:t xml:space="preserve">! </w:t>
      </w:r>
      <w:r w:rsidR="00091205">
        <w:rPr>
          <w:rFonts w:hint="eastAsia"/>
          <w:b/>
          <w:bCs/>
        </w:rPr>
        <w:t>参照元が見つかりません。</w:t>
      </w:r>
      <w:r>
        <w:fldChar w:fldCharType="end"/>
      </w:r>
      <w:r>
        <w:rPr>
          <w:rFonts w:hint="eastAsia"/>
        </w:rPr>
        <w:t xml:space="preserve"> </w:t>
      </w:r>
      <w:r>
        <w:rPr>
          <w:rFonts w:hint="eastAsia"/>
        </w:rPr>
        <w:t>参照</w:t>
      </w:r>
      <w:r>
        <w:rPr>
          <w:rFonts w:hint="eastAsia"/>
        </w:rPr>
        <w:t>)</w:t>
      </w:r>
    </w:p>
    <w:p w:rsidR="00FD3712" w:rsidRPr="00CF7765" w:rsidRDefault="00FD3712">
      <w:pPr>
        <w:pStyle w:val="aa"/>
        <w:tabs>
          <w:tab w:val="clear" w:pos="851"/>
        </w:tabs>
        <w:ind w:left="927"/>
      </w:pPr>
    </w:p>
    <w:p w:rsidR="00FD3712" w:rsidRPr="00CF7765" w:rsidRDefault="00FD3712">
      <w:pPr>
        <w:pStyle w:val="aa"/>
        <w:tabs>
          <w:tab w:val="clear" w:pos="851"/>
        </w:tabs>
        <w:ind w:left="927"/>
      </w:pPr>
      <w:r w:rsidRPr="00CF7765">
        <w:rPr>
          <w:rFonts w:hint="eastAsia"/>
        </w:rPr>
        <w:t>【サブ状態】</w:t>
      </w:r>
    </w:p>
    <w:p w:rsidR="0035658E" w:rsidRPr="00CF7765" w:rsidRDefault="0035658E" w:rsidP="0035658E">
      <w:pPr>
        <w:pStyle w:val="aa"/>
        <w:tabs>
          <w:tab w:val="clear" w:pos="851"/>
        </w:tabs>
        <w:ind w:left="927"/>
        <w:jc w:val="left"/>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6"/>
        <w:gridCol w:w="5113"/>
      </w:tblGrid>
      <w:tr w:rsidR="00FD3712" w:rsidRPr="00CF7765" w:rsidTr="00A825FB">
        <w:trPr>
          <w:cantSplit/>
          <w:trHeight w:val="240"/>
          <w:jc w:val="right"/>
        </w:trPr>
        <w:tc>
          <w:tcPr>
            <w:tcW w:w="2126" w:type="dxa"/>
            <w:tcBorders>
              <w:top w:val="single" w:sz="4" w:space="0" w:color="auto"/>
              <w:left w:val="single" w:sz="4" w:space="0" w:color="auto"/>
              <w:bottom w:val="single" w:sz="4" w:space="0" w:color="auto"/>
              <w:right w:val="single" w:sz="4" w:space="0" w:color="auto"/>
            </w:tcBorders>
            <w:shd w:val="clear" w:color="auto" w:fill="00FFFF"/>
          </w:tcPr>
          <w:p w:rsidR="00FD3712" w:rsidRPr="00CF7765" w:rsidRDefault="00FD3712">
            <w:pPr>
              <w:pStyle w:val="aa"/>
              <w:tabs>
                <w:tab w:val="clear" w:pos="851"/>
              </w:tabs>
              <w:ind w:left="0"/>
              <w:jc w:val="center"/>
            </w:pPr>
            <w:r w:rsidRPr="00CF7765">
              <w:rPr>
                <w:rFonts w:hint="eastAsia"/>
              </w:rPr>
              <w:t>状態</w:t>
            </w:r>
          </w:p>
        </w:tc>
        <w:tc>
          <w:tcPr>
            <w:tcW w:w="5113" w:type="dxa"/>
            <w:tcBorders>
              <w:top w:val="single" w:sz="4" w:space="0" w:color="auto"/>
              <w:left w:val="single" w:sz="4" w:space="0" w:color="auto"/>
              <w:bottom w:val="single" w:sz="4" w:space="0" w:color="auto"/>
              <w:right w:val="single" w:sz="4" w:space="0" w:color="auto"/>
            </w:tcBorders>
            <w:shd w:val="clear" w:color="auto" w:fill="00FFFF"/>
          </w:tcPr>
          <w:p w:rsidR="00FD3712" w:rsidRPr="00CF7765" w:rsidRDefault="00FD3712">
            <w:pPr>
              <w:pStyle w:val="aa"/>
              <w:tabs>
                <w:tab w:val="clear" w:pos="851"/>
              </w:tabs>
              <w:ind w:left="0"/>
              <w:jc w:val="center"/>
            </w:pPr>
            <w:r w:rsidRPr="00CF7765">
              <w:rPr>
                <w:rFonts w:hint="eastAsia"/>
              </w:rPr>
              <w:t>備考</w:t>
            </w:r>
          </w:p>
        </w:tc>
      </w:tr>
      <w:tr w:rsidR="00FD3712"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FD3712" w:rsidRPr="00CF7765" w:rsidRDefault="00FD3712">
            <w:pPr>
              <w:pStyle w:val="aa"/>
              <w:tabs>
                <w:tab w:val="clear" w:pos="851"/>
              </w:tabs>
              <w:ind w:left="0"/>
              <w:rPr>
                <w:sz w:val="16"/>
                <w:szCs w:val="16"/>
              </w:rPr>
            </w:pPr>
            <w:r w:rsidRPr="00CF7765">
              <w:rPr>
                <w:rFonts w:hint="eastAsia"/>
              </w:rPr>
              <w:t>節電中</w:t>
            </w:r>
          </w:p>
        </w:tc>
        <w:tc>
          <w:tcPr>
            <w:tcW w:w="5113" w:type="dxa"/>
            <w:tcBorders>
              <w:top w:val="single" w:sz="4" w:space="0" w:color="auto"/>
              <w:left w:val="single" w:sz="4" w:space="0" w:color="auto"/>
              <w:bottom w:val="single" w:sz="4" w:space="0" w:color="auto"/>
              <w:right w:val="single" w:sz="4" w:space="0" w:color="auto"/>
            </w:tcBorders>
          </w:tcPr>
          <w:p w:rsidR="00FD3712" w:rsidRPr="00CF7765" w:rsidRDefault="00FD3712">
            <w:pPr>
              <w:pStyle w:val="aa"/>
              <w:tabs>
                <w:tab w:val="clear" w:pos="851"/>
              </w:tabs>
              <w:ind w:left="0"/>
            </w:pPr>
            <w:r w:rsidRPr="00CF7765">
              <w:t>SleepMode</w:t>
            </w:r>
            <w:r w:rsidRPr="00CF7765">
              <w:rPr>
                <w:rFonts w:hint="eastAsia"/>
              </w:rPr>
              <w:t xml:space="preserve">にはいっている状態　</w:t>
            </w:r>
            <w:r w:rsidRPr="00CF7765">
              <w:rPr>
                <w:shd w:val="pct15" w:color="auto" w:fill="FFFFFF"/>
              </w:rPr>
              <w:t>*</w:t>
            </w:r>
            <w:r w:rsidR="00177C27">
              <w:rPr>
                <w:shd w:val="pct15" w:color="auto" w:fill="FFFFFF"/>
              </w:rPr>
              <w:t>3</w:t>
            </w:r>
          </w:p>
        </w:tc>
      </w:tr>
      <w:tr w:rsidR="00FD3712"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FD3712" w:rsidRPr="00CF7765" w:rsidRDefault="00FD3712">
            <w:pPr>
              <w:pStyle w:val="aa"/>
              <w:tabs>
                <w:tab w:val="clear" w:pos="851"/>
              </w:tabs>
              <w:ind w:left="0"/>
              <w:rPr>
                <w:sz w:val="16"/>
                <w:szCs w:val="16"/>
              </w:rPr>
            </w:pPr>
            <w:r w:rsidRPr="00CF7765">
              <w:rPr>
                <w:rFonts w:hint="eastAsia"/>
              </w:rPr>
              <w:t>不明</w:t>
            </w:r>
          </w:p>
        </w:tc>
        <w:tc>
          <w:tcPr>
            <w:tcW w:w="5113" w:type="dxa"/>
            <w:tcBorders>
              <w:top w:val="single" w:sz="4" w:space="0" w:color="auto"/>
              <w:left w:val="single" w:sz="4" w:space="0" w:color="auto"/>
              <w:bottom w:val="single" w:sz="4" w:space="0" w:color="auto"/>
              <w:right w:val="single" w:sz="4" w:space="0" w:color="auto"/>
            </w:tcBorders>
          </w:tcPr>
          <w:p w:rsidR="00FD3712" w:rsidRPr="00CF7765" w:rsidRDefault="00FD3712">
            <w:pPr>
              <w:pStyle w:val="aa"/>
              <w:tabs>
                <w:tab w:val="clear" w:pos="851"/>
              </w:tabs>
              <w:ind w:left="0"/>
            </w:pPr>
            <w:r w:rsidRPr="00CF7765">
              <w:rPr>
                <w:rFonts w:hint="eastAsia"/>
              </w:rPr>
              <w:t>状態が不明</w:t>
            </w:r>
          </w:p>
        </w:tc>
      </w:tr>
    </w:tbl>
    <w:p w:rsidR="00FD3712" w:rsidRPr="00CF7765" w:rsidRDefault="00FD3712" w:rsidP="00A825FB">
      <w:pPr>
        <w:pStyle w:val="aa"/>
        <w:tabs>
          <w:tab w:val="clear" w:pos="567"/>
          <w:tab w:val="clear" w:pos="851"/>
          <w:tab w:val="left" w:pos="3828"/>
          <w:tab w:val="right" w:pos="10188"/>
        </w:tabs>
        <w:ind w:leftChars="1968" w:left="3826" w:hangingChars="158" w:hanging="284"/>
        <w:jc w:val="left"/>
        <w:rPr>
          <w:shd w:val="pct15" w:color="auto" w:fill="FFFFFF"/>
        </w:rPr>
      </w:pPr>
      <w:r w:rsidRPr="00CF7765">
        <w:rPr>
          <w:shd w:val="pct15" w:color="auto" w:fill="FFFFFF"/>
        </w:rPr>
        <w:t>*</w:t>
      </w:r>
      <w:r w:rsidR="00177C27">
        <w:rPr>
          <w:shd w:val="pct15" w:color="auto" w:fill="FFFFFF"/>
        </w:rPr>
        <w:t>3</w:t>
      </w:r>
      <w:r w:rsidR="00177C27" w:rsidRPr="00CF7765">
        <w:tab/>
      </w:r>
      <w:r w:rsidRPr="00CF7765">
        <w:t>“</w:t>
      </w:r>
      <w:r w:rsidRPr="00CF7765">
        <w:rPr>
          <w:rFonts w:hint="eastAsia"/>
        </w:rPr>
        <w:t>節電中</w:t>
      </w:r>
      <w:r w:rsidRPr="00CF7765">
        <w:t>” “</w:t>
      </w:r>
      <w:r w:rsidRPr="00CF7765">
        <w:rPr>
          <w:rFonts w:hint="eastAsia"/>
        </w:rPr>
        <w:t>不明</w:t>
      </w:r>
      <w:r w:rsidRPr="00CF7765">
        <w:t>”</w:t>
      </w:r>
      <w:r w:rsidRPr="00CF7765">
        <w:rPr>
          <w:rFonts w:hint="eastAsia"/>
        </w:rPr>
        <w:t>以外の状態については各プロダクト依存編を参照のこと。</w:t>
      </w:r>
    </w:p>
    <w:p w:rsidR="0076002D" w:rsidRPr="00177C27" w:rsidRDefault="0076002D" w:rsidP="0035658E">
      <w:pPr>
        <w:pStyle w:val="aa"/>
        <w:tabs>
          <w:tab w:val="clear" w:pos="851"/>
        </w:tabs>
        <w:ind w:left="927"/>
        <w:jc w:val="left"/>
      </w:pPr>
    </w:p>
    <w:p w:rsidR="00DA73D9" w:rsidRPr="00CF7765" w:rsidRDefault="00357927" w:rsidP="00DA73D9">
      <w:pPr>
        <w:pStyle w:val="aa"/>
        <w:tabs>
          <w:tab w:val="clear" w:pos="851"/>
        </w:tabs>
        <w:ind w:left="927"/>
      </w:pPr>
      <w:r w:rsidRPr="00CF7765">
        <w:rPr>
          <w:rFonts w:hint="eastAsia"/>
        </w:rPr>
        <w:t>【設定</w:t>
      </w:r>
      <w:r w:rsidR="00DA73D9" w:rsidRPr="00CF7765">
        <w:rPr>
          <w:rFonts w:hint="eastAsia"/>
        </w:rPr>
        <w:t>状態】</w:t>
      </w:r>
    </w:p>
    <w:p w:rsidR="00BB5CA2" w:rsidRPr="00CF7765" w:rsidRDefault="00BB5CA2" w:rsidP="00BB5CA2">
      <w:pPr>
        <w:pStyle w:val="aa"/>
        <w:tabs>
          <w:tab w:val="clear" w:pos="851"/>
        </w:tabs>
        <w:ind w:left="1107"/>
      </w:pPr>
      <w:r w:rsidRPr="00CF7765">
        <w:rPr>
          <w:rFonts w:hint="eastAsia"/>
        </w:rPr>
        <w:t>各用紙トレイの設定変更の予約をしている状態。</w:t>
      </w:r>
    </w:p>
    <w:p w:rsidR="004C3FF4" w:rsidRPr="00CF7765" w:rsidRDefault="004C3FF4" w:rsidP="004C3FF4">
      <w:pPr>
        <w:pStyle w:val="aa"/>
        <w:tabs>
          <w:tab w:val="clear" w:pos="851"/>
        </w:tabs>
        <w:ind w:left="927"/>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6"/>
        <w:gridCol w:w="5113"/>
      </w:tblGrid>
      <w:tr w:rsidR="0035658E" w:rsidRPr="00CF7765" w:rsidTr="00A825FB">
        <w:trPr>
          <w:cantSplit/>
          <w:trHeight w:val="240"/>
          <w:jc w:val="right"/>
        </w:trPr>
        <w:tc>
          <w:tcPr>
            <w:tcW w:w="2126" w:type="dxa"/>
            <w:tcBorders>
              <w:top w:val="single" w:sz="4" w:space="0" w:color="auto"/>
              <w:left w:val="single" w:sz="4" w:space="0" w:color="auto"/>
              <w:bottom w:val="single" w:sz="4" w:space="0" w:color="auto"/>
              <w:right w:val="single" w:sz="4" w:space="0" w:color="auto"/>
            </w:tcBorders>
            <w:shd w:val="clear" w:color="auto" w:fill="00FFFF"/>
          </w:tcPr>
          <w:p w:rsidR="0035658E" w:rsidRPr="00CF7765" w:rsidRDefault="0035658E" w:rsidP="0035658E">
            <w:pPr>
              <w:pStyle w:val="aa"/>
              <w:tabs>
                <w:tab w:val="clear" w:pos="851"/>
              </w:tabs>
              <w:ind w:left="0"/>
              <w:jc w:val="center"/>
            </w:pPr>
            <w:r w:rsidRPr="00CF7765">
              <w:rPr>
                <w:rFonts w:hint="eastAsia"/>
              </w:rPr>
              <w:t>状態</w:t>
            </w:r>
          </w:p>
        </w:tc>
        <w:tc>
          <w:tcPr>
            <w:tcW w:w="5113" w:type="dxa"/>
            <w:tcBorders>
              <w:top w:val="single" w:sz="4" w:space="0" w:color="auto"/>
              <w:left w:val="single" w:sz="4" w:space="0" w:color="auto"/>
              <w:bottom w:val="single" w:sz="4" w:space="0" w:color="auto"/>
              <w:right w:val="single" w:sz="4" w:space="0" w:color="auto"/>
            </w:tcBorders>
            <w:shd w:val="clear" w:color="auto" w:fill="00FFFF"/>
          </w:tcPr>
          <w:p w:rsidR="0035658E" w:rsidRPr="00CF7765" w:rsidRDefault="0035658E" w:rsidP="0035658E">
            <w:pPr>
              <w:pStyle w:val="aa"/>
              <w:tabs>
                <w:tab w:val="clear" w:pos="851"/>
              </w:tabs>
              <w:ind w:left="0"/>
              <w:jc w:val="center"/>
            </w:pPr>
            <w:r w:rsidRPr="00CF7765">
              <w:rPr>
                <w:rFonts w:hint="eastAsia"/>
              </w:rPr>
              <w:t>備考</w:t>
            </w:r>
          </w:p>
        </w:tc>
      </w:tr>
      <w:tr w:rsidR="0035658E"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rPr>
                <w:sz w:val="16"/>
                <w:szCs w:val="16"/>
              </w:rPr>
            </w:pPr>
            <w:r w:rsidRPr="00CF7765">
              <w:rPr>
                <w:rFonts w:hint="eastAsia"/>
              </w:rPr>
              <w:t>設定中</w:t>
            </w:r>
          </w:p>
        </w:tc>
        <w:tc>
          <w:tcPr>
            <w:tcW w:w="5113" w:type="dxa"/>
            <w:tcBorders>
              <w:top w:val="single" w:sz="4" w:space="0" w:color="auto"/>
              <w:left w:val="single" w:sz="4" w:space="0" w:color="auto"/>
              <w:bottom w:val="single" w:sz="4" w:space="0" w:color="auto"/>
              <w:right w:val="single" w:sz="4" w:space="0" w:color="auto"/>
            </w:tcBorders>
          </w:tcPr>
          <w:p w:rsidR="0035658E" w:rsidRPr="00CF7765" w:rsidRDefault="00BB5CA2" w:rsidP="0035658E">
            <w:pPr>
              <w:pStyle w:val="aa"/>
              <w:tabs>
                <w:tab w:val="clear" w:pos="851"/>
              </w:tabs>
              <w:ind w:left="0"/>
            </w:pPr>
            <w:r w:rsidRPr="00CF7765">
              <w:rPr>
                <w:rFonts w:hint="eastAsia"/>
              </w:rPr>
              <w:t>本用紙</w:t>
            </w:r>
            <w:r w:rsidR="0035658E" w:rsidRPr="00CF7765">
              <w:rPr>
                <w:rFonts w:hint="eastAsia"/>
              </w:rPr>
              <w:t>トレイの</w:t>
            </w:r>
            <w:r w:rsidRPr="00CF7765">
              <w:rPr>
                <w:rFonts w:hint="eastAsia"/>
              </w:rPr>
              <w:t>設定変更の</w:t>
            </w:r>
            <w:r w:rsidR="0035658E" w:rsidRPr="00CF7765">
              <w:rPr>
                <w:rFonts w:hint="eastAsia"/>
              </w:rPr>
              <w:t>予約をしている状態。</w:t>
            </w:r>
            <w:r w:rsidR="004C3FF4" w:rsidRPr="00CF7765">
              <w:rPr>
                <w:shd w:val="pct15" w:color="auto" w:fill="FFFFFF"/>
              </w:rPr>
              <w:t>*</w:t>
            </w:r>
            <w:r w:rsidR="00177C27">
              <w:rPr>
                <w:rFonts w:hint="eastAsia"/>
                <w:shd w:val="pct15" w:color="auto" w:fill="FFFFFF"/>
              </w:rPr>
              <w:t>4</w:t>
            </w:r>
          </w:p>
        </w:tc>
      </w:tr>
      <w:tr w:rsidR="0035658E"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rPr>
                <w:sz w:val="16"/>
                <w:szCs w:val="16"/>
              </w:rPr>
            </w:pPr>
            <w:r w:rsidRPr="00CF7765">
              <w:rPr>
                <w:rFonts w:hint="eastAsia"/>
              </w:rPr>
              <w:t>上記以外</w:t>
            </w:r>
          </w:p>
        </w:tc>
        <w:tc>
          <w:tcPr>
            <w:tcW w:w="5113"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pPr>
            <w:r w:rsidRPr="00CF7765">
              <w:rPr>
                <w:rFonts w:hint="eastAsia"/>
              </w:rPr>
              <w:t>設定中解除状態。</w:t>
            </w:r>
            <w:r w:rsidR="004C3FF4" w:rsidRPr="00CF7765">
              <w:rPr>
                <w:shd w:val="pct15" w:color="auto" w:fill="FFFFFF"/>
              </w:rPr>
              <w:t>*</w:t>
            </w:r>
            <w:r w:rsidR="00177C27">
              <w:rPr>
                <w:rFonts w:hint="eastAsia"/>
                <w:shd w:val="pct15" w:color="auto" w:fill="FFFFFF"/>
              </w:rPr>
              <w:t>5</w:t>
            </w:r>
          </w:p>
        </w:tc>
      </w:tr>
    </w:tbl>
    <w:p w:rsidR="00F16C2B" w:rsidRPr="00CF7765" w:rsidRDefault="00F16C2B" w:rsidP="00F30B27">
      <w:pPr>
        <w:pStyle w:val="aa"/>
        <w:tabs>
          <w:tab w:val="clear" w:pos="851"/>
          <w:tab w:val="right" w:pos="10188"/>
        </w:tabs>
        <w:ind w:leftChars="1968" w:left="3826" w:hangingChars="158" w:hanging="284"/>
        <w:jc w:val="left"/>
      </w:pPr>
      <w:r w:rsidRPr="00CF7765">
        <w:rPr>
          <w:shd w:val="pct15" w:color="auto" w:fill="FFFFFF"/>
        </w:rPr>
        <w:t>*</w:t>
      </w:r>
      <w:r w:rsidR="00177C27">
        <w:rPr>
          <w:rFonts w:hint="eastAsia"/>
          <w:shd w:val="pct15" w:color="auto" w:fill="FFFFFF"/>
        </w:rPr>
        <w:t>4</w:t>
      </w:r>
      <w:r w:rsidRPr="00CF7765">
        <w:rPr>
          <w:rFonts w:hint="eastAsia"/>
        </w:rPr>
        <w:tab/>
      </w:r>
      <w:r w:rsidR="00F30B27" w:rsidRPr="00CF7765">
        <w:rPr>
          <w:rFonts w:hint="eastAsia"/>
        </w:rPr>
        <w:t>PH-UI</w:t>
      </w:r>
      <w:r w:rsidR="00F30B27" w:rsidRPr="00CF7765">
        <w:rPr>
          <w:rFonts w:hint="eastAsia"/>
        </w:rPr>
        <w:t>、または、</w:t>
      </w:r>
      <w:r w:rsidR="00F30B27" w:rsidRPr="00CF7765">
        <w:rPr>
          <w:rFonts w:hint="eastAsia"/>
        </w:rPr>
        <w:t>DeviceUI</w:t>
      </w:r>
      <w:r w:rsidR="00F30B27" w:rsidRPr="00CF7765">
        <w:rPr>
          <w:rFonts w:hint="eastAsia"/>
        </w:rPr>
        <w:t>でトレイの設定変更するかはプロダクトに依存する。</w:t>
      </w:r>
      <w:r w:rsidR="00F30B27" w:rsidRPr="00CF7765">
        <w:br/>
      </w:r>
      <w:r w:rsidR="00F30B27" w:rsidRPr="00CF7765">
        <w:rPr>
          <w:rFonts w:hint="eastAsia"/>
        </w:rPr>
        <w:t>DeviceUI</w:t>
      </w:r>
      <w:r w:rsidR="00F30B27" w:rsidRPr="00CF7765">
        <w:rPr>
          <w:rFonts w:hint="eastAsia"/>
        </w:rPr>
        <w:t>での</w:t>
      </w:r>
      <w:r w:rsidRPr="00CF7765">
        <w:rPr>
          <w:rFonts w:hint="eastAsia"/>
        </w:rPr>
        <w:t>設定変更の</w:t>
      </w:r>
      <w:r w:rsidR="00F30B27" w:rsidRPr="00CF7765">
        <w:rPr>
          <w:rFonts w:hint="eastAsia"/>
        </w:rPr>
        <w:t>場合</w:t>
      </w:r>
      <w:r w:rsidRPr="00CF7765">
        <w:rPr>
          <w:rFonts w:hint="eastAsia"/>
        </w:rPr>
        <w:t>予約状態を取るかどうかは、プロダクトに依存する。</w:t>
      </w:r>
    </w:p>
    <w:p w:rsidR="00271AAF" w:rsidRPr="00CF7765" w:rsidRDefault="00271AAF" w:rsidP="00C40F5B">
      <w:pPr>
        <w:pStyle w:val="aa"/>
        <w:tabs>
          <w:tab w:val="clear" w:pos="851"/>
          <w:tab w:val="left" w:pos="3828"/>
          <w:tab w:val="right" w:pos="10188"/>
        </w:tabs>
        <w:ind w:leftChars="1968" w:left="3826" w:hangingChars="158" w:hanging="284"/>
        <w:jc w:val="left"/>
      </w:pPr>
      <w:r w:rsidRPr="00CF7765">
        <w:rPr>
          <w:shd w:val="pct15" w:color="auto" w:fill="FFFFFF"/>
        </w:rPr>
        <w:t>*</w:t>
      </w:r>
      <w:r w:rsidR="00177C27">
        <w:rPr>
          <w:rFonts w:hint="eastAsia"/>
          <w:shd w:val="pct15" w:color="auto" w:fill="FFFFFF"/>
        </w:rPr>
        <w:t>5</w:t>
      </w:r>
      <w:r w:rsidRPr="00CF7765">
        <w:rPr>
          <w:rFonts w:hint="eastAsia"/>
        </w:rPr>
        <w:tab/>
      </w:r>
      <w:r w:rsidRPr="00CF7765">
        <w:rPr>
          <w:rFonts w:hint="eastAsia"/>
        </w:rPr>
        <w:t>設定変更の</w:t>
      </w:r>
      <w:r w:rsidRPr="00CF7765">
        <w:t>決定ボタン</w:t>
      </w:r>
      <w:r w:rsidRPr="00CF7765">
        <w:rPr>
          <w:rFonts w:hint="eastAsia"/>
        </w:rPr>
        <w:t>または取消ボタン</w:t>
      </w:r>
      <w:r w:rsidRPr="00CF7765">
        <w:t>押下で</w:t>
      </w:r>
      <w:r w:rsidR="004C3FF4" w:rsidRPr="00CF7765">
        <w:rPr>
          <w:rFonts w:hint="eastAsia"/>
        </w:rPr>
        <w:t>設定中は</w:t>
      </w:r>
      <w:r w:rsidRPr="00CF7765">
        <w:t>解除される</w:t>
      </w:r>
      <w:r w:rsidRPr="00CF7765">
        <w:rPr>
          <w:rFonts w:hint="eastAsia"/>
        </w:rPr>
        <w:t>。</w:t>
      </w:r>
    </w:p>
    <w:p w:rsidR="00DA73D9" w:rsidRPr="00177C27" w:rsidRDefault="00DA73D9" w:rsidP="00DA73D9">
      <w:pPr>
        <w:pStyle w:val="aa"/>
        <w:tabs>
          <w:tab w:val="clear" w:pos="851"/>
        </w:tabs>
        <w:ind w:left="927"/>
      </w:pPr>
    </w:p>
    <w:p w:rsidR="00DA73D9" w:rsidRPr="00CF7765" w:rsidRDefault="00DA73D9" w:rsidP="00DA73D9">
      <w:pPr>
        <w:pStyle w:val="aa"/>
        <w:tabs>
          <w:tab w:val="clear" w:pos="851"/>
        </w:tabs>
        <w:ind w:left="927"/>
      </w:pPr>
      <w:r w:rsidRPr="00CF7765">
        <w:rPr>
          <w:rFonts w:hint="eastAsia"/>
        </w:rPr>
        <w:t>【</w:t>
      </w:r>
      <w:r w:rsidR="006F1D95" w:rsidRPr="00CF7765">
        <w:rPr>
          <w:rFonts w:hint="eastAsia"/>
        </w:rPr>
        <w:t>抜き差し確認</w:t>
      </w:r>
      <w:r w:rsidRPr="00CF7765">
        <w:rPr>
          <w:rFonts w:hint="eastAsia"/>
        </w:rPr>
        <w:t>状態】</w:t>
      </w:r>
    </w:p>
    <w:p w:rsidR="00DA73D9" w:rsidRPr="00CF7765" w:rsidRDefault="0069044C" w:rsidP="00DA73D9">
      <w:pPr>
        <w:pStyle w:val="aa"/>
        <w:tabs>
          <w:tab w:val="clear" w:pos="851"/>
        </w:tabs>
        <w:ind w:left="1107"/>
      </w:pPr>
      <w:r w:rsidRPr="00CF7765">
        <w:rPr>
          <w:rFonts w:hint="eastAsia"/>
        </w:rPr>
        <w:t>トレイの設定に対して、トレイを抜き差ししての確認待ちの状態。</w:t>
      </w:r>
    </w:p>
    <w:p w:rsidR="0069044C" w:rsidRPr="00CF7765" w:rsidRDefault="0069044C" w:rsidP="00DA73D9">
      <w:pPr>
        <w:pStyle w:val="aa"/>
        <w:tabs>
          <w:tab w:val="clear" w:pos="851"/>
        </w:tabs>
        <w:ind w:left="1107"/>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6"/>
        <w:gridCol w:w="5113"/>
      </w:tblGrid>
      <w:tr w:rsidR="0035658E" w:rsidRPr="00CF7765" w:rsidTr="00A825FB">
        <w:trPr>
          <w:cantSplit/>
          <w:trHeight w:val="240"/>
          <w:jc w:val="right"/>
        </w:trPr>
        <w:tc>
          <w:tcPr>
            <w:tcW w:w="2126" w:type="dxa"/>
            <w:tcBorders>
              <w:top w:val="single" w:sz="4" w:space="0" w:color="auto"/>
              <w:left w:val="single" w:sz="4" w:space="0" w:color="auto"/>
              <w:bottom w:val="single" w:sz="4" w:space="0" w:color="auto"/>
              <w:right w:val="single" w:sz="4" w:space="0" w:color="auto"/>
            </w:tcBorders>
            <w:shd w:val="clear" w:color="auto" w:fill="00FFFF"/>
          </w:tcPr>
          <w:p w:rsidR="0035658E" w:rsidRPr="00CF7765" w:rsidRDefault="0035658E" w:rsidP="0035658E">
            <w:pPr>
              <w:pStyle w:val="aa"/>
              <w:tabs>
                <w:tab w:val="clear" w:pos="851"/>
              </w:tabs>
              <w:ind w:left="0"/>
              <w:jc w:val="center"/>
            </w:pPr>
            <w:r w:rsidRPr="00CF7765">
              <w:rPr>
                <w:rFonts w:hint="eastAsia"/>
              </w:rPr>
              <w:t>状態</w:t>
            </w:r>
          </w:p>
        </w:tc>
        <w:tc>
          <w:tcPr>
            <w:tcW w:w="5113" w:type="dxa"/>
            <w:tcBorders>
              <w:top w:val="single" w:sz="4" w:space="0" w:color="auto"/>
              <w:left w:val="single" w:sz="4" w:space="0" w:color="auto"/>
              <w:bottom w:val="single" w:sz="4" w:space="0" w:color="auto"/>
              <w:right w:val="single" w:sz="4" w:space="0" w:color="auto"/>
            </w:tcBorders>
            <w:shd w:val="clear" w:color="auto" w:fill="00FFFF"/>
          </w:tcPr>
          <w:p w:rsidR="0035658E" w:rsidRPr="00CF7765" w:rsidRDefault="0035658E" w:rsidP="0035658E">
            <w:pPr>
              <w:pStyle w:val="aa"/>
              <w:tabs>
                <w:tab w:val="clear" w:pos="851"/>
              </w:tabs>
              <w:ind w:left="0"/>
              <w:jc w:val="center"/>
            </w:pPr>
            <w:r w:rsidRPr="00CF7765">
              <w:rPr>
                <w:rFonts w:hint="eastAsia"/>
              </w:rPr>
              <w:t>備考</w:t>
            </w:r>
          </w:p>
        </w:tc>
      </w:tr>
      <w:tr w:rsidR="0035658E"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rPr>
                <w:sz w:val="16"/>
                <w:szCs w:val="16"/>
              </w:rPr>
            </w:pPr>
            <w:r w:rsidRPr="00CF7765">
              <w:t>抜き差し確認待ち</w:t>
            </w:r>
          </w:p>
        </w:tc>
        <w:tc>
          <w:tcPr>
            <w:tcW w:w="5113" w:type="dxa"/>
            <w:tcBorders>
              <w:top w:val="single" w:sz="4" w:space="0" w:color="auto"/>
              <w:left w:val="single" w:sz="4" w:space="0" w:color="auto"/>
              <w:bottom w:val="single" w:sz="4" w:space="0" w:color="auto"/>
              <w:right w:val="single" w:sz="4" w:space="0" w:color="auto"/>
            </w:tcBorders>
          </w:tcPr>
          <w:p w:rsidR="0035658E" w:rsidRPr="00CF7765" w:rsidRDefault="00D2673E" w:rsidP="009A2765">
            <w:pPr>
              <w:pStyle w:val="aa"/>
              <w:tabs>
                <w:tab w:val="clear" w:pos="851"/>
              </w:tabs>
              <w:ind w:left="0"/>
            </w:pPr>
            <w:r w:rsidRPr="00CF7765">
              <w:rPr>
                <w:rFonts w:hint="eastAsia"/>
              </w:rPr>
              <w:t>用紙トレイの抜き差し</w:t>
            </w:r>
            <w:r w:rsidR="009A2765" w:rsidRPr="00CF7765">
              <w:rPr>
                <w:rFonts w:hint="eastAsia"/>
              </w:rPr>
              <w:t>の</w:t>
            </w:r>
            <w:r w:rsidRPr="00CF7765">
              <w:rPr>
                <w:rFonts w:hint="eastAsia"/>
              </w:rPr>
              <w:t>確認</w:t>
            </w:r>
            <w:r w:rsidR="009A2765" w:rsidRPr="00CF7765">
              <w:rPr>
                <w:rFonts w:hint="eastAsia"/>
              </w:rPr>
              <w:t>を必要とする状態</w:t>
            </w:r>
            <w:r w:rsidR="0035658E" w:rsidRPr="00CF7765">
              <w:t>。</w:t>
            </w:r>
            <w:r w:rsidR="0069044C" w:rsidRPr="00CF7765">
              <w:rPr>
                <w:shd w:val="pct15" w:color="auto" w:fill="FFFFFF"/>
              </w:rPr>
              <w:t>*</w:t>
            </w:r>
            <w:r w:rsidR="00177C27">
              <w:rPr>
                <w:rFonts w:hint="eastAsia"/>
                <w:shd w:val="pct15" w:color="auto" w:fill="FFFFFF"/>
              </w:rPr>
              <w:t>6</w:t>
            </w:r>
          </w:p>
        </w:tc>
      </w:tr>
      <w:tr w:rsidR="0035658E"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rPr>
                <w:sz w:val="16"/>
                <w:szCs w:val="16"/>
              </w:rPr>
            </w:pPr>
            <w:r w:rsidRPr="00CF7765">
              <w:t>タブ紙抜き差し確認待ち</w:t>
            </w:r>
          </w:p>
        </w:tc>
        <w:tc>
          <w:tcPr>
            <w:tcW w:w="5113" w:type="dxa"/>
            <w:tcBorders>
              <w:top w:val="single" w:sz="4" w:space="0" w:color="auto"/>
              <w:left w:val="single" w:sz="4" w:space="0" w:color="auto"/>
              <w:bottom w:val="single" w:sz="4" w:space="0" w:color="auto"/>
              <w:right w:val="single" w:sz="4" w:space="0" w:color="auto"/>
            </w:tcBorders>
          </w:tcPr>
          <w:p w:rsidR="0035658E" w:rsidRPr="00CF7765" w:rsidRDefault="004C3FF4" w:rsidP="0035658E">
            <w:pPr>
              <w:pStyle w:val="aa"/>
              <w:tabs>
                <w:tab w:val="clear" w:pos="851"/>
              </w:tabs>
              <w:ind w:left="0"/>
            </w:pPr>
            <w:r w:rsidRPr="00CF7765">
              <w:rPr>
                <w:rFonts w:hint="eastAsia"/>
              </w:rPr>
              <w:t>用紙トレイの</w:t>
            </w:r>
            <w:r w:rsidR="00A825FB" w:rsidRPr="00CF7765">
              <w:t>タブ紙</w:t>
            </w:r>
            <w:r w:rsidR="00A825FB" w:rsidRPr="00CF7765">
              <w:rPr>
                <w:rFonts w:hint="eastAsia"/>
              </w:rPr>
              <w:t>について</w:t>
            </w:r>
            <w:r w:rsidRPr="00CF7765">
              <w:rPr>
                <w:rFonts w:hint="eastAsia"/>
              </w:rPr>
              <w:t>抜き差しの確認を必要とする状態</w:t>
            </w:r>
            <w:r w:rsidR="0035658E" w:rsidRPr="00CF7765">
              <w:rPr>
                <w:rFonts w:hint="eastAsia"/>
              </w:rPr>
              <w:t>。</w:t>
            </w:r>
            <w:r w:rsidR="0035658E" w:rsidRPr="00CF7765">
              <w:rPr>
                <w:shd w:val="pct15" w:color="auto" w:fill="FFFFFF"/>
              </w:rPr>
              <w:t>*</w:t>
            </w:r>
            <w:r w:rsidR="00177C27">
              <w:rPr>
                <w:rFonts w:hint="eastAsia"/>
                <w:shd w:val="pct15" w:color="auto" w:fill="FFFFFF"/>
              </w:rPr>
              <w:t>7</w:t>
            </w:r>
          </w:p>
        </w:tc>
      </w:tr>
      <w:tr w:rsidR="0035658E"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rPr>
                <w:sz w:val="16"/>
                <w:szCs w:val="16"/>
              </w:rPr>
            </w:pPr>
            <w:r w:rsidRPr="00CF7765">
              <w:rPr>
                <w:rFonts w:hint="eastAsia"/>
              </w:rPr>
              <w:t>上記以外</w:t>
            </w:r>
          </w:p>
        </w:tc>
        <w:tc>
          <w:tcPr>
            <w:tcW w:w="5113"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pPr>
            <w:r w:rsidRPr="00CF7765">
              <w:rPr>
                <w:rFonts w:hint="eastAsia"/>
              </w:rPr>
              <w:t>上記</w:t>
            </w:r>
            <w:r w:rsidRPr="00CF7765">
              <w:rPr>
                <w:rFonts w:hint="eastAsia"/>
              </w:rPr>
              <w:t>2</w:t>
            </w:r>
            <w:r w:rsidRPr="00CF7765">
              <w:rPr>
                <w:rFonts w:hint="eastAsia"/>
              </w:rPr>
              <w:t>つの</w:t>
            </w:r>
            <w:r w:rsidR="00F30B27" w:rsidRPr="00CF7765">
              <w:t>“</w:t>
            </w:r>
            <w:r w:rsidRPr="00CF7765">
              <w:rPr>
                <w:rFonts w:hint="eastAsia"/>
              </w:rPr>
              <w:t>抜き差し確認</w:t>
            </w:r>
            <w:r w:rsidR="00F30B27" w:rsidRPr="00CF7765">
              <w:t>“</w:t>
            </w:r>
            <w:r w:rsidRPr="00CF7765">
              <w:rPr>
                <w:rFonts w:hint="eastAsia"/>
              </w:rPr>
              <w:t>解除状態</w:t>
            </w:r>
            <w:r w:rsidR="004C3FF4" w:rsidRPr="00CF7765">
              <w:rPr>
                <w:rFonts w:hint="eastAsia"/>
              </w:rPr>
              <w:t>。</w:t>
            </w:r>
            <w:r w:rsidR="004C3FF4" w:rsidRPr="00CF7765">
              <w:rPr>
                <w:shd w:val="pct15" w:color="auto" w:fill="FFFFFF"/>
              </w:rPr>
              <w:t>*</w:t>
            </w:r>
            <w:r w:rsidR="00177C27">
              <w:rPr>
                <w:rFonts w:hint="eastAsia"/>
                <w:shd w:val="pct15" w:color="auto" w:fill="FFFFFF"/>
              </w:rPr>
              <w:t>8</w:t>
            </w:r>
          </w:p>
        </w:tc>
      </w:tr>
    </w:tbl>
    <w:p w:rsidR="00271AAF" w:rsidRPr="00CF7765" w:rsidRDefault="00271AAF" w:rsidP="00C40F5B">
      <w:pPr>
        <w:pStyle w:val="aa"/>
        <w:tabs>
          <w:tab w:val="clear" w:pos="851"/>
          <w:tab w:val="left" w:pos="3828"/>
          <w:tab w:val="right" w:pos="10188"/>
        </w:tabs>
        <w:ind w:leftChars="1968" w:left="3826" w:hangingChars="158" w:hanging="284"/>
        <w:jc w:val="left"/>
        <w:rPr>
          <w:shd w:val="pct15" w:color="auto" w:fill="FFFFFF"/>
        </w:rPr>
      </w:pPr>
      <w:r w:rsidRPr="00CF7765">
        <w:rPr>
          <w:shd w:val="pct15" w:color="auto" w:fill="FFFFFF"/>
        </w:rPr>
        <w:t>*</w:t>
      </w:r>
      <w:r w:rsidR="00177C27">
        <w:rPr>
          <w:rFonts w:hint="eastAsia"/>
          <w:shd w:val="pct15" w:color="auto" w:fill="FFFFFF"/>
        </w:rPr>
        <w:t>6</w:t>
      </w:r>
      <w:r w:rsidRPr="00CF7765">
        <w:rPr>
          <w:rFonts w:hint="eastAsia"/>
        </w:rPr>
        <w:tab/>
      </w:r>
      <w:r w:rsidR="00C40F5B" w:rsidRPr="00CF7765">
        <w:rPr>
          <w:rFonts w:hint="eastAsia"/>
        </w:rPr>
        <w:t>PH-UI</w:t>
      </w:r>
      <w:r w:rsidR="00C40F5B" w:rsidRPr="00CF7765">
        <w:rPr>
          <w:rFonts w:hint="eastAsia"/>
        </w:rPr>
        <w:t>でトレイの設定変更を行うプロダクトにおいて、トレイの設定変更を行う際に、</w:t>
      </w:r>
      <w:r w:rsidR="00C40F5B" w:rsidRPr="00CF7765">
        <w:br/>
      </w:r>
      <w:r w:rsidRPr="00CF7765">
        <w:t>ユーザー</w:t>
      </w:r>
      <w:r w:rsidR="00C40F5B" w:rsidRPr="00CF7765">
        <w:rPr>
          <w:rFonts w:hint="eastAsia"/>
        </w:rPr>
        <w:t>に</w:t>
      </w:r>
      <w:r w:rsidRPr="00CF7765">
        <w:t>“</w:t>
      </w:r>
      <w:r w:rsidRPr="00CF7765">
        <w:rPr>
          <w:rFonts w:hint="eastAsia"/>
        </w:rPr>
        <w:t>トレイの抜き差し確認</w:t>
      </w:r>
      <w:r w:rsidRPr="00CF7765">
        <w:t>”</w:t>
      </w:r>
      <w:r w:rsidRPr="00CF7765">
        <w:rPr>
          <w:rFonts w:hint="eastAsia"/>
        </w:rPr>
        <w:t>を要求する</w:t>
      </w:r>
      <w:r w:rsidR="00C40F5B" w:rsidRPr="00CF7765">
        <w:rPr>
          <w:rFonts w:hint="eastAsia"/>
        </w:rPr>
        <w:t>。</w:t>
      </w:r>
      <w:r w:rsidR="00C40F5B" w:rsidRPr="00CF7765">
        <w:br/>
      </w:r>
      <w:r w:rsidR="00C40F5B" w:rsidRPr="00CF7765">
        <w:rPr>
          <w:rFonts w:hint="eastAsia"/>
        </w:rPr>
        <w:t>本設定が</w:t>
      </w:r>
      <w:r w:rsidR="00A825FB" w:rsidRPr="00CF7765">
        <w:t>“</w:t>
      </w:r>
      <w:r w:rsidRPr="00CF7765">
        <w:t>Override</w:t>
      </w:r>
      <w:r w:rsidRPr="00CF7765">
        <w:t>なし</w:t>
      </w:r>
      <w:r w:rsidR="00A825FB" w:rsidRPr="00CF7765">
        <w:t>“</w:t>
      </w:r>
      <w:r w:rsidRPr="00CF7765">
        <w:rPr>
          <w:rFonts w:hint="eastAsia"/>
        </w:rPr>
        <w:t>の場合に、</w:t>
      </w:r>
      <w:r w:rsidRPr="00CF7765">
        <w:t>“</w:t>
      </w:r>
      <w:r w:rsidRPr="00CF7765">
        <w:rPr>
          <w:rFonts w:hint="eastAsia"/>
        </w:rPr>
        <w:t>トレイの抜き差し確認</w:t>
      </w:r>
      <w:r w:rsidRPr="00CF7765">
        <w:t>”</w:t>
      </w:r>
      <w:r w:rsidRPr="00CF7765">
        <w:rPr>
          <w:rFonts w:hint="eastAsia"/>
        </w:rPr>
        <w:t>を要求する。</w:t>
      </w:r>
    </w:p>
    <w:p w:rsidR="004C3FF4" w:rsidRPr="00CF7765" w:rsidRDefault="00271AAF" w:rsidP="00C40F5B">
      <w:pPr>
        <w:pStyle w:val="aa"/>
        <w:tabs>
          <w:tab w:val="clear" w:pos="851"/>
          <w:tab w:val="left" w:pos="3828"/>
          <w:tab w:val="right" w:pos="10188"/>
        </w:tabs>
        <w:ind w:leftChars="1968" w:left="3826" w:hangingChars="158" w:hanging="284"/>
        <w:jc w:val="left"/>
      </w:pPr>
      <w:r w:rsidRPr="00CF7765">
        <w:rPr>
          <w:shd w:val="pct15" w:color="auto" w:fill="FFFFFF"/>
        </w:rPr>
        <w:t>*</w:t>
      </w:r>
      <w:r w:rsidR="00177C27">
        <w:rPr>
          <w:rFonts w:hint="eastAsia"/>
          <w:shd w:val="pct15" w:color="auto" w:fill="FFFFFF"/>
        </w:rPr>
        <w:t>7</w:t>
      </w:r>
      <w:r w:rsidRPr="00CF7765">
        <w:rPr>
          <w:rFonts w:hint="eastAsia"/>
        </w:rPr>
        <w:tab/>
      </w:r>
      <w:r w:rsidR="00C40F5B" w:rsidRPr="00CF7765">
        <w:rPr>
          <w:rFonts w:hint="eastAsia"/>
        </w:rPr>
        <w:t>PH-UI</w:t>
      </w:r>
      <w:r w:rsidR="00C40F5B" w:rsidRPr="00CF7765">
        <w:rPr>
          <w:rFonts w:hint="eastAsia"/>
        </w:rPr>
        <w:t>でトレイの設定変更を行うプロダクトにおいて、</w:t>
      </w:r>
      <w:r w:rsidR="00C40F5B" w:rsidRPr="00CF7765">
        <w:br/>
      </w:r>
      <w:r w:rsidR="00C40F5B" w:rsidRPr="00CF7765">
        <w:rPr>
          <w:rFonts w:hint="eastAsia"/>
        </w:rPr>
        <w:lastRenderedPageBreak/>
        <w:t>PowerOn</w:t>
      </w:r>
      <w:r w:rsidR="00C40F5B" w:rsidRPr="00CF7765">
        <w:rPr>
          <w:rFonts w:hint="eastAsia"/>
        </w:rPr>
        <w:t>時に</w:t>
      </w:r>
      <w:r w:rsidR="00C40F5B" w:rsidRPr="00CF7765">
        <w:t>該当トレイにタブ紙が入っている場合</w:t>
      </w:r>
      <w:r w:rsidR="00C40F5B" w:rsidRPr="00CF7765">
        <w:rPr>
          <w:rFonts w:hint="eastAsia"/>
        </w:rPr>
        <w:t>に</w:t>
      </w:r>
      <w:r w:rsidR="00C40F5B" w:rsidRPr="00CF7765">
        <w:t>、</w:t>
      </w:r>
      <w:r w:rsidR="00C40F5B" w:rsidRPr="00CF7765">
        <w:rPr>
          <w:rFonts w:hint="eastAsia"/>
        </w:rPr>
        <w:br/>
      </w:r>
      <w:r w:rsidR="00C40F5B" w:rsidRPr="00CF7765">
        <w:t>ユーザー</w:t>
      </w:r>
      <w:r w:rsidR="00C40F5B" w:rsidRPr="00CF7765">
        <w:rPr>
          <w:rFonts w:hint="eastAsia"/>
        </w:rPr>
        <w:t>に</w:t>
      </w:r>
      <w:r w:rsidR="00A825FB" w:rsidRPr="00CF7765">
        <w:rPr>
          <w:rFonts w:hint="eastAsia"/>
        </w:rPr>
        <w:t>そのタブ紙について</w:t>
      </w:r>
      <w:r w:rsidR="00C40F5B" w:rsidRPr="00CF7765">
        <w:t>“</w:t>
      </w:r>
      <w:r w:rsidR="00C40F5B" w:rsidRPr="00CF7765">
        <w:rPr>
          <w:rFonts w:hint="eastAsia"/>
        </w:rPr>
        <w:t>トレイの抜き差し確認</w:t>
      </w:r>
      <w:r w:rsidR="00C40F5B" w:rsidRPr="00CF7765">
        <w:t>”</w:t>
      </w:r>
      <w:r w:rsidR="00C40F5B" w:rsidRPr="00CF7765">
        <w:rPr>
          <w:rFonts w:hint="eastAsia"/>
        </w:rPr>
        <w:t>を要求する。</w:t>
      </w:r>
    </w:p>
    <w:p w:rsidR="00271AAF" w:rsidRPr="00CF7765" w:rsidRDefault="004C3FF4" w:rsidP="00C40F5B">
      <w:pPr>
        <w:pStyle w:val="aa"/>
        <w:tabs>
          <w:tab w:val="clear" w:pos="851"/>
          <w:tab w:val="left" w:pos="3828"/>
          <w:tab w:val="right" w:pos="10188"/>
        </w:tabs>
        <w:ind w:leftChars="1968" w:left="3826" w:hangingChars="158" w:hanging="284"/>
        <w:jc w:val="left"/>
        <w:rPr>
          <w:shd w:val="pct15" w:color="auto" w:fill="FFFFFF"/>
        </w:rPr>
      </w:pPr>
      <w:r w:rsidRPr="00CF7765">
        <w:rPr>
          <w:shd w:val="pct15" w:color="auto" w:fill="FFFFFF"/>
        </w:rPr>
        <w:t>*</w:t>
      </w:r>
      <w:r w:rsidR="00177C27">
        <w:rPr>
          <w:rFonts w:hint="eastAsia"/>
          <w:shd w:val="pct15" w:color="auto" w:fill="FFFFFF"/>
        </w:rPr>
        <w:t>8</w:t>
      </w:r>
      <w:r w:rsidRPr="00CF7765">
        <w:rPr>
          <w:rFonts w:hint="eastAsia"/>
        </w:rPr>
        <w:tab/>
      </w:r>
      <w:r w:rsidRPr="00CF7765">
        <w:rPr>
          <w:rFonts w:hint="eastAsia"/>
        </w:rPr>
        <w:t>抜かれている状態からトレイがセットされた状態になることで待ちは解除される。</w:t>
      </w:r>
    </w:p>
    <w:p w:rsidR="004C3FF4" w:rsidRPr="00177C27" w:rsidRDefault="004C3FF4" w:rsidP="004C3FF4">
      <w:pPr>
        <w:pStyle w:val="aa"/>
        <w:tabs>
          <w:tab w:val="clear" w:pos="851"/>
        </w:tabs>
        <w:ind w:left="927"/>
      </w:pPr>
    </w:p>
    <w:p w:rsidR="00AC79FE" w:rsidRPr="00CF7765" w:rsidRDefault="00AC79FE" w:rsidP="00AC79FE">
      <w:pPr>
        <w:pStyle w:val="aa"/>
        <w:tabs>
          <w:tab w:val="clear" w:pos="851"/>
        </w:tabs>
        <w:ind w:left="927"/>
      </w:pPr>
      <w:r w:rsidRPr="00CF7765">
        <w:rPr>
          <w:rFonts w:hint="eastAsia"/>
        </w:rPr>
        <w:t>【オフライン状態】</w:t>
      </w:r>
    </w:p>
    <w:p w:rsidR="00F30B27" w:rsidRPr="00CF7765" w:rsidRDefault="00F30B27" w:rsidP="00F30B27">
      <w:pPr>
        <w:pStyle w:val="aa"/>
        <w:tabs>
          <w:tab w:val="clear" w:pos="851"/>
        </w:tabs>
        <w:ind w:left="1107"/>
      </w:pPr>
      <w:r w:rsidRPr="00CF7765">
        <w:rPr>
          <w:rFonts w:hint="eastAsia"/>
        </w:rPr>
        <w:t>トレイの設定に</w:t>
      </w:r>
      <w:r w:rsidR="00041A13" w:rsidRPr="00CF7765">
        <w:rPr>
          <w:rFonts w:hint="eastAsia"/>
        </w:rPr>
        <w:t>おいて、トレイを使用禁止にしている状態</w:t>
      </w:r>
      <w:r w:rsidRPr="00CF7765">
        <w:rPr>
          <w:rFonts w:hint="eastAsia"/>
        </w:rPr>
        <w:t>。</w:t>
      </w:r>
    </w:p>
    <w:p w:rsidR="00AC79FE" w:rsidRPr="00CF7765" w:rsidRDefault="00AC79FE" w:rsidP="00AC79FE">
      <w:pPr>
        <w:pStyle w:val="aa"/>
        <w:tabs>
          <w:tab w:val="clear" w:pos="851"/>
        </w:tabs>
        <w:ind w:left="1107"/>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6"/>
        <w:gridCol w:w="5113"/>
      </w:tblGrid>
      <w:tr w:rsidR="0035658E" w:rsidRPr="00CF7765" w:rsidTr="00A825FB">
        <w:trPr>
          <w:cantSplit/>
          <w:trHeight w:val="240"/>
          <w:jc w:val="right"/>
        </w:trPr>
        <w:tc>
          <w:tcPr>
            <w:tcW w:w="2126" w:type="dxa"/>
            <w:tcBorders>
              <w:top w:val="single" w:sz="4" w:space="0" w:color="auto"/>
              <w:left w:val="single" w:sz="4" w:space="0" w:color="auto"/>
              <w:bottom w:val="single" w:sz="4" w:space="0" w:color="auto"/>
              <w:right w:val="single" w:sz="4" w:space="0" w:color="auto"/>
            </w:tcBorders>
            <w:shd w:val="clear" w:color="auto" w:fill="00FFFF"/>
          </w:tcPr>
          <w:p w:rsidR="0035658E" w:rsidRPr="00CF7765" w:rsidRDefault="0035658E" w:rsidP="0035658E">
            <w:pPr>
              <w:pStyle w:val="aa"/>
              <w:tabs>
                <w:tab w:val="clear" w:pos="851"/>
              </w:tabs>
              <w:ind w:left="0"/>
              <w:jc w:val="center"/>
            </w:pPr>
            <w:r w:rsidRPr="00CF7765">
              <w:rPr>
                <w:rFonts w:hint="eastAsia"/>
              </w:rPr>
              <w:t>状態</w:t>
            </w:r>
          </w:p>
        </w:tc>
        <w:tc>
          <w:tcPr>
            <w:tcW w:w="5113" w:type="dxa"/>
            <w:tcBorders>
              <w:top w:val="single" w:sz="4" w:space="0" w:color="auto"/>
              <w:left w:val="single" w:sz="4" w:space="0" w:color="auto"/>
              <w:bottom w:val="single" w:sz="4" w:space="0" w:color="auto"/>
              <w:right w:val="single" w:sz="4" w:space="0" w:color="auto"/>
            </w:tcBorders>
            <w:shd w:val="clear" w:color="auto" w:fill="00FFFF"/>
          </w:tcPr>
          <w:p w:rsidR="0035658E" w:rsidRPr="00CF7765" w:rsidRDefault="0035658E" w:rsidP="0035658E">
            <w:pPr>
              <w:pStyle w:val="aa"/>
              <w:tabs>
                <w:tab w:val="clear" w:pos="851"/>
              </w:tabs>
              <w:ind w:left="0"/>
              <w:jc w:val="center"/>
            </w:pPr>
            <w:r w:rsidRPr="00CF7765">
              <w:rPr>
                <w:rFonts w:hint="eastAsia"/>
              </w:rPr>
              <w:t>備考</w:t>
            </w:r>
          </w:p>
        </w:tc>
      </w:tr>
      <w:tr w:rsidR="0035658E"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rPr>
                <w:sz w:val="16"/>
                <w:szCs w:val="16"/>
              </w:rPr>
            </w:pPr>
            <w:r w:rsidRPr="00CF7765">
              <w:rPr>
                <w:rFonts w:hint="eastAsia"/>
              </w:rPr>
              <w:t>オフライン中</w:t>
            </w:r>
          </w:p>
        </w:tc>
        <w:tc>
          <w:tcPr>
            <w:tcW w:w="5113" w:type="dxa"/>
            <w:tcBorders>
              <w:top w:val="single" w:sz="4" w:space="0" w:color="auto"/>
              <w:left w:val="single" w:sz="4" w:space="0" w:color="auto"/>
              <w:bottom w:val="single" w:sz="4" w:space="0" w:color="auto"/>
              <w:right w:val="single" w:sz="4" w:space="0" w:color="auto"/>
            </w:tcBorders>
          </w:tcPr>
          <w:p w:rsidR="0035658E" w:rsidRPr="00CF7765" w:rsidRDefault="00A825FB" w:rsidP="0035658E">
            <w:pPr>
              <w:pStyle w:val="aa"/>
              <w:tabs>
                <w:tab w:val="clear" w:pos="851"/>
              </w:tabs>
              <w:ind w:left="0"/>
            </w:pPr>
            <w:r w:rsidRPr="00CF7765">
              <w:t>“</w:t>
            </w:r>
            <w:r w:rsidR="0035658E" w:rsidRPr="00CF7765">
              <w:rPr>
                <w:rFonts w:hint="eastAsia"/>
              </w:rPr>
              <w:t>トレイ使用禁止</w:t>
            </w:r>
            <w:r w:rsidRPr="00CF7765">
              <w:t>“</w:t>
            </w:r>
            <w:r w:rsidR="00041A13" w:rsidRPr="00CF7765">
              <w:rPr>
                <w:rFonts w:hint="eastAsia"/>
              </w:rPr>
              <w:t>が設定された状態</w:t>
            </w:r>
            <w:r w:rsidR="0035658E" w:rsidRPr="00CF7765">
              <w:t>。</w:t>
            </w:r>
            <w:r w:rsidR="00041A13" w:rsidRPr="00CF7765">
              <w:rPr>
                <w:shd w:val="pct15" w:color="auto" w:fill="FFFFFF"/>
              </w:rPr>
              <w:t>*</w:t>
            </w:r>
            <w:r w:rsidR="00177C27">
              <w:rPr>
                <w:rFonts w:hint="eastAsia"/>
                <w:shd w:val="pct15" w:color="auto" w:fill="FFFFFF"/>
              </w:rPr>
              <w:t>9</w:t>
            </w:r>
          </w:p>
        </w:tc>
      </w:tr>
      <w:tr w:rsidR="0035658E" w:rsidRPr="00CF7765" w:rsidTr="00A825FB">
        <w:trPr>
          <w:cantSplit/>
          <w:jc w:val="right"/>
        </w:trPr>
        <w:tc>
          <w:tcPr>
            <w:tcW w:w="2126" w:type="dxa"/>
            <w:tcBorders>
              <w:top w:val="single" w:sz="4" w:space="0" w:color="auto"/>
              <w:left w:val="single" w:sz="4" w:space="0" w:color="auto"/>
              <w:bottom w:val="single" w:sz="4" w:space="0" w:color="auto"/>
              <w:right w:val="single" w:sz="4" w:space="0" w:color="auto"/>
            </w:tcBorders>
          </w:tcPr>
          <w:p w:rsidR="0035658E" w:rsidRPr="00CF7765" w:rsidRDefault="0035658E" w:rsidP="0035658E">
            <w:pPr>
              <w:pStyle w:val="aa"/>
              <w:tabs>
                <w:tab w:val="clear" w:pos="851"/>
              </w:tabs>
              <w:ind w:left="0"/>
              <w:rPr>
                <w:sz w:val="16"/>
                <w:szCs w:val="16"/>
              </w:rPr>
            </w:pPr>
            <w:r w:rsidRPr="00CF7765">
              <w:rPr>
                <w:rFonts w:hint="eastAsia"/>
              </w:rPr>
              <w:t>上記以外</w:t>
            </w:r>
          </w:p>
        </w:tc>
        <w:tc>
          <w:tcPr>
            <w:tcW w:w="5113" w:type="dxa"/>
            <w:tcBorders>
              <w:top w:val="single" w:sz="4" w:space="0" w:color="auto"/>
              <w:left w:val="single" w:sz="4" w:space="0" w:color="auto"/>
              <w:bottom w:val="single" w:sz="4" w:space="0" w:color="auto"/>
              <w:right w:val="single" w:sz="4" w:space="0" w:color="auto"/>
            </w:tcBorders>
          </w:tcPr>
          <w:p w:rsidR="0035658E" w:rsidRPr="00CF7765" w:rsidRDefault="00A825FB" w:rsidP="0035658E">
            <w:pPr>
              <w:pStyle w:val="aa"/>
              <w:tabs>
                <w:tab w:val="clear" w:pos="851"/>
              </w:tabs>
              <w:ind w:left="0"/>
            </w:pPr>
            <w:r w:rsidRPr="00CF7765">
              <w:t>“</w:t>
            </w:r>
            <w:r w:rsidR="00041A13" w:rsidRPr="00CF7765">
              <w:rPr>
                <w:rFonts w:hint="eastAsia"/>
              </w:rPr>
              <w:t>トレイ使用禁止</w:t>
            </w:r>
            <w:r w:rsidRPr="00CF7765">
              <w:t>“</w:t>
            </w:r>
            <w:r w:rsidR="00041A13" w:rsidRPr="00CF7765">
              <w:rPr>
                <w:rFonts w:hint="eastAsia"/>
              </w:rPr>
              <w:t>が設定されていない状態</w:t>
            </w:r>
            <w:r w:rsidR="00041A13" w:rsidRPr="00CF7765">
              <w:t>。</w:t>
            </w:r>
            <w:r w:rsidR="00041A13" w:rsidRPr="00CF7765">
              <w:rPr>
                <w:shd w:val="pct15" w:color="auto" w:fill="FFFFFF"/>
              </w:rPr>
              <w:t>*</w:t>
            </w:r>
            <w:r w:rsidR="00177C27">
              <w:rPr>
                <w:rFonts w:hint="eastAsia"/>
                <w:shd w:val="pct15" w:color="auto" w:fill="FFFFFF"/>
              </w:rPr>
              <w:t>10</w:t>
            </w:r>
          </w:p>
        </w:tc>
      </w:tr>
    </w:tbl>
    <w:p w:rsidR="00F30B27" w:rsidRPr="00CF7765" w:rsidRDefault="00F30B27" w:rsidP="00F30B27">
      <w:pPr>
        <w:pStyle w:val="aa"/>
        <w:tabs>
          <w:tab w:val="clear" w:pos="851"/>
          <w:tab w:val="left" w:pos="3828"/>
          <w:tab w:val="right" w:pos="10188"/>
        </w:tabs>
        <w:ind w:leftChars="1968" w:left="3826" w:hangingChars="158" w:hanging="284"/>
        <w:jc w:val="left"/>
        <w:rPr>
          <w:shd w:val="pct15" w:color="auto" w:fill="FFFFFF"/>
        </w:rPr>
      </w:pPr>
      <w:r w:rsidRPr="00CF7765">
        <w:rPr>
          <w:shd w:val="pct15" w:color="auto" w:fill="FFFFFF"/>
        </w:rPr>
        <w:t>*</w:t>
      </w:r>
      <w:r w:rsidR="00177C27">
        <w:rPr>
          <w:rFonts w:hint="eastAsia"/>
          <w:shd w:val="pct15" w:color="auto" w:fill="FFFFFF"/>
        </w:rPr>
        <w:t>9</w:t>
      </w:r>
      <w:r w:rsidRPr="00CF7765">
        <w:rPr>
          <w:rFonts w:hint="eastAsia"/>
        </w:rPr>
        <w:tab/>
        <w:t>PH-UI</w:t>
      </w:r>
      <w:r w:rsidRPr="00CF7765">
        <w:rPr>
          <w:rFonts w:hint="eastAsia"/>
        </w:rPr>
        <w:t>でトレイの設定変更を行うプロダクトにおいて、</w:t>
      </w:r>
      <w:r w:rsidR="00041A13" w:rsidRPr="00CF7765">
        <w:br/>
      </w:r>
      <w:r w:rsidR="00041A13" w:rsidRPr="00CF7765">
        <w:rPr>
          <w:rFonts w:hint="eastAsia"/>
        </w:rPr>
        <w:t>PH-UI</w:t>
      </w:r>
      <w:r w:rsidR="00041A13" w:rsidRPr="00CF7765">
        <w:rPr>
          <w:rFonts w:hint="eastAsia"/>
        </w:rPr>
        <w:t>の</w:t>
      </w:r>
      <w:r w:rsidRPr="00CF7765">
        <w:rPr>
          <w:rFonts w:hint="eastAsia"/>
        </w:rPr>
        <w:t>トレイの設定において、トレイを使用禁止に設定できる。</w:t>
      </w:r>
    </w:p>
    <w:p w:rsidR="00F30B27" w:rsidRPr="00CF7765" w:rsidRDefault="00F30B27" w:rsidP="00A825FB">
      <w:pPr>
        <w:pStyle w:val="aa"/>
        <w:tabs>
          <w:tab w:val="clear" w:pos="851"/>
          <w:tab w:val="left" w:pos="3828"/>
          <w:tab w:val="right" w:pos="10188"/>
        </w:tabs>
        <w:ind w:leftChars="1968" w:left="3826" w:hangingChars="158" w:hanging="284"/>
        <w:jc w:val="left"/>
      </w:pPr>
      <w:r w:rsidRPr="00CF7765">
        <w:rPr>
          <w:shd w:val="pct15" w:color="auto" w:fill="FFFFFF"/>
        </w:rPr>
        <w:t>*</w:t>
      </w:r>
      <w:r w:rsidR="00177C27">
        <w:rPr>
          <w:rFonts w:hint="eastAsia"/>
          <w:shd w:val="pct15" w:color="auto" w:fill="FFFFFF"/>
        </w:rPr>
        <w:t>10</w:t>
      </w:r>
      <w:r w:rsidRPr="00CF7765">
        <w:rPr>
          <w:rFonts w:hint="eastAsia"/>
        </w:rPr>
        <w:tab/>
      </w:r>
      <w:r w:rsidR="00A825FB" w:rsidRPr="00CF7765">
        <w:rPr>
          <w:rFonts w:hint="eastAsia"/>
        </w:rPr>
        <w:t>PH-UI</w:t>
      </w:r>
      <w:r w:rsidR="00A825FB" w:rsidRPr="00CF7765">
        <w:rPr>
          <w:rFonts w:hint="eastAsia"/>
        </w:rPr>
        <w:t>でトレイを使用禁止でなくすることでオフラインは解除できる</w:t>
      </w:r>
      <w:r w:rsidRPr="00CF7765">
        <w:rPr>
          <w:rFonts w:hint="eastAsia"/>
        </w:rPr>
        <w:t>。</w:t>
      </w:r>
    </w:p>
    <w:p w:rsidR="00FD3712" w:rsidRPr="00177C27" w:rsidRDefault="00FD3712">
      <w:pPr>
        <w:pStyle w:val="aa"/>
        <w:tabs>
          <w:tab w:val="clear" w:pos="851"/>
        </w:tabs>
        <w:ind w:left="927"/>
      </w:pPr>
    </w:p>
    <w:p w:rsidR="00FD3712" w:rsidRPr="00CF7765" w:rsidRDefault="00FD3712">
      <w:pPr>
        <w:pStyle w:val="aa"/>
        <w:tabs>
          <w:tab w:val="clear" w:pos="851"/>
        </w:tabs>
        <w:ind w:left="927"/>
      </w:pPr>
      <w:r w:rsidRPr="00CF7765">
        <w:rPr>
          <w:rFonts w:hint="eastAsia"/>
        </w:rPr>
        <w:t>【特記事項】</w:t>
      </w:r>
    </w:p>
    <w:p w:rsidR="00FD3712" w:rsidRPr="00CF7765" w:rsidRDefault="00FD3712">
      <w:pPr>
        <w:pStyle w:val="aa"/>
        <w:tabs>
          <w:tab w:val="clear" w:pos="851"/>
        </w:tabs>
        <w:ind w:left="1107"/>
      </w:pPr>
      <w:r w:rsidRPr="00CF7765">
        <w:rPr>
          <w:rFonts w:hint="eastAsia"/>
        </w:rPr>
        <w:t>なし</w:t>
      </w:r>
    </w:p>
    <w:p w:rsidR="00FD3712" w:rsidRPr="00CF7765" w:rsidRDefault="00FD3712">
      <w:pPr>
        <w:pStyle w:val="aa"/>
        <w:tabs>
          <w:tab w:val="clear" w:pos="851"/>
        </w:tabs>
        <w:ind w:left="1107"/>
      </w:pPr>
    </w:p>
    <w:p w:rsidR="00FD3712" w:rsidRPr="00CF7765" w:rsidRDefault="00FD3712">
      <w:pPr>
        <w:pStyle w:val="aa"/>
        <w:numPr>
          <w:ilvl w:val="0"/>
          <w:numId w:val="62"/>
        </w:numPr>
      </w:pPr>
      <w:r w:rsidRPr="00CF7765">
        <w:rPr>
          <w:rFonts w:hint="eastAsia"/>
        </w:rPr>
        <w:t>用紙残量情報</w:t>
      </w:r>
    </w:p>
    <w:p w:rsidR="00FD3712" w:rsidRPr="00CF7765" w:rsidRDefault="00FD3712">
      <w:pPr>
        <w:pStyle w:val="aa"/>
        <w:tabs>
          <w:tab w:val="clear" w:pos="851"/>
        </w:tabs>
        <w:ind w:left="927"/>
      </w:pPr>
      <w:r w:rsidRPr="00CF7765">
        <w:rPr>
          <w:rFonts w:hint="eastAsia"/>
        </w:rPr>
        <w:t>【説明】</w:t>
      </w:r>
    </w:p>
    <w:p w:rsidR="00FD3712" w:rsidRPr="00CF7765" w:rsidRDefault="00FD3712">
      <w:pPr>
        <w:pStyle w:val="aa"/>
        <w:tabs>
          <w:tab w:val="clear" w:pos="851"/>
        </w:tabs>
        <w:ind w:left="1107"/>
      </w:pPr>
      <w:r w:rsidRPr="00CF7765">
        <w:rPr>
          <w:rFonts w:hint="eastAsia"/>
        </w:rPr>
        <w:t>各用紙トレイの用紙残量情報を通知する。</w:t>
      </w:r>
    </w:p>
    <w:p w:rsidR="00FD3712" w:rsidRPr="00CF7765" w:rsidRDefault="00FD3712">
      <w:pPr>
        <w:pStyle w:val="aa"/>
        <w:tabs>
          <w:tab w:val="clear" w:pos="851"/>
        </w:tabs>
        <w:ind w:left="1107"/>
      </w:pPr>
    </w:p>
    <w:p w:rsidR="00FD3712" w:rsidRPr="00CF7765" w:rsidRDefault="00FD3712">
      <w:pPr>
        <w:pStyle w:val="aa"/>
        <w:tabs>
          <w:tab w:val="clear" w:pos="851"/>
        </w:tabs>
        <w:ind w:left="927"/>
      </w:pPr>
      <w:r w:rsidRPr="00CF7765">
        <w:rPr>
          <w:rFonts w:hint="eastAsia"/>
        </w:rPr>
        <w:t>【状態】</w:t>
      </w:r>
    </w:p>
    <w:p w:rsidR="00FD3712" w:rsidRPr="00CF7765" w:rsidRDefault="00FD3712">
      <w:pPr>
        <w:pStyle w:val="aa"/>
        <w:tabs>
          <w:tab w:val="clear" w:pos="851"/>
        </w:tabs>
        <w:ind w:left="1107"/>
      </w:pPr>
      <w:r w:rsidRPr="00CF7765">
        <w:rPr>
          <w:rFonts w:hint="eastAsia"/>
        </w:rPr>
        <w:t>実際に各プロダクトの各</w:t>
      </w:r>
      <w:r w:rsidRPr="00CF7765">
        <w:rPr>
          <w:rFonts w:hint="eastAsia"/>
        </w:rPr>
        <w:t>IOT</w:t>
      </w:r>
      <w:r w:rsidRPr="00CF7765">
        <w:rPr>
          <w:rFonts w:hint="eastAsia"/>
        </w:rPr>
        <w:t>の各用紙トレイがとりうる状態については、各プロダクト依存編を参照のこと。</w:t>
      </w:r>
    </w:p>
    <w:p w:rsidR="00FD3712" w:rsidRPr="00CF7765" w:rsidRDefault="00FD3712">
      <w:pPr>
        <w:pStyle w:val="aa"/>
        <w:tabs>
          <w:tab w:val="clear" w:pos="851"/>
        </w:tabs>
        <w:ind w:left="927"/>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3676"/>
      </w:tblGrid>
      <w:tr w:rsidR="00FD3712" w:rsidRPr="00CF7765">
        <w:trPr>
          <w:cantSplit/>
          <w:trHeight w:val="240"/>
          <w:jc w:val="right"/>
        </w:trPr>
        <w:tc>
          <w:tcPr>
            <w:tcW w:w="1980" w:type="dxa"/>
            <w:vMerge w:val="restart"/>
            <w:shd w:val="clear" w:color="auto" w:fill="00FFFF"/>
          </w:tcPr>
          <w:p w:rsidR="00FD3712" w:rsidRPr="00CF7765" w:rsidRDefault="00FD3712">
            <w:pPr>
              <w:pStyle w:val="aa"/>
              <w:tabs>
                <w:tab w:val="clear" w:pos="851"/>
              </w:tabs>
              <w:ind w:left="0"/>
              <w:jc w:val="center"/>
            </w:pPr>
            <w:r w:rsidRPr="00CF7765">
              <w:rPr>
                <w:rFonts w:hint="eastAsia"/>
              </w:rPr>
              <w:t>用紙残量</w:t>
            </w:r>
          </w:p>
        </w:tc>
        <w:tc>
          <w:tcPr>
            <w:tcW w:w="3676" w:type="dxa"/>
            <w:vMerge w:val="restart"/>
            <w:shd w:val="clear" w:color="auto" w:fill="00FFFF"/>
          </w:tcPr>
          <w:p w:rsidR="00FD3712" w:rsidRPr="00CF7765" w:rsidRDefault="00FD3712">
            <w:pPr>
              <w:pStyle w:val="aa"/>
              <w:tabs>
                <w:tab w:val="clear" w:pos="851"/>
              </w:tabs>
              <w:ind w:left="0"/>
              <w:jc w:val="center"/>
            </w:pPr>
            <w:r w:rsidRPr="00CF7765">
              <w:rPr>
                <w:rFonts w:hint="eastAsia"/>
              </w:rPr>
              <w:t>備考</w:t>
            </w:r>
          </w:p>
        </w:tc>
      </w:tr>
      <w:tr w:rsidR="00FD3712" w:rsidRPr="00CF7765">
        <w:trPr>
          <w:cantSplit/>
          <w:trHeight w:val="240"/>
          <w:jc w:val="right"/>
        </w:trPr>
        <w:tc>
          <w:tcPr>
            <w:tcW w:w="1980" w:type="dxa"/>
            <w:vMerge/>
            <w:shd w:val="clear" w:color="auto" w:fill="00FFFF"/>
          </w:tcPr>
          <w:p w:rsidR="00FD3712" w:rsidRPr="00CF7765" w:rsidRDefault="00FD3712">
            <w:pPr>
              <w:pStyle w:val="aa"/>
              <w:tabs>
                <w:tab w:val="clear" w:pos="851"/>
              </w:tabs>
              <w:ind w:left="0"/>
              <w:jc w:val="center"/>
            </w:pPr>
          </w:p>
        </w:tc>
        <w:tc>
          <w:tcPr>
            <w:tcW w:w="3676" w:type="dxa"/>
            <w:vMerge/>
            <w:shd w:val="clear" w:color="auto" w:fill="00FFFF"/>
          </w:tcPr>
          <w:p w:rsidR="00FD3712" w:rsidRPr="00CF7765" w:rsidRDefault="00FD3712">
            <w:pPr>
              <w:pStyle w:val="aa"/>
              <w:tabs>
                <w:tab w:val="clear" w:pos="851"/>
              </w:tabs>
              <w:ind w:left="0"/>
              <w:jc w:val="center"/>
              <w:rPr>
                <w:sz w:val="16"/>
              </w:rPr>
            </w:pPr>
          </w:p>
        </w:tc>
      </w:tr>
      <w:tr w:rsidR="00FD3712" w:rsidRPr="00CF7765">
        <w:trPr>
          <w:jc w:val="right"/>
        </w:trPr>
        <w:tc>
          <w:tcPr>
            <w:tcW w:w="1980" w:type="dxa"/>
          </w:tcPr>
          <w:p w:rsidR="00FD3712" w:rsidRPr="00CF7765" w:rsidRDefault="00FD3712">
            <w:pPr>
              <w:pStyle w:val="aa"/>
              <w:tabs>
                <w:tab w:val="clear" w:pos="851"/>
              </w:tabs>
              <w:ind w:left="0"/>
              <w:rPr>
                <w:sz w:val="16"/>
              </w:rPr>
            </w:pPr>
            <w:r w:rsidRPr="00CF7765">
              <w:rPr>
                <w:rFonts w:hint="eastAsia"/>
              </w:rPr>
              <w:t>用紙残量</w:t>
            </w:r>
            <w:r w:rsidRPr="00CF7765">
              <w:rPr>
                <w:rFonts w:hint="eastAsia"/>
              </w:rPr>
              <w:t>0</w:t>
            </w:r>
            <w:r w:rsidRPr="00CF7765">
              <w:rPr>
                <w:rFonts w:hint="eastAsia"/>
              </w:rPr>
              <w:t>％（用紙なし）</w:t>
            </w:r>
          </w:p>
        </w:tc>
        <w:tc>
          <w:tcPr>
            <w:tcW w:w="3676" w:type="dxa"/>
          </w:tcPr>
          <w:p w:rsidR="00FD3712" w:rsidRPr="00CF7765" w:rsidRDefault="00FD3712">
            <w:pPr>
              <w:pStyle w:val="aa"/>
              <w:tabs>
                <w:tab w:val="clear" w:pos="851"/>
              </w:tabs>
              <w:ind w:left="0"/>
            </w:pPr>
            <w:r w:rsidRPr="00CF7765">
              <w:rPr>
                <w:rFonts w:hint="eastAsia"/>
              </w:rPr>
              <w:t>用紙切れ</w:t>
            </w:r>
          </w:p>
        </w:tc>
      </w:tr>
      <w:tr w:rsidR="00FD3712" w:rsidRPr="00CF7765">
        <w:trPr>
          <w:jc w:val="right"/>
        </w:trPr>
        <w:tc>
          <w:tcPr>
            <w:tcW w:w="1980" w:type="dxa"/>
          </w:tcPr>
          <w:p w:rsidR="00FD3712" w:rsidRPr="00CF7765" w:rsidRDefault="00FD3712">
            <w:pPr>
              <w:pStyle w:val="aa"/>
              <w:tabs>
                <w:tab w:val="clear" w:pos="851"/>
              </w:tabs>
              <w:ind w:left="0"/>
              <w:rPr>
                <w:sz w:val="16"/>
              </w:rPr>
            </w:pPr>
            <w:r w:rsidRPr="00CF7765">
              <w:rPr>
                <w:rFonts w:hint="eastAsia"/>
              </w:rPr>
              <w:t>用紙残量</w:t>
            </w:r>
            <w:r w:rsidRPr="00CF7765">
              <w:rPr>
                <w:rFonts w:hint="eastAsia"/>
              </w:rPr>
              <w:t>25</w:t>
            </w:r>
            <w:r w:rsidRPr="00CF7765">
              <w:rPr>
                <w:rFonts w:hint="eastAsia"/>
              </w:rPr>
              <w:t>％</w:t>
            </w:r>
          </w:p>
        </w:tc>
        <w:tc>
          <w:tcPr>
            <w:tcW w:w="3676" w:type="dxa"/>
          </w:tcPr>
          <w:p w:rsidR="00FD3712" w:rsidRPr="00CF7765" w:rsidRDefault="00FD3712">
            <w:pPr>
              <w:pStyle w:val="aa"/>
              <w:tabs>
                <w:tab w:val="clear" w:pos="851"/>
              </w:tabs>
              <w:ind w:left="0"/>
            </w:pPr>
            <w:r w:rsidRPr="00CF7765">
              <w:rPr>
                <w:rFonts w:hint="eastAsia"/>
              </w:rPr>
              <w:t>ほぼ</w:t>
            </w:r>
            <w:r w:rsidRPr="00CF7765">
              <w:rPr>
                <w:rFonts w:hint="eastAsia"/>
              </w:rPr>
              <w:t>1/4</w:t>
            </w:r>
            <w:r w:rsidRPr="00CF7765">
              <w:rPr>
                <w:rFonts w:hint="eastAsia"/>
              </w:rPr>
              <w:t>未満</w:t>
            </w:r>
          </w:p>
        </w:tc>
      </w:tr>
      <w:tr w:rsidR="00FD3712" w:rsidRPr="00CF7765">
        <w:trPr>
          <w:jc w:val="right"/>
        </w:trPr>
        <w:tc>
          <w:tcPr>
            <w:tcW w:w="1980" w:type="dxa"/>
          </w:tcPr>
          <w:p w:rsidR="00FD3712" w:rsidRPr="00CF7765" w:rsidRDefault="00FD3712">
            <w:pPr>
              <w:pStyle w:val="aa"/>
              <w:tabs>
                <w:tab w:val="clear" w:pos="851"/>
              </w:tabs>
              <w:ind w:left="0"/>
              <w:rPr>
                <w:sz w:val="16"/>
              </w:rPr>
            </w:pPr>
            <w:r w:rsidRPr="00CF7765">
              <w:rPr>
                <w:rFonts w:hint="eastAsia"/>
              </w:rPr>
              <w:t>用紙残量</w:t>
            </w:r>
            <w:r w:rsidRPr="00CF7765">
              <w:rPr>
                <w:rFonts w:hint="eastAsia"/>
              </w:rPr>
              <w:t>50</w:t>
            </w:r>
            <w:r w:rsidRPr="00CF7765">
              <w:rPr>
                <w:rFonts w:hint="eastAsia"/>
              </w:rPr>
              <w:t>％</w:t>
            </w:r>
          </w:p>
        </w:tc>
        <w:tc>
          <w:tcPr>
            <w:tcW w:w="3676" w:type="dxa"/>
          </w:tcPr>
          <w:p w:rsidR="00FD3712" w:rsidRPr="00CF7765" w:rsidRDefault="00FD3712">
            <w:pPr>
              <w:pStyle w:val="aa"/>
              <w:tabs>
                <w:tab w:val="clear" w:pos="851"/>
              </w:tabs>
              <w:ind w:left="0"/>
            </w:pPr>
            <w:r w:rsidRPr="00CF7765">
              <w:rPr>
                <w:rFonts w:hint="eastAsia"/>
              </w:rPr>
              <w:t>ほぼ</w:t>
            </w:r>
            <w:r w:rsidRPr="00CF7765">
              <w:rPr>
                <w:rFonts w:hint="eastAsia"/>
              </w:rPr>
              <w:t>1/4</w:t>
            </w:r>
            <w:r w:rsidRPr="00CF7765">
              <w:rPr>
                <w:rFonts w:hint="eastAsia"/>
              </w:rPr>
              <w:t>以上</w:t>
            </w:r>
            <w:r w:rsidRPr="00CF7765">
              <w:rPr>
                <w:rFonts w:hint="eastAsia"/>
              </w:rPr>
              <w:t>2/4</w:t>
            </w:r>
            <w:r w:rsidRPr="00CF7765">
              <w:rPr>
                <w:rFonts w:hint="eastAsia"/>
              </w:rPr>
              <w:t>以下</w:t>
            </w:r>
          </w:p>
        </w:tc>
      </w:tr>
      <w:tr w:rsidR="00FD3712" w:rsidRPr="00CF7765">
        <w:trPr>
          <w:jc w:val="right"/>
        </w:trPr>
        <w:tc>
          <w:tcPr>
            <w:tcW w:w="1980" w:type="dxa"/>
          </w:tcPr>
          <w:p w:rsidR="00FD3712" w:rsidRPr="00CF7765" w:rsidRDefault="00FD3712">
            <w:pPr>
              <w:pStyle w:val="aa"/>
              <w:tabs>
                <w:tab w:val="clear" w:pos="851"/>
              </w:tabs>
              <w:ind w:left="0"/>
              <w:rPr>
                <w:sz w:val="16"/>
              </w:rPr>
            </w:pPr>
            <w:r w:rsidRPr="00CF7765">
              <w:rPr>
                <w:rFonts w:hint="eastAsia"/>
              </w:rPr>
              <w:t>用紙残量</w:t>
            </w:r>
            <w:r w:rsidRPr="00CF7765">
              <w:rPr>
                <w:rFonts w:hint="eastAsia"/>
              </w:rPr>
              <w:t>75</w:t>
            </w:r>
            <w:r w:rsidRPr="00CF7765">
              <w:rPr>
                <w:rFonts w:hint="eastAsia"/>
              </w:rPr>
              <w:t>％</w:t>
            </w:r>
          </w:p>
        </w:tc>
        <w:tc>
          <w:tcPr>
            <w:tcW w:w="3676" w:type="dxa"/>
          </w:tcPr>
          <w:p w:rsidR="00FD3712" w:rsidRPr="00CF7765" w:rsidRDefault="00FD3712">
            <w:pPr>
              <w:pStyle w:val="aa"/>
              <w:tabs>
                <w:tab w:val="clear" w:pos="851"/>
              </w:tabs>
              <w:ind w:left="0"/>
            </w:pPr>
            <w:r w:rsidRPr="00CF7765">
              <w:rPr>
                <w:rFonts w:hint="eastAsia"/>
              </w:rPr>
              <w:t>ほぼ</w:t>
            </w:r>
            <w:r w:rsidRPr="00CF7765">
              <w:rPr>
                <w:rFonts w:hint="eastAsia"/>
              </w:rPr>
              <w:t>2/4</w:t>
            </w:r>
            <w:r w:rsidRPr="00CF7765">
              <w:rPr>
                <w:rFonts w:hint="eastAsia"/>
              </w:rPr>
              <w:t>以上</w:t>
            </w:r>
            <w:r w:rsidRPr="00CF7765">
              <w:rPr>
                <w:rFonts w:hint="eastAsia"/>
              </w:rPr>
              <w:t>3/4</w:t>
            </w:r>
            <w:r w:rsidRPr="00CF7765">
              <w:rPr>
                <w:rFonts w:hint="eastAsia"/>
              </w:rPr>
              <w:t>以下</w:t>
            </w:r>
          </w:p>
        </w:tc>
      </w:tr>
      <w:tr w:rsidR="00FD3712" w:rsidRPr="00CF7765">
        <w:trPr>
          <w:jc w:val="right"/>
        </w:trPr>
        <w:tc>
          <w:tcPr>
            <w:tcW w:w="1980" w:type="dxa"/>
          </w:tcPr>
          <w:p w:rsidR="00FD3712" w:rsidRPr="00CF7765" w:rsidRDefault="00FD3712">
            <w:pPr>
              <w:pStyle w:val="aa"/>
              <w:tabs>
                <w:tab w:val="clear" w:pos="851"/>
              </w:tabs>
              <w:ind w:left="0"/>
              <w:rPr>
                <w:sz w:val="16"/>
              </w:rPr>
            </w:pPr>
            <w:r w:rsidRPr="00CF7765">
              <w:rPr>
                <w:rFonts w:hint="eastAsia"/>
              </w:rPr>
              <w:t>用紙残量</w:t>
            </w:r>
            <w:r w:rsidRPr="00CF7765">
              <w:rPr>
                <w:rFonts w:hint="eastAsia"/>
              </w:rPr>
              <w:t>100</w:t>
            </w:r>
            <w:r w:rsidRPr="00CF7765">
              <w:rPr>
                <w:rFonts w:hint="eastAsia"/>
              </w:rPr>
              <w:t>％</w:t>
            </w:r>
          </w:p>
        </w:tc>
        <w:tc>
          <w:tcPr>
            <w:tcW w:w="3676" w:type="dxa"/>
          </w:tcPr>
          <w:p w:rsidR="00FD3712" w:rsidRPr="00CF7765" w:rsidRDefault="00FD3712">
            <w:pPr>
              <w:pStyle w:val="aa"/>
              <w:tabs>
                <w:tab w:val="clear" w:pos="851"/>
              </w:tabs>
              <w:ind w:left="0"/>
            </w:pPr>
            <w:r w:rsidRPr="00CF7765">
              <w:rPr>
                <w:rFonts w:hint="eastAsia"/>
              </w:rPr>
              <w:t>ほぼ</w:t>
            </w:r>
            <w:r w:rsidRPr="00CF7765">
              <w:rPr>
                <w:rFonts w:hint="eastAsia"/>
              </w:rPr>
              <w:t>3/4</w:t>
            </w:r>
            <w:r w:rsidRPr="00CF7765">
              <w:rPr>
                <w:rFonts w:hint="eastAsia"/>
              </w:rPr>
              <w:t>以上</w:t>
            </w:r>
          </w:p>
        </w:tc>
      </w:tr>
      <w:tr w:rsidR="00FD3712" w:rsidRPr="00CF7765">
        <w:trPr>
          <w:jc w:val="right"/>
        </w:trPr>
        <w:tc>
          <w:tcPr>
            <w:tcW w:w="1980" w:type="dxa"/>
          </w:tcPr>
          <w:p w:rsidR="00FD3712" w:rsidRPr="00CF7765" w:rsidRDefault="00FD3712">
            <w:pPr>
              <w:pStyle w:val="aa"/>
              <w:tabs>
                <w:tab w:val="clear" w:pos="851"/>
              </w:tabs>
              <w:ind w:left="0"/>
              <w:rPr>
                <w:sz w:val="16"/>
              </w:rPr>
            </w:pPr>
            <w:r w:rsidRPr="00CF7765">
              <w:rPr>
                <w:rFonts w:hint="eastAsia"/>
              </w:rPr>
              <w:t>用紙残量不明</w:t>
            </w:r>
          </w:p>
        </w:tc>
        <w:tc>
          <w:tcPr>
            <w:tcW w:w="3676" w:type="dxa"/>
          </w:tcPr>
          <w:p w:rsidR="00FD3712" w:rsidRPr="00CF7765" w:rsidRDefault="00FD3712">
            <w:pPr>
              <w:pStyle w:val="aa"/>
              <w:tabs>
                <w:tab w:val="clear" w:pos="851"/>
              </w:tabs>
              <w:ind w:left="0"/>
            </w:pPr>
            <w:r w:rsidRPr="00CF7765">
              <w:rPr>
                <w:rFonts w:hint="eastAsia"/>
              </w:rPr>
              <w:t>不明</w:t>
            </w:r>
          </w:p>
        </w:tc>
      </w:tr>
    </w:tbl>
    <w:p w:rsidR="00FD3712" w:rsidRDefault="00FD3712">
      <w:pPr>
        <w:pStyle w:val="aa"/>
        <w:tabs>
          <w:tab w:val="clear" w:pos="851"/>
        </w:tabs>
        <w:ind w:left="927"/>
      </w:pPr>
    </w:p>
    <w:p w:rsidR="007705AE" w:rsidRDefault="007705AE" w:rsidP="007705AE">
      <w:pPr>
        <w:pStyle w:val="aa"/>
        <w:tabs>
          <w:tab w:val="clear" w:pos="851"/>
        </w:tabs>
        <w:ind w:left="927"/>
      </w:pPr>
      <w:r>
        <w:rPr>
          <w:rFonts w:hint="eastAsia"/>
        </w:rPr>
        <w:t>用紙トレイが取りうる状態と用紙残量との関係は次のようになる。</w:t>
      </w:r>
      <w:r>
        <w:br/>
      </w:r>
      <w:r>
        <w:rPr>
          <w:rFonts w:hint="eastAsia"/>
        </w:rPr>
        <w:t>ただし、手差しトレイと合紙トレイについては、常に不明をセットする。</w:t>
      </w:r>
    </w:p>
    <w:p w:rsidR="007705AE" w:rsidRPr="009F24B5" w:rsidRDefault="007705AE" w:rsidP="007705AE">
      <w:pPr>
        <w:pStyle w:val="aa"/>
        <w:tabs>
          <w:tab w:val="clear" w:pos="851"/>
        </w:tabs>
        <w:ind w:left="927"/>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3695"/>
      </w:tblGrid>
      <w:tr w:rsidR="007705AE" w:rsidRPr="00CF7765" w:rsidTr="00542527">
        <w:trPr>
          <w:cantSplit/>
          <w:trHeight w:val="240"/>
          <w:jc w:val="right"/>
        </w:trPr>
        <w:tc>
          <w:tcPr>
            <w:tcW w:w="1985" w:type="dxa"/>
            <w:shd w:val="clear" w:color="auto" w:fill="00FFFF"/>
          </w:tcPr>
          <w:p w:rsidR="007705AE" w:rsidRPr="00CF7765" w:rsidRDefault="007705AE" w:rsidP="007705AE">
            <w:pPr>
              <w:pStyle w:val="aa"/>
              <w:tabs>
                <w:tab w:val="clear" w:pos="851"/>
              </w:tabs>
              <w:ind w:left="0"/>
              <w:jc w:val="center"/>
            </w:pPr>
            <w:r>
              <w:rPr>
                <w:rFonts w:hint="eastAsia"/>
              </w:rPr>
              <w:t>トレイの</w:t>
            </w:r>
            <w:r w:rsidRPr="00CF7765">
              <w:rPr>
                <w:rFonts w:hint="eastAsia"/>
              </w:rPr>
              <w:t>状態</w:t>
            </w:r>
          </w:p>
        </w:tc>
        <w:tc>
          <w:tcPr>
            <w:tcW w:w="3695" w:type="dxa"/>
            <w:shd w:val="clear" w:color="auto" w:fill="00FFFF"/>
          </w:tcPr>
          <w:p w:rsidR="007705AE" w:rsidRPr="00CF7765" w:rsidRDefault="007705AE" w:rsidP="007705AE">
            <w:pPr>
              <w:pStyle w:val="aa"/>
              <w:tabs>
                <w:tab w:val="clear" w:pos="851"/>
              </w:tabs>
              <w:ind w:left="0"/>
              <w:jc w:val="center"/>
            </w:pPr>
            <w:r w:rsidRPr="00CF7765">
              <w:rPr>
                <w:rFonts w:hint="eastAsia"/>
              </w:rPr>
              <w:t>用紙残量</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rPr>
                <w:sz w:val="16"/>
              </w:rPr>
            </w:pPr>
            <w:r w:rsidRPr="00CF7765">
              <w:rPr>
                <w:rFonts w:hint="eastAsia"/>
              </w:rPr>
              <w:t>給紙可</w:t>
            </w:r>
          </w:p>
        </w:tc>
        <w:tc>
          <w:tcPr>
            <w:tcW w:w="3695" w:type="dxa"/>
          </w:tcPr>
          <w:p w:rsidR="007705AE" w:rsidRPr="00CF7765" w:rsidRDefault="007705AE" w:rsidP="007705AE">
            <w:pPr>
              <w:pStyle w:val="aa"/>
              <w:tabs>
                <w:tab w:val="clear" w:pos="851"/>
              </w:tabs>
              <w:ind w:left="0"/>
              <w:rPr>
                <w:sz w:val="16"/>
              </w:rPr>
            </w:pPr>
            <w:r>
              <w:rPr>
                <w:rFonts w:hint="eastAsia"/>
                <w:sz w:val="16"/>
              </w:rPr>
              <w:t>IOT</w:t>
            </w:r>
            <w:r>
              <w:rPr>
                <w:rFonts w:hint="eastAsia"/>
                <w:sz w:val="16"/>
              </w:rPr>
              <w:t>から通知された残量</w:t>
            </w:r>
            <w:r>
              <w:rPr>
                <w:rFonts w:hint="eastAsia"/>
              </w:rPr>
              <w:t xml:space="preserve">　</w:t>
            </w:r>
            <w:r w:rsidRPr="00CF7765">
              <w:rPr>
                <w:rFonts w:hint="eastAsia"/>
                <w:shd w:val="pct15" w:color="auto" w:fill="FFFFFF"/>
              </w:rPr>
              <w:t>*</w:t>
            </w:r>
            <w:r>
              <w:rPr>
                <w:rFonts w:hint="eastAsia"/>
                <w:shd w:val="pct15" w:color="auto" w:fill="FFFFFF"/>
              </w:rPr>
              <w:t>11</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rPr>
                <w:sz w:val="16"/>
              </w:rPr>
            </w:pPr>
            <w:r w:rsidRPr="00CF7765">
              <w:rPr>
                <w:rFonts w:hint="eastAsia"/>
              </w:rPr>
              <w:t>用紙なし</w:t>
            </w:r>
          </w:p>
        </w:tc>
        <w:tc>
          <w:tcPr>
            <w:tcW w:w="3695" w:type="dxa"/>
          </w:tcPr>
          <w:p w:rsidR="007705AE" w:rsidRPr="00CF7765" w:rsidRDefault="007705AE" w:rsidP="007705AE">
            <w:pPr>
              <w:pStyle w:val="aa"/>
              <w:tabs>
                <w:tab w:val="clear" w:pos="851"/>
              </w:tabs>
              <w:ind w:left="0"/>
              <w:rPr>
                <w:sz w:val="16"/>
              </w:rPr>
            </w:pPr>
            <w:r>
              <w:rPr>
                <w:rFonts w:hint="eastAsia"/>
              </w:rPr>
              <w:t>用</w:t>
            </w:r>
            <w:r w:rsidRPr="00CF7765">
              <w:rPr>
                <w:rFonts w:hint="eastAsia"/>
              </w:rPr>
              <w:t>紙残量</w:t>
            </w:r>
            <w:r w:rsidRPr="00CF7765">
              <w:rPr>
                <w:rFonts w:hint="eastAsia"/>
              </w:rPr>
              <w:t>0</w:t>
            </w:r>
            <w:r w:rsidRPr="00CF7765">
              <w:rPr>
                <w:rFonts w:hint="eastAsia"/>
              </w:rPr>
              <w:t>％</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rPr>
                <w:sz w:val="16"/>
              </w:rPr>
            </w:pPr>
            <w:r w:rsidRPr="00CF7765">
              <w:rPr>
                <w:rFonts w:hint="eastAsia"/>
              </w:rPr>
              <w:t>トレイなし</w:t>
            </w:r>
            <w:r>
              <w:rPr>
                <w:rFonts w:hint="eastAsia"/>
              </w:rPr>
              <w:t>(</w:t>
            </w:r>
            <w:r>
              <w:rPr>
                <w:rFonts w:hint="eastAsia"/>
              </w:rPr>
              <w:t>トレイ抜け</w:t>
            </w:r>
            <w:r>
              <w:rPr>
                <w:rFonts w:hint="eastAsia"/>
              </w:rPr>
              <w:t>)</w:t>
            </w:r>
          </w:p>
        </w:tc>
        <w:tc>
          <w:tcPr>
            <w:tcW w:w="3695" w:type="dxa"/>
          </w:tcPr>
          <w:p w:rsidR="007705AE" w:rsidRPr="00CF7765" w:rsidRDefault="007705AE" w:rsidP="007705AE">
            <w:pPr>
              <w:pStyle w:val="aa"/>
              <w:tabs>
                <w:tab w:val="clear" w:pos="851"/>
              </w:tabs>
              <w:ind w:left="0"/>
              <w:rPr>
                <w:sz w:val="16"/>
              </w:rPr>
            </w:pPr>
            <w:r w:rsidRPr="00CF7765">
              <w:rPr>
                <w:rFonts w:hint="eastAsia"/>
              </w:rPr>
              <w:t>不明</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rPr>
                <w:sz w:val="16"/>
              </w:rPr>
            </w:pPr>
            <w:r w:rsidRPr="00CF7765">
              <w:rPr>
                <w:rFonts w:hint="eastAsia"/>
              </w:rPr>
              <w:t>リフトアップ中</w:t>
            </w:r>
          </w:p>
        </w:tc>
        <w:tc>
          <w:tcPr>
            <w:tcW w:w="3695" w:type="dxa"/>
          </w:tcPr>
          <w:p w:rsidR="007705AE" w:rsidRPr="00CF7765" w:rsidRDefault="007705AE" w:rsidP="007705AE">
            <w:pPr>
              <w:pStyle w:val="aa"/>
              <w:tabs>
                <w:tab w:val="clear" w:pos="851"/>
              </w:tabs>
              <w:ind w:left="0"/>
              <w:rPr>
                <w:sz w:val="16"/>
              </w:rPr>
            </w:pPr>
            <w:r w:rsidRPr="00CF7765">
              <w:rPr>
                <w:rFonts w:hint="eastAsia"/>
              </w:rPr>
              <w:t>不明</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pPr>
            <w:r w:rsidRPr="00CF7765">
              <w:rPr>
                <w:rFonts w:hint="eastAsia"/>
              </w:rPr>
              <w:t>用紙サイズ不明</w:t>
            </w:r>
          </w:p>
        </w:tc>
        <w:tc>
          <w:tcPr>
            <w:tcW w:w="3695" w:type="dxa"/>
          </w:tcPr>
          <w:p w:rsidR="007705AE" w:rsidRPr="00CF7765" w:rsidRDefault="007705AE" w:rsidP="007705AE">
            <w:pPr>
              <w:pStyle w:val="aa"/>
              <w:tabs>
                <w:tab w:val="clear" w:pos="851"/>
              </w:tabs>
              <w:ind w:left="0"/>
            </w:pPr>
            <w:r w:rsidRPr="00CF7765">
              <w:rPr>
                <w:rFonts w:hint="eastAsia"/>
              </w:rPr>
              <w:t>不明</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rPr>
                <w:sz w:val="16"/>
              </w:rPr>
            </w:pPr>
            <w:r w:rsidRPr="00CF7765">
              <w:rPr>
                <w:rFonts w:hint="eastAsia"/>
              </w:rPr>
              <w:t>故障</w:t>
            </w:r>
          </w:p>
        </w:tc>
        <w:tc>
          <w:tcPr>
            <w:tcW w:w="3695" w:type="dxa"/>
          </w:tcPr>
          <w:p w:rsidR="007705AE" w:rsidRPr="00CF7765" w:rsidRDefault="007705AE" w:rsidP="007705AE">
            <w:pPr>
              <w:pStyle w:val="aa"/>
              <w:tabs>
                <w:tab w:val="clear" w:pos="851"/>
              </w:tabs>
              <w:ind w:left="0"/>
              <w:rPr>
                <w:sz w:val="16"/>
              </w:rPr>
            </w:pPr>
            <w:r w:rsidRPr="00CF7765">
              <w:rPr>
                <w:rFonts w:hint="eastAsia"/>
              </w:rPr>
              <w:t>不明</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rPr>
                <w:sz w:val="16"/>
              </w:rPr>
            </w:pPr>
            <w:r w:rsidRPr="00CF7765">
              <w:rPr>
                <w:rFonts w:hint="eastAsia"/>
              </w:rPr>
              <w:t>不明</w:t>
            </w:r>
          </w:p>
        </w:tc>
        <w:tc>
          <w:tcPr>
            <w:tcW w:w="3695" w:type="dxa"/>
          </w:tcPr>
          <w:p w:rsidR="007705AE" w:rsidRPr="00CF7765" w:rsidRDefault="007705AE" w:rsidP="007705AE">
            <w:pPr>
              <w:pStyle w:val="aa"/>
              <w:tabs>
                <w:tab w:val="clear" w:pos="851"/>
              </w:tabs>
              <w:ind w:left="0"/>
            </w:pPr>
            <w:r w:rsidRPr="00CF7765">
              <w:rPr>
                <w:rFonts w:hint="eastAsia"/>
              </w:rPr>
              <w:t>不明</w:t>
            </w:r>
          </w:p>
        </w:tc>
      </w:tr>
      <w:tr w:rsidR="007705AE" w:rsidRPr="00CF7765" w:rsidTr="00542527">
        <w:trPr>
          <w:cantSplit/>
          <w:jc w:val="right"/>
        </w:trPr>
        <w:tc>
          <w:tcPr>
            <w:tcW w:w="1985" w:type="dxa"/>
          </w:tcPr>
          <w:p w:rsidR="007705AE" w:rsidRPr="00CF7765" w:rsidRDefault="007705AE" w:rsidP="007705AE">
            <w:pPr>
              <w:pStyle w:val="aa"/>
              <w:tabs>
                <w:tab w:val="clear" w:pos="851"/>
              </w:tabs>
              <w:ind w:left="0"/>
            </w:pPr>
            <w:r w:rsidRPr="00CF7765">
              <w:rPr>
                <w:rFonts w:hint="eastAsia"/>
              </w:rPr>
              <w:t>未装着</w:t>
            </w:r>
          </w:p>
        </w:tc>
        <w:tc>
          <w:tcPr>
            <w:tcW w:w="3695" w:type="dxa"/>
          </w:tcPr>
          <w:p w:rsidR="007705AE" w:rsidRPr="00CF7765" w:rsidRDefault="007705AE" w:rsidP="007705AE">
            <w:pPr>
              <w:pStyle w:val="aa"/>
              <w:tabs>
                <w:tab w:val="clear" w:pos="851"/>
              </w:tabs>
              <w:ind w:left="0"/>
            </w:pPr>
            <w:r w:rsidRPr="00CF7765">
              <w:rPr>
                <w:rFonts w:hint="eastAsia"/>
              </w:rPr>
              <w:t>不明</w:t>
            </w:r>
          </w:p>
        </w:tc>
      </w:tr>
    </w:tbl>
    <w:p w:rsidR="007705AE" w:rsidRPr="00CF7765" w:rsidRDefault="007705AE" w:rsidP="007705AE">
      <w:pPr>
        <w:pStyle w:val="aa"/>
        <w:tabs>
          <w:tab w:val="clear" w:pos="567"/>
          <w:tab w:val="clear" w:pos="851"/>
          <w:tab w:val="right" w:pos="10188"/>
        </w:tabs>
        <w:ind w:leftChars="2520" w:left="4961" w:hangingChars="236" w:hanging="425"/>
        <w:jc w:val="left"/>
        <w:rPr>
          <w:shd w:val="pct15" w:color="auto" w:fill="FFFFFF"/>
        </w:rPr>
      </w:pPr>
      <w:r w:rsidRPr="00CF7765">
        <w:rPr>
          <w:rFonts w:hint="eastAsia"/>
          <w:shd w:val="pct15" w:color="auto" w:fill="FFFFFF"/>
        </w:rPr>
        <w:t>*</w:t>
      </w:r>
      <w:r>
        <w:rPr>
          <w:rFonts w:hint="eastAsia"/>
          <w:shd w:val="pct15" w:color="auto" w:fill="FFFFFF"/>
        </w:rPr>
        <w:t>11</w:t>
      </w:r>
      <w:r w:rsidRPr="00CF7765">
        <w:tab/>
      </w:r>
      <w:r>
        <w:rPr>
          <w:rFonts w:hint="eastAsia"/>
          <w:noProof/>
        </w:rPr>
        <w:t>I</w:t>
      </w:r>
      <w:r>
        <w:rPr>
          <w:noProof/>
        </w:rPr>
        <w:t>OT</w:t>
      </w:r>
      <w:r>
        <w:rPr>
          <w:rFonts w:hint="eastAsia"/>
          <w:noProof/>
        </w:rPr>
        <w:t>から</w:t>
      </w:r>
      <w:r>
        <w:rPr>
          <w:rFonts w:hint="eastAsia"/>
          <w:noProof/>
        </w:rPr>
        <w:t>0%</w:t>
      </w:r>
      <w:r>
        <w:rPr>
          <w:rFonts w:hint="eastAsia"/>
          <w:noProof/>
        </w:rPr>
        <w:t>が通知された場合は不明をセットする。</w:t>
      </w:r>
    </w:p>
    <w:p w:rsidR="007705AE" w:rsidRPr="009F24B5" w:rsidRDefault="007705AE">
      <w:pPr>
        <w:pStyle w:val="aa"/>
        <w:tabs>
          <w:tab w:val="clear" w:pos="851"/>
        </w:tabs>
        <w:ind w:left="927"/>
      </w:pPr>
    </w:p>
    <w:p w:rsidR="00FD3712" w:rsidRPr="00CF7765" w:rsidRDefault="00FD3712">
      <w:pPr>
        <w:pStyle w:val="aa"/>
        <w:tabs>
          <w:tab w:val="clear" w:pos="851"/>
        </w:tabs>
        <w:ind w:left="927"/>
      </w:pPr>
      <w:r w:rsidRPr="00CF7765">
        <w:rPr>
          <w:rFonts w:hint="eastAsia"/>
        </w:rPr>
        <w:t>【特記事項】</w:t>
      </w:r>
    </w:p>
    <w:p w:rsidR="00FD3712" w:rsidRPr="00CF7765" w:rsidRDefault="00FD3712">
      <w:pPr>
        <w:pStyle w:val="aa"/>
        <w:tabs>
          <w:tab w:val="clear" w:pos="851"/>
        </w:tabs>
        <w:ind w:left="1107"/>
      </w:pPr>
      <w:r w:rsidRPr="00CF7765">
        <w:rPr>
          <w:rFonts w:hint="eastAsia"/>
        </w:rPr>
        <w:t>用紙残量検知機能がない用紙トレイの場合は、状態が「用紙あり」の場合に「用紙残量</w:t>
      </w:r>
      <w:r w:rsidRPr="00CF7765">
        <w:rPr>
          <w:rFonts w:hint="eastAsia"/>
        </w:rPr>
        <w:t>100</w:t>
      </w:r>
      <w:r w:rsidRPr="00CF7765">
        <w:rPr>
          <w:rFonts w:hint="eastAsia"/>
        </w:rPr>
        <w:t>％」をセットする。</w:t>
      </w:r>
      <w:r w:rsidRPr="00CF7765">
        <w:br/>
      </w:r>
      <w:r w:rsidRPr="00CF7765">
        <w:rPr>
          <w:rFonts w:hint="eastAsia"/>
        </w:rPr>
        <w:t>従って、「ほぼ</w:t>
      </w:r>
      <w:r w:rsidRPr="00CF7765">
        <w:rPr>
          <w:rFonts w:hint="eastAsia"/>
        </w:rPr>
        <w:t>3/4</w:t>
      </w:r>
      <w:r w:rsidRPr="00CF7765">
        <w:rPr>
          <w:rFonts w:hint="eastAsia"/>
        </w:rPr>
        <w:t>以上」という意味ではない。</w:t>
      </w:r>
    </w:p>
    <w:p w:rsidR="00FD3712" w:rsidRPr="00CF7765" w:rsidRDefault="00FD3712">
      <w:pPr>
        <w:pStyle w:val="aa"/>
        <w:tabs>
          <w:tab w:val="clear" w:pos="851"/>
        </w:tabs>
        <w:ind w:left="1107"/>
      </w:pPr>
    </w:p>
    <w:p w:rsidR="00FD3712" w:rsidRPr="00CF7765" w:rsidRDefault="00FD3712">
      <w:pPr>
        <w:pStyle w:val="aa"/>
        <w:numPr>
          <w:ilvl w:val="0"/>
          <w:numId w:val="62"/>
        </w:numPr>
      </w:pPr>
      <w:r w:rsidRPr="00CF7765">
        <w:rPr>
          <w:rFonts w:hint="eastAsia"/>
        </w:rPr>
        <w:t>用紙サイズと向き</w:t>
      </w:r>
    </w:p>
    <w:p w:rsidR="00FD3712" w:rsidRPr="00CF7765" w:rsidRDefault="00FD3712">
      <w:pPr>
        <w:pStyle w:val="aa"/>
        <w:tabs>
          <w:tab w:val="clear" w:pos="851"/>
        </w:tabs>
        <w:ind w:left="927"/>
      </w:pPr>
      <w:r w:rsidRPr="00CF7765">
        <w:rPr>
          <w:rFonts w:hint="eastAsia"/>
        </w:rPr>
        <w:t>【説明】</w:t>
      </w:r>
    </w:p>
    <w:p w:rsidR="00FD3712" w:rsidRPr="00CF7765" w:rsidRDefault="00FD3712">
      <w:pPr>
        <w:pStyle w:val="aa"/>
        <w:tabs>
          <w:tab w:val="clear" w:pos="851"/>
        </w:tabs>
        <w:ind w:left="1107"/>
      </w:pPr>
      <w:r w:rsidRPr="00CF7765">
        <w:rPr>
          <w:rFonts w:hint="eastAsia"/>
        </w:rPr>
        <w:t>用紙トレイに設定されている用紙サイズおよびその向きを通知する。</w:t>
      </w:r>
    </w:p>
    <w:p w:rsidR="00FD3712" w:rsidRPr="00CF7765" w:rsidRDefault="00FD3712">
      <w:pPr>
        <w:pStyle w:val="aa"/>
        <w:tabs>
          <w:tab w:val="clear" w:pos="851"/>
        </w:tabs>
        <w:ind w:left="1107"/>
      </w:pPr>
    </w:p>
    <w:p w:rsidR="00FD3712" w:rsidRPr="00CF7765" w:rsidRDefault="00FD3712">
      <w:pPr>
        <w:pStyle w:val="aa"/>
        <w:tabs>
          <w:tab w:val="clear" w:pos="851"/>
        </w:tabs>
        <w:ind w:left="927"/>
      </w:pPr>
      <w:r w:rsidRPr="00CF7765">
        <w:rPr>
          <w:rFonts w:hint="eastAsia"/>
        </w:rPr>
        <w:t>【状態】</w:t>
      </w:r>
    </w:p>
    <w:p w:rsidR="00FD3712" w:rsidRPr="00CF7765" w:rsidRDefault="00FD3712">
      <w:pPr>
        <w:pStyle w:val="aa"/>
        <w:numPr>
          <w:ilvl w:val="0"/>
          <w:numId w:val="58"/>
        </w:numPr>
        <w:tabs>
          <w:tab w:val="clear" w:pos="851"/>
        </w:tabs>
        <w:ind w:left="1392"/>
      </w:pPr>
      <w:r w:rsidRPr="00CF7765">
        <w:rPr>
          <w:rFonts w:hint="eastAsia"/>
        </w:rPr>
        <w:t>SMH</w:t>
      </w:r>
      <w:r w:rsidRPr="00CF7765">
        <w:rPr>
          <w:rFonts w:hint="eastAsia"/>
        </w:rPr>
        <w:t>以外、</w:t>
      </w: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を含み、くるみ製本機のカバーフィーダを含まない。</w:t>
      </w:r>
    </w:p>
    <w:p w:rsidR="00FD3712" w:rsidRPr="00CF7765" w:rsidRDefault="00FD3712">
      <w:pPr>
        <w:pStyle w:val="aa"/>
        <w:ind w:left="1287"/>
      </w:pPr>
      <w:r w:rsidRPr="00CF7765">
        <w:rPr>
          <w:rFonts w:hint="eastAsia"/>
        </w:rPr>
        <w:t>IOT</w:t>
      </w:r>
      <w:r w:rsidRPr="00CF7765">
        <w:rPr>
          <w:rFonts w:hint="eastAsia"/>
        </w:rPr>
        <w:t>で自動検知した用紙サイズを通知する。</w:t>
      </w:r>
    </w:p>
    <w:p w:rsidR="00FD3712" w:rsidRPr="00CF7765" w:rsidRDefault="00FD3712">
      <w:pPr>
        <w:pStyle w:val="aa"/>
        <w:ind w:left="1287"/>
      </w:pPr>
      <w:r w:rsidRPr="00CF7765">
        <w:rPr>
          <w:rFonts w:hint="eastAsia"/>
        </w:rPr>
        <w:lastRenderedPageBreak/>
        <w:t>定形サイズ</w:t>
      </w:r>
      <w:r w:rsidRPr="00CF7765">
        <w:rPr>
          <w:rFonts w:hint="eastAsia"/>
        </w:rPr>
        <w:t>/</w:t>
      </w:r>
      <w:r w:rsidRPr="00CF7765">
        <w:rPr>
          <w:rFonts w:hint="eastAsia"/>
        </w:rPr>
        <w:t>定形外サイズを設定した時は、その設定値となる。</w:t>
      </w:r>
      <w:r w:rsidRPr="00CF7765">
        <w:rPr>
          <w:rFonts w:hint="eastAsia"/>
        </w:rPr>
        <w:t>(</w:t>
      </w:r>
      <w:r w:rsidRPr="00CF7765">
        <w:rPr>
          <w:rFonts w:hint="eastAsia"/>
        </w:rPr>
        <w:t>設定可能な用紙トレイに限られる</w:t>
      </w:r>
      <w:r w:rsidRPr="00CF7765">
        <w:rPr>
          <w:rFonts w:hint="eastAsia"/>
        </w:rPr>
        <w:t>)</w:t>
      </w:r>
    </w:p>
    <w:p w:rsidR="00FD3712" w:rsidRPr="00CF7765" w:rsidRDefault="00FD3712">
      <w:pPr>
        <w:pStyle w:val="aa"/>
        <w:ind w:left="1287"/>
      </w:pPr>
      <w:r w:rsidRPr="00CF7765">
        <w:rPr>
          <w:rFonts w:hint="eastAsia"/>
        </w:rPr>
        <w:t>Tab</w:t>
      </w:r>
      <w:r w:rsidRPr="00CF7765">
        <w:rPr>
          <w:rFonts w:hint="eastAsia"/>
        </w:rPr>
        <w:t>紙、</w:t>
      </w:r>
      <w:r w:rsidRPr="00CF7765">
        <w:rPr>
          <w:rFonts w:hint="eastAsia"/>
        </w:rPr>
        <w:t>Tab</w:t>
      </w:r>
      <w:r w:rsidRPr="00CF7765">
        <w:rPr>
          <w:rFonts w:hint="eastAsia"/>
        </w:rPr>
        <w:t>紙厚</w:t>
      </w:r>
      <w:r w:rsidRPr="00CF7765">
        <w:rPr>
          <w:rFonts w:hint="eastAsia"/>
        </w:rPr>
        <w:t>1</w:t>
      </w:r>
      <w:r w:rsidRPr="00CF7765">
        <w:rPr>
          <w:rFonts w:hint="eastAsia"/>
        </w:rPr>
        <w:t>、</w:t>
      </w:r>
      <w:r w:rsidRPr="00CF7765">
        <w:rPr>
          <w:rFonts w:hint="eastAsia"/>
        </w:rPr>
        <w:t>Tab</w:t>
      </w:r>
      <w:r w:rsidRPr="00CF7765">
        <w:rPr>
          <w:rFonts w:hint="eastAsia"/>
        </w:rPr>
        <w:t>紙厚</w:t>
      </w:r>
      <w:r w:rsidRPr="00CF7765">
        <w:rPr>
          <w:rFonts w:hint="eastAsia"/>
        </w:rPr>
        <w:t>2</w:t>
      </w:r>
      <w:r w:rsidRPr="00CF7765">
        <w:rPr>
          <w:rFonts w:hint="eastAsia"/>
        </w:rPr>
        <w:t>、</w:t>
      </w:r>
      <w:r w:rsidRPr="00CF7765">
        <w:rPr>
          <w:rFonts w:hint="eastAsia"/>
        </w:rPr>
        <w:t>Tab</w:t>
      </w:r>
      <w:r w:rsidRPr="00CF7765">
        <w:rPr>
          <w:rFonts w:hint="eastAsia"/>
        </w:rPr>
        <w:t>紙厚</w:t>
      </w:r>
      <w:r w:rsidRPr="00CF7765">
        <w:rPr>
          <w:rFonts w:hint="eastAsia"/>
        </w:rPr>
        <w:t>3</w:t>
      </w:r>
      <w:r w:rsidRPr="00CF7765">
        <w:rPr>
          <w:rFonts w:hint="eastAsia"/>
        </w:rPr>
        <w:t>、</w:t>
      </w:r>
      <w:r w:rsidRPr="00CF7765">
        <w:rPr>
          <w:rFonts w:hint="eastAsia"/>
        </w:rPr>
        <w:t>Tab</w:t>
      </w:r>
      <w:r w:rsidRPr="00CF7765">
        <w:rPr>
          <w:rFonts w:hint="eastAsia"/>
        </w:rPr>
        <w:t>紙厚</w:t>
      </w:r>
      <w:r w:rsidRPr="00CF7765">
        <w:rPr>
          <w:rFonts w:hint="eastAsia"/>
        </w:rPr>
        <w:t>4</w:t>
      </w:r>
      <w:r w:rsidRPr="00CF7765">
        <w:rPr>
          <w:rFonts w:hint="eastAsia"/>
        </w:rPr>
        <w:t>を設定した場合は、用紙サイズグループによって決定される固定の用紙サイズ（</w:t>
      </w:r>
      <w:r w:rsidRPr="00CF7765">
        <w:rPr>
          <w:rFonts w:hint="eastAsia"/>
        </w:rPr>
        <w:t>A4 LEF/Letter LEF</w:t>
      </w:r>
      <w:r w:rsidRPr="00CF7765">
        <w:rPr>
          <w:rFonts w:hint="eastAsia"/>
        </w:rPr>
        <w:t>）となる。（</w:t>
      </w: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を除く）</w:t>
      </w:r>
    </w:p>
    <w:p w:rsidR="00FD3712" w:rsidRPr="00CF7765" w:rsidRDefault="00FD3712">
      <w:pPr>
        <w:pStyle w:val="aa"/>
        <w:numPr>
          <w:ilvl w:val="0"/>
          <w:numId w:val="58"/>
        </w:numPr>
        <w:tabs>
          <w:tab w:val="clear" w:pos="851"/>
        </w:tabs>
        <w:ind w:left="1392"/>
      </w:pPr>
      <w:r w:rsidRPr="00CF7765">
        <w:rPr>
          <w:rFonts w:hint="eastAsia"/>
        </w:rPr>
        <w:t>SMH</w:t>
      </w:r>
    </w:p>
    <w:p w:rsidR="00FD3712" w:rsidRPr="00CF7765" w:rsidRDefault="00FD3712">
      <w:pPr>
        <w:pStyle w:val="aa"/>
        <w:tabs>
          <w:tab w:val="clear" w:pos="851"/>
        </w:tabs>
        <w:ind w:left="1287"/>
      </w:pPr>
      <w:r w:rsidRPr="00CF7765">
        <w:rPr>
          <w:rFonts w:hint="eastAsia"/>
        </w:rPr>
        <w:t>&lt;P</w:t>
      </w:r>
      <w:r w:rsidRPr="00CF7765">
        <w:rPr>
          <w:rFonts w:hint="eastAsia"/>
        </w:rPr>
        <w:t>モデル</w:t>
      </w:r>
      <w:r w:rsidRPr="00CF7765">
        <w:rPr>
          <w:rFonts w:hint="eastAsia"/>
        </w:rPr>
        <w:t xml:space="preserve">&gt; </w:t>
      </w:r>
      <w:r w:rsidRPr="00CF7765">
        <w:rPr>
          <w:rFonts w:hint="eastAsia"/>
        </w:rPr>
        <w:t>用紙サイズを検知、設定することはできないので、常に</w:t>
      </w:r>
      <w:r w:rsidRPr="00CF7765">
        <w:rPr>
          <w:rFonts w:hint="eastAsia"/>
        </w:rPr>
        <w:t>Unknown</w:t>
      </w:r>
      <w:r w:rsidRPr="00CF7765">
        <w:rPr>
          <w:rFonts w:hint="eastAsia"/>
        </w:rPr>
        <w:t>となる。</w:t>
      </w:r>
      <w:r w:rsidRPr="00CF7765">
        <w:br/>
      </w:r>
      <w:r w:rsidRPr="00CF7765">
        <w:rPr>
          <w:rFonts w:hint="eastAsia"/>
        </w:rPr>
        <w:t>&lt;MF</w:t>
      </w:r>
      <w:r w:rsidRPr="00CF7765">
        <w:rPr>
          <w:rFonts w:hint="eastAsia"/>
        </w:rPr>
        <w:t>モデル</w:t>
      </w:r>
      <w:r w:rsidRPr="00CF7765">
        <w:rPr>
          <w:rFonts w:hint="eastAsia"/>
        </w:rPr>
        <w:t>&gt; SMH</w:t>
      </w:r>
      <w:r w:rsidRPr="00CF7765">
        <w:rPr>
          <w:rFonts w:hint="eastAsia"/>
        </w:rPr>
        <w:t>に用紙をセットした時、または</w:t>
      </w:r>
      <w:r w:rsidRPr="00CF7765">
        <w:rPr>
          <w:rFonts w:hint="eastAsia"/>
        </w:rPr>
        <w:t>SMH</w:t>
      </w:r>
      <w:r w:rsidRPr="00CF7765">
        <w:rPr>
          <w:rFonts w:hint="eastAsia"/>
        </w:rPr>
        <w:t>が選択された時に用紙サイズを</w:t>
      </w:r>
      <w:r w:rsidRPr="00CF7765">
        <w:rPr>
          <w:rFonts w:hint="eastAsia"/>
        </w:rPr>
        <w:t>MF-UI</w:t>
      </w:r>
      <w:r w:rsidRPr="00CF7765">
        <w:rPr>
          <w:rFonts w:hint="eastAsia"/>
        </w:rPr>
        <w:t>から設定する。</w:t>
      </w:r>
    </w:p>
    <w:p w:rsidR="00FD3712" w:rsidRPr="00CF7765" w:rsidRDefault="00FD3712">
      <w:pPr>
        <w:pStyle w:val="aa"/>
        <w:tabs>
          <w:tab w:val="clear" w:pos="851"/>
        </w:tabs>
        <w:ind w:left="1287"/>
      </w:pPr>
      <w:r w:rsidRPr="00CF7765">
        <w:rPr>
          <w:rFonts w:hint="eastAsia"/>
        </w:rPr>
        <w:t>選択肢は以下の通り。</w:t>
      </w:r>
    </w:p>
    <w:p w:rsidR="00FD3712" w:rsidRPr="00CF7765" w:rsidRDefault="00FD3712">
      <w:pPr>
        <w:pStyle w:val="aa"/>
        <w:numPr>
          <w:ilvl w:val="0"/>
          <w:numId w:val="60"/>
        </w:numPr>
        <w:tabs>
          <w:tab w:val="clear" w:pos="851"/>
          <w:tab w:val="clear" w:pos="1418"/>
          <w:tab w:val="clear" w:pos="1701"/>
          <w:tab w:val="left" w:pos="1140"/>
          <w:tab w:val="num" w:pos="1494"/>
        </w:tabs>
        <w:ind w:left="1667"/>
      </w:pPr>
      <w:r w:rsidRPr="00CF7765">
        <w:rPr>
          <w:rFonts w:hint="eastAsia"/>
        </w:rPr>
        <w:t>フリーサイズ</w:t>
      </w:r>
      <w:r w:rsidRPr="00CF7765">
        <w:rPr>
          <w:rFonts w:hint="eastAsia"/>
        </w:rPr>
        <w:t>(</w:t>
      </w:r>
      <w:r w:rsidRPr="00CF7765">
        <w:rPr>
          <w:rFonts w:hint="eastAsia"/>
        </w:rPr>
        <w:t>定形サイズ自動検知</w:t>
      </w:r>
      <w:r w:rsidRPr="00CF7765">
        <w:rPr>
          <w:rFonts w:hint="eastAsia"/>
        </w:rPr>
        <w:t>)</w:t>
      </w:r>
    </w:p>
    <w:p w:rsidR="00FD3712" w:rsidRPr="00CF7765" w:rsidRDefault="00FD3712">
      <w:pPr>
        <w:pStyle w:val="aa"/>
        <w:numPr>
          <w:ilvl w:val="0"/>
          <w:numId w:val="60"/>
        </w:numPr>
        <w:tabs>
          <w:tab w:val="clear" w:pos="851"/>
          <w:tab w:val="clear" w:pos="1418"/>
          <w:tab w:val="clear" w:pos="1701"/>
          <w:tab w:val="left" w:pos="1140"/>
          <w:tab w:val="num" w:pos="1494"/>
        </w:tabs>
        <w:ind w:left="1667"/>
      </w:pPr>
      <w:r w:rsidRPr="00CF7765">
        <w:rPr>
          <w:rFonts w:hint="eastAsia"/>
        </w:rPr>
        <w:t>固定サイズ</w:t>
      </w:r>
    </w:p>
    <w:p w:rsidR="00FD3712" w:rsidRPr="00CF7765" w:rsidRDefault="00FD3712">
      <w:pPr>
        <w:pStyle w:val="aa"/>
        <w:numPr>
          <w:ilvl w:val="0"/>
          <w:numId w:val="60"/>
        </w:numPr>
        <w:tabs>
          <w:tab w:val="clear" w:pos="851"/>
          <w:tab w:val="clear" w:pos="1418"/>
          <w:tab w:val="clear" w:pos="1701"/>
          <w:tab w:val="left" w:pos="1140"/>
          <w:tab w:val="num" w:pos="1494"/>
        </w:tabs>
        <w:ind w:left="1667"/>
      </w:pPr>
      <w:r w:rsidRPr="00CF7765">
        <w:rPr>
          <w:rFonts w:hint="eastAsia"/>
        </w:rPr>
        <w:t>定形外サイズ</w:t>
      </w:r>
    </w:p>
    <w:p w:rsidR="00FD3712" w:rsidRPr="00CF7765" w:rsidRDefault="00FD3712">
      <w:pPr>
        <w:pStyle w:val="aa"/>
        <w:numPr>
          <w:ilvl w:val="0"/>
          <w:numId w:val="58"/>
        </w:numPr>
        <w:tabs>
          <w:tab w:val="clear" w:pos="851"/>
        </w:tabs>
        <w:ind w:left="1392"/>
      </w:pPr>
      <w:r w:rsidRPr="00CF7765">
        <w:rPr>
          <w:rFonts w:hint="eastAsia"/>
        </w:rPr>
        <w:t>くるみ製本機のカバーフィーダ</w:t>
      </w:r>
    </w:p>
    <w:p w:rsidR="00FD3712" w:rsidRPr="00CF7765" w:rsidRDefault="00FD3712">
      <w:pPr>
        <w:pStyle w:val="aa"/>
        <w:ind w:left="1287"/>
      </w:pPr>
      <w:r w:rsidRPr="00CF7765">
        <w:rPr>
          <w:rFonts w:hint="eastAsia"/>
        </w:rPr>
        <w:t>設定された定形サイズ</w:t>
      </w:r>
      <w:r w:rsidRPr="00CF7765">
        <w:rPr>
          <w:rFonts w:hint="eastAsia"/>
        </w:rPr>
        <w:t>/</w:t>
      </w:r>
      <w:r w:rsidRPr="00CF7765">
        <w:rPr>
          <w:rFonts w:hint="eastAsia"/>
        </w:rPr>
        <w:t>定形外サイズとなる。</w:t>
      </w:r>
    </w:p>
    <w:p w:rsidR="00FD3712" w:rsidRPr="00CF7765" w:rsidRDefault="00FD3712">
      <w:pPr>
        <w:pStyle w:val="aa"/>
        <w:tabs>
          <w:tab w:val="clear" w:pos="851"/>
          <w:tab w:val="clear" w:pos="1418"/>
          <w:tab w:val="clear" w:pos="1701"/>
          <w:tab w:val="left" w:pos="1140"/>
          <w:tab w:val="num" w:pos="1494"/>
        </w:tabs>
        <w:ind w:left="1440"/>
      </w:pPr>
    </w:p>
    <w:p w:rsidR="00FD3712" w:rsidRPr="00CF7765" w:rsidRDefault="00FD3712">
      <w:pPr>
        <w:pStyle w:val="aa"/>
        <w:tabs>
          <w:tab w:val="clear" w:pos="851"/>
        </w:tabs>
        <w:ind w:left="927"/>
      </w:pPr>
      <w:r w:rsidRPr="00CF7765">
        <w:rPr>
          <w:rFonts w:hint="eastAsia"/>
        </w:rPr>
        <w:t>【特記事項】</w:t>
      </w:r>
    </w:p>
    <w:p w:rsidR="00FD3712" w:rsidRPr="00CF7765" w:rsidRDefault="00FD3712">
      <w:pPr>
        <w:pStyle w:val="aa"/>
        <w:tabs>
          <w:tab w:val="clear" w:pos="851"/>
        </w:tabs>
        <w:ind w:left="1080"/>
      </w:pPr>
      <w:r w:rsidRPr="00CF7765">
        <w:rPr>
          <w:rFonts w:hint="eastAsia"/>
        </w:rPr>
        <w:t>なし</w:t>
      </w:r>
    </w:p>
    <w:p w:rsidR="00FD3712" w:rsidRPr="00CF7765" w:rsidRDefault="00FD3712">
      <w:pPr>
        <w:pStyle w:val="aa"/>
        <w:tabs>
          <w:tab w:val="clear" w:pos="851"/>
        </w:tabs>
        <w:ind w:left="1107"/>
      </w:pPr>
    </w:p>
    <w:p w:rsidR="00FD3712" w:rsidRPr="00CF7765" w:rsidRDefault="00FD3712">
      <w:pPr>
        <w:pStyle w:val="aa"/>
        <w:numPr>
          <w:ilvl w:val="0"/>
          <w:numId w:val="62"/>
        </w:numPr>
      </w:pPr>
      <w:r w:rsidRPr="00CF7765">
        <w:rPr>
          <w:rFonts w:hint="eastAsia"/>
        </w:rPr>
        <w:t>用紙種類</w:t>
      </w:r>
    </w:p>
    <w:p w:rsidR="00FD3712" w:rsidRPr="00CF7765" w:rsidRDefault="00FD3712">
      <w:pPr>
        <w:pStyle w:val="aa"/>
        <w:tabs>
          <w:tab w:val="clear" w:pos="851"/>
        </w:tabs>
        <w:ind w:left="927"/>
      </w:pPr>
      <w:r w:rsidRPr="00CF7765">
        <w:rPr>
          <w:rFonts w:hint="eastAsia"/>
        </w:rPr>
        <w:t>【説明】</w:t>
      </w:r>
    </w:p>
    <w:p w:rsidR="00FD3712" w:rsidRPr="00CF7765" w:rsidRDefault="00FD3712">
      <w:pPr>
        <w:pStyle w:val="aa"/>
        <w:tabs>
          <w:tab w:val="clear" w:pos="851"/>
        </w:tabs>
        <w:ind w:left="1107"/>
      </w:pPr>
      <w:r w:rsidRPr="00CF7765">
        <w:rPr>
          <w:rFonts w:hint="eastAsia"/>
        </w:rPr>
        <w:t>用紙トレイに設定されている用紙の用紙種類を通知する。用紙種類はユーザが設定する。</w:t>
      </w:r>
    </w:p>
    <w:p w:rsidR="00FD3712" w:rsidRPr="00CF7765" w:rsidRDefault="00FD3712">
      <w:pPr>
        <w:pStyle w:val="aa"/>
        <w:tabs>
          <w:tab w:val="clear" w:pos="851"/>
        </w:tabs>
        <w:ind w:left="927"/>
      </w:pPr>
      <w:r w:rsidRPr="00CF7765">
        <w:rPr>
          <w:rFonts w:hint="eastAsia"/>
        </w:rPr>
        <w:t>【状態】</w:t>
      </w:r>
    </w:p>
    <w:p w:rsidR="00FD3712" w:rsidRPr="00CF7765" w:rsidRDefault="00FD3712">
      <w:pPr>
        <w:pStyle w:val="aa"/>
        <w:ind w:left="1107"/>
      </w:pPr>
      <w:r w:rsidRPr="00CF7765">
        <w:rPr>
          <w:rFonts w:hint="eastAsia"/>
        </w:rPr>
        <w:t>ユーザが設定した用紙種類情報を通知する。</w:t>
      </w:r>
      <w:r w:rsidRPr="00CF7765">
        <w:rPr>
          <w:rFonts w:hint="eastAsia"/>
        </w:rPr>
        <w:br/>
      </w:r>
      <w:r w:rsidRPr="00CF7765">
        <w:rPr>
          <w:rFonts w:hint="eastAsia"/>
        </w:rPr>
        <w:t>また、</w:t>
      </w:r>
      <w:r w:rsidRPr="00CF7765">
        <w:rPr>
          <w:rFonts w:hint="eastAsia"/>
        </w:rPr>
        <w:t>SMH</w:t>
      </w:r>
      <w:r w:rsidRPr="00CF7765">
        <w:rPr>
          <w:rFonts w:hint="eastAsia"/>
        </w:rPr>
        <w:t>に用紙をセットした時、または</w:t>
      </w:r>
      <w:r w:rsidRPr="00CF7765">
        <w:rPr>
          <w:rFonts w:hint="eastAsia"/>
        </w:rPr>
        <w:t>SMH</w:t>
      </w:r>
      <w:r w:rsidRPr="00CF7765">
        <w:rPr>
          <w:rFonts w:hint="eastAsia"/>
        </w:rPr>
        <w:t>が選択された時に</w:t>
      </w:r>
      <w:r w:rsidRPr="00CF7765">
        <w:rPr>
          <w:rFonts w:hint="eastAsia"/>
        </w:rPr>
        <w:t>MF-UI</w:t>
      </w:r>
      <w:r w:rsidRPr="00CF7765">
        <w:rPr>
          <w:rFonts w:hint="eastAsia"/>
        </w:rPr>
        <w:t>から設定した用紙種類情報はシステムデータに反映されない。</w:t>
      </w:r>
    </w:p>
    <w:p w:rsidR="00FD3712" w:rsidRPr="00CF7765" w:rsidRDefault="00FD3712">
      <w:pPr>
        <w:pStyle w:val="aa"/>
        <w:tabs>
          <w:tab w:val="clear" w:pos="851"/>
        </w:tabs>
        <w:ind w:left="927"/>
      </w:pPr>
      <w:r w:rsidRPr="00CF7765">
        <w:rPr>
          <w:rFonts w:hint="eastAsia"/>
        </w:rPr>
        <w:t>【特記事項】</w:t>
      </w:r>
    </w:p>
    <w:p w:rsidR="00FD3712" w:rsidRPr="00CF7765" w:rsidRDefault="00FD3712">
      <w:pPr>
        <w:pStyle w:val="aa"/>
        <w:tabs>
          <w:tab w:val="clear" w:pos="851"/>
        </w:tabs>
        <w:ind w:left="1080"/>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Pr="00CF7765">
        <w:rPr>
          <w:rFonts w:hint="eastAsia"/>
        </w:rPr>
        <w:t>、くるみ製本機のカバーフィーダについては設定できない。</w:t>
      </w:r>
    </w:p>
    <w:p w:rsidR="00FD3712" w:rsidRPr="00CF7765" w:rsidRDefault="00FD3712">
      <w:pPr>
        <w:pStyle w:val="aa"/>
        <w:tabs>
          <w:tab w:val="clear" w:pos="851"/>
        </w:tabs>
        <w:ind w:left="0"/>
        <w:rPr>
          <w:kern w:val="2"/>
        </w:rPr>
      </w:pPr>
    </w:p>
    <w:p w:rsidR="00FD3712" w:rsidRPr="00CF7765" w:rsidRDefault="00FD3712">
      <w:pPr>
        <w:pStyle w:val="aa"/>
        <w:tabs>
          <w:tab w:val="clear" w:pos="851"/>
        </w:tabs>
        <w:ind w:left="0"/>
        <w:rPr>
          <w:kern w:val="2"/>
        </w:rPr>
      </w:pPr>
      <w:r w:rsidRPr="00CF7765">
        <w:rPr>
          <w:rFonts w:hint="eastAsia"/>
          <w:kern w:val="2"/>
        </w:rPr>
        <w:t>＜システムデータ＞</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180"/>
        <w:gridCol w:w="1020"/>
        <w:gridCol w:w="1260"/>
        <w:gridCol w:w="4180"/>
      </w:tblGrid>
      <w:tr w:rsidR="00FD3712" w:rsidRPr="00CF7765">
        <w:trPr>
          <w:cantSplit/>
          <w:tblHeader/>
        </w:trPr>
        <w:tc>
          <w:tcPr>
            <w:tcW w:w="3180" w:type="dxa"/>
            <w:shd w:val="clear" w:color="auto" w:fill="FFFF00"/>
            <w:vAlign w:val="center"/>
          </w:tcPr>
          <w:p w:rsidR="00FD3712" w:rsidRPr="00CF7765" w:rsidRDefault="00FD3712">
            <w:r w:rsidRPr="00CF7765">
              <w:rPr>
                <w:rFonts w:hint="eastAsia"/>
              </w:rPr>
              <w:t>項目</w:t>
            </w:r>
          </w:p>
        </w:tc>
        <w:tc>
          <w:tcPr>
            <w:tcW w:w="1020" w:type="dxa"/>
            <w:shd w:val="clear" w:color="auto" w:fill="FFFF00"/>
            <w:vAlign w:val="center"/>
          </w:tcPr>
          <w:p w:rsidR="00FD3712" w:rsidRPr="00CF7765" w:rsidRDefault="00FD3712">
            <w:r w:rsidRPr="00CF7765">
              <w:rPr>
                <w:rFonts w:hint="eastAsia"/>
              </w:rPr>
              <w:t>設定</w:t>
            </w:r>
          </w:p>
        </w:tc>
        <w:tc>
          <w:tcPr>
            <w:tcW w:w="1260" w:type="dxa"/>
            <w:shd w:val="clear" w:color="auto" w:fill="FFFF00"/>
            <w:vAlign w:val="center"/>
          </w:tcPr>
          <w:p w:rsidR="00FD3712" w:rsidRPr="00CF7765" w:rsidRDefault="00FD3712">
            <w:r w:rsidRPr="00CF7765">
              <w:rPr>
                <w:rFonts w:hint="eastAsia"/>
              </w:rPr>
              <w:t>デフォルト値</w:t>
            </w:r>
          </w:p>
        </w:tc>
        <w:tc>
          <w:tcPr>
            <w:tcW w:w="418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用紙トレイの状態</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給紙可</w:t>
            </w:r>
          </w:p>
          <w:p w:rsidR="00FD3712" w:rsidRPr="00CF7765" w:rsidRDefault="00FD3712">
            <w:r w:rsidRPr="00CF7765">
              <w:rPr>
                <w:rFonts w:hint="eastAsia"/>
              </w:rPr>
              <w:t>用紙なし</w:t>
            </w:r>
          </w:p>
          <w:p w:rsidR="00FD3712" w:rsidRPr="00CF7765" w:rsidRDefault="00FD3712">
            <w:r w:rsidRPr="00CF7765">
              <w:rPr>
                <w:rFonts w:hint="eastAsia"/>
              </w:rPr>
              <w:t>トレイなし</w:t>
            </w:r>
          </w:p>
          <w:p w:rsidR="00FD3712" w:rsidRPr="00CF7765" w:rsidRDefault="00FD3712">
            <w:r w:rsidRPr="00CF7765">
              <w:rPr>
                <w:rFonts w:hint="eastAsia"/>
              </w:rPr>
              <w:t>故障</w:t>
            </w:r>
          </w:p>
          <w:p w:rsidR="00FD3712" w:rsidRPr="00CF7765" w:rsidRDefault="00FD3712">
            <w:r w:rsidRPr="00CF7765">
              <w:rPr>
                <w:rFonts w:hint="eastAsia"/>
              </w:rPr>
              <w:t>リフトアップ中</w:t>
            </w:r>
          </w:p>
          <w:p w:rsidR="00FD3712" w:rsidRPr="00CF7765" w:rsidRDefault="00FD3712">
            <w:pPr>
              <w:pStyle w:val="aa"/>
              <w:ind w:left="0"/>
            </w:pPr>
            <w:r w:rsidRPr="00CF7765">
              <w:rPr>
                <w:rFonts w:hint="eastAsia"/>
              </w:rPr>
              <w:t>用紙サイズ不明</w:t>
            </w:r>
          </w:p>
          <w:p w:rsidR="00FD3712" w:rsidRPr="00CF7765" w:rsidRDefault="00FD3712">
            <w:r w:rsidRPr="00CF7765">
              <w:rPr>
                <w:rFonts w:hint="eastAsia"/>
              </w:rPr>
              <w:t>不明</w:t>
            </w:r>
          </w:p>
          <w:p w:rsidR="00FD3712" w:rsidRPr="00CF7765" w:rsidRDefault="00FD3712">
            <w:pPr>
              <w:pStyle w:val="aa"/>
              <w:ind w:left="0"/>
            </w:pPr>
            <w:r w:rsidRPr="00CF7765">
              <w:rPr>
                <w:rFonts w:hint="eastAsia"/>
              </w:rPr>
              <w:t>未装着</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用紙残量情報</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用紙残量</w:t>
            </w:r>
            <w:r w:rsidRPr="00CF7765">
              <w:rPr>
                <w:rFonts w:hint="eastAsia"/>
              </w:rPr>
              <w:t>0</w:t>
            </w:r>
            <w:r w:rsidRPr="00CF7765">
              <w:rPr>
                <w:rFonts w:hint="eastAsia"/>
              </w:rPr>
              <w:t>％（用紙なし）</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rPr>
                <w:lang w:eastAsia="zh-TW"/>
              </w:rPr>
            </w:pPr>
            <w:r w:rsidRPr="00CF7765">
              <w:rPr>
                <w:rFonts w:hint="eastAsia"/>
                <w:lang w:eastAsia="zh-TW"/>
              </w:rPr>
              <w:t>用紙残量</w:t>
            </w:r>
            <w:r w:rsidRPr="00CF7765">
              <w:rPr>
                <w:rFonts w:hint="eastAsia"/>
                <w:lang w:eastAsia="zh-TW"/>
              </w:rPr>
              <w:t>25</w:t>
            </w:r>
            <w:r w:rsidRPr="00CF7765">
              <w:rPr>
                <w:rFonts w:hint="eastAsia"/>
                <w:lang w:eastAsia="zh-TW"/>
              </w:rPr>
              <w:t>％</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rPr>
                <w:lang w:eastAsia="zh-TW"/>
              </w:rPr>
            </w:pPr>
            <w:r w:rsidRPr="00CF7765">
              <w:rPr>
                <w:rFonts w:hint="eastAsia"/>
                <w:lang w:eastAsia="zh-TW"/>
              </w:rPr>
              <w:t>用紙残量</w:t>
            </w:r>
            <w:r w:rsidRPr="00CF7765">
              <w:rPr>
                <w:rFonts w:hint="eastAsia"/>
                <w:lang w:eastAsia="zh-TW"/>
              </w:rPr>
              <w:t>50</w:t>
            </w:r>
            <w:r w:rsidRPr="00CF7765">
              <w:rPr>
                <w:rFonts w:hint="eastAsia"/>
                <w:lang w:eastAsia="zh-TW"/>
              </w:rPr>
              <w:t>％</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rPr>
                <w:lang w:eastAsia="zh-TW"/>
              </w:rPr>
            </w:pPr>
            <w:r w:rsidRPr="00CF7765">
              <w:rPr>
                <w:rFonts w:hint="eastAsia"/>
                <w:lang w:eastAsia="zh-TW"/>
              </w:rPr>
              <w:t>用紙残量</w:t>
            </w:r>
            <w:r w:rsidRPr="00CF7765">
              <w:rPr>
                <w:rFonts w:hint="eastAsia"/>
                <w:lang w:eastAsia="zh-TW"/>
              </w:rPr>
              <w:t>75</w:t>
            </w:r>
            <w:r w:rsidRPr="00CF7765">
              <w:rPr>
                <w:rFonts w:hint="eastAsia"/>
                <w:lang w:eastAsia="zh-TW"/>
              </w:rPr>
              <w:t>％</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rPr>
                <w:lang w:eastAsia="zh-TW"/>
              </w:rPr>
            </w:pPr>
            <w:r w:rsidRPr="00CF7765">
              <w:rPr>
                <w:rFonts w:hint="eastAsia"/>
                <w:lang w:eastAsia="zh-TW"/>
              </w:rPr>
              <w:t>用紙残量</w:t>
            </w:r>
            <w:r w:rsidRPr="00CF7765">
              <w:rPr>
                <w:rFonts w:hint="eastAsia"/>
                <w:lang w:eastAsia="zh-TW"/>
              </w:rPr>
              <w:t>100</w:t>
            </w:r>
            <w:r w:rsidRPr="00CF7765">
              <w:rPr>
                <w:rFonts w:hint="eastAsia"/>
                <w:lang w:eastAsia="zh-TW"/>
              </w:rPr>
              <w:t>％</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rPr>
                <w:lang w:eastAsia="zh-TW"/>
              </w:rPr>
            </w:pPr>
            <w:r w:rsidRPr="00CF7765">
              <w:rPr>
                <w:rFonts w:hint="eastAsia"/>
                <w:lang w:eastAsia="zh-TW"/>
              </w:rPr>
              <w:t>用紙残量不明</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用紙トレイの用紙サイズ、向き</w:t>
            </w:r>
          </w:p>
        </w:tc>
        <w:tc>
          <w:tcPr>
            <w:tcW w:w="1020" w:type="dxa"/>
          </w:tcPr>
          <w:p w:rsidR="00FD3712" w:rsidRPr="00CF7765" w:rsidRDefault="00FD3712">
            <w:r w:rsidRPr="00CF7765">
              <w:rPr>
                <w:rFonts w:hint="eastAsia"/>
              </w:rPr>
              <w:t>自動設定</w:t>
            </w:r>
          </w:p>
          <w:p w:rsidR="00FD3712" w:rsidRPr="00CF7765" w:rsidRDefault="00FD3712">
            <w:pPr>
              <w:pStyle w:val="aa"/>
              <w:ind w:left="0"/>
            </w:pPr>
            <w:r w:rsidRPr="00CF7765">
              <w:rPr>
                <w:rFonts w:hint="eastAsia"/>
              </w:rPr>
              <w:t>KO</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定形サイズ</w:t>
            </w:r>
            <w:r w:rsidRPr="00CF7765">
              <w:rPr>
                <w:rFonts w:hint="eastAsia"/>
              </w:rPr>
              <w:t>/</w:t>
            </w:r>
            <w:r w:rsidRPr="00CF7765">
              <w:rPr>
                <w:rFonts w:hint="eastAsia"/>
              </w:rPr>
              <w:t>定形外サイズの設定</w:t>
            </w:r>
            <w:r w:rsidRPr="00CF7765">
              <w:rPr>
                <w:rFonts w:hint="eastAsia"/>
              </w:rPr>
              <w:t>/</w:t>
            </w:r>
            <w:r w:rsidRPr="00CF7765">
              <w:rPr>
                <w:rFonts w:hint="eastAsia"/>
              </w:rPr>
              <w:t>変更</w:t>
            </w:r>
            <w:r w:rsidRPr="00CF7765">
              <w:rPr>
                <w:rFonts w:hint="eastAsia"/>
              </w:rPr>
              <w:t>/</w:t>
            </w:r>
            <w:r w:rsidRPr="00CF7765">
              <w:rPr>
                <w:rFonts w:hint="eastAsia"/>
              </w:rPr>
              <w:t>解除についてのみ、</w:t>
            </w:r>
            <w:r w:rsidRPr="00CF7765">
              <w:rPr>
                <w:rFonts w:hint="eastAsia"/>
              </w:rPr>
              <w:t>KO</w:t>
            </w:r>
            <w:r w:rsidRPr="00CF7765">
              <w:rPr>
                <w:rFonts w:hint="eastAsia"/>
              </w:rPr>
              <w:t>にて設定。</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w:t>
            </w:r>
            <w:r w:rsidRPr="00CF7765">
              <w:fldChar w:fldCharType="begin"/>
            </w:r>
            <w:r w:rsidRPr="00CF7765">
              <w:instrText xml:space="preserve"> REF _Ref8104053 \r \h  \* MERGEFORMAT </w:instrText>
            </w:r>
            <w:r w:rsidRPr="00CF7765">
              <w:fldChar w:fldCharType="separate"/>
            </w:r>
            <w:r w:rsidR="00091205">
              <w:t>3.1.1</w:t>
            </w:r>
            <w:r w:rsidRPr="00CF7765">
              <w:fldChar w:fldCharType="end"/>
            </w:r>
            <w:r w:rsidRPr="00CF7765">
              <w:rPr>
                <w:rFonts w:hint="eastAsia"/>
              </w:rPr>
              <w:t xml:space="preserve"> </w:t>
            </w:r>
            <w:r w:rsidRPr="00CF7765">
              <w:fldChar w:fldCharType="begin"/>
            </w:r>
            <w:r w:rsidRPr="00CF7765">
              <w:instrText xml:space="preserve"> REF _Ref8104053 \h  \* MERGEFORMAT </w:instrText>
            </w:r>
            <w:r w:rsidRPr="00CF7765">
              <w:fldChar w:fldCharType="separate"/>
            </w:r>
            <w:r w:rsidR="00091205" w:rsidRPr="00CF7765">
              <w:rPr>
                <w:rFonts w:hint="eastAsia"/>
              </w:rPr>
              <w:t>用紙サイズ</w:t>
            </w:r>
            <w:r w:rsidRPr="00CF7765">
              <w:fldChar w:fldCharType="end"/>
            </w:r>
            <w:r w:rsidRPr="00CF7765">
              <w:rPr>
                <w:rFonts w:hint="eastAsia"/>
              </w:rPr>
              <w:t>」と「</w:t>
            </w:r>
            <w:r w:rsidRPr="00CF7765">
              <w:fldChar w:fldCharType="begin"/>
            </w:r>
            <w:r w:rsidRPr="00CF7765">
              <w:instrText xml:space="preserve"> REF _Ref26039006 \r \h  \* MERGEFORMAT </w:instrText>
            </w:r>
            <w:r w:rsidRPr="00CF7765">
              <w:fldChar w:fldCharType="separate"/>
            </w:r>
            <w:r w:rsidR="00091205">
              <w:t>3.2.2</w:t>
            </w:r>
            <w:r w:rsidRPr="00CF7765">
              <w:fldChar w:fldCharType="end"/>
            </w:r>
            <w:r w:rsidRPr="00CF7765">
              <w:rPr>
                <w:rFonts w:hint="eastAsia"/>
              </w:rPr>
              <w:t xml:space="preserve"> </w:t>
            </w:r>
            <w:r w:rsidRPr="00CF7765">
              <w:fldChar w:fldCharType="begin"/>
            </w:r>
            <w:r w:rsidRPr="00CF7765">
              <w:instrText xml:space="preserve"> REF _Ref26039006 \h  \* MERGEFORMAT </w:instrText>
            </w:r>
            <w:r w:rsidRPr="00CF7765">
              <w:fldChar w:fldCharType="separate"/>
            </w:r>
            <w:r w:rsidR="00091205" w:rsidRPr="00CF7765">
              <w:rPr>
                <w:rFonts w:hint="eastAsia"/>
              </w:rPr>
              <w:t>給紙トレイの用紙サイズの設定</w:t>
            </w:r>
            <w:r w:rsidRPr="00CF7765">
              <w:fldChar w:fldCharType="end"/>
            </w:r>
            <w:r w:rsidRPr="00CF7765">
              <w:rPr>
                <w:rFonts w:hint="eastAsia"/>
              </w:rPr>
              <w:t>」と「</w:t>
            </w:r>
            <w:r w:rsidRPr="00CF7765">
              <w:fldChar w:fldCharType="begin"/>
            </w:r>
            <w:r w:rsidRPr="00CF7765">
              <w:instrText xml:space="preserve"> REF _Ref8639530 \r \h  \* MERGEFORMAT </w:instrText>
            </w:r>
            <w:r w:rsidRPr="00CF7765">
              <w:fldChar w:fldCharType="separate"/>
            </w:r>
            <w:r w:rsidR="00091205">
              <w:t>3.2.3</w:t>
            </w:r>
            <w:r w:rsidRPr="00CF7765">
              <w:fldChar w:fldCharType="end"/>
            </w:r>
            <w:r w:rsidRPr="00CF7765">
              <w:rPr>
                <w:rFonts w:hint="eastAsia"/>
              </w:rPr>
              <w:t xml:space="preserve">　</w:t>
            </w:r>
            <w:r w:rsidRPr="00CF7765">
              <w:fldChar w:fldCharType="begin"/>
            </w:r>
            <w:r w:rsidRPr="00CF7765">
              <w:instrText xml:space="preserve"> REF _Ref8639530 \h  \* MERGEFORMAT </w:instrText>
            </w:r>
            <w:r w:rsidRPr="00CF7765">
              <w:fldChar w:fldCharType="separate"/>
            </w:r>
            <w:r w:rsidR="00091205" w:rsidRPr="00CF7765">
              <w:rPr>
                <w:rFonts w:hint="eastAsia"/>
              </w:rPr>
              <w:t>用紙種類の設定</w:t>
            </w:r>
            <w:r w:rsidRPr="00CF7765">
              <w:fldChar w:fldCharType="end"/>
            </w:r>
            <w:r w:rsidRPr="00CF7765">
              <w:rPr>
                <w:rFonts w:hint="eastAsia"/>
              </w:rPr>
              <w:t>」を参照。</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用紙トレイの用紙種類（紙質）</w:t>
            </w:r>
          </w:p>
        </w:tc>
        <w:tc>
          <w:tcPr>
            <w:tcW w:w="1020" w:type="dxa"/>
          </w:tcPr>
          <w:p w:rsidR="00FD3712" w:rsidRPr="00CF7765" w:rsidRDefault="00FD3712">
            <w:r w:rsidRPr="00CF7765">
              <w:rPr>
                <w:rFonts w:hint="eastAsia"/>
              </w:rPr>
              <w:t>KO</w:t>
            </w:r>
          </w:p>
        </w:tc>
        <w:tc>
          <w:tcPr>
            <w:tcW w:w="1260" w:type="dxa"/>
          </w:tcPr>
          <w:p w:rsidR="00FD3712" w:rsidRPr="00CF7765" w:rsidRDefault="00FD3712">
            <w:r w:rsidRPr="00CF7765">
              <w:rPr>
                <w:rFonts w:hint="eastAsia"/>
              </w:rPr>
              <w:t>普通紙</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w:t>
            </w:r>
            <w:r w:rsidRPr="00CF7765">
              <w:fldChar w:fldCharType="begin"/>
            </w:r>
            <w:r w:rsidRPr="00CF7765">
              <w:instrText xml:space="preserve"> REF _Ref8639907 \h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p w:rsidR="00203D5F"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Interposer</w:t>
            </w:r>
            <w:r w:rsidR="00203D5F" w:rsidRPr="00CF7765">
              <w:rPr>
                <w:rFonts w:hint="eastAsia"/>
              </w:rPr>
              <w:t>(</w:t>
            </w:r>
            <w:r w:rsidR="00203D5F" w:rsidRPr="00CF7765">
              <w:rPr>
                <w:rFonts w:hint="eastAsia"/>
              </w:rPr>
              <w:t>合紙トレイ</w:t>
            </w:r>
            <w:r w:rsidR="00203D5F" w:rsidRPr="00CF7765">
              <w:rPr>
                <w:rFonts w:hint="eastAsia"/>
              </w:rPr>
              <w:t>)</w:t>
            </w:r>
            <w:r w:rsidR="00203D5F" w:rsidRPr="00CF7765">
              <w:rPr>
                <w:rFonts w:hint="eastAsia"/>
              </w:rPr>
              <w:t>を除く。</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くるみ製本機のカバーフィーダを除く。</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用紙トレイの用紙種類（紙質）</w:t>
            </w:r>
          </w:p>
        </w:tc>
        <w:tc>
          <w:tcPr>
            <w:tcW w:w="1020" w:type="dxa"/>
          </w:tcPr>
          <w:p w:rsidR="00FD3712" w:rsidRPr="00CF7765" w:rsidRDefault="00FD3712">
            <w:r w:rsidRPr="00CF7765">
              <w:rPr>
                <w:rFonts w:hint="eastAsia"/>
              </w:rPr>
              <w:t>KO</w:t>
            </w:r>
          </w:p>
        </w:tc>
        <w:tc>
          <w:tcPr>
            <w:tcW w:w="1260" w:type="dxa"/>
          </w:tcPr>
          <w:p w:rsidR="00FD3712" w:rsidRPr="00CF7765" w:rsidRDefault="00FD3712">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_Ref8639907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FD3712" w:rsidRPr="00CF7765" w:rsidRDefault="00FD3712">
            <w:r w:rsidRPr="00CF7765">
              <w:rPr>
                <w:rFonts w:hint="eastAsia"/>
              </w:rPr>
              <w:t>参照。</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用紙種類の設定がプロフェッショナル仕様の場合。</w:t>
            </w:r>
          </w:p>
          <w:p w:rsidR="00FD3712" w:rsidRPr="00CF7765" w:rsidRDefault="00FD3712" w:rsidP="000D53DE">
            <w:pPr>
              <w:pStyle w:val="aa"/>
              <w:tabs>
                <w:tab w:val="clear" w:pos="567"/>
                <w:tab w:val="clear" w:pos="851"/>
                <w:tab w:val="clear" w:pos="1418"/>
                <w:tab w:val="clear" w:pos="1701"/>
                <w:tab w:val="left" w:pos="-8289"/>
                <w:tab w:val="left" w:pos="-3159"/>
              </w:tabs>
              <w:spacing w:line="120" w:lineRule="atLeast"/>
              <w:ind w:left="0"/>
            </w:pPr>
            <w:r w:rsidRPr="00CF7765">
              <w:rPr>
                <w:rFonts w:hint="eastAsia"/>
              </w:rPr>
              <w:t>「</w:t>
            </w:r>
            <w:r w:rsidRPr="00CF7765">
              <w:fldChar w:fldCharType="begin"/>
            </w:r>
            <w:r w:rsidRPr="00CF7765">
              <w:instrText xml:space="preserve"> REF _Ref8639907 \h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用紙トレイの坪量</w:t>
            </w:r>
          </w:p>
        </w:tc>
        <w:tc>
          <w:tcPr>
            <w:tcW w:w="1020" w:type="dxa"/>
          </w:tcPr>
          <w:p w:rsidR="00FD3712" w:rsidRPr="00CF7765" w:rsidRDefault="00FD3712">
            <w:r w:rsidRPr="00CF7765">
              <w:rPr>
                <w:rFonts w:hint="eastAsia"/>
              </w:rPr>
              <w:t>KO</w:t>
            </w:r>
          </w:p>
        </w:tc>
        <w:tc>
          <w:tcPr>
            <w:tcW w:w="1260" w:type="dxa"/>
          </w:tcPr>
          <w:p w:rsidR="00FD3712" w:rsidRPr="00CF7765" w:rsidRDefault="00FD3712">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_Ref8639907 \h  \* MERGEFORMAT </w:instrText>
            </w:r>
            <w:r w:rsidRPr="00CF7765">
              <w:fldChar w:fldCharType="separate"/>
            </w:r>
            <w:r w:rsidR="00091205" w:rsidRPr="00CF7765">
              <w:rPr>
                <w:rFonts w:hint="eastAsia"/>
              </w:rPr>
              <w:t>用紙種類</w:t>
            </w:r>
            <w:r w:rsidRPr="00CF7765">
              <w:fldChar w:fldCharType="end"/>
            </w:r>
            <w:r w:rsidRPr="00CF7765">
              <w:rPr>
                <w:rFonts w:hint="eastAsia"/>
              </w:rPr>
              <w:t>」</w:t>
            </w:r>
          </w:p>
          <w:p w:rsidR="00FD3712" w:rsidRPr="00CF7765" w:rsidRDefault="00FD3712">
            <w:r w:rsidRPr="00CF7765">
              <w:rPr>
                <w:rFonts w:hint="eastAsia"/>
              </w:rPr>
              <w:t>参照。</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用紙種類の設定がプロフェッショナル仕様の場合。</w:t>
            </w:r>
          </w:p>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w:t>
            </w:r>
            <w:r w:rsidRPr="00CF7765">
              <w:fldChar w:fldCharType="begin"/>
            </w:r>
            <w:r w:rsidRPr="00CF7765">
              <w:instrText xml:space="preserve"> REF _Ref8639907 \r \h  \* MERGEFORMAT </w:instrText>
            </w:r>
            <w:r w:rsidRPr="00CF7765">
              <w:fldChar w:fldCharType="separate"/>
            </w:r>
            <w:r w:rsidR="00091205">
              <w:t>3.1.2</w:t>
            </w:r>
            <w:r w:rsidRPr="00CF7765">
              <w:fldChar w:fldCharType="end"/>
            </w:r>
            <w:r w:rsidRPr="00CF7765">
              <w:rPr>
                <w:rFonts w:hint="eastAsia"/>
              </w:rPr>
              <w:t xml:space="preserve"> </w:t>
            </w:r>
            <w:r w:rsidRPr="00CF7765">
              <w:fldChar w:fldCharType="begin"/>
            </w:r>
            <w:r w:rsidRPr="00CF7765">
              <w:instrText xml:space="preserve"> REF _Ref8639907 \h  \* MERGEFORMAT </w:instrText>
            </w:r>
            <w:r w:rsidRPr="00CF7765">
              <w:fldChar w:fldCharType="separate"/>
            </w:r>
            <w:r w:rsidR="00091205" w:rsidRPr="00CF7765">
              <w:rPr>
                <w:rFonts w:hint="eastAsia"/>
              </w:rPr>
              <w:t>用紙種類</w:t>
            </w:r>
            <w:r w:rsidRPr="00CF7765">
              <w:fldChar w:fldCharType="end"/>
            </w:r>
            <w:r w:rsidRPr="00CF7765">
              <w:rPr>
                <w:rFonts w:hint="eastAsia"/>
              </w:rPr>
              <w:t>」参照。</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用紙トレイの用紙の色属性</w:t>
            </w:r>
          </w:p>
        </w:tc>
        <w:tc>
          <w:tcPr>
            <w:tcW w:w="1020" w:type="dxa"/>
          </w:tcPr>
          <w:p w:rsidR="00FD3712" w:rsidRPr="00CF7765" w:rsidRDefault="00FD3712">
            <w:r w:rsidRPr="00CF7765">
              <w:rPr>
                <w:rFonts w:hint="eastAsia"/>
              </w:rPr>
              <w:t>KO</w:t>
            </w:r>
          </w:p>
        </w:tc>
        <w:tc>
          <w:tcPr>
            <w:tcW w:w="1260" w:type="dxa"/>
          </w:tcPr>
          <w:p w:rsidR="00FD3712" w:rsidRPr="00CF7765" w:rsidRDefault="00FD3712">
            <w:r w:rsidRPr="00CF7765">
              <w:rPr>
                <w:rFonts w:hint="eastAsia"/>
              </w:rPr>
              <w:t>"</w:t>
            </w:r>
            <w:r w:rsidRPr="00CF7765">
              <w:rPr>
                <w:rFonts w:hint="eastAsia"/>
              </w:rPr>
              <w:t>白</w:t>
            </w:r>
            <w:r w:rsidRPr="00CF7765">
              <w:rPr>
                <w:rFonts w:hint="eastAsia"/>
              </w:rPr>
              <w:t>"</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w:t>
            </w:r>
            <w:r w:rsidRPr="00CF7765">
              <w:fldChar w:fldCharType="begin"/>
            </w:r>
            <w:r w:rsidRPr="00CF7765">
              <w:instrText xml:space="preserve"> REF _Ref63502300 \r \h  \* MERGEFORMAT </w:instrText>
            </w:r>
            <w:r w:rsidRPr="00CF7765">
              <w:fldChar w:fldCharType="separate"/>
            </w:r>
            <w:r w:rsidR="00091205">
              <w:t>3.2.4</w:t>
            </w:r>
            <w:r w:rsidRPr="00CF7765">
              <w:fldChar w:fldCharType="end"/>
            </w:r>
            <w:r w:rsidRPr="00CF7765">
              <w:rPr>
                <w:rFonts w:hint="eastAsia"/>
              </w:rPr>
              <w:t xml:space="preserve"> </w:t>
            </w:r>
            <w:r w:rsidRPr="00CF7765">
              <w:fldChar w:fldCharType="begin"/>
            </w:r>
            <w:r w:rsidRPr="00CF7765">
              <w:instrText xml:space="preserve"> REF _Ref63502306 \h  \* MERGEFORMAT </w:instrText>
            </w:r>
            <w:r w:rsidRPr="00CF7765">
              <w:fldChar w:fldCharType="separate"/>
            </w:r>
            <w:r w:rsidR="00091205" w:rsidRPr="00CF7765">
              <w:rPr>
                <w:rFonts w:hint="eastAsia"/>
              </w:rPr>
              <w:t>用紙の色属性の設定</w:t>
            </w:r>
            <w:r w:rsidRPr="00CF7765">
              <w:fldChar w:fldCharType="end"/>
            </w:r>
            <w:r w:rsidRPr="00CF7765">
              <w:rPr>
                <w:rFonts w:hint="eastAsia"/>
              </w:rPr>
              <w:t>」を参照。</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用紙トレイの用紙の穴空き属性</w:t>
            </w:r>
          </w:p>
        </w:tc>
        <w:tc>
          <w:tcPr>
            <w:tcW w:w="1020" w:type="dxa"/>
          </w:tcPr>
          <w:p w:rsidR="00FD3712" w:rsidRPr="00CF7765" w:rsidRDefault="00FD3712">
            <w:r w:rsidRPr="00CF7765">
              <w:rPr>
                <w:rFonts w:hint="eastAsia"/>
              </w:rPr>
              <w:t>KO</w:t>
            </w:r>
          </w:p>
        </w:tc>
        <w:tc>
          <w:tcPr>
            <w:tcW w:w="1260" w:type="dxa"/>
          </w:tcPr>
          <w:p w:rsidR="00FD3712" w:rsidRPr="00CF7765" w:rsidRDefault="00FD3712">
            <w:r w:rsidRPr="00CF7765">
              <w:rPr>
                <w:rFonts w:hint="eastAsia"/>
              </w:rPr>
              <w:t>"</w:t>
            </w:r>
            <w:r w:rsidRPr="00CF7765">
              <w:rPr>
                <w:rFonts w:hint="eastAsia"/>
              </w:rPr>
              <w:t>穴なし</w:t>
            </w:r>
            <w:r w:rsidRPr="00CF7765">
              <w:rPr>
                <w:rFonts w:hint="eastAsia"/>
              </w:rPr>
              <w:t>"</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w:t>
            </w:r>
            <w:r w:rsidRPr="00CF7765">
              <w:fldChar w:fldCharType="begin"/>
            </w:r>
            <w:r w:rsidRPr="00CF7765">
              <w:instrText xml:space="preserve"> REF _Ref62972886 \r \h  \* MERGEFORMAT </w:instrText>
            </w:r>
            <w:r w:rsidRPr="00CF7765">
              <w:fldChar w:fldCharType="separate"/>
            </w:r>
            <w:r w:rsidR="00091205">
              <w:t>3.2.5</w:t>
            </w:r>
            <w:r w:rsidRPr="00CF7765">
              <w:fldChar w:fldCharType="end"/>
            </w:r>
            <w:r w:rsidRPr="00CF7765">
              <w:rPr>
                <w:rFonts w:hint="eastAsia"/>
              </w:rPr>
              <w:t xml:space="preserve"> </w:t>
            </w:r>
            <w:r w:rsidRPr="00CF7765">
              <w:fldChar w:fldCharType="begin"/>
            </w:r>
            <w:r w:rsidRPr="00CF7765">
              <w:instrText xml:space="preserve"> REF _Ref62972886 \h  \* MERGEFORMAT </w:instrText>
            </w:r>
            <w:r w:rsidRPr="00CF7765">
              <w:fldChar w:fldCharType="separate"/>
            </w:r>
            <w:r w:rsidR="00091205" w:rsidRPr="00CF7765">
              <w:rPr>
                <w:rFonts w:hint="eastAsia"/>
              </w:rPr>
              <w:t>用紙の穴空き属性の設定</w:t>
            </w:r>
            <w:r w:rsidRPr="00CF7765">
              <w:fldChar w:fldCharType="end"/>
            </w:r>
            <w:r w:rsidRPr="00CF7765">
              <w:rPr>
                <w:rFonts w:hint="eastAsia"/>
              </w:rPr>
              <w:t>」を参照。</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pPr>
            <w:r w:rsidRPr="00CF7765">
              <w:rPr>
                <w:rFonts w:hint="eastAsia"/>
              </w:rPr>
              <w:t>用紙トレイの用紙属性</w:t>
            </w:r>
          </w:p>
        </w:tc>
        <w:tc>
          <w:tcPr>
            <w:tcW w:w="1020" w:type="dxa"/>
          </w:tcPr>
          <w:p w:rsidR="00FD3712" w:rsidRPr="00CF7765" w:rsidRDefault="00FD3712">
            <w:r w:rsidRPr="00CF7765">
              <w:rPr>
                <w:rFonts w:hint="eastAsia"/>
              </w:rPr>
              <w:t>KO</w:t>
            </w:r>
          </w:p>
        </w:tc>
        <w:tc>
          <w:tcPr>
            <w:tcW w:w="1260" w:type="dxa"/>
          </w:tcPr>
          <w:p w:rsidR="00FD3712" w:rsidRPr="00CF7765" w:rsidRDefault="00FD3712">
            <w:r w:rsidRPr="00CF7765">
              <w:rPr>
                <w:rFonts w:hint="eastAsia"/>
              </w:rPr>
              <w:t>"</w:t>
            </w:r>
            <w:r w:rsidRPr="00CF7765">
              <w:rPr>
                <w:rFonts w:hint="eastAsia"/>
              </w:rPr>
              <w:t>設定しない</w:t>
            </w:r>
            <w:r w:rsidRPr="00CF7765">
              <w:rPr>
                <w:rFonts w:hint="eastAsia"/>
              </w:rPr>
              <w:t>"</w:t>
            </w:r>
          </w:p>
        </w:tc>
        <w:tc>
          <w:tcPr>
            <w:tcW w:w="4180" w:type="dxa"/>
          </w:tcPr>
          <w:p w:rsidR="00FD3712" w:rsidRPr="00CF7765" w:rsidRDefault="00FD3712">
            <w:pPr>
              <w:pStyle w:val="aa"/>
              <w:tabs>
                <w:tab w:val="clear" w:pos="567"/>
                <w:tab w:val="clear" w:pos="851"/>
                <w:tab w:val="clear" w:pos="1418"/>
                <w:tab w:val="clear" w:pos="1701"/>
                <w:tab w:val="left" w:pos="-8289"/>
                <w:tab w:val="left" w:pos="-3159"/>
              </w:tabs>
              <w:spacing w:line="120" w:lineRule="atLeast"/>
              <w:ind w:left="0"/>
            </w:pPr>
            <w:r w:rsidRPr="00CF7765">
              <w:rPr>
                <w:rFonts w:hint="eastAsia"/>
              </w:rPr>
              <w:t>「</w:t>
            </w:r>
            <w:r w:rsidRPr="00CF7765">
              <w:fldChar w:fldCharType="begin"/>
            </w:r>
            <w:r w:rsidRPr="00CF7765">
              <w:instrText xml:space="preserve"> REF _Ref30846528 \r \h  \* MERGEFORMAT </w:instrText>
            </w:r>
            <w:r w:rsidRPr="00CF7765">
              <w:fldChar w:fldCharType="separate"/>
            </w:r>
            <w:r w:rsidR="00091205">
              <w:t>3.2.6</w:t>
            </w:r>
            <w:r w:rsidRPr="00CF7765">
              <w:fldChar w:fldCharType="end"/>
            </w:r>
            <w:r w:rsidRPr="00CF7765">
              <w:rPr>
                <w:rFonts w:hint="eastAsia"/>
              </w:rPr>
              <w:t xml:space="preserve"> </w:t>
            </w:r>
            <w:r w:rsidRPr="00CF7765">
              <w:fldChar w:fldCharType="begin"/>
            </w:r>
            <w:r w:rsidRPr="00CF7765">
              <w:instrText xml:space="preserve"> REF _Ref30846528 \h  \* MERGEFORMAT </w:instrText>
            </w:r>
            <w:r w:rsidRPr="00CF7765">
              <w:fldChar w:fldCharType="separate"/>
            </w:r>
            <w:r w:rsidR="00091205" w:rsidRPr="00CF7765">
              <w:rPr>
                <w:rFonts w:hint="eastAsia"/>
              </w:rPr>
              <w:t>用紙属性の設定</w:t>
            </w:r>
            <w:r w:rsidRPr="00CF7765">
              <w:fldChar w:fldCharType="end"/>
            </w:r>
            <w:r w:rsidRPr="00CF7765">
              <w:rPr>
                <w:rFonts w:hint="eastAsia"/>
              </w:rPr>
              <w:t>」を参照。</w:t>
            </w:r>
          </w:p>
        </w:tc>
      </w:tr>
    </w:tbl>
    <w:p w:rsidR="00FD3712" w:rsidRPr="00CF7765" w:rsidRDefault="00FD3712">
      <w:pPr>
        <w:pStyle w:val="aa"/>
        <w:tabs>
          <w:tab w:val="clear" w:pos="851"/>
        </w:tabs>
        <w:ind w:left="0"/>
        <w:rPr>
          <w:kern w:val="2"/>
        </w:rPr>
      </w:pPr>
    </w:p>
    <w:p w:rsidR="00FD3712" w:rsidRPr="00CF7765" w:rsidRDefault="00FD3712">
      <w:pPr>
        <w:pStyle w:val="af3"/>
        <w:tabs>
          <w:tab w:val="clear" w:pos="1134"/>
          <w:tab w:val="clear" w:pos="4252"/>
          <w:tab w:val="clear" w:pos="8504"/>
        </w:tabs>
        <w:adjustRightInd/>
        <w:spacing w:after="0"/>
        <w:ind w:left="540"/>
        <w:textAlignment w:val="auto"/>
        <w:rPr>
          <w:kern w:val="2"/>
        </w:rPr>
      </w:pPr>
    </w:p>
    <w:p w:rsidR="00FD3712" w:rsidRPr="00CF7765" w:rsidRDefault="00FD3712">
      <w:pPr>
        <w:pStyle w:val="af3"/>
        <w:tabs>
          <w:tab w:val="clear" w:pos="1134"/>
          <w:tab w:val="clear" w:pos="4252"/>
          <w:tab w:val="clear" w:pos="8504"/>
        </w:tabs>
        <w:adjustRightInd/>
        <w:spacing w:after="0"/>
        <w:ind w:left="540"/>
        <w:textAlignment w:val="auto"/>
        <w:rPr>
          <w:kern w:val="2"/>
        </w:rPr>
      </w:pPr>
      <w:r w:rsidRPr="00CF7765">
        <w:rPr>
          <w:rFonts w:hint="eastAsia"/>
          <w:kern w:val="2"/>
        </w:rPr>
        <w:lastRenderedPageBreak/>
        <w:t>注</w:t>
      </w:r>
      <w:r w:rsidRPr="00CF7765">
        <w:rPr>
          <w:rFonts w:hint="eastAsia"/>
          <w:kern w:val="2"/>
        </w:rPr>
        <w:t>)</w:t>
      </w:r>
      <w:r w:rsidRPr="00CF7765">
        <w:rPr>
          <w:rFonts w:hint="eastAsia"/>
          <w:kern w:val="2"/>
        </w:rPr>
        <w:tab/>
      </w:r>
      <w:r w:rsidRPr="00CF7765">
        <w:rPr>
          <w:rFonts w:hint="eastAsia"/>
          <w:kern w:val="2"/>
        </w:rPr>
        <w:t>すべてのシステムデータは、用紙トレイごとに用意される。</w:t>
      </w:r>
    </w:p>
    <w:p w:rsidR="00FD3712" w:rsidRPr="00CF7765" w:rsidRDefault="00FD3712">
      <w:pPr>
        <w:pStyle w:val="af3"/>
        <w:tabs>
          <w:tab w:val="clear" w:pos="1134"/>
          <w:tab w:val="clear" w:pos="4252"/>
          <w:tab w:val="clear" w:pos="8504"/>
        </w:tabs>
        <w:adjustRightInd/>
        <w:spacing w:after="0"/>
        <w:textAlignment w:val="auto"/>
        <w:rPr>
          <w:kern w:val="2"/>
        </w:rPr>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＜例外処理＞</w:t>
      </w:r>
    </w:p>
    <w:p w:rsidR="00FD3712" w:rsidRPr="00CF7765" w:rsidRDefault="00FD3712">
      <w:pPr>
        <w:pStyle w:val="aa"/>
        <w:rPr>
          <w:kern w:val="2"/>
        </w:rPr>
      </w:pPr>
      <w:r w:rsidRPr="00CF7765">
        <w:rPr>
          <w:rFonts w:hint="eastAsia"/>
          <w:kern w:val="2"/>
        </w:rPr>
        <w:t>なし</w:t>
      </w:r>
    </w:p>
    <w:p w:rsidR="00FD3712" w:rsidRPr="00CF7765" w:rsidRDefault="00FD3712">
      <w:pPr>
        <w:pStyle w:val="aa"/>
        <w:ind w:left="0"/>
      </w:pPr>
    </w:p>
    <w:p w:rsidR="00FD3712" w:rsidRPr="00CF7765" w:rsidRDefault="00FD3712">
      <w:pPr>
        <w:pStyle w:val="af3"/>
        <w:tabs>
          <w:tab w:val="clear" w:pos="567"/>
          <w:tab w:val="clear" w:pos="851"/>
          <w:tab w:val="clear" w:pos="1134"/>
          <w:tab w:val="clear" w:pos="4252"/>
          <w:tab w:val="clear" w:pos="8504"/>
        </w:tabs>
        <w:adjustRightInd/>
        <w:spacing w:after="0" w:line="240" w:lineRule="auto"/>
        <w:textAlignment w:val="auto"/>
        <w:rPr>
          <w:kern w:val="2"/>
          <w:szCs w:val="24"/>
        </w:rPr>
      </w:pPr>
      <w:r w:rsidRPr="00CF7765">
        <w:rPr>
          <w:rFonts w:hint="eastAsia"/>
          <w:kern w:val="2"/>
          <w:szCs w:val="24"/>
        </w:rPr>
        <w:t>＜制限注意事項＞</w:t>
      </w:r>
    </w:p>
    <w:p w:rsidR="00FD3712" w:rsidRPr="00CF7765" w:rsidRDefault="00FD3712">
      <w:pPr>
        <w:pStyle w:val="aa"/>
        <w:tabs>
          <w:tab w:val="clear" w:pos="851"/>
        </w:tabs>
        <w:rPr>
          <w:kern w:val="2"/>
        </w:rPr>
      </w:pPr>
      <w:r w:rsidRPr="00CF7765">
        <w:rPr>
          <w:rFonts w:hint="eastAsia"/>
          <w:kern w:val="2"/>
        </w:rPr>
        <w:t xml:space="preserve">1. </w:t>
      </w:r>
      <w:r w:rsidRPr="00CF7765">
        <w:rPr>
          <w:rFonts w:hint="eastAsia"/>
          <w:kern w:val="2"/>
        </w:rPr>
        <w:t>各用紙トレイの容量については、「</w:t>
      </w:r>
      <w:r w:rsidRPr="00CF7765">
        <w:rPr>
          <w:rFonts w:hint="eastAsia"/>
          <w:kern w:val="2"/>
        </w:rPr>
        <w:t>IOT</w:t>
      </w:r>
      <w:r w:rsidRPr="00CF7765">
        <w:rPr>
          <w:rFonts w:hint="eastAsia"/>
          <w:kern w:val="2"/>
        </w:rPr>
        <w:t>性能仕様書を参照のこと。</w:t>
      </w:r>
    </w:p>
    <w:p w:rsidR="00FD3712" w:rsidRPr="00CF7765" w:rsidRDefault="00FD3712">
      <w:pPr>
        <w:pStyle w:val="aa"/>
        <w:tabs>
          <w:tab w:val="clear" w:pos="851"/>
        </w:tabs>
        <w:rPr>
          <w:shd w:val="pct15" w:color="auto" w:fill="FFFFFF"/>
        </w:rPr>
      </w:pPr>
    </w:p>
    <w:p w:rsidR="00FD3712" w:rsidRPr="00CF7765" w:rsidRDefault="00FD3712">
      <w:pPr>
        <w:pStyle w:val="aa"/>
        <w:tabs>
          <w:tab w:val="clear" w:pos="851"/>
        </w:tabs>
        <w:rPr>
          <w:shd w:val="pct15" w:color="auto" w:fill="FFFFFF"/>
        </w:rPr>
      </w:pPr>
    </w:p>
    <w:p w:rsidR="00FD3712" w:rsidRPr="00CF7765" w:rsidRDefault="00FD3712">
      <w:pPr>
        <w:pStyle w:val="3"/>
        <w:pageBreakBefore/>
      </w:pPr>
      <w:bookmarkStart w:id="616" w:name="_排出トレイ、出力装置の状態"/>
      <w:bookmarkStart w:id="617" w:name="_Toc9078116"/>
      <w:bookmarkStart w:id="618" w:name="_Ref29795620"/>
      <w:bookmarkStart w:id="619" w:name="_Ref29795625"/>
      <w:bookmarkStart w:id="620" w:name="_Ref316020779"/>
      <w:bookmarkStart w:id="621" w:name="_Ref316020781"/>
      <w:bookmarkStart w:id="622" w:name="_Ref518381775"/>
      <w:bookmarkStart w:id="623" w:name="_Ref518381783"/>
      <w:bookmarkStart w:id="624" w:name="_Toc21605537"/>
      <w:bookmarkEnd w:id="616"/>
      <w:r w:rsidRPr="00CF7765">
        <w:rPr>
          <w:rFonts w:hint="eastAsia"/>
        </w:rPr>
        <w:lastRenderedPageBreak/>
        <w:t>排出トレイ、出力装置の状態</w:t>
      </w:r>
      <w:bookmarkEnd w:id="617"/>
      <w:bookmarkEnd w:id="618"/>
      <w:bookmarkEnd w:id="619"/>
      <w:bookmarkEnd w:id="620"/>
      <w:bookmarkEnd w:id="621"/>
      <w:bookmarkEnd w:id="622"/>
      <w:bookmarkEnd w:id="623"/>
      <w:bookmarkEnd w:id="624"/>
    </w:p>
    <w:p w:rsidR="00FD3712" w:rsidRPr="00CF7765" w:rsidRDefault="00FD3712">
      <w:pPr>
        <w:ind w:left="840" w:hanging="840"/>
      </w:pPr>
      <w:r w:rsidRPr="00CF7765">
        <w:rPr>
          <w:rFonts w:hint="eastAsia"/>
        </w:rPr>
        <w:t>＜概要＞</w:t>
      </w:r>
    </w:p>
    <w:p w:rsidR="00FD3712" w:rsidRPr="00CF7765" w:rsidRDefault="00FD3712">
      <w:pPr>
        <w:pStyle w:val="aa"/>
      </w:pPr>
      <w:r w:rsidRPr="00CF7765">
        <w:rPr>
          <w:rFonts w:hint="eastAsia"/>
        </w:rPr>
        <w:t>排出トレイ、出力装置の状態を把握するための情報を提供する。</w:t>
      </w:r>
    </w:p>
    <w:p w:rsidR="00FD3712" w:rsidRPr="00CF7765" w:rsidRDefault="00FD3712">
      <w:pPr>
        <w:pStyle w:val="aa"/>
      </w:pPr>
    </w:p>
    <w:p w:rsidR="00FD3712" w:rsidRPr="00CF7765" w:rsidRDefault="00FD3712">
      <w:r w:rsidRPr="00CF7765">
        <w:rPr>
          <w:rFonts w:hint="eastAsia"/>
        </w:rPr>
        <w:t>＜内容＞</w:t>
      </w:r>
    </w:p>
    <w:p w:rsidR="00FD3712" w:rsidRPr="00CF7765" w:rsidRDefault="00FD3712">
      <w:pPr>
        <w:pStyle w:val="aa"/>
        <w:numPr>
          <w:ilvl w:val="0"/>
          <w:numId w:val="61"/>
        </w:numPr>
      </w:pPr>
      <w:r w:rsidRPr="00CF7765">
        <w:rPr>
          <w:rFonts w:hint="eastAsia"/>
        </w:rPr>
        <w:t>排出トレイ、両面モジュールの状態</w:t>
      </w:r>
    </w:p>
    <w:p w:rsidR="00FD3712" w:rsidRPr="00CF7765" w:rsidRDefault="00FD3712">
      <w:pPr>
        <w:pStyle w:val="aa"/>
        <w:tabs>
          <w:tab w:val="clear" w:pos="851"/>
        </w:tabs>
        <w:ind w:left="927"/>
      </w:pPr>
      <w:r w:rsidRPr="00CF7765">
        <w:rPr>
          <w:rFonts w:hint="eastAsia"/>
        </w:rPr>
        <w:t>【説明】</w:t>
      </w:r>
    </w:p>
    <w:p w:rsidR="00FD3712" w:rsidRPr="00CF7765" w:rsidRDefault="00FD3712">
      <w:pPr>
        <w:pStyle w:val="aa"/>
        <w:tabs>
          <w:tab w:val="clear" w:pos="851"/>
        </w:tabs>
        <w:ind w:left="1107"/>
      </w:pPr>
      <w:r w:rsidRPr="00CF7765">
        <w:rPr>
          <w:rFonts w:hint="eastAsia"/>
        </w:rPr>
        <w:t>各排出トレイ、両面モジュールの状態を通知する。</w:t>
      </w:r>
    </w:p>
    <w:p w:rsidR="00FD3712" w:rsidRPr="00CF7765" w:rsidRDefault="00FD3712">
      <w:pPr>
        <w:pStyle w:val="aa"/>
        <w:tabs>
          <w:tab w:val="clear" w:pos="851"/>
        </w:tabs>
        <w:ind w:left="927"/>
      </w:pPr>
      <w:r w:rsidRPr="00CF7765">
        <w:rPr>
          <w:rFonts w:hint="eastAsia"/>
        </w:rPr>
        <w:t>【状態】</w:t>
      </w:r>
    </w:p>
    <w:p w:rsidR="00FD3712" w:rsidRPr="00CF7765" w:rsidRDefault="00FD3712">
      <w:pPr>
        <w:pStyle w:val="aa"/>
        <w:tabs>
          <w:tab w:val="clear" w:pos="851"/>
        </w:tabs>
        <w:ind w:left="1107"/>
      </w:pPr>
      <w:r w:rsidRPr="00CF7765">
        <w:rPr>
          <w:rFonts w:hint="eastAsia"/>
        </w:rPr>
        <w:t>実際に各プロダクトの各</w:t>
      </w:r>
      <w:r w:rsidRPr="00CF7765">
        <w:rPr>
          <w:rFonts w:hint="eastAsia"/>
        </w:rPr>
        <w:t>IOT</w:t>
      </w:r>
      <w:r w:rsidRPr="00CF7765">
        <w:rPr>
          <w:rFonts w:hint="eastAsia"/>
        </w:rPr>
        <w:t>の各用紙トレイがとりうる状態については、各プロダクト依存編を参照のこと。</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67"/>
        <w:gridCol w:w="4967"/>
      </w:tblGrid>
      <w:tr w:rsidR="00FD3712" w:rsidRPr="00CF7765">
        <w:trPr>
          <w:jc w:val="right"/>
        </w:trPr>
        <w:tc>
          <w:tcPr>
            <w:tcW w:w="1267" w:type="dxa"/>
            <w:shd w:val="clear" w:color="auto" w:fill="00FFFF"/>
          </w:tcPr>
          <w:p w:rsidR="00FD3712" w:rsidRPr="00CF7765" w:rsidRDefault="00FD3712">
            <w:pPr>
              <w:pStyle w:val="aa"/>
              <w:tabs>
                <w:tab w:val="clear" w:pos="851"/>
              </w:tabs>
              <w:ind w:left="0"/>
              <w:jc w:val="center"/>
            </w:pPr>
            <w:r w:rsidRPr="00CF7765">
              <w:rPr>
                <w:rFonts w:hint="eastAsia"/>
              </w:rPr>
              <w:t>状態</w:t>
            </w:r>
          </w:p>
        </w:tc>
        <w:tc>
          <w:tcPr>
            <w:tcW w:w="4967" w:type="dxa"/>
            <w:shd w:val="clear" w:color="auto" w:fill="00FFFF"/>
          </w:tcPr>
          <w:p w:rsidR="00FD3712" w:rsidRPr="00CF7765" w:rsidRDefault="00FD3712">
            <w:pPr>
              <w:pStyle w:val="aa"/>
              <w:tabs>
                <w:tab w:val="clear" w:pos="851"/>
              </w:tabs>
              <w:ind w:left="0"/>
              <w:jc w:val="center"/>
            </w:pPr>
            <w:r w:rsidRPr="00CF7765">
              <w:rPr>
                <w:rFonts w:hint="eastAsia"/>
              </w:rPr>
              <w:t>備考</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出力可</w:t>
            </w:r>
          </w:p>
        </w:tc>
        <w:tc>
          <w:tcPr>
            <w:tcW w:w="4967" w:type="dxa"/>
          </w:tcPr>
          <w:p w:rsidR="00FD3712" w:rsidRPr="00CF7765" w:rsidRDefault="00FD3712">
            <w:pPr>
              <w:pStyle w:val="aa"/>
              <w:tabs>
                <w:tab w:val="clear" w:pos="851"/>
              </w:tabs>
              <w:ind w:left="0"/>
            </w:pPr>
            <w:r w:rsidRPr="00CF7765">
              <w:rPr>
                <w:rFonts w:hint="eastAsia"/>
              </w:rPr>
              <w:t>排紙が可能な状態</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トレイフル</w:t>
            </w:r>
          </w:p>
        </w:tc>
        <w:tc>
          <w:tcPr>
            <w:tcW w:w="4967" w:type="dxa"/>
          </w:tcPr>
          <w:p w:rsidR="00FD3712" w:rsidRPr="00CF7765" w:rsidRDefault="00FD3712">
            <w:pPr>
              <w:pStyle w:val="aa"/>
              <w:tabs>
                <w:tab w:val="clear" w:pos="851"/>
              </w:tabs>
              <w:ind w:left="0"/>
            </w:pPr>
            <w:r w:rsidRPr="00CF7765">
              <w:rPr>
                <w:rFonts w:hint="eastAsia"/>
              </w:rPr>
              <w:t>用紙がフルで排出不可能な状態</w:t>
            </w:r>
          </w:p>
        </w:tc>
      </w:tr>
      <w:tr w:rsidR="00F05ED8" w:rsidRPr="00CF7765">
        <w:trPr>
          <w:jc w:val="right"/>
        </w:trPr>
        <w:tc>
          <w:tcPr>
            <w:tcW w:w="1267" w:type="dxa"/>
          </w:tcPr>
          <w:p w:rsidR="00F05ED8" w:rsidRPr="00CF7765" w:rsidRDefault="00F05ED8">
            <w:pPr>
              <w:pStyle w:val="aa"/>
              <w:tabs>
                <w:tab w:val="clear" w:pos="851"/>
              </w:tabs>
              <w:ind w:left="0"/>
            </w:pPr>
            <w:r w:rsidRPr="00CF7765">
              <w:rPr>
                <w:rFonts w:hint="eastAsia"/>
              </w:rPr>
              <w:t>トレイニアフル</w:t>
            </w:r>
          </w:p>
        </w:tc>
        <w:tc>
          <w:tcPr>
            <w:tcW w:w="4967" w:type="dxa"/>
          </w:tcPr>
          <w:p w:rsidR="00F05ED8" w:rsidRPr="00CF7765" w:rsidRDefault="00F05ED8">
            <w:pPr>
              <w:pStyle w:val="aa"/>
              <w:tabs>
                <w:tab w:val="clear" w:pos="851"/>
              </w:tabs>
              <w:ind w:left="0"/>
            </w:pPr>
            <w:r w:rsidRPr="00CF7765">
              <w:rPr>
                <w:rFonts w:hint="eastAsia"/>
              </w:rPr>
              <w:t>用紙がニアフルな状態</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使用不可</w:t>
            </w:r>
          </w:p>
        </w:tc>
        <w:tc>
          <w:tcPr>
            <w:tcW w:w="4967" w:type="dxa"/>
          </w:tcPr>
          <w:p w:rsidR="00FD3712" w:rsidRPr="00CF7765" w:rsidRDefault="00FD3712">
            <w:pPr>
              <w:pStyle w:val="aa"/>
              <w:tabs>
                <w:tab w:val="clear" w:pos="851"/>
              </w:tabs>
              <w:ind w:left="0"/>
            </w:pPr>
            <w:r w:rsidRPr="00CF7765">
              <w:rPr>
                <w:rFonts w:hint="eastAsia"/>
              </w:rPr>
              <w:t>リフトダウンしているまたは降下した状態</w:t>
            </w:r>
          </w:p>
          <w:p w:rsidR="00FD3712" w:rsidRPr="00CF7765" w:rsidRDefault="00FD3712">
            <w:pPr>
              <w:pStyle w:val="aa"/>
              <w:tabs>
                <w:tab w:val="clear" w:pos="851"/>
              </w:tabs>
              <w:ind w:left="0"/>
            </w:pPr>
            <w:r w:rsidRPr="00CF7765">
              <w:rPr>
                <w:rFonts w:hint="eastAsia"/>
              </w:rPr>
              <w:t>なんらかの原因により排出できない状態</w:t>
            </w:r>
            <w:r w:rsidRPr="00CF7765">
              <w:rPr>
                <w:rFonts w:hint="eastAsia"/>
              </w:rPr>
              <w:t xml:space="preserve"> (</w:t>
            </w:r>
            <w:r w:rsidR="005874A0">
              <w:rPr>
                <w:rFonts w:hint="eastAsia"/>
              </w:rPr>
              <w:t>PGS2035SGP</w:t>
            </w:r>
            <w:r w:rsidRPr="00CF7765">
              <w:rPr>
                <w:rFonts w:hint="eastAsia"/>
              </w:rPr>
              <w:t>のみ</w:t>
            </w:r>
            <w:r w:rsidRPr="00CF7765">
              <w:rPr>
                <w:rFonts w:hint="eastAsia"/>
              </w:rPr>
              <w:t>)</w:t>
            </w:r>
          </w:p>
          <w:p w:rsidR="00FD3712" w:rsidRPr="00CF7765" w:rsidRDefault="00FD3712">
            <w:pPr>
              <w:pStyle w:val="aa"/>
              <w:tabs>
                <w:tab w:val="clear" w:pos="851"/>
              </w:tabs>
              <w:ind w:left="0"/>
            </w:pPr>
            <w:r w:rsidRPr="00CF7765">
              <w:rPr>
                <w:rFonts w:hint="eastAsia"/>
              </w:rPr>
              <w:t>不良冊子が排出されている状態</w:t>
            </w:r>
            <w:r w:rsidRPr="00CF7765">
              <w:rPr>
                <w:rFonts w:hint="eastAsia"/>
              </w:rPr>
              <w:t xml:space="preserve"> (</w:t>
            </w:r>
            <w:r w:rsidRPr="00CF7765">
              <w:rPr>
                <w:rFonts w:hint="eastAsia"/>
              </w:rPr>
              <w:t>くるみ製本トレイのみ</w:t>
            </w:r>
            <w:r w:rsidRPr="00CF7765">
              <w:rPr>
                <w:rFonts w:hint="eastAsia"/>
              </w:rPr>
              <w:t>)</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リフトアップ中</w:t>
            </w:r>
          </w:p>
        </w:tc>
        <w:tc>
          <w:tcPr>
            <w:tcW w:w="4967" w:type="dxa"/>
          </w:tcPr>
          <w:p w:rsidR="00FD3712" w:rsidRPr="00CF7765" w:rsidRDefault="00FD3712">
            <w:pPr>
              <w:pStyle w:val="aa"/>
              <w:tabs>
                <w:tab w:val="clear" w:pos="851"/>
              </w:tabs>
              <w:ind w:left="0"/>
            </w:pPr>
            <w:r w:rsidRPr="00CF7765">
              <w:rPr>
                <w:rFonts w:hint="eastAsia"/>
              </w:rPr>
              <w:t>リフトアップしている状態</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トレイなし</w:t>
            </w:r>
          </w:p>
        </w:tc>
        <w:tc>
          <w:tcPr>
            <w:tcW w:w="4967" w:type="dxa"/>
          </w:tcPr>
          <w:p w:rsidR="00FD3712" w:rsidRPr="00CF7765" w:rsidRDefault="00FD3712">
            <w:pPr>
              <w:pStyle w:val="aa"/>
              <w:tabs>
                <w:tab w:val="clear" w:pos="851"/>
              </w:tabs>
              <w:ind w:left="0"/>
            </w:pPr>
            <w:r w:rsidRPr="00CF7765">
              <w:rPr>
                <w:rFonts w:hint="eastAsia"/>
              </w:rPr>
              <w:t>トレイが抜かれている状態</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ドアオープン</w:t>
            </w:r>
          </w:p>
        </w:tc>
        <w:tc>
          <w:tcPr>
            <w:tcW w:w="4967" w:type="dxa"/>
          </w:tcPr>
          <w:p w:rsidR="00FD3712" w:rsidRPr="00CF7765" w:rsidRDefault="00FD3712">
            <w:pPr>
              <w:pStyle w:val="aa"/>
              <w:tabs>
                <w:tab w:val="clear" w:pos="851"/>
              </w:tabs>
              <w:ind w:left="0"/>
            </w:pPr>
            <w:r w:rsidRPr="00CF7765">
              <w:rPr>
                <w:rFonts w:hint="eastAsia"/>
              </w:rPr>
              <w:t>ドアが開いている。</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故障</w:t>
            </w:r>
          </w:p>
        </w:tc>
        <w:tc>
          <w:tcPr>
            <w:tcW w:w="4967" w:type="dxa"/>
          </w:tcPr>
          <w:p w:rsidR="00FD3712" w:rsidRPr="00CF7765" w:rsidRDefault="00FD3712">
            <w:pPr>
              <w:pStyle w:val="aa"/>
              <w:tabs>
                <w:tab w:val="clear" w:pos="851"/>
              </w:tabs>
              <w:ind w:left="0"/>
            </w:pPr>
            <w:r w:rsidRPr="00CF7765">
              <w:rPr>
                <w:rFonts w:hint="eastAsia"/>
              </w:rPr>
              <w:t>故障により使用不可能な状態</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不明</w:t>
            </w:r>
          </w:p>
        </w:tc>
        <w:tc>
          <w:tcPr>
            <w:tcW w:w="4967" w:type="dxa"/>
          </w:tcPr>
          <w:p w:rsidR="00FD3712" w:rsidRPr="00CF7765" w:rsidRDefault="00FD3712">
            <w:pPr>
              <w:pStyle w:val="aa"/>
              <w:tabs>
                <w:tab w:val="clear" w:pos="851"/>
              </w:tabs>
              <w:ind w:left="0"/>
            </w:pPr>
            <w:r w:rsidRPr="00CF7765">
              <w:rPr>
                <w:rFonts w:hint="eastAsia"/>
              </w:rPr>
              <w:t>状態が不明</w:t>
            </w:r>
          </w:p>
        </w:tc>
      </w:tr>
      <w:tr w:rsidR="00FD3712" w:rsidRPr="00CF7765">
        <w:trPr>
          <w:jc w:val="right"/>
        </w:trPr>
        <w:tc>
          <w:tcPr>
            <w:tcW w:w="1267" w:type="dxa"/>
          </w:tcPr>
          <w:p w:rsidR="00FD3712" w:rsidRPr="00CF7765" w:rsidRDefault="00FD3712">
            <w:pPr>
              <w:pStyle w:val="aa"/>
              <w:tabs>
                <w:tab w:val="clear" w:pos="851"/>
              </w:tabs>
              <w:ind w:left="0"/>
            </w:pPr>
            <w:r w:rsidRPr="00CF7765">
              <w:rPr>
                <w:rFonts w:hint="eastAsia"/>
              </w:rPr>
              <w:t>未装着</w:t>
            </w:r>
          </w:p>
        </w:tc>
        <w:tc>
          <w:tcPr>
            <w:tcW w:w="4967" w:type="dxa"/>
          </w:tcPr>
          <w:p w:rsidR="00FD3712" w:rsidRPr="00CF7765" w:rsidRDefault="00FD3712">
            <w:pPr>
              <w:pStyle w:val="aa"/>
              <w:tabs>
                <w:tab w:val="clear" w:pos="851"/>
              </w:tabs>
              <w:ind w:left="0"/>
            </w:pPr>
            <w:r w:rsidRPr="00CF7765">
              <w:rPr>
                <w:rFonts w:hint="eastAsia"/>
              </w:rPr>
              <w:t>未装着時</w:t>
            </w:r>
          </w:p>
        </w:tc>
      </w:tr>
    </w:tbl>
    <w:p w:rsidR="00FD3712" w:rsidRPr="00CF7765" w:rsidRDefault="00FD3712">
      <w:pPr>
        <w:pStyle w:val="aa"/>
        <w:tabs>
          <w:tab w:val="clear" w:pos="851"/>
        </w:tabs>
        <w:ind w:left="927"/>
      </w:pPr>
    </w:p>
    <w:p w:rsidR="00FD3712" w:rsidRPr="00CF7765" w:rsidRDefault="00FD3712">
      <w:pPr>
        <w:pStyle w:val="aa"/>
        <w:tabs>
          <w:tab w:val="clear" w:pos="851"/>
        </w:tabs>
        <w:ind w:left="927"/>
      </w:pPr>
      <w:r w:rsidRPr="00CF7765">
        <w:rPr>
          <w:rFonts w:hint="eastAsia"/>
        </w:rPr>
        <w:t>【特記事項】</w:t>
      </w:r>
    </w:p>
    <w:p w:rsidR="00FD3712" w:rsidRPr="00CF7765" w:rsidRDefault="00FD3712">
      <w:pPr>
        <w:pStyle w:val="aa"/>
        <w:tabs>
          <w:tab w:val="clear" w:pos="851"/>
        </w:tabs>
        <w:ind w:left="1107"/>
      </w:pPr>
      <w:r w:rsidRPr="00CF7765">
        <w:rPr>
          <w:rFonts w:hint="eastAsia"/>
        </w:rPr>
        <w:t>なし</w:t>
      </w:r>
    </w:p>
    <w:p w:rsidR="00FD3712" w:rsidRPr="00CF7765" w:rsidRDefault="00FD3712">
      <w:pPr>
        <w:pStyle w:val="aa"/>
      </w:pPr>
    </w:p>
    <w:p w:rsidR="00FD3712" w:rsidRPr="00CF7765" w:rsidRDefault="00FD3712">
      <w:pPr>
        <w:pStyle w:val="aa"/>
        <w:numPr>
          <w:ilvl w:val="0"/>
          <w:numId w:val="61"/>
        </w:numPr>
      </w:pPr>
      <w:r w:rsidRPr="00CF7765">
        <w:rPr>
          <w:rFonts w:hint="eastAsia"/>
        </w:rPr>
        <w:t>Finisher</w:t>
      </w:r>
      <w:r w:rsidRPr="00CF7765">
        <w:rPr>
          <w:rFonts w:hint="eastAsia"/>
        </w:rPr>
        <w:t>の状態</w:t>
      </w:r>
    </w:p>
    <w:p w:rsidR="00FD3712" w:rsidRPr="00CF7765" w:rsidRDefault="00FD3712">
      <w:pPr>
        <w:pStyle w:val="aa"/>
        <w:tabs>
          <w:tab w:val="clear" w:pos="851"/>
        </w:tabs>
        <w:ind w:left="927"/>
      </w:pPr>
      <w:r w:rsidRPr="00CF7765">
        <w:rPr>
          <w:rFonts w:hint="eastAsia"/>
        </w:rPr>
        <w:t>【説明】</w:t>
      </w:r>
    </w:p>
    <w:p w:rsidR="00FD3712" w:rsidRPr="00CF7765" w:rsidRDefault="00FD3712">
      <w:pPr>
        <w:pStyle w:val="aa"/>
        <w:tabs>
          <w:tab w:val="clear" w:pos="851"/>
        </w:tabs>
        <w:ind w:left="1107"/>
      </w:pPr>
      <w:r w:rsidRPr="00CF7765">
        <w:rPr>
          <w:rFonts w:hint="eastAsia"/>
        </w:rPr>
        <w:t>Finisher</w:t>
      </w:r>
      <w:r w:rsidRPr="00CF7765">
        <w:rPr>
          <w:rFonts w:hint="eastAsia"/>
        </w:rPr>
        <w:t>の状態を通知する。</w:t>
      </w:r>
    </w:p>
    <w:p w:rsidR="00FD3712" w:rsidRPr="00CF7765" w:rsidRDefault="00FD3712">
      <w:pPr>
        <w:pStyle w:val="aa"/>
        <w:tabs>
          <w:tab w:val="clear" w:pos="851"/>
        </w:tabs>
        <w:ind w:left="927"/>
      </w:pPr>
      <w:r w:rsidRPr="00CF7765">
        <w:rPr>
          <w:rFonts w:hint="eastAsia"/>
        </w:rPr>
        <w:t>【状態】</w:t>
      </w:r>
    </w:p>
    <w:p w:rsidR="00FD3712" w:rsidRPr="00CF7765" w:rsidRDefault="00FD3712">
      <w:pPr>
        <w:pStyle w:val="aa"/>
        <w:numPr>
          <w:ilvl w:val="0"/>
          <w:numId w:val="63"/>
        </w:numPr>
        <w:tabs>
          <w:tab w:val="clear" w:pos="851"/>
        </w:tabs>
        <w:ind w:left="1275"/>
      </w:pPr>
      <w:r w:rsidRPr="00CF7765">
        <w:rPr>
          <w:rFonts w:hint="eastAsia"/>
        </w:rPr>
        <w:t>Stapler/Booklet Front Stapler/Booklet Rear Stapler</w:t>
      </w:r>
    </w:p>
    <w:p w:rsidR="00FD3712"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6B307A" w:rsidRPr="00CF7765" w:rsidRDefault="006B307A">
      <w:pPr>
        <w:pStyle w:val="aa"/>
        <w:numPr>
          <w:ilvl w:val="0"/>
          <w:numId w:val="57"/>
        </w:numPr>
        <w:tabs>
          <w:tab w:val="clear" w:pos="567"/>
          <w:tab w:val="clear" w:pos="851"/>
          <w:tab w:val="clear" w:pos="1418"/>
          <w:tab w:val="clear" w:pos="1701"/>
          <w:tab w:val="left" w:pos="-8289"/>
          <w:tab w:val="left" w:pos="-3159"/>
        </w:tabs>
        <w:spacing w:line="120" w:lineRule="atLeast"/>
        <w:ind w:left="1487"/>
      </w:pPr>
      <w:r>
        <w:rPr>
          <w:rFonts w:hint="eastAsia"/>
        </w:rPr>
        <w:t>使用可能</w:t>
      </w:r>
      <w:r>
        <w:t>-</w:t>
      </w:r>
      <w:r>
        <w:rPr>
          <w:rFonts w:hint="eastAsia"/>
        </w:rPr>
        <w:t>針残量小間近</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t>-</w:t>
      </w:r>
      <w:r w:rsidRPr="00CF7765">
        <w:rPr>
          <w:rFonts w:hint="eastAsia"/>
        </w:rPr>
        <w:t>針残量小</w:t>
      </w:r>
      <w:r w:rsidRPr="00CF7765">
        <w:rPr>
          <w:rFonts w:hint="eastAsia"/>
        </w:rPr>
        <w:t>/</w:t>
      </w:r>
      <w:r w:rsidRPr="00CF7765">
        <w:rPr>
          <w:rFonts w:hint="eastAsia"/>
        </w:rPr>
        <w:t>カートリッジミスセット</w:t>
      </w:r>
    </w:p>
    <w:p w:rsidR="00FD3712" w:rsidRPr="00CF7765" w:rsidRDefault="00FD3712">
      <w:pPr>
        <w:pStyle w:val="aa"/>
        <w:numPr>
          <w:ilvl w:val="0"/>
          <w:numId w:val="57"/>
        </w:numPr>
        <w:tabs>
          <w:tab w:val="clear" w:pos="567"/>
          <w:tab w:val="clear" w:pos="851"/>
          <w:tab w:val="clear" w:pos="1418"/>
          <w:tab w:val="clear" w:pos="1701"/>
        </w:tabs>
        <w:spacing w:line="120" w:lineRule="atLeast"/>
        <w:ind w:left="1487"/>
      </w:pPr>
      <w:r w:rsidRPr="00CF7765">
        <w:rPr>
          <w:rFonts w:hint="eastAsia"/>
        </w:rPr>
        <w:t>使用不可</w:t>
      </w:r>
      <w:r w:rsidRPr="00CF7765">
        <w:t>-</w:t>
      </w:r>
      <w:r w:rsidRPr="00CF7765">
        <w:rPr>
          <w:rFonts w:hint="eastAsia"/>
        </w:rPr>
        <w:t>異常発生（その他）</w:t>
      </w:r>
    </w:p>
    <w:p w:rsidR="00FD3712" w:rsidRPr="00CF7765" w:rsidRDefault="00FD3712">
      <w:pPr>
        <w:pStyle w:val="aa"/>
        <w:numPr>
          <w:ilvl w:val="0"/>
          <w:numId w:val="57"/>
        </w:numPr>
        <w:tabs>
          <w:tab w:val="clear" w:pos="567"/>
          <w:tab w:val="clear" w:pos="851"/>
          <w:tab w:val="clear" w:pos="1418"/>
          <w:tab w:val="clear" w:pos="1701"/>
        </w:tabs>
        <w:spacing w:line="120" w:lineRule="atLeast"/>
        <w:ind w:left="1487"/>
      </w:pPr>
      <w:r w:rsidRPr="00CF7765">
        <w:rPr>
          <w:rFonts w:hint="eastAsia"/>
        </w:rPr>
        <w:t>故障</w:t>
      </w:r>
    </w:p>
    <w:p w:rsidR="00FD3712" w:rsidRPr="00CF7765" w:rsidRDefault="00FD3712">
      <w:pPr>
        <w:pStyle w:val="aa"/>
        <w:numPr>
          <w:ilvl w:val="0"/>
          <w:numId w:val="63"/>
        </w:numPr>
        <w:tabs>
          <w:tab w:val="clear" w:pos="851"/>
        </w:tabs>
        <w:ind w:left="1275"/>
      </w:pPr>
      <w:r w:rsidRPr="00CF7765">
        <w:rPr>
          <w:rFonts w:hint="eastAsia"/>
        </w:rPr>
        <w:t>Puncher</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-Dust Box Near Full</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-Dust Box Full</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 xml:space="preserve">-Dust Box Miss Set </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故障</w:t>
      </w:r>
    </w:p>
    <w:p w:rsidR="00FD3712" w:rsidRPr="00CF7765" w:rsidRDefault="00FD3712">
      <w:pPr>
        <w:pStyle w:val="aa"/>
        <w:numPr>
          <w:ilvl w:val="0"/>
          <w:numId w:val="63"/>
        </w:numPr>
        <w:tabs>
          <w:tab w:val="clear" w:pos="851"/>
        </w:tabs>
        <w:ind w:left="1275"/>
      </w:pPr>
      <w:r w:rsidRPr="00CF7765">
        <w:rPr>
          <w:rFonts w:hint="eastAsia"/>
        </w:rPr>
        <w:t>Coil Puncher</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-Dust Box Near Full</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-Dust Box Full</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-Dust Box Miss Set</w:t>
      </w:r>
    </w:p>
    <w:p w:rsidR="00FD3712" w:rsidRPr="00CF7765" w:rsidRDefault="00FD3712">
      <w:pPr>
        <w:pStyle w:val="aa"/>
        <w:numPr>
          <w:ilvl w:val="0"/>
          <w:numId w:val="63"/>
        </w:numPr>
        <w:tabs>
          <w:tab w:val="clear" w:pos="851"/>
        </w:tabs>
        <w:ind w:left="1275"/>
      </w:pPr>
      <w:r w:rsidRPr="00CF7765">
        <w:rPr>
          <w:rFonts w:hint="eastAsia"/>
        </w:rPr>
        <w:t>Coil Punch Die</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 xml:space="preserve">-Punch Die Miss Set </w:t>
      </w:r>
    </w:p>
    <w:p w:rsidR="00FD3712" w:rsidRPr="00CF7765" w:rsidRDefault="00FD3712">
      <w:pPr>
        <w:pStyle w:val="aa"/>
        <w:numPr>
          <w:ilvl w:val="0"/>
          <w:numId w:val="63"/>
        </w:numPr>
        <w:tabs>
          <w:tab w:val="clear" w:pos="851"/>
        </w:tabs>
        <w:ind w:left="1275"/>
      </w:pPr>
      <w:r w:rsidRPr="00CF7765">
        <w:rPr>
          <w:rFonts w:hint="eastAsia"/>
        </w:rPr>
        <w:t>Stapler Dust Box</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-Dust Box Near Full</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-Dust Box Full</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 xml:space="preserve">-Dust Box Miss Set </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故障</w:t>
      </w:r>
    </w:p>
    <w:p w:rsidR="00FD3712" w:rsidRPr="00CF7765" w:rsidRDefault="00FD3712">
      <w:pPr>
        <w:pStyle w:val="aa"/>
        <w:numPr>
          <w:ilvl w:val="0"/>
          <w:numId w:val="63"/>
        </w:numPr>
        <w:tabs>
          <w:tab w:val="clear" w:pos="851"/>
        </w:tabs>
        <w:ind w:left="1275"/>
      </w:pPr>
      <w:r w:rsidRPr="00CF7765">
        <w:rPr>
          <w:rFonts w:hint="eastAsia"/>
        </w:rPr>
        <w:t>Booklet Trimmer</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lastRenderedPageBreak/>
        <w:t>使用可能</w:t>
      </w:r>
    </w:p>
    <w:p w:rsidR="00FD3712"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-Dust Box Full</w:t>
      </w:r>
    </w:p>
    <w:p w:rsidR="009E79EA" w:rsidRPr="00FF16DA" w:rsidRDefault="009E79EA" w:rsidP="009E79EA">
      <w:pPr>
        <w:pStyle w:val="aa"/>
        <w:numPr>
          <w:ilvl w:val="0"/>
          <w:numId w:val="63"/>
        </w:numPr>
        <w:tabs>
          <w:tab w:val="clear" w:pos="851"/>
        </w:tabs>
        <w:ind w:left="1275"/>
      </w:pPr>
      <w:r>
        <w:rPr>
          <w:rFonts w:hint="eastAsia"/>
        </w:rPr>
        <w:t xml:space="preserve">Sheet </w:t>
      </w:r>
      <w:r w:rsidRPr="00FF16DA">
        <w:rPr>
          <w:rFonts w:hint="eastAsia"/>
        </w:rPr>
        <w:t>Trimmer</w:t>
      </w:r>
    </w:p>
    <w:p w:rsidR="009E79EA" w:rsidRPr="00FF16DA" w:rsidRDefault="009E79EA" w:rsidP="009E79EA">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FF16DA">
        <w:rPr>
          <w:rFonts w:hint="eastAsia"/>
        </w:rPr>
        <w:t>使用可能</w:t>
      </w:r>
    </w:p>
    <w:p w:rsidR="009E79EA" w:rsidRPr="00FF16DA" w:rsidRDefault="009E79EA" w:rsidP="009E79EA">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FF16DA">
        <w:rPr>
          <w:rFonts w:hint="eastAsia"/>
        </w:rPr>
        <w:t>使用可能</w:t>
      </w:r>
      <w:r w:rsidRPr="00FF16DA">
        <w:rPr>
          <w:rFonts w:hint="eastAsia"/>
        </w:rPr>
        <w:t>-Dust Box Near Full</w:t>
      </w:r>
    </w:p>
    <w:p w:rsidR="009E79EA" w:rsidRDefault="009E79EA" w:rsidP="009E79EA">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FF16DA">
        <w:rPr>
          <w:rFonts w:hint="eastAsia"/>
        </w:rPr>
        <w:t>使用不可</w:t>
      </w:r>
      <w:r w:rsidRPr="00FF16DA">
        <w:rPr>
          <w:rFonts w:hint="eastAsia"/>
        </w:rPr>
        <w:t>-Dust Box Full</w:t>
      </w:r>
    </w:p>
    <w:p w:rsidR="009E79EA" w:rsidRDefault="009E79EA" w:rsidP="009E79EA">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FF16DA">
        <w:rPr>
          <w:rFonts w:hint="eastAsia"/>
        </w:rPr>
        <w:t>使用不可</w:t>
      </w:r>
      <w:r w:rsidRPr="00FF16DA">
        <w:rPr>
          <w:rFonts w:hint="eastAsia"/>
        </w:rPr>
        <w:t>-Dust Box Miss Set</w:t>
      </w:r>
    </w:p>
    <w:p w:rsidR="009E79EA" w:rsidRDefault="009E79EA" w:rsidP="009E79EA">
      <w:pPr>
        <w:pStyle w:val="aa"/>
        <w:numPr>
          <w:ilvl w:val="0"/>
          <w:numId w:val="57"/>
        </w:numPr>
        <w:tabs>
          <w:tab w:val="clear" w:pos="567"/>
          <w:tab w:val="clear" w:pos="851"/>
          <w:tab w:val="clear" w:pos="1418"/>
          <w:tab w:val="clear" w:pos="1701"/>
          <w:tab w:val="left" w:pos="-8289"/>
          <w:tab w:val="left" w:pos="-3159"/>
        </w:tabs>
        <w:spacing w:line="120" w:lineRule="atLeast"/>
        <w:ind w:left="1487"/>
      </w:pPr>
      <w:r>
        <w:rPr>
          <w:rFonts w:hint="eastAsia"/>
        </w:rPr>
        <w:t>故障</w:t>
      </w:r>
    </w:p>
    <w:p w:rsidR="009E79EA" w:rsidRPr="00FF16DA" w:rsidRDefault="009E79EA" w:rsidP="009E79EA">
      <w:pPr>
        <w:pStyle w:val="aa"/>
        <w:numPr>
          <w:ilvl w:val="0"/>
          <w:numId w:val="63"/>
        </w:numPr>
        <w:tabs>
          <w:tab w:val="clear" w:pos="851"/>
        </w:tabs>
        <w:ind w:left="1275"/>
      </w:pPr>
      <w:r>
        <w:rPr>
          <w:rFonts w:hint="eastAsia"/>
        </w:rPr>
        <w:t>Creaser</w:t>
      </w:r>
    </w:p>
    <w:p w:rsidR="009E79EA" w:rsidRPr="00FF16DA" w:rsidRDefault="009E79EA" w:rsidP="009E79EA">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FF16DA">
        <w:rPr>
          <w:rFonts w:hint="eastAsia"/>
        </w:rPr>
        <w:t>使用可能</w:t>
      </w:r>
    </w:p>
    <w:p w:rsidR="009E79EA" w:rsidRDefault="009E79EA" w:rsidP="009E79EA">
      <w:pPr>
        <w:pStyle w:val="aa"/>
        <w:numPr>
          <w:ilvl w:val="0"/>
          <w:numId w:val="57"/>
        </w:numPr>
        <w:tabs>
          <w:tab w:val="clear" w:pos="567"/>
          <w:tab w:val="clear" w:pos="851"/>
          <w:tab w:val="clear" w:pos="1418"/>
          <w:tab w:val="clear" w:pos="1701"/>
          <w:tab w:val="left" w:pos="-8289"/>
          <w:tab w:val="left" w:pos="-3159"/>
        </w:tabs>
        <w:spacing w:line="120" w:lineRule="atLeast"/>
        <w:ind w:left="1487"/>
      </w:pPr>
      <w:r>
        <w:rPr>
          <w:rFonts w:hint="eastAsia"/>
        </w:rPr>
        <w:t>故障</w:t>
      </w:r>
    </w:p>
    <w:p w:rsidR="009E79EA" w:rsidRPr="00CF7765" w:rsidRDefault="009E79EA" w:rsidP="00635E35">
      <w:pPr>
        <w:pStyle w:val="aa"/>
        <w:tabs>
          <w:tab w:val="clear" w:pos="567"/>
          <w:tab w:val="clear" w:pos="851"/>
          <w:tab w:val="clear" w:pos="1418"/>
          <w:tab w:val="clear" w:pos="1701"/>
          <w:tab w:val="left" w:pos="-8289"/>
          <w:tab w:val="left" w:pos="-3159"/>
        </w:tabs>
        <w:spacing w:line="120" w:lineRule="atLeast"/>
        <w:ind w:left="1260"/>
      </w:pPr>
    </w:p>
    <w:p w:rsidR="00FD3712" w:rsidRPr="00CF7765" w:rsidRDefault="00FD3712">
      <w:pPr>
        <w:pStyle w:val="aa"/>
        <w:numPr>
          <w:ilvl w:val="0"/>
          <w:numId w:val="63"/>
        </w:numPr>
        <w:tabs>
          <w:tab w:val="clear" w:pos="851"/>
        </w:tabs>
        <w:ind w:left="1275"/>
      </w:pPr>
      <w:r w:rsidRPr="00CF7765">
        <w:rPr>
          <w:rFonts w:hint="eastAsia"/>
        </w:rPr>
        <w:t>くるみ製本機</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初期化処理中</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自動排出中</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自動排出待ち</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 xml:space="preserve">製本待ち　　　　　　　</w:t>
      </w:r>
      <w:r w:rsidRPr="00CF7765">
        <w:rPr>
          <w:rFonts w:hint="eastAsia"/>
        </w:rPr>
        <w:t>(</w:t>
      </w:r>
      <w:r w:rsidRPr="00CF7765">
        <w:rPr>
          <w:rFonts w:hint="eastAsia"/>
        </w:rPr>
        <w:t>印字終了後にくるみ製本処理が実行中でこれの完了待ち</w:t>
      </w:r>
      <w:r w:rsidRPr="00CF7765">
        <w:rPr>
          <w:rFonts w:hint="eastAsia"/>
        </w:rPr>
        <w:t>)</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マニュアル製本待ち</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故障</w:t>
      </w:r>
    </w:p>
    <w:p w:rsidR="00FD3712" w:rsidRPr="00CF7765" w:rsidRDefault="00FD3712">
      <w:pPr>
        <w:pStyle w:val="aa"/>
        <w:numPr>
          <w:ilvl w:val="0"/>
          <w:numId w:val="63"/>
        </w:numPr>
        <w:tabs>
          <w:tab w:val="clear" w:pos="851"/>
        </w:tabs>
        <w:ind w:left="1275"/>
      </w:pPr>
      <w:r w:rsidRPr="00CF7765">
        <w:rPr>
          <w:rFonts w:hint="eastAsia"/>
        </w:rPr>
        <w:t>くるみ製本機のモード</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-Inline Mode</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-Manual Mode</w:t>
      </w:r>
    </w:p>
    <w:p w:rsidR="00FD3712" w:rsidRPr="00CF7765" w:rsidRDefault="00FD3712">
      <w:pPr>
        <w:pStyle w:val="aa"/>
        <w:numPr>
          <w:ilvl w:val="0"/>
          <w:numId w:val="63"/>
        </w:numPr>
        <w:tabs>
          <w:tab w:val="clear" w:pos="851"/>
        </w:tabs>
        <w:ind w:left="1275"/>
      </w:pPr>
      <w:r w:rsidRPr="00CF7765">
        <w:rPr>
          <w:rFonts w:hint="eastAsia"/>
        </w:rPr>
        <w:t>くるみ製本機のエラー</w:t>
      </w:r>
      <w:r w:rsidRPr="00CF7765">
        <w:rPr>
          <w:rFonts w:hint="eastAsia"/>
        </w:rPr>
        <w:t xml:space="preserve"> (</w:t>
      </w:r>
      <w:r w:rsidRPr="00CF7765">
        <w:rPr>
          <w:rFonts w:hint="eastAsia"/>
        </w:rPr>
        <w:t>マニュアル製本モード時のみ有効</w:t>
      </w:r>
      <w:r w:rsidRPr="00CF7765">
        <w:rPr>
          <w:rFonts w:hint="eastAsia"/>
        </w:rPr>
        <w:t>)</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w:t>
      </w:r>
      <w:r w:rsidRPr="00CF7765">
        <w:rPr>
          <w:rFonts w:hint="eastAsia"/>
        </w:rPr>
        <w:t>未発生</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w:t>
      </w:r>
      <w:r w:rsidRPr="00CF7765">
        <w:rPr>
          <w:rFonts w:hint="eastAsia"/>
        </w:rPr>
        <w:t>断裁幅オーバー</w:t>
      </w:r>
      <w:r w:rsidR="008557DE" w:rsidRPr="00CF7765">
        <w:rPr>
          <w:rFonts w:hint="eastAsia"/>
        </w:rPr>
        <w:t xml:space="preserve"> 1/2</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w:t>
      </w:r>
      <w:r w:rsidRPr="00CF7765">
        <w:rPr>
          <w:rFonts w:hint="eastAsia"/>
        </w:rPr>
        <w:t>仕上がりサイズ高さオーバー</w:t>
      </w:r>
      <w:r w:rsidR="008557DE" w:rsidRPr="00CF7765">
        <w:rPr>
          <w:rFonts w:hint="eastAsia"/>
        </w:rPr>
        <w:t>1/2</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w:t>
      </w:r>
      <w:r w:rsidRPr="00CF7765">
        <w:rPr>
          <w:rFonts w:hint="eastAsia"/>
        </w:rPr>
        <w:t>コンパイルトレイ用紙束厚オーバー</w:t>
      </w:r>
      <w:r w:rsidR="008557DE" w:rsidRPr="00CF7765">
        <w:rPr>
          <w:rFonts w:hint="eastAsia"/>
        </w:rPr>
        <w:t>1/2</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w:t>
      </w:r>
      <w:r w:rsidRPr="00CF7765">
        <w:rPr>
          <w:rFonts w:hint="eastAsia"/>
        </w:rPr>
        <w:t>用紙サイズ不一致</w:t>
      </w:r>
      <w:r w:rsidR="008557DE" w:rsidRPr="00CF7765">
        <w:rPr>
          <w:rFonts w:hint="eastAsia"/>
        </w:rPr>
        <w:t>1/2</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w:t>
      </w:r>
      <w:r w:rsidRPr="00CF7765">
        <w:rPr>
          <w:rFonts w:hint="eastAsia"/>
        </w:rPr>
        <w:t>表紙サイズ不一致</w:t>
      </w:r>
      <w:r w:rsidR="008557DE" w:rsidRPr="00CF7765">
        <w:rPr>
          <w:rFonts w:hint="eastAsia"/>
        </w:rPr>
        <w:t>1/2</w:t>
      </w:r>
    </w:p>
    <w:p w:rsidR="00FD3712" w:rsidRPr="00CF7765" w:rsidRDefault="00FD3712">
      <w:pPr>
        <w:pStyle w:val="aa"/>
        <w:numPr>
          <w:ilvl w:val="0"/>
          <w:numId w:val="63"/>
        </w:numPr>
        <w:tabs>
          <w:tab w:val="clear" w:pos="851"/>
        </w:tabs>
        <w:ind w:left="1275"/>
      </w:pPr>
      <w:r w:rsidRPr="00CF7765">
        <w:rPr>
          <w:rFonts w:hint="eastAsia"/>
        </w:rPr>
        <w:t>くるみ製本機の糊</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-Near Empty</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-Empty</w:t>
      </w:r>
    </w:p>
    <w:p w:rsidR="00FD3712" w:rsidRPr="00CF7765" w:rsidRDefault="00FD3712">
      <w:pPr>
        <w:pStyle w:val="aa"/>
        <w:numPr>
          <w:ilvl w:val="0"/>
          <w:numId w:val="63"/>
        </w:numPr>
        <w:tabs>
          <w:tab w:val="clear" w:pos="851"/>
        </w:tabs>
        <w:ind w:left="1275"/>
      </w:pPr>
      <w:r w:rsidRPr="00CF7765">
        <w:rPr>
          <w:rFonts w:hint="eastAsia"/>
        </w:rPr>
        <w:t>くるみ製本機の糊温度調整</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w:t>
      </w:r>
      <w:r w:rsidRPr="00CF7765">
        <w:rPr>
          <w:rFonts w:hint="eastAsia"/>
        </w:rPr>
        <w:t>温調中</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w:t>
      </w:r>
      <w:r w:rsidRPr="00CF7765">
        <w:rPr>
          <w:rFonts w:hint="eastAsia"/>
        </w:rPr>
        <w:t>温調立ち上げ中</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w:t>
      </w:r>
      <w:r w:rsidRPr="00CF7765">
        <w:rPr>
          <w:rFonts w:hint="eastAsia"/>
        </w:rPr>
        <w:t>温調停止中</w:t>
      </w:r>
    </w:p>
    <w:p w:rsidR="00FD3712" w:rsidRPr="00CF7765" w:rsidRDefault="00FD3712">
      <w:pPr>
        <w:pStyle w:val="aa"/>
        <w:numPr>
          <w:ilvl w:val="0"/>
          <w:numId w:val="63"/>
        </w:numPr>
        <w:tabs>
          <w:tab w:val="clear" w:pos="851"/>
        </w:tabs>
        <w:ind w:left="1275"/>
      </w:pPr>
      <w:r w:rsidRPr="00CF7765">
        <w:rPr>
          <w:rFonts w:hint="eastAsia"/>
        </w:rPr>
        <w:t>くるみ製本機の糊温調待ち時間</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0</w:t>
      </w:r>
      <w:r w:rsidRPr="00CF7765">
        <w:rPr>
          <w:rFonts w:hint="eastAsia"/>
        </w:rPr>
        <w:t>分</w:t>
      </w:r>
      <w:r w:rsidRPr="00CF7765">
        <w:rPr>
          <w:rFonts w:hint="eastAsia"/>
        </w:rPr>
        <w:t>-0</w:t>
      </w:r>
      <w:r w:rsidRPr="00CF7765">
        <w:rPr>
          <w:rFonts w:hint="eastAsia"/>
        </w:rPr>
        <w:t>分または不明</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n</w:t>
      </w:r>
      <w:r w:rsidRPr="00CF7765">
        <w:rPr>
          <w:rFonts w:hint="eastAsia"/>
        </w:rPr>
        <w:t>分</w:t>
      </w:r>
    </w:p>
    <w:p w:rsidR="00FD3712" w:rsidRPr="00CF7765" w:rsidRDefault="00FD3712">
      <w:pPr>
        <w:pStyle w:val="aa"/>
        <w:numPr>
          <w:ilvl w:val="0"/>
          <w:numId w:val="63"/>
        </w:numPr>
        <w:tabs>
          <w:tab w:val="clear" w:pos="851"/>
        </w:tabs>
        <w:ind w:left="1275"/>
      </w:pPr>
      <w:r w:rsidRPr="00CF7765">
        <w:rPr>
          <w:rFonts w:hint="eastAsia"/>
        </w:rPr>
        <w:t>くるみ製本機の糊入れ</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t>—</w:t>
      </w:r>
      <w:r w:rsidRPr="00CF7765">
        <w:rPr>
          <w:rFonts w:hint="eastAsia"/>
        </w:rPr>
        <w:t>Container Miss Set</w:t>
      </w:r>
    </w:p>
    <w:p w:rsidR="00FD3712" w:rsidRPr="00CF7765" w:rsidRDefault="00FD3712">
      <w:pPr>
        <w:pStyle w:val="aa"/>
        <w:numPr>
          <w:ilvl w:val="0"/>
          <w:numId w:val="63"/>
        </w:numPr>
        <w:tabs>
          <w:tab w:val="clear" w:pos="851"/>
        </w:tabs>
        <w:ind w:left="1275"/>
      </w:pPr>
      <w:r w:rsidRPr="00CF7765">
        <w:rPr>
          <w:rFonts w:hint="eastAsia"/>
        </w:rPr>
        <w:t>くるみ製本機の屑入れ</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-Dust Box Miss Set</w:t>
      </w:r>
    </w:p>
    <w:p w:rsidR="00FD3712" w:rsidRPr="00CF7765" w:rsidRDefault="00FD3712">
      <w:pPr>
        <w:pStyle w:val="aa"/>
        <w:numPr>
          <w:ilvl w:val="0"/>
          <w:numId w:val="63"/>
        </w:numPr>
        <w:tabs>
          <w:tab w:val="clear" w:pos="851"/>
        </w:tabs>
        <w:ind w:left="1275"/>
      </w:pPr>
      <w:r w:rsidRPr="00CF7765">
        <w:rPr>
          <w:rFonts w:hint="eastAsia"/>
        </w:rPr>
        <w:t>くるみ製本機の屑箱</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-Dust Box Near Full</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使用不可</w:t>
      </w:r>
      <w:r w:rsidRPr="00CF7765">
        <w:rPr>
          <w:rFonts w:hint="eastAsia"/>
        </w:rPr>
        <w:t>-Dust Box Full</w:t>
      </w:r>
    </w:p>
    <w:p w:rsidR="00FD3712" w:rsidRPr="00CF7765" w:rsidRDefault="00FD3712">
      <w:pPr>
        <w:pStyle w:val="aa"/>
        <w:numPr>
          <w:ilvl w:val="0"/>
          <w:numId w:val="63"/>
        </w:numPr>
        <w:tabs>
          <w:tab w:val="clear" w:pos="851"/>
        </w:tabs>
        <w:ind w:left="1275"/>
      </w:pPr>
      <w:r w:rsidRPr="00CF7765">
        <w:rPr>
          <w:rFonts w:hint="eastAsia"/>
        </w:rPr>
        <w:t>くるみ製本機の刃</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-Near Life End</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-Qulaity Life End</w:t>
      </w:r>
    </w:p>
    <w:p w:rsidR="00FD3712" w:rsidRPr="00CF7765" w:rsidRDefault="00FD3712">
      <w:pPr>
        <w:pStyle w:val="aa"/>
        <w:numPr>
          <w:ilvl w:val="0"/>
          <w:numId w:val="63"/>
        </w:numPr>
        <w:tabs>
          <w:tab w:val="clear" w:pos="851"/>
        </w:tabs>
        <w:ind w:left="1275"/>
      </w:pPr>
      <w:r w:rsidRPr="00CF7765">
        <w:rPr>
          <w:rFonts w:hint="eastAsia"/>
        </w:rPr>
        <w:t>くるみ製本機の刃受け</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-Near Life End</w:t>
      </w:r>
    </w:p>
    <w:p w:rsidR="00FD3712" w:rsidRPr="00CF7765" w:rsidRDefault="00FD3712">
      <w:pPr>
        <w:pStyle w:val="aa"/>
        <w:numPr>
          <w:ilvl w:val="0"/>
          <w:numId w:val="57"/>
        </w:numPr>
        <w:tabs>
          <w:tab w:val="clear" w:pos="567"/>
          <w:tab w:val="clear" w:pos="851"/>
          <w:tab w:val="clear" w:pos="1418"/>
          <w:tab w:val="clear" w:pos="1701"/>
          <w:tab w:val="left" w:pos="-8289"/>
          <w:tab w:val="left" w:pos="-3159"/>
        </w:tabs>
        <w:spacing w:line="120" w:lineRule="atLeast"/>
        <w:ind w:left="1487"/>
      </w:pPr>
      <w:r w:rsidRPr="00CF7765">
        <w:rPr>
          <w:rFonts w:hint="eastAsia"/>
        </w:rPr>
        <w:t>使用可能</w:t>
      </w:r>
      <w:r w:rsidRPr="00CF7765">
        <w:rPr>
          <w:rFonts w:hint="eastAsia"/>
        </w:rPr>
        <w:t>-Qulaity Life End</w:t>
      </w:r>
    </w:p>
    <w:p w:rsidR="00FD3712" w:rsidRPr="00CF7765" w:rsidRDefault="00FD3712">
      <w:pPr>
        <w:pStyle w:val="aa"/>
        <w:tabs>
          <w:tab w:val="clear" w:pos="851"/>
        </w:tabs>
        <w:ind w:left="927"/>
      </w:pPr>
    </w:p>
    <w:p w:rsidR="00FD3712" w:rsidRPr="00CF7765" w:rsidRDefault="00FD3712">
      <w:pPr>
        <w:pStyle w:val="aa"/>
        <w:tabs>
          <w:tab w:val="clear" w:pos="851"/>
        </w:tabs>
        <w:ind w:left="927"/>
      </w:pPr>
      <w:r w:rsidRPr="00CF7765">
        <w:rPr>
          <w:rFonts w:hint="eastAsia"/>
        </w:rPr>
        <w:t>【特記事項】</w:t>
      </w:r>
    </w:p>
    <w:p w:rsidR="00FD3712" w:rsidRPr="00CF7765" w:rsidRDefault="00FD3712">
      <w:pPr>
        <w:pStyle w:val="aa"/>
        <w:tabs>
          <w:tab w:val="clear" w:pos="851"/>
        </w:tabs>
        <w:ind w:left="1107"/>
      </w:pPr>
      <w:r w:rsidRPr="00CF7765">
        <w:rPr>
          <w:rFonts w:hint="eastAsia"/>
        </w:rPr>
        <w:lastRenderedPageBreak/>
        <w:t>Puncher</w:t>
      </w:r>
      <w:r w:rsidRPr="00CF7765">
        <w:rPr>
          <w:rFonts w:hint="eastAsia"/>
        </w:rPr>
        <w:t>の「使用不可</w:t>
      </w:r>
      <w:r w:rsidRPr="00CF7765">
        <w:rPr>
          <w:rFonts w:hint="eastAsia"/>
        </w:rPr>
        <w:t>-Dust Box Full</w:t>
      </w:r>
      <w:r w:rsidRPr="00CF7765">
        <w:rPr>
          <w:rFonts w:hint="eastAsia"/>
        </w:rPr>
        <w:t>」をとりうるのは、</w:t>
      </w:r>
      <w:r w:rsidRPr="00CF7765">
        <w:rPr>
          <w:rFonts w:hint="eastAsia"/>
        </w:rPr>
        <w:t>SB</w:t>
      </w:r>
      <w:r w:rsidR="000A4C16">
        <w:t>/GB</w:t>
      </w:r>
      <w:r w:rsidRPr="00CF7765">
        <w:rPr>
          <w:rFonts w:hint="eastAsia"/>
        </w:rPr>
        <w:t>-Finisher</w:t>
      </w:r>
      <w:r w:rsidRPr="00CF7765">
        <w:rPr>
          <w:rFonts w:hint="eastAsia"/>
        </w:rPr>
        <w:t>と</w:t>
      </w:r>
      <w:r w:rsidRPr="00CF7765">
        <w:rPr>
          <w:rFonts w:hint="eastAsia"/>
        </w:rPr>
        <w:t>D3-Finisher</w:t>
      </w:r>
      <w:r w:rsidRPr="00CF7765">
        <w:rPr>
          <w:rFonts w:hint="eastAsia"/>
        </w:rPr>
        <w:t>のみである。</w:t>
      </w:r>
    </w:p>
    <w:p w:rsidR="00FD3712" w:rsidRPr="00CF7765" w:rsidRDefault="00FD3712">
      <w:pPr>
        <w:pStyle w:val="aa"/>
        <w:tabs>
          <w:tab w:val="clear" w:pos="851"/>
        </w:tabs>
        <w:ind w:left="1107"/>
      </w:pPr>
      <w:r w:rsidRPr="00CF7765">
        <w:rPr>
          <w:rFonts w:hint="eastAsia"/>
        </w:rPr>
        <w:t>Trimmer</w:t>
      </w:r>
      <w:r w:rsidRPr="00CF7765">
        <w:rPr>
          <w:rFonts w:hint="eastAsia"/>
        </w:rPr>
        <w:t>の</w:t>
      </w:r>
      <w:r w:rsidRPr="00CF7765">
        <w:rPr>
          <w:rFonts w:hint="eastAsia"/>
        </w:rPr>
        <w:t>Dust Box Miss Set</w:t>
      </w:r>
      <w:r w:rsidRPr="00CF7765">
        <w:rPr>
          <w:rFonts w:hint="eastAsia"/>
        </w:rPr>
        <w:t>は、インターロックオープン状態となる。</w:t>
      </w:r>
      <w:r w:rsidR="006952CA" w:rsidRPr="00CF7765">
        <w:br/>
      </w:r>
      <w:r w:rsidR="009B388C" w:rsidRPr="00CF7765">
        <w:rPr>
          <w:rFonts w:hint="eastAsia"/>
        </w:rPr>
        <w:t>くるみ製本機の消耗品の糊は</w:t>
      </w:r>
      <w:r w:rsidR="009B388C" w:rsidRPr="00CF7765">
        <w:rPr>
          <w:rFonts w:hint="eastAsia"/>
        </w:rPr>
        <w:t>CRU</w:t>
      </w:r>
      <w:r w:rsidR="009B388C" w:rsidRPr="00CF7765">
        <w:rPr>
          <w:rFonts w:hint="eastAsia"/>
        </w:rPr>
        <w:t>、刃</w:t>
      </w:r>
      <w:r w:rsidR="009B388C" w:rsidRPr="00CF7765">
        <w:rPr>
          <w:rFonts w:hint="eastAsia"/>
        </w:rPr>
        <w:t>/</w:t>
      </w:r>
      <w:r w:rsidR="009B388C" w:rsidRPr="00CF7765">
        <w:rPr>
          <w:rFonts w:hint="eastAsia"/>
        </w:rPr>
        <w:t>刃受けは</w:t>
      </w:r>
      <w:r w:rsidR="009B388C" w:rsidRPr="00CF7765">
        <w:rPr>
          <w:rFonts w:hint="eastAsia"/>
        </w:rPr>
        <w:t>ERU</w:t>
      </w:r>
      <w:r w:rsidR="009B388C" w:rsidRPr="00CF7765">
        <w:rPr>
          <w:rFonts w:hint="eastAsia"/>
        </w:rPr>
        <w:t>である。</w:t>
      </w:r>
      <w:r w:rsidR="00D86CA4" w:rsidRPr="00CF7765">
        <w:br/>
      </w:r>
      <w:r w:rsidR="00D86CA4" w:rsidRPr="00CF7765">
        <w:rPr>
          <w:rFonts w:hint="eastAsia"/>
        </w:rPr>
        <w:t>Sparta Coil Puncher</w:t>
      </w:r>
      <w:r w:rsidR="00D86CA4" w:rsidRPr="00CF7765">
        <w:rPr>
          <w:rFonts w:hint="eastAsia"/>
        </w:rPr>
        <w:t>の取りうる状態は</w:t>
      </w:r>
      <w:r w:rsidR="00D86CA4" w:rsidRPr="00CF7765">
        <w:rPr>
          <w:rFonts w:hint="eastAsia"/>
        </w:rPr>
        <w:t>Coil Puncher</w:t>
      </w:r>
      <w:r w:rsidR="00D86CA4" w:rsidRPr="00CF7765">
        <w:rPr>
          <w:rFonts w:hint="eastAsia"/>
        </w:rPr>
        <w:t>のケースと同様である。</w:t>
      </w:r>
      <w:r w:rsidRPr="00CF7765">
        <w:br/>
      </w:r>
    </w:p>
    <w:p w:rsidR="00FD3712" w:rsidRPr="00CF7765" w:rsidRDefault="00C150C5">
      <w:pPr>
        <w:pStyle w:val="af3"/>
        <w:tabs>
          <w:tab w:val="clear" w:pos="1134"/>
          <w:tab w:val="clear" w:pos="4252"/>
          <w:tab w:val="clear" w:pos="8504"/>
        </w:tabs>
        <w:adjustRightInd/>
        <w:spacing w:after="0"/>
        <w:textAlignment w:val="auto"/>
      </w:pPr>
      <w:r w:rsidRPr="00CF7765">
        <w:rPr>
          <w:kern w:val="2"/>
        </w:rPr>
        <w:br w:type="page"/>
      </w:r>
      <w:r w:rsidR="00FD3712" w:rsidRPr="00CF7765">
        <w:rPr>
          <w:rFonts w:hint="eastAsia"/>
          <w:kern w:val="2"/>
        </w:rPr>
        <w:lastRenderedPageBreak/>
        <w:t>＜システムデータ＞</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180"/>
        <w:gridCol w:w="1020"/>
        <w:gridCol w:w="1260"/>
        <w:gridCol w:w="4180"/>
      </w:tblGrid>
      <w:tr w:rsidR="00FD3712" w:rsidRPr="00CF7765">
        <w:trPr>
          <w:cantSplit/>
          <w:tblHeader/>
        </w:trPr>
        <w:tc>
          <w:tcPr>
            <w:tcW w:w="3180" w:type="dxa"/>
            <w:shd w:val="clear" w:color="auto" w:fill="FFFF00"/>
            <w:vAlign w:val="center"/>
          </w:tcPr>
          <w:p w:rsidR="00FD3712" w:rsidRPr="00CF7765" w:rsidRDefault="00FD3712">
            <w:r w:rsidRPr="00CF7765">
              <w:rPr>
                <w:rFonts w:hint="eastAsia"/>
              </w:rPr>
              <w:t>項目</w:t>
            </w:r>
          </w:p>
        </w:tc>
        <w:tc>
          <w:tcPr>
            <w:tcW w:w="1020" w:type="dxa"/>
            <w:shd w:val="clear" w:color="auto" w:fill="FFFF00"/>
            <w:vAlign w:val="center"/>
          </w:tcPr>
          <w:p w:rsidR="00FD3712" w:rsidRPr="00CF7765" w:rsidRDefault="00FD3712">
            <w:r w:rsidRPr="00CF7765">
              <w:rPr>
                <w:rFonts w:hint="eastAsia"/>
              </w:rPr>
              <w:t>設定</w:t>
            </w:r>
          </w:p>
        </w:tc>
        <w:tc>
          <w:tcPr>
            <w:tcW w:w="1260" w:type="dxa"/>
            <w:shd w:val="clear" w:color="auto" w:fill="FFFF00"/>
            <w:vAlign w:val="center"/>
          </w:tcPr>
          <w:p w:rsidR="00FD3712" w:rsidRPr="00CF7765" w:rsidRDefault="00FD3712">
            <w:r w:rsidRPr="00CF7765">
              <w:rPr>
                <w:rFonts w:hint="eastAsia"/>
              </w:rPr>
              <w:t>デフォルト値</w:t>
            </w:r>
          </w:p>
        </w:tc>
        <w:tc>
          <w:tcPr>
            <w:tcW w:w="418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cantSplit/>
        </w:trPr>
        <w:tc>
          <w:tcPr>
            <w:tcW w:w="318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排出トレイの状態</w:t>
            </w: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w:t>
            </w:r>
            <w:r w:rsidRPr="00CF7765">
              <w:rPr>
                <w:rFonts w:hint="eastAsia"/>
                <w:kern w:val="2"/>
              </w:rPr>
              <w:t>各排出トレイごと</w:t>
            </w:r>
            <w:r w:rsidRPr="00CF7765">
              <w:rPr>
                <w:rFonts w:hint="eastAsia"/>
                <w:kern w:val="2"/>
              </w:rPr>
              <w:t>)</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出力可</w:t>
            </w:r>
          </w:p>
          <w:p w:rsidR="00FD3712" w:rsidRDefault="00FD3712">
            <w:r w:rsidRPr="00CF7765">
              <w:rPr>
                <w:rFonts w:hint="eastAsia"/>
              </w:rPr>
              <w:t>トレイフル</w:t>
            </w:r>
          </w:p>
          <w:p w:rsidR="006B307A" w:rsidRPr="00CF7765" w:rsidRDefault="006B307A">
            <w:r>
              <w:rPr>
                <w:rFonts w:hint="eastAsia"/>
              </w:rPr>
              <w:t>トレイニアフル</w:t>
            </w:r>
          </w:p>
          <w:p w:rsidR="00FD3712" w:rsidRPr="00CF7765" w:rsidRDefault="00FD3712">
            <w:pPr>
              <w:pStyle w:val="aa"/>
              <w:ind w:left="0"/>
            </w:pPr>
            <w:r w:rsidRPr="00CF7765">
              <w:rPr>
                <w:rFonts w:hint="eastAsia"/>
              </w:rPr>
              <w:t>使用不可</w:t>
            </w:r>
          </w:p>
          <w:p w:rsidR="00FD3712" w:rsidRPr="00CF7765" w:rsidRDefault="00FD3712">
            <w:pPr>
              <w:pStyle w:val="aa"/>
              <w:ind w:left="0"/>
            </w:pPr>
            <w:r w:rsidRPr="00CF7765">
              <w:rPr>
                <w:rFonts w:hint="eastAsia"/>
              </w:rPr>
              <w:t>上昇中</w:t>
            </w:r>
          </w:p>
          <w:p w:rsidR="00FD3712" w:rsidRPr="00CF7765" w:rsidRDefault="00FD3712">
            <w:pPr>
              <w:pStyle w:val="aa"/>
              <w:ind w:left="0"/>
            </w:pPr>
            <w:r w:rsidRPr="00CF7765">
              <w:rPr>
                <w:rFonts w:hint="eastAsia"/>
              </w:rPr>
              <w:t>トレイなし</w:t>
            </w:r>
          </w:p>
          <w:p w:rsidR="00FD3712" w:rsidRPr="00CF7765" w:rsidRDefault="00FD3712">
            <w:pPr>
              <w:pStyle w:val="aa"/>
              <w:ind w:left="0"/>
            </w:pPr>
            <w:r w:rsidRPr="00CF7765">
              <w:rPr>
                <w:rFonts w:hint="eastAsia"/>
              </w:rPr>
              <w:t>ドアオープン</w:t>
            </w:r>
          </w:p>
          <w:p w:rsidR="00FD3712" w:rsidRPr="00CF7765" w:rsidRDefault="00FD3712">
            <w:r w:rsidRPr="00CF7765">
              <w:rPr>
                <w:rFonts w:hint="eastAsia"/>
              </w:rPr>
              <w:t>故障</w:t>
            </w:r>
          </w:p>
          <w:p w:rsidR="00FD3712" w:rsidRPr="00CF7765" w:rsidRDefault="00FD3712">
            <w:pPr>
              <w:pStyle w:val="aa"/>
              <w:ind w:left="0"/>
            </w:pPr>
            <w:r w:rsidRPr="00CF7765">
              <w:rPr>
                <w:rFonts w:hint="eastAsia"/>
              </w:rPr>
              <w:t>不明</w:t>
            </w:r>
          </w:p>
          <w:p w:rsidR="00FD3712" w:rsidRPr="00CF7765" w:rsidRDefault="00FD3712">
            <w:pPr>
              <w:pStyle w:val="aa"/>
              <w:ind w:left="0"/>
            </w:pPr>
            <w:r w:rsidRPr="00CF7765">
              <w:rPr>
                <w:rFonts w:hint="eastAsia"/>
              </w:rPr>
              <w:t>未装着</w:t>
            </w:r>
          </w:p>
        </w:tc>
      </w:tr>
      <w:tr w:rsidR="00FD3712" w:rsidRPr="00CF7765">
        <w:trPr>
          <w:cantSplit/>
        </w:trPr>
        <w:tc>
          <w:tcPr>
            <w:tcW w:w="3180" w:type="dxa"/>
          </w:tcPr>
          <w:p w:rsidR="00FD3712" w:rsidRPr="00CF7765" w:rsidRDefault="00FD3712">
            <w:pPr>
              <w:pStyle w:val="af3"/>
              <w:rPr>
                <w:kern w:val="2"/>
              </w:rPr>
            </w:pPr>
            <w:r w:rsidRPr="00CF7765">
              <w:rPr>
                <w:rFonts w:hint="eastAsia"/>
                <w:kern w:val="2"/>
              </w:rPr>
              <w:t>両面モジュールの状態</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出力可</w:t>
            </w:r>
          </w:p>
          <w:p w:rsidR="00FD3712" w:rsidRPr="00CF7765" w:rsidRDefault="00FD3712">
            <w:r w:rsidRPr="00CF7765">
              <w:rPr>
                <w:rFonts w:hint="eastAsia"/>
              </w:rPr>
              <w:t>故障</w:t>
            </w:r>
          </w:p>
          <w:p w:rsidR="00FD3712" w:rsidRPr="00CF7765" w:rsidRDefault="00FD3712">
            <w:pPr>
              <w:pStyle w:val="aa"/>
              <w:ind w:left="0"/>
            </w:pPr>
            <w:r w:rsidRPr="00CF7765">
              <w:rPr>
                <w:rFonts w:hint="eastAsia"/>
              </w:rPr>
              <w:t>未装着</w:t>
            </w:r>
          </w:p>
        </w:tc>
      </w:tr>
      <w:tr w:rsidR="00FD3712" w:rsidRPr="00CF7765">
        <w:trPr>
          <w:cantSplit/>
        </w:trPr>
        <w:tc>
          <w:tcPr>
            <w:tcW w:w="3180" w:type="dxa"/>
          </w:tcPr>
          <w:p w:rsidR="00FD3712" w:rsidRPr="00CF7765" w:rsidRDefault="00FD3712">
            <w:pPr>
              <w:pStyle w:val="af3"/>
              <w:spacing w:after="0"/>
              <w:rPr>
                <w:kern w:val="2"/>
              </w:rPr>
            </w:pPr>
            <w:r w:rsidRPr="00CF7765">
              <w:rPr>
                <w:kern w:val="2"/>
              </w:rPr>
              <w:t>Stapler</w:t>
            </w:r>
            <w:r w:rsidRPr="00CF7765">
              <w:rPr>
                <w:rFonts w:hint="eastAsia"/>
                <w:kern w:val="2"/>
              </w:rPr>
              <w:t>の状態</w:t>
            </w:r>
          </w:p>
          <w:p w:rsidR="00FD3712" w:rsidRPr="00CF7765" w:rsidRDefault="00FD3712">
            <w:pPr>
              <w:pStyle w:val="af3"/>
              <w:spacing w:after="0"/>
              <w:rPr>
                <w:kern w:val="2"/>
              </w:rPr>
            </w:pPr>
            <w:r w:rsidRPr="00CF7765">
              <w:rPr>
                <w:rFonts w:hint="eastAsia"/>
                <w:kern w:val="2"/>
              </w:rPr>
              <w:t>(</w:t>
            </w:r>
            <w:r w:rsidRPr="00CF7765">
              <w:rPr>
                <w:rFonts w:hint="eastAsia"/>
                <w:kern w:val="2"/>
              </w:rPr>
              <w:t>各</w:t>
            </w:r>
            <w:r w:rsidRPr="00CF7765">
              <w:rPr>
                <w:rFonts w:hint="eastAsia"/>
                <w:kern w:val="2"/>
              </w:rPr>
              <w:t>Stapler</w:t>
            </w:r>
            <w:r w:rsidRPr="00CF7765">
              <w:rPr>
                <w:rFonts w:hint="eastAsia"/>
                <w:kern w:val="2"/>
              </w:rPr>
              <w:t>ごとに</w:t>
            </w:r>
            <w:r w:rsidRPr="00CF7765">
              <w:rPr>
                <w:rFonts w:hint="eastAsia"/>
                <w:kern w:val="2"/>
              </w:rPr>
              <w:t>)</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pPr>
              <w:pStyle w:val="aa"/>
              <w:ind w:left="0"/>
            </w:pPr>
            <w:r w:rsidRPr="00CF7765">
              <w:rPr>
                <w:rFonts w:hint="eastAsia"/>
              </w:rPr>
              <w:t>使用不可</w:t>
            </w:r>
            <w:r w:rsidRPr="00CF7765">
              <w:t>-</w:t>
            </w:r>
            <w:r w:rsidRPr="00CF7765">
              <w:rPr>
                <w:rFonts w:hint="eastAsia"/>
              </w:rPr>
              <w:t>針残量小カートリッジミスセット</w:t>
            </w:r>
          </w:p>
          <w:p w:rsidR="00FD3712" w:rsidRPr="00CF7765" w:rsidRDefault="00FD3712">
            <w:r w:rsidRPr="00CF7765">
              <w:rPr>
                <w:rFonts w:hint="eastAsia"/>
              </w:rPr>
              <w:t>使用不可</w:t>
            </w:r>
            <w:r w:rsidRPr="00CF7765">
              <w:t>-</w:t>
            </w:r>
            <w:r w:rsidRPr="00CF7765">
              <w:rPr>
                <w:rFonts w:hint="eastAsia"/>
              </w:rPr>
              <w:t>異常発生（その他）</w:t>
            </w:r>
          </w:p>
          <w:p w:rsidR="00FD3712" w:rsidRPr="00CF7765" w:rsidRDefault="00FD3712">
            <w:r w:rsidRPr="00CF7765">
              <w:rPr>
                <w:rFonts w:hint="eastAsia"/>
              </w:rPr>
              <w:t>故障</w:t>
            </w:r>
          </w:p>
        </w:tc>
      </w:tr>
      <w:tr w:rsidR="00FD3712" w:rsidRPr="00CF7765">
        <w:trPr>
          <w:cantSplit/>
        </w:trPr>
        <w:tc>
          <w:tcPr>
            <w:tcW w:w="3180" w:type="dxa"/>
          </w:tcPr>
          <w:p w:rsidR="00FD3712" w:rsidRPr="00CF7765" w:rsidRDefault="00FD3712">
            <w:pPr>
              <w:pStyle w:val="af3"/>
              <w:spacing w:after="0"/>
              <w:rPr>
                <w:kern w:val="2"/>
              </w:rPr>
            </w:pPr>
            <w:r w:rsidRPr="00CF7765">
              <w:rPr>
                <w:rFonts w:hint="eastAsia"/>
              </w:rPr>
              <w:t>Puncher</w:t>
            </w:r>
            <w:r w:rsidRPr="00CF7765">
              <w:rPr>
                <w:rFonts w:hint="eastAsia"/>
                <w:kern w:val="2"/>
              </w:rPr>
              <w:t>の状態</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pPr>
              <w:pStyle w:val="aa"/>
              <w:ind w:left="0"/>
            </w:pPr>
            <w:r w:rsidRPr="00CF7765">
              <w:rPr>
                <w:rFonts w:hint="eastAsia"/>
              </w:rPr>
              <w:t>使用可能</w:t>
            </w:r>
            <w:r w:rsidRPr="00CF7765">
              <w:rPr>
                <w:rFonts w:hint="eastAsia"/>
              </w:rPr>
              <w:t>-Dust Box Near Full</w:t>
            </w:r>
          </w:p>
          <w:p w:rsidR="00FD3712" w:rsidRPr="00CF7765" w:rsidRDefault="00FD3712">
            <w:pPr>
              <w:pStyle w:val="aa"/>
              <w:ind w:left="0"/>
            </w:pPr>
            <w:r w:rsidRPr="00CF7765">
              <w:rPr>
                <w:rFonts w:hint="eastAsia"/>
              </w:rPr>
              <w:t>使用不可</w:t>
            </w:r>
            <w:r w:rsidRPr="00CF7765">
              <w:rPr>
                <w:rFonts w:hint="eastAsia"/>
              </w:rPr>
              <w:t>-Dust Box Full</w:t>
            </w:r>
          </w:p>
          <w:p w:rsidR="00FD3712" w:rsidRPr="00CF7765" w:rsidRDefault="00FD3712">
            <w:pPr>
              <w:pStyle w:val="aa"/>
              <w:ind w:left="0"/>
            </w:pPr>
            <w:r w:rsidRPr="00CF7765">
              <w:rPr>
                <w:rFonts w:hint="eastAsia"/>
              </w:rPr>
              <w:t>使用不可</w:t>
            </w:r>
            <w:r w:rsidRPr="00CF7765">
              <w:rPr>
                <w:rFonts w:hint="eastAsia"/>
              </w:rPr>
              <w:t>-Dust Box Miss Set</w:t>
            </w:r>
          </w:p>
          <w:p w:rsidR="00FD3712" w:rsidRPr="00CF7765" w:rsidRDefault="00FD3712">
            <w:pPr>
              <w:pStyle w:val="aa"/>
              <w:ind w:left="0"/>
            </w:pPr>
            <w:r w:rsidRPr="00CF7765">
              <w:rPr>
                <w:rFonts w:hint="eastAsia"/>
              </w:rPr>
              <w:t>故障</w:t>
            </w:r>
          </w:p>
        </w:tc>
      </w:tr>
      <w:tr w:rsidR="00FD3712" w:rsidRPr="00CF7765">
        <w:trPr>
          <w:cantSplit/>
        </w:trPr>
        <w:tc>
          <w:tcPr>
            <w:tcW w:w="3180" w:type="dxa"/>
          </w:tcPr>
          <w:p w:rsidR="00FD3712" w:rsidRPr="00CF7765" w:rsidRDefault="00FD3712">
            <w:pPr>
              <w:pStyle w:val="af3"/>
              <w:spacing w:after="0"/>
              <w:rPr>
                <w:kern w:val="2"/>
              </w:rPr>
            </w:pPr>
            <w:r w:rsidRPr="00CF7765">
              <w:rPr>
                <w:rFonts w:hint="eastAsia"/>
              </w:rPr>
              <w:t>Coil Puncher</w:t>
            </w:r>
            <w:r w:rsidRPr="00CF7765">
              <w:rPr>
                <w:rFonts w:hint="eastAsia"/>
                <w:kern w:val="2"/>
              </w:rPr>
              <w:t>の状態</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r w:rsidRPr="00CF7765">
              <w:rPr>
                <w:rFonts w:hint="eastAsia"/>
              </w:rPr>
              <w:t>使用可能</w:t>
            </w:r>
            <w:r w:rsidRPr="00CF7765">
              <w:rPr>
                <w:rFonts w:hint="eastAsia"/>
              </w:rPr>
              <w:t>-Dust Box Near Full</w:t>
            </w:r>
          </w:p>
          <w:p w:rsidR="00FD3712" w:rsidRPr="00CF7765" w:rsidRDefault="00FD3712">
            <w:pPr>
              <w:pStyle w:val="aa"/>
              <w:ind w:left="0"/>
            </w:pPr>
            <w:r w:rsidRPr="00CF7765">
              <w:rPr>
                <w:rFonts w:hint="eastAsia"/>
              </w:rPr>
              <w:t>使用不可</w:t>
            </w:r>
            <w:r w:rsidRPr="00CF7765">
              <w:rPr>
                <w:rFonts w:hint="eastAsia"/>
              </w:rPr>
              <w:t>-Dust Box Full</w:t>
            </w:r>
          </w:p>
          <w:p w:rsidR="00FD3712" w:rsidRPr="00CF7765" w:rsidRDefault="00FD3712">
            <w:pPr>
              <w:pStyle w:val="aa"/>
              <w:ind w:left="0"/>
            </w:pPr>
            <w:r w:rsidRPr="00CF7765">
              <w:rPr>
                <w:rFonts w:hint="eastAsia"/>
              </w:rPr>
              <w:t>使用不可</w:t>
            </w:r>
            <w:r w:rsidRPr="00CF7765">
              <w:rPr>
                <w:rFonts w:hint="eastAsia"/>
              </w:rPr>
              <w:t>-Dust Box Miss Set</w:t>
            </w:r>
          </w:p>
        </w:tc>
      </w:tr>
      <w:tr w:rsidR="00FD3712" w:rsidRPr="00CF7765">
        <w:trPr>
          <w:cantSplit/>
        </w:trPr>
        <w:tc>
          <w:tcPr>
            <w:tcW w:w="3180" w:type="dxa"/>
          </w:tcPr>
          <w:p w:rsidR="00FD3712" w:rsidRPr="00CF7765" w:rsidRDefault="00FD3712">
            <w:pPr>
              <w:pStyle w:val="af3"/>
              <w:spacing w:after="0"/>
            </w:pPr>
            <w:r w:rsidRPr="00CF7765">
              <w:rPr>
                <w:rFonts w:hint="eastAsia"/>
              </w:rPr>
              <w:t>Coil Puncher Die</w:t>
            </w:r>
            <w:r w:rsidRPr="00CF7765">
              <w:rPr>
                <w:rFonts w:hint="eastAsia"/>
              </w:rPr>
              <w:t>の状態</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pPr>
              <w:pStyle w:val="aa"/>
              <w:ind w:left="0"/>
              <w:rPr>
                <w:strike/>
                <w:color w:val="FF0000"/>
              </w:rPr>
            </w:pPr>
            <w:r w:rsidRPr="00CF7765">
              <w:rPr>
                <w:rFonts w:hint="eastAsia"/>
              </w:rPr>
              <w:t>使用不可</w:t>
            </w:r>
            <w:r w:rsidRPr="00CF7765">
              <w:rPr>
                <w:rFonts w:hint="eastAsia"/>
              </w:rPr>
              <w:t>-Punch Die Miss Set</w:t>
            </w:r>
          </w:p>
        </w:tc>
      </w:tr>
      <w:tr w:rsidR="00FD3712" w:rsidRPr="00CF7765">
        <w:trPr>
          <w:cantSplit/>
        </w:trPr>
        <w:tc>
          <w:tcPr>
            <w:tcW w:w="3180" w:type="dxa"/>
          </w:tcPr>
          <w:p w:rsidR="00FD3712" w:rsidRPr="00CF7765" w:rsidRDefault="00FD3712">
            <w:pPr>
              <w:pStyle w:val="af3"/>
              <w:spacing w:after="0"/>
              <w:rPr>
                <w:kern w:val="2"/>
              </w:rPr>
            </w:pPr>
            <w:r w:rsidRPr="00CF7765">
              <w:rPr>
                <w:rFonts w:hint="eastAsia"/>
              </w:rPr>
              <w:t>Stapler Dust Box</w:t>
            </w:r>
            <w:r w:rsidRPr="00CF7765">
              <w:rPr>
                <w:rFonts w:hint="eastAsia"/>
              </w:rPr>
              <w:t>の状態</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pPr>
              <w:pStyle w:val="aa"/>
              <w:ind w:left="0"/>
            </w:pPr>
            <w:r w:rsidRPr="00CF7765">
              <w:rPr>
                <w:rFonts w:hint="eastAsia"/>
              </w:rPr>
              <w:t>使用可能</w:t>
            </w:r>
            <w:r w:rsidRPr="00CF7765">
              <w:rPr>
                <w:rFonts w:hint="eastAsia"/>
              </w:rPr>
              <w:t>-Dust Box Near Full</w:t>
            </w:r>
          </w:p>
          <w:p w:rsidR="00FD3712" w:rsidRPr="00CF7765" w:rsidRDefault="00FD3712">
            <w:pPr>
              <w:pStyle w:val="aa"/>
              <w:ind w:left="0"/>
            </w:pPr>
            <w:r w:rsidRPr="00CF7765">
              <w:rPr>
                <w:rFonts w:hint="eastAsia"/>
              </w:rPr>
              <w:t>使用不可</w:t>
            </w:r>
            <w:r w:rsidRPr="00CF7765">
              <w:rPr>
                <w:rFonts w:hint="eastAsia"/>
              </w:rPr>
              <w:t>-Dust Box Full</w:t>
            </w:r>
          </w:p>
          <w:p w:rsidR="00FD3712" w:rsidRPr="00CF7765" w:rsidRDefault="00FD3712">
            <w:pPr>
              <w:pStyle w:val="aa"/>
              <w:ind w:left="0"/>
            </w:pPr>
            <w:r w:rsidRPr="00CF7765">
              <w:rPr>
                <w:rFonts w:hint="eastAsia"/>
              </w:rPr>
              <w:t>使用不可</w:t>
            </w:r>
            <w:r w:rsidRPr="00CF7765">
              <w:rPr>
                <w:rFonts w:hint="eastAsia"/>
              </w:rPr>
              <w:t>-Dust Box Miss Set</w:t>
            </w:r>
          </w:p>
          <w:p w:rsidR="00FD3712" w:rsidRPr="00CF7765" w:rsidRDefault="00FD3712">
            <w:pPr>
              <w:pStyle w:val="aa"/>
              <w:ind w:left="0"/>
            </w:pPr>
            <w:r w:rsidRPr="00CF7765">
              <w:rPr>
                <w:rFonts w:hint="eastAsia"/>
              </w:rPr>
              <w:t>故障</w:t>
            </w:r>
          </w:p>
        </w:tc>
      </w:tr>
      <w:tr w:rsidR="009E79EA" w:rsidRPr="00FF16DA" w:rsidTr="009E79EA">
        <w:trPr>
          <w:cantSplit/>
        </w:trPr>
        <w:tc>
          <w:tcPr>
            <w:tcW w:w="3180" w:type="dxa"/>
            <w:tcBorders>
              <w:top w:val="single" w:sz="4" w:space="0" w:color="auto"/>
              <w:left w:val="single" w:sz="4" w:space="0" w:color="auto"/>
              <w:bottom w:val="single" w:sz="4" w:space="0" w:color="auto"/>
              <w:right w:val="single" w:sz="4" w:space="0" w:color="auto"/>
            </w:tcBorders>
          </w:tcPr>
          <w:p w:rsidR="009E79EA" w:rsidRPr="00DF6212" w:rsidRDefault="009E79EA" w:rsidP="00643A34">
            <w:pPr>
              <w:pStyle w:val="af3"/>
              <w:spacing w:after="0"/>
            </w:pPr>
            <w:r>
              <w:t>Sheet</w:t>
            </w:r>
            <w:r>
              <w:rPr>
                <w:rFonts w:hint="eastAsia"/>
              </w:rPr>
              <w:t xml:space="preserve"> Trimmer</w:t>
            </w:r>
            <w:r w:rsidRPr="009E79EA">
              <w:rPr>
                <w:rFonts w:hint="eastAsia"/>
              </w:rPr>
              <w:t>の状態</w:t>
            </w:r>
          </w:p>
        </w:tc>
        <w:tc>
          <w:tcPr>
            <w:tcW w:w="1020" w:type="dxa"/>
            <w:tcBorders>
              <w:top w:val="single" w:sz="4" w:space="0" w:color="auto"/>
              <w:left w:val="single" w:sz="4" w:space="0" w:color="auto"/>
              <w:bottom w:val="single" w:sz="4" w:space="0" w:color="auto"/>
              <w:right w:val="single" w:sz="4" w:space="0" w:color="auto"/>
            </w:tcBorders>
          </w:tcPr>
          <w:p w:rsidR="009E79EA" w:rsidRPr="00FF16DA" w:rsidRDefault="009E79EA" w:rsidP="00643A34">
            <w:r w:rsidRPr="00FF16DA">
              <w:rPr>
                <w:rFonts w:hint="eastAsia"/>
              </w:rPr>
              <w:t>自動設定</w:t>
            </w:r>
          </w:p>
        </w:tc>
        <w:tc>
          <w:tcPr>
            <w:tcW w:w="1260" w:type="dxa"/>
            <w:tcBorders>
              <w:top w:val="single" w:sz="4" w:space="0" w:color="auto"/>
              <w:left w:val="single" w:sz="4" w:space="0" w:color="auto"/>
              <w:bottom w:val="single" w:sz="4" w:space="0" w:color="auto"/>
              <w:right w:val="single" w:sz="4" w:space="0" w:color="auto"/>
            </w:tcBorders>
          </w:tcPr>
          <w:p w:rsidR="009E79EA" w:rsidRPr="00FF16DA" w:rsidRDefault="009E79EA" w:rsidP="00643A34">
            <w:r w:rsidRPr="00FF16DA">
              <w:rPr>
                <w:rFonts w:hint="eastAsia"/>
              </w:rPr>
              <w:t>なし</w:t>
            </w:r>
          </w:p>
        </w:tc>
        <w:tc>
          <w:tcPr>
            <w:tcW w:w="4180" w:type="dxa"/>
            <w:tcBorders>
              <w:top w:val="single" w:sz="4" w:space="0" w:color="auto"/>
              <w:left w:val="single" w:sz="4" w:space="0" w:color="auto"/>
              <w:bottom w:val="single" w:sz="4" w:space="0" w:color="auto"/>
              <w:right w:val="single" w:sz="4" w:space="0" w:color="auto"/>
            </w:tcBorders>
          </w:tcPr>
          <w:p w:rsidR="009E79EA" w:rsidRPr="00FF16DA" w:rsidRDefault="009E79EA" w:rsidP="00643A34">
            <w:r w:rsidRPr="00FF16DA">
              <w:rPr>
                <w:rFonts w:hint="eastAsia"/>
              </w:rPr>
              <w:t>使用可能</w:t>
            </w:r>
          </w:p>
          <w:p w:rsidR="009E79EA" w:rsidRPr="00FF16DA" w:rsidRDefault="009E79EA" w:rsidP="009E79EA">
            <w:r w:rsidRPr="00FF16DA">
              <w:rPr>
                <w:rFonts w:hint="eastAsia"/>
              </w:rPr>
              <w:t>使用可能</w:t>
            </w:r>
            <w:r w:rsidRPr="00FF16DA">
              <w:rPr>
                <w:rFonts w:hint="eastAsia"/>
              </w:rPr>
              <w:t>-Dust Box Near Full</w:t>
            </w:r>
          </w:p>
          <w:p w:rsidR="009E79EA" w:rsidRPr="00FF16DA" w:rsidRDefault="009E79EA" w:rsidP="009E79EA">
            <w:r w:rsidRPr="00FF16DA">
              <w:rPr>
                <w:rFonts w:hint="eastAsia"/>
              </w:rPr>
              <w:t>使用不可</w:t>
            </w:r>
            <w:r w:rsidRPr="00FF16DA">
              <w:rPr>
                <w:rFonts w:hint="eastAsia"/>
              </w:rPr>
              <w:t>-Dust Box Full</w:t>
            </w:r>
          </w:p>
          <w:p w:rsidR="009E79EA" w:rsidRPr="00FF16DA" w:rsidRDefault="009E79EA" w:rsidP="009E79EA">
            <w:r w:rsidRPr="00FF16DA">
              <w:rPr>
                <w:rFonts w:hint="eastAsia"/>
              </w:rPr>
              <w:t>使用不可</w:t>
            </w:r>
            <w:r w:rsidRPr="00FF16DA">
              <w:rPr>
                <w:rFonts w:hint="eastAsia"/>
              </w:rPr>
              <w:t>-Dust Box Miss Set</w:t>
            </w:r>
          </w:p>
          <w:p w:rsidR="009E79EA" w:rsidRPr="00FF16DA" w:rsidRDefault="009E79EA" w:rsidP="009E79EA">
            <w:r w:rsidRPr="00FF16DA">
              <w:rPr>
                <w:rFonts w:hint="eastAsia"/>
              </w:rPr>
              <w:t>故障</w:t>
            </w:r>
          </w:p>
        </w:tc>
      </w:tr>
      <w:tr w:rsidR="009E79EA" w:rsidRPr="00FF16DA" w:rsidTr="009E79EA">
        <w:trPr>
          <w:cantSplit/>
        </w:trPr>
        <w:tc>
          <w:tcPr>
            <w:tcW w:w="3180" w:type="dxa"/>
            <w:tcBorders>
              <w:top w:val="single" w:sz="4" w:space="0" w:color="auto"/>
              <w:left w:val="single" w:sz="4" w:space="0" w:color="auto"/>
              <w:bottom w:val="single" w:sz="4" w:space="0" w:color="auto"/>
              <w:right w:val="single" w:sz="4" w:space="0" w:color="auto"/>
            </w:tcBorders>
          </w:tcPr>
          <w:p w:rsidR="009E79EA" w:rsidRDefault="009E79EA" w:rsidP="00643A34">
            <w:pPr>
              <w:pStyle w:val="af3"/>
              <w:spacing w:after="0"/>
            </w:pPr>
            <w:r>
              <w:t>Creaser</w:t>
            </w:r>
            <w:r w:rsidRPr="009E79EA">
              <w:rPr>
                <w:rFonts w:hint="eastAsia"/>
              </w:rPr>
              <w:t>の状態</w:t>
            </w:r>
          </w:p>
        </w:tc>
        <w:tc>
          <w:tcPr>
            <w:tcW w:w="1020" w:type="dxa"/>
            <w:tcBorders>
              <w:top w:val="single" w:sz="4" w:space="0" w:color="auto"/>
              <w:left w:val="single" w:sz="4" w:space="0" w:color="auto"/>
              <w:bottom w:val="single" w:sz="4" w:space="0" w:color="auto"/>
              <w:right w:val="single" w:sz="4" w:space="0" w:color="auto"/>
            </w:tcBorders>
          </w:tcPr>
          <w:p w:rsidR="009E79EA" w:rsidRPr="00FF16DA" w:rsidRDefault="009E79EA" w:rsidP="00643A34">
            <w:r w:rsidRPr="00FF16DA">
              <w:rPr>
                <w:rFonts w:hint="eastAsia"/>
              </w:rPr>
              <w:t>自動設定</w:t>
            </w:r>
          </w:p>
        </w:tc>
        <w:tc>
          <w:tcPr>
            <w:tcW w:w="1260" w:type="dxa"/>
            <w:tcBorders>
              <w:top w:val="single" w:sz="4" w:space="0" w:color="auto"/>
              <w:left w:val="single" w:sz="4" w:space="0" w:color="auto"/>
              <w:bottom w:val="single" w:sz="4" w:space="0" w:color="auto"/>
              <w:right w:val="single" w:sz="4" w:space="0" w:color="auto"/>
            </w:tcBorders>
          </w:tcPr>
          <w:p w:rsidR="009E79EA" w:rsidRPr="00FF16DA" w:rsidRDefault="009E79EA" w:rsidP="00643A34">
            <w:r w:rsidRPr="00FF16DA">
              <w:rPr>
                <w:rFonts w:hint="eastAsia"/>
              </w:rPr>
              <w:t>なし</w:t>
            </w:r>
          </w:p>
        </w:tc>
        <w:tc>
          <w:tcPr>
            <w:tcW w:w="4180" w:type="dxa"/>
            <w:tcBorders>
              <w:top w:val="single" w:sz="4" w:space="0" w:color="auto"/>
              <w:left w:val="single" w:sz="4" w:space="0" w:color="auto"/>
              <w:bottom w:val="single" w:sz="4" w:space="0" w:color="auto"/>
              <w:right w:val="single" w:sz="4" w:space="0" w:color="auto"/>
            </w:tcBorders>
          </w:tcPr>
          <w:p w:rsidR="009E79EA" w:rsidRPr="00FF16DA" w:rsidRDefault="009E79EA" w:rsidP="00643A34">
            <w:r w:rsidRPr="00FF16DA">
              <w:rPr>
                <w:rFonts w:hint="eastAsia"/>
              </w:rPr>
              <w:t>使用可能</w:t>
            </w:r>
          </w:p>
          <w:p w:rsidR="009E79EA" w:rsidRPr="00FF16DA" w:rsidRDefault="009E79EA" w:rsidP="009E79EA">
            <w:r w:rsidRPr="00FF16DA">
              <w:rPr>
                <w:rFonts w:hint="eastAsia"/>
              </w:rPr>
              <w:t>故障</w:t>
            </w:r>
          </w:p>
        </w:tc>
      </w:tr>
      <w:tr w:rsidR="00FD3712" w:rsidRPr="00CF7765">
        <w:trPr>
          <w:cantSplit/>
        </w:trPr>
        <w:tc>
          <w:tcPr>
            <w:tcW w:w="3180" w:type="dxa"/>
          </w:tcPr>
          <w:p w:rsidR="00FD3712" w:rsidRPr="00CF7765" w:rsidRDefault="00FD3712">
            <w:pPr>
              <w:pStyle w:val="af3"/>
              <w:spacing w:after="0"/>
              <w:rPr>
                <w:kern w:val="2"/>
              </w:rPr>
            </w:pPr>
            <w:r w:rsidRPr="00CF7765">
              <w:rPr>
                <w:rFonts w:hint="eastAsia"/>
              </w:rPr>
              <w:t>Booklet Trimmer</w:t>
            </w:r>
            <w:r w:rsidRPr="00CF7765">
              <w:rPr>
                <w:rFonts w:hint="eastAsia"/>
              </w:rPr>
              <w:t>の状態</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pPr>
              <w:pStyle w:val="aa"/>
              <w:ind w:left="0"/>
              <w:rPr>
                <w:strike/>
              </w:rPr>
            </w:pPr>
            <w:r w:rsidRPr="00CF7765">
              <w:rPr>
                <w:rFonts w:hint="eastAsia"/>
              </w:rPr>
              <w:t>使用不可</w:t>
            </w:r>
            <w:r w:rsidRPr="00CF7765">
              <w:rPr>
                <w:rFonts w:hint="eastAsia"/>
              </w:rPr>
              <w:t>-Dust Box Full</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rPr>
                <w:lang w:eastAsia="zh-TW"/>
              </w:rPr>
            </w:pPr>
            <w:r w:rsidRPr="00CF7765">
              <w:rPr>
                <w:rFonts w:hint="eastAsia"/>
                <w:lang w:eastAsia="zh-TW"/>
              </w:rPr>
              <w:t>使用可能</w:t>
            </w:r>
          </w:p>
          <w:p w:rsidR="00FD3712" w:rsidRPr="00CF7765" w:rsidRDefault="00FD3712">
            <w:pPr>
              <w:rPr>
                <w:lang w:eastAsia="zh-TW"/>
              </w:rPr>
            </w:pPr>
            <w:r w:rsidRPr="00CF7765">
              <w:rPr>
                <w:rFonts w:hint="eastAsia"/>
                <w:lang w:eastAsia="zh-TW"/>
              </w:rPr>
              <w:t>初期化処理中</w:t>
            </w:r>
          </w:p>
          <w:p w:rsidR="00FD3712" w:rsidRPr="00CF7765" w:rsidRDefault="00FD3712">
            <w:pPr>
              <w:rPr>
                <w:lang w:eastAsia="zh-TW"/>
              </w:rPr>
            </w:pPr>
            <w:r w:rsidRPr="00CF7765">
              <w:rPr>
                <w:rFonts w:hint="eastAsia"/>
                <w:lang w:eastAsia="zh-TW"/>
              </w:rPr>
              <w:t>自動排出中</w:t>
            </w:r>
          </w:p>
          <w:p w:rsidR="00FD3712" w:rsidRPr="00CF7765" w:rsidRDefault="00FD3712">
            <w:r w:rsidRPr="00CF7765">
              <w:rPr>
                <w:rFonts w:hint="eastAsia"/>
              </w:rPr>
              <w:t>自動排出待ち</w:t>
            </w:r>
          </w:p>
          <w:p w:rsidR="00FD3712" w:rsidRPr="00CF7765" w:rsidRDefault="00FD3712">
            <w:r w:rsidRPr="00CF7765">
              <w:rPr>
                <w:rFonts w:hint="eastAsia"/>
              </w:rPr>
              <w:t>製本待ち</w:t>
            </w:r>
          </w:p>
          <w:p w:rsidR="00FD3712" w:rsidRPr="00CF7765" w:rsidRDefault="00FD3712">
            <w:r w:rsidRPr="00CF7765">
              <w:rPr>
                <w:rFonts w:hint="eastAsia"/>
              </w:rPr>
              <w:t>マニュアル製本待ち</w:t>
            </w:r>
          </w:p>
          <w:p w:rsidR="00FD3712" w:rsidRPr="00CF7765" w:rsidRDefault="00FD3712">
            <w:r w:rsidRPr="00CF7765">
              <w:rPr>
                <w:rFonts w:hint="eastAsia"/>
              </w:rPr>
              <w:t>故障</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くるみ製本機のモード</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ind w:left="0"/>
            </w:pPr>
            <w:r w:rsidRPr="00CF7765">
              <w:rPr>
                <w:rFonts w:hint="eastAsia"/>
              </w:rPr>
              <w:t>使用可能</w:t>
            </w:r>
            <w:r w:rsidRPr="00CF7765">
              <w:rPr>
                <w:rFonts w:hint="eastAsia"/>
              </w:rPr>
              <w:t>-Inline Mode</w:t>
            </w:r>
          </w:p>
          <w:p w:rsidR="00FD3712" w:rsidRPr="00CF7765" w:rsidRDefault="00FD3712">
            <w:pPr>
              <w:pStyle w:val="aa"/>
              <w:tabs>
                <w:tab w:val="clear" w:pos="851"/>
              </w:tabs>
              <w:ind w:left="0"/>
            </w:pPr>
            <w:r w:rsidRPr="00CF7765">
              <w:rPr>
                <w:rFonts w:hint="eastAsia"/>
              </w:rPr>
              <w:t>使用不可</w:t>
            </w:r>
            <w:r w:rsidRPr="00CF7765">
              <w:rPr>
                <w:rFonts w:hint="eastAsia"/>
              </w:rPr>
              <w:t>-Manual Mode</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くるみ製本機のエラー</w:t>
            </w:r>
            <w:r w:rsidRPr="00CF7765">
              <w:rPr>
                <w:rFonts w:hint="eastAsia"/>
              </w:rPr>
              <w:t xml:space="preserve"> </w:t>
            </w:r>
          </w:p>
          <w:p w:rsidR="00FD3712" w:rsidRPr="00CF7765" w:rsidRDefault="00FD3712">
            <w:pPr>
              <w:pStyle w:val="af3"/>
              <w:spacing w:after="0"/>
              <w:ind w:firstLineChars="100" w:firstLine="180"/>
            </w:pPr>
            <w:r w:rsidRPr="00CF7765">
              <w:rPr>
                <w:rFonts w:hint="eastAsia"/>
              </w:rPr>
              <w:t>(</w:t>
            </w:r>
            <w:r w:rsidRPr="00CF7765">
              <w:rPr>
                <w:rFonts w:hint="eastAsia"/>
              </w:rPr>
              <w:t>マニュアル製本モード時のみ有効</w:t>
            </w:r>
            <w:r w:rsidRPr="00CF7765">
              <w:rPr>
                <w:rFonts w:hint="eastAsia"/>
              </w:rPr>
              <w:t>)</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ind w:left="0"/>
            </w:pPr>
            <w:r w:rsidRPr="00CF7765">
              <w:rPr>
                <w:rFonts w:hint="eastAsia"/>
              </w:rPr>
              <w:t>使用可能</w:t>
            </w:r>
            <w:r w:rsidRPr="00CF7765">
              <w:rPr>
                <w:rFonts w:hint="eastAsia"/>
              </w:rPr>
              <w:t>-</w:t>
            </w:r>
            <w:r w:rsidRPr="00CF7765">
              <w:rPr>
                <w:rFonts w:hint="eastAsia"/>
              </w:rPr>
              <w:t>未発生</w:t>
            </w:r>
          </w:p>
          <w:p w:rsidR="00FD3712" w:rsidRPr="00CF7765" w:rsidRDefault="00FD3712">
            <w:pPr>
              <w:pStyle w:val="aa"/>
              <w:ind w:left="0"/>
            </w:pPr>
            <w:r w:rsidRPr="00CF7765">
              <w:rPr>
                <w:rFonts w:hint="eastAsia"/>
              </w:rPr>
              <w:t>使用可能</w:t>
            </w:r>
            <w:r w:rsidRPr="00CF7765">
              <w:rPr>
                <w:rFonts w:hint="eastAsia"/>
              </w:rPr>
              <w:t>-</w:t>
            </w:r>
            <w:r w:rsidRPr="00CF7765">
              <w:rPr>
                <w:rFonts w:hint="eastAsia"/>
              </w:rPr>
              <w:t>断裁幅オーバー</w:t>
            </w:r>
            <w:r w:rsidR="008557DE" w:rsidRPr="00CF7765">
              <w:rPr>
                <w:rFonts w:hint="eastAsia"/>
              </w:rPr>
              <w:t>1/2</w:t>
            </w:r>
          </w:p>
          <w:p w:rsidR="00FD3712" w:rsidRPr="00CF7765" w:rsidRDefault="00FD3712">
            <w:pPr>
              <w:pStyle w:val="aa"/>
              <w:ind w:left="0"/>
            </w:pPr>
            <w:r w:rsidRPr="00CF7765">
              <w:rPr>
                <w:rFonts w:hint="eastAsia"/>
              </w:rPr>
              <w:t>使用可能</w:t>
            </w:r>
            <w:r w:rsidRPr="00CF7765">
              <w:rPr>
                <w:rFonts w:hint="eastAsia"/>
              </w:rPr>
              <w:t>-</w:t>
            </w:r>
            <w:r w:rsidRPr="00CF7765">
              <w:rPr>
                <w:rFonts w:hint="eastAsia"/>
              </w:rPr>
              <w:t>仕上がりサイズ高さオーバー</w:t>
            </w:r>
            <w:r w:rsidR="008557DE" w:rsidRPr="00CF7765">
              <w:rPr>
                <w:rFonts w:hint="eastAsia"/>
              </w:rPr>
              <w:t>1/2</w:t>
            </w:r>
          </w:p>
          <w:p w:rsidR="00FD3712" w:rsidRPr="00CF7765" w:rsidRDefault="00FD3712">
            <w:pPr>
              <w:pStyle w:val="aa"/>
              <w:ind w:left="0"/>
            </w:pPr>
            <w:r w:rsidRPr="00CF7765">
              <w:rPr>
                <w:rFonts w:hint="eastAsia"/>
              </w:rPr>
              <w:t>使用可能</w:t>
            </w:r>
            <w:r w:rsidRPr="00CF7765">
              <w:rPr>
                <w:rFonts w:hint="eastAsia"/>
              </w:rPr>
              <w:t>-</w:t>
            </w:r>
            <w:r w:rsidRPr="00CF7765">
              <w:rPr>
                <w:rFonts w:hint="eastAsia"/>
              </w:rPr>
              <w:t>コンパイルトレイ用紙束厚オーバー</w:t>
            </w:r>
            <w:r w:rsidR="008557DE" w:rsidRPr="00CF7765">
              <w:rPr>
                <w:rFonts w:hint="eastAsia"/>
              </w:rPr>
              <w:t>1/2</w:t>
            </w:r>
          </w:p>
          <w:p w:rsidR="00FD3712" w:rsidRPr="00CF7765" w:rsidRDefault="00FD3712">
            <w:pPr>
              <w:pStyle w:val="aa"/>
              <w:ind w:left="0"/>
            </w:pPr>
            <w:r w:rsidRPr="00CF7765">
              <w:rPr>
                <w:rFonts w:hint="eastAsia"/>
              </w:rPr>
              <w:t>使用可能</w:t>
            </w:r>
            <w:r w:rsidRPr="00CF7765">
              <w:rPr>
                <w:rFonts w:hint="eastAsia"/>
              </w:rPr>
              <w:t>-</w:t>
            </w:r>
            <w:r w:rsidRPr="00CF7765">
              <w:rPr>
                <w:rFonts w:hint="eastAsia"/>
              </w:rPr>
              <w:t>用紙サイズ不一致</w:t>
            </w:r>
            <w:r w:rsidR="008557DE" w:rsidRPr="00CF7765">
              <w:rPr>
                <w:rFonts w:hint="eastAsia"/>
              </w:rPr>
              <w:t>1/2</w:t>
            </w:r>
          </w:p>
          <w:p w:rsidR="00FD3712" w:rsidRPr="00CF7765" w:rsidRDefault="00FD3712">
            <w:pPr>
              <w:pStyle w:val="aa"/>
              <w:tabs>
                <w:tab w:val="clear" w:pos="851"/>
              </w:tabs>
              <w:ind w:left="0"/>
            </w:pPr>
            <w:r w:rsidRPr="00CF7765">
              <w:rPr>
                <w:rFonts w:hint="eastAsia"/>
              </w:rPr>
              <w:t>使用可能</w:t>
            </w:r>
            <w:r w:rsidRPr="00CF7765">
              <w:rPr>
                <w:rFonts w:hint="eastAsia"/>
              </w:rPr>
              <w:t>-</w:t>
            </w:r>
            <w:r w:rsidRPr="00CF7765">
              <w:rPr>
                <w:rFonts w:hint="eastAsia"/>
              </w:rPr>
              <w:t>表紙サイズ不一致</w:t>
            </w:r>
            <w:r w:rsidR="008557DE" w:rsidRPr="00CF7765">
              <w:rPr>
                <w:rFonts w:hint="eastAsia"/>
              </w:rPr>
              <w:t>1/2</w:t>
            </w:r>
          </w:p>
        </w:tc>
      </w:tr>
      <w:tr w:rsidR="00FD3712" w:rsidRPr="00CF7765">
        <w:trPr>
          <w:cantSplit/>
        </w:trPr>
        <w:tc>
          <w:tcPr>
            <w:tcW w:w="3180" w:type="dxa"/>
          </w:tcPr>
          <w:p w:rsidR="00FD3712" w:rsidRPr="00CF7765" w:rsidRDefault="00FD3712">
            <w:pPr>
              <w:pStyle w:val="af3"/>
              <w:spacing w:after="0"/>
            </w:pPr>
            <w:r w:rsidRPr="00CF7765">
              <w:rPr>
                <w:rFonts w:hint="eastAsia"/>
              </w:rPr>
              <w:lastRenderedPageBreak/>
              <w:t>くるみ製本機の糊</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ind w:left="0"/>
            </w:pPr>
            <w:r w:rsidRPr="00CF7765">
              <w:rPr>
                <w:rFonts w:hint="eastAsia"/>
              </w:rPr>
              <w:t>使用可能</w:t>
            </w:r>
          </w:p>
          <w:p w:rsidR="00FD3712" w:rsidRPr="00CF7765" w:rsidRDefault="00FD3712">
            <w:pPr>
              <w:pStyle w:val="aa"/>
              <w:ind w:left="0"/>
            </w:pPr>
            <w:r w:rsidRPr="00CF7765">
              <w:rPr>
                <w:rFonts w:hint="eastAsia"/>
              </w:rPr>
              <w:t>使用可能</w:t>
            </w:r>
            <w:r w:rsidRPr="00CF7765">
              <w:rPr>
                <w:rFonts w:hint="eastAsia"/>
              </w:rPr>
              <w:t>-Near Empty</w:t>
            </w:r>
          </w:p>
          <w:p w:rsidR="00FD3712" w:rsidRPr="00CF7765" w:rsidRDefault="00FD3712">
            <w:pPr>
              <w:pStyle w:val="aa"/>
              <w:tabs>
                <w:tab w:val="clear" w:pos="851"/>
              </w:tabs>
              <w:ind w:left="0"/>
            </w:pPr>
            <w:r w:rsidRPr="00CF7765">
              <w:rPr>
                <w:rFonts w:hint="eastAsia"/>
              </w:rPr>
              <w:t>使用不可</w:t>
            </w:r>
            <w:r w:rsidRPr="00CF7765">
              <w:rPr>
                <w:rFonts w:hint="eastAsia"/>
              </w:rPr>
              <w:t>-Empty</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くるみ製本機の糊温度調整</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ind w:left="0"/>
            </w:pPr>
            <w:r w:rsidRPr="00CF7765">
              <w:rPr>
                <w:rFonts w:hint="eastAsia"/>
              </w:rPr>
              <w:t>使用可能</w:t>
            </w:r>
            <w:r w:rsidRPr="00CF7765">
              <w:rPr>
                <w:rFonts w:hint="eastAsia"/>
              </w:rPr>
              <w:t>-</w:t>
            </w:r>
            <w:r w:rsidRPr="00CF7765">
              <w:rPr>
                <w:rFonts w:hint="eastAsia"/>
              </w:rPr>
              <w:t>温調中</w:t>
            </w:r>
          </w:p>
          <w:p w:rsidR="00FD3712" w:rsidRPr="00CF7765" w:rsidRDefault="00FD3712">
            <w:pPr>
              <w:pStyle w:val="aa"/>
              <w:ind w:left="0"/>
            </w:pPr>
            <w:r w:rsidRPr="00CF7765">
              <w:rPr>
                <w:rFonts w:hint="eastAsia"/>
              </w:rPr>
              <w:t>使用不可</w:t>
            </w:r>
            <w:r w:rsidRPr="00CF7765">
              <w:rPr>
                <w:rFonts w:hint="eastAsia"/>
              </w:rPr>
              <w:t>-</w:t>
            </w:r>
            <w:r w:rsidRPr="00CF7765">
              <w:rPr>
                <w:rFonts w:hint="eastAsia"/>
              </w:rPr>
              <w:t>温調立ち上げ中</w:t>
            </w:r>
          </w:p>
          <w:p w:rsidR="00FD3712" w:rsidRPr="00CF7765" w:rsidRDefault="00FD3712">
            <w:pPr>
              <w:pStyle w:val="aa"/>
              <w:tabs>
                <w:tab w:val="clear" w:pos="851"/>
              </w:tabs>
              <w:ind w:left="0"/>
            </w:pPr>
            <w:r w:rsidRPr="00CF7765">
              <w:rPr>
                <w:rFonts w:hint="eastAsia"/>
              </w:rPr>
              <w:t>使用不可</w:t>
            </w:r>
            <w:r w:rsidRPr="00CF7765">
              <w:rPr>
                <w:rFonts w:hint="eastAsia"/>
              </w:rPr>
              <w:t>-</w:t>
            </w:r>
            <w:r w:rsidRPr="00CF7765">
              <w:rPr>
                <w:rFonts w:hint="eastAsia"/>
              </w:rPr>
              <w:t>温調停止中</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くるみ製本機の糊温調待ち時間</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ind w:left="0"/>
            </w:pPr>
            <w:r w:rsidRPr="00CF7765">
              <w:rPr>
                <w:rFonts w:hint="eastAsia"/>
              </w:rPr>
              <w:t>0</w:t>
            </w:r>
            <w:r w:rsidRPr="00CF7765">
              <w:rPr>
                <w:rFonts w:hint="eastAsia"/>
              </w:rPr>
              <w:t>分</w:t>
            </w:r>
            <w:r w:rsidRPr="00CF7765">
              <w:rPr>
                <w:rFonts w:hint="eastAsia"/>
              </w:rPr>
              <w:t>-0</w:t>
            </w:r>
            <w:r w:rsidRPr="00CF7765">
              <w:rPr>
                <w:rFonts w:hint="eastAsia"/>
              </w:rPr>
              <w:t>分または不明</w:t>
            </w:r>
          </w:p>
          <w:p w:rsidR="00FD3712" w:rsidRPr="00CF7765" w:rsidRDefault="00FD3712">
            <w:pPr>
              <w:pStyle w:val="aa"/>
              <w:tabs>
                <w:tab w:val="clear" w:pos="851"/>
              </w:tabs>
              <w:ind w:left="0"/>
            </w:pPr>
            <w:r w:rsidRPr="00CF7765">
              <w:rPr>
                <w:rFonts w:hint="eastAsia"/>
              </w:rPr>
              <w:t>n</w:t>
            </w:r>
            <w:r w:rsidRPr="00CF7765">
              <w:rPr>
                <w:rFonts w:hint="eastAsia"/>
              </w:rPr>
              <w:t>分</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くるみ製本機の屑入れ</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pPr>
              <w:pStyle w:val="aa"/>
              <w:ind w:left="0"/>
            </w:pPr>
            <w:r w:rsidRPr="00CF7765">
              <w:rPr>
                <w:rFonts w:hint="eastAsia"/>
              </w:rPr>
              <w:t>使用可能</w:t>
            </w:r>
          </w:p>
          <w:p w:rsidR="00FD3712" w:rsidRPr="00CF7765" w:rsidRDefault="00FD3712" w:rsidP="00026C29">
            <w:pPr>
              <w:pStyle w:val="aa"/>
              <w:tabs>
                <w:tab w:val="clear" w:pos="851"/>
              </w:tabs>
              <w:ind w:left="0"/>
            </w:pPr>
            <w:r w:rsidRPr="00CF7765">
              <w:rPr>
                <w:rFonts w:hint="eastAsia"/>
              </w:rPr>
              <w:t>使用可能</w:t>
            </w:r>
            <w:r w:rsidR="00026C29" w:rsidRPr="00CF7765">
              <w:rPr>
                <w:rFonts w:hint="eastAsia"/>
              </w:rPr>
              <w:t>-</w:t>
            </w:r>
            <w:r w:rsidRPr="00CF7765">
              <w:rPr>
                <w:rFonts w:hint="eastAsia"/>
              </w:rPr>
              <w:t>Container Miss Set</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くるみ製本機の屑箱</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r w:rsidRPr="00CF7765">
              <w:rPr>
                <w:rFonts w:hint="eastAsia"/>
              </w:rPr>
              <w:t>使用可能</w:t>
            </w:r>
            <w:r w:rsidRPr="00CF7765">
              <w:rPr>
                <w:rFonts w:hint="eastAsia"/>
              </w:rPr>
              <w:t>-Dust Box Near Full</w:t>
            </w:r>
          </w:p>
          <w:p w:rsidR="00FD3712" w:rsidRPr="00CF7765" w:rsidRDefault="00FD3712">
            <w:r w:rsidRPr="00CF7765">
              <w:rPr>
                <w:rFonts w:hint="eastAsia"/>
              </w:rPr>
              <w:t>使用不可</w:t>
            </w:r>
            <w:r w:rsidRPr="00CF7765">
              <w:rPr>
                <w:rFonts w:hint="eastAsia"/>
              </w:rPr>
              <w:t>-Dust Box Full</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くるみ製本機の刃</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r w:rsidRPr="00CF7765">
              <w:rPr>
                <w:rFonts w:hint="eastAsia"/>
              </w:rPr>
              <w:t>使用可能</w:t>
            </w:r>
            <w:r w:rsidRPr="00CF7765">
              <w:rPr>
                <w:rFonts w:hint="eastAsia"/>
              </w:rPr>
              <w:t>-Near Life End</w:t>
            </w:r>
          </w:p>
          <w:p w:rsidR="00FD3712" w:rsidRPr="00CF7765" w:rsidRDefault="00FD3712">
            <w:r w:rsidRPr="00CF7765">
              <w:rPr>
                <w:rFonts w:hint="eastAsia"/>
              </w:rPr>
              <w:t>使用可能</w:t>
            </w:r>
            <w:r w:rsidRPr="00CF7765">
              <w:rPr>
                <w:rFonts w:hint="eastAsia"/>
              </w:rPr>
              <w:t>-Qulaity Life End</w:t>
            </w:r>
          </w:p>
        </w:tc>
      </w:tr>
      <w:tr w:rsidR="00FD3712" w:rsidRPr="00CF7765">
        <w:trPr>
          <w:cantSplit/>
        </w:trPr>
        <w:tc>
          <w:tcPr>
            <w:tcW w:w="3180" w:type="dxa"/>
          </w:tcPr>
          <w:p w:rsidR="00FD3712" w:rsidRPr="00CF7765" w:rsidRDefault="00FD3712">
            <w:pPr>
              <w:pStyle w:val="af3"/>
              <w:spacing w:after="0"/>
            </w:pPr>
            <w:r w:rsidRPr="00CF7765">
              <w:rPr>
                <w:rFonts w:hint="eastAsia"/>
              </w:rPr>
              <w:t>くるみ製本機の刃受け</w:t>
            </w:r>
          </w:p>
        </w:tc>
        <w:tc>
          <w:tcPr>
            <w:tcW w:w="1020" w:type="dxa"/>
          </w:tcPr>
          <w:p w:rsidR="00FD3712" w:rsidRPr="00CF7765" w:rsidRDefault="00FD3712">
            <w:r w:rsidRPr="00CF7765">
              <w:rPr>
                <w:rFonts w:hint="eastAsia"/>
              </w:rPr>
              <w:t>自動設定</w:t>
            </w:r>
          </w:p>
        </w:tc>
        <w:tc>
          <w:tcPr>
            <w:tcW w:w="1260" w:type="dxa"/>
          </w:tcPr>
          <w:p w:rsidR="00FD3712" w:rsidRPr="00CF7765" w:rsidRDefault="00FD3712">
            <w:r w:rsidRPr="00CF7765">
              <w:rPr>
                <w:rFonts w:hint="eastAsia"/>
              </w:rPr>
              <w:t>なし</w:t>
            </w:r>
          </w:p>
        </w:tc>
        <w:tc>
          <w:tcPr>
            <w:tcW w:w="4180" w:type="dxa"/>
          </w:tcPr>
          <w:p w:rsidR="00FD3712" w:rsidRPr="00CF7765" w:rsidRDefault="00FD3712">
            <w:r w:rsidRPr="00CF7765">
              <w:rPr>
                <w:rFonts w:hint="eastAsia"/>
              </w:rPr>
              <w:t>使用可能</w:t>
            </w:r>
          </w:p>
          <w:p w:rsidR="00FD3712" w:rsidRPr="00CF7765" w:rsidRDefault="00FD3712">
            <w:r w:rsidRPr="00CF7765">
              <w:rPr>
                <w:rFonts w:hint="eastAsia"/>
              </w:rPr>
              <w:t>使用可能</w:t>
            </w:r>
            <w:r w:rsidRPr="00CF7765">
              <w:rPr>
                <w:rFonts w:hint="eastAsia"/>
              </w:rPr>
              <w:t>-Near Life End</w:t>
            </w:r>
          </w:p>
          <w:p w:rsidR="00FD3712" w:rsidRPr="00CF7765" w:rsidRDefault="00FD3712">
            <w:r w:rsidRPr="00CF7765">
              <w:rPr>
                <w:rFonts w:hint="eastAsia"/>
              </w:rPr>
              <w:t>使用可能</w:t>
            </w:r>
            <w:r w:rsidRPr="00CF7765">
              <w:rPr>
                <w:rFonts w:hint="eastAsia"/>
              </w:rPr>
              <w:t>-Qulaity Life End</w:t>
            </w:r>
          </w:p>
        </w:tc>
      </w:tr>
    </w:tbl>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＜例外処理＞</w:t>
      </w:r>
    </w:p>
    <w:p w:rsidR="00FD3712" w:rsidRPr="00CF7765" w:rsidRDefault="00FD3712">
      <w:pPr>
        <w:pStyle w:val="aa"/>
        <w:rPr>
          <w:kern w:val="2"/>
        </w:rPr>
      </w:pPr>
      <w:r w:rsidRPr="00CF7765">
        <w:rPr>
          <w:rFonts w:hint="eastAsia"/>
          <w:kern w:val="2"/>
        </w:rPr>
        <w:t>なし</w:t>
      </w:r>
    </w:p>
    <w:p w:rsidR="00FD3712" w:rsidRPr="00CF7765" w:rsidRDefault="00FD3712">
      <w:pPr>
        <w:pStyle w:val="aa"/>
        <w:ind w:left="0"/>
      </w:pPr>
    </w:p>
    <w:p w:rsidR="00FD3712" w:rsidRPr="00CF7765" w:rsidRDefault="00FD3712">
      <w:pPr>
        <w:pStyle w:val="af3"/>
        <w:tabs>
          <w:tab w:val="clear" w:pos="567"/>
          <w:tab w:val="clear" w:pos="851"/>
          <w:tab w:val="clear" w:pos="1134"/>
          <w:tab w:val="clear" w:pos="4252"/>
          <w:tab w:val="clear" w:pos="8504"/>
        </w:tabs>
        <w:adjustRightInd/>
        <w:spacing w:after="0" w:line="240" w:lineRule="auto"/>
        <w:textAlignment w:val="auto"/>
        <w:rPr>
          <w:kern w:val="2"/>
          <w:szCs w:val="24"/>
        </w:rPr>
      </w:pPr>
      <w:r w:rsidRPr="00CF7765">
        <w:rPr>
          <w:rFonts w:hint="eastAsia"/>
          <w:kern w:val="2"/>
          <w:szCs w:val="24"/>
        </w:rPr>
        <w:t>＜制限注意事項＞</w:t>
      </w:r>
    </w:p>
    <w:p w:rsidR="00FD3712" w:rsidRPr="00CF7765" w:rsidRDefault="00FD3712">
      <w:pPr>
        <w:pStyle w:val="aa"/>
        <w:tabs>
          <w:tab w:val="clear" w:pos="851"/>
        </w:tabs>
        <w:rPr>
          <w:kern w:val="2"/>
        </w:rPr>
      </w:pPr>
      <w:r w:rsidRPr="00CF7765">
        <w:rPr>
          <w:rFonts w:hint="eastAsia"/>
          <w:kern w:val="2"/>
        </w:rPr>
        <w:t xml:space="preserve">1. </w:t>
      </w:r>
      <w:r w:rsidRPr="00CF7765">
        <w:rPr>
          <w:rFonts w:hint="eastAsia"/>
          <w:kern w:val="2"/>
        </w:rPr>
        <w:t>各排出トレイの容量については、「</w:t>
      </w:r>
      <w:r w:rsidRPr="00CF7765">
        <w:rPr>
          <w:rFonts w:hint="eastAsia"/>
          <w:kern w:val="2"/>
        </w:rPr>
        <w:t>IOT</w:t>
      </w:r>
      <w:r w:rsidRPr="00CF7765">
        <w:rPr>
          <w:rFonts w:hint="eastAsia"/>
          <w:kern w:val="2"/>
        </w:rPr>
        <w:t>性能仕様書」を参照のこと。</w:t>
      </w:r>
    </w:p>
    <w:p w:rsidR="00FD3712" w:rsidRPr="00CF7765" w:rsidRDefault="00FD3712">
      <w:pPr>
        <w:pStyle w:val="aa"/>
        <w:tabs>
          <w:tab w:val="clear" w:pos="851"/>
        </w:tabs>
        <w:rPr>
          <w:shd w:val="pct15" w:color="auto" w:fill="FFFFFF"/>
        </w:rPr>
      </w:pPr>
    </w:p>
    <w:p w:rsidR="00FD3712" w:rsidRPr="00CF7765" w:rsidRDefault="00FD3712">
      <w:pPr>
        <w:pStyle w:val="aa"/>
        <w:tabs>
          <w:tab w:val="clear" w:pos="851"/>
        </w:tabs>
        <w:rPr>
          <w:shd w:val="pct15" w:color="auto" w:fill="FFFFFF"/>
        </w:rPr>
      </w:pPr>
    </w:p>
    <w:p w:rsidR="00FD3712" w:rsidRPr="00CF7765" w:rsidRDefault="00FD3712">
      <w:pPr>
        <w:pStyle w:val="3"/>
        <w:pageBreakBefore/>
      </w:pPr>
      <w:bookmarkStart w:id="625" w:name="_Toc9078117"/>
      <w:bookmarkStart w:id="626" w:name="_Ref25672431"/>
      <w:bookmarkStart w:id="627" w:name="_Ref25672448"/>
      <w:bookmarkStart w:id="628" w:name="_Ref316020740"/>
      <w:bookmarkStart w:id="629" w:name="_Ref316020742"/>
      <w:bookmarkStart w:id="630" w:name="_Ref518561361"/>
      <w:bookmarkStart w:id="631" w:name="_Ref518561373"/>
      <w:bookmarkStart w:id="632" w:name="_Toc21605538"/>
      <w:r w:rsidRPr="00CF7765">
        <w:rPr>
          <w:rFonts w:hint="eastAsia"/>
        </w:rPr>
        <w:lastRenderedPageBreak/>
        <w:t>消耗品、定期交換部品の状態</w:t>
      </w:r>
      <w:bookmarkEnd w:id="625"/>
      <w:bookmarkEnd w:id="626"/>
      <w:bookmarkEnd w:id="627"/>
      <w:bookmarkEnd w:id="628"/>
      <w:bookmarkEnd w:id="629"/>
      <w:bookmarkEnd w:id="630"/>
      <w:bookmarkEnd w:id="631"/>
      <w:bookmarkEnd w:id="632"/>
    </w:p>
    <w:p w:rsidR="00FD3712" w:rsidRPr="00CF7765" w:rsidRDefault="00FD3712">
      <w:pPr>
        <w:ind w:left="840" w:hanging="840"/>
      </w:pPr>
      <w:r w:rsidRPr="00CF7765">
        <w:rPr>
          <w:rFonts w:hint="eastAsia"/>
        </w:rPr>
        <w:t>＜概要＞</w:t>
      </w:r>
    </w:p>
    <w:p w:rsidR="00FD3712" w:rsidRPr="00CF7765" w:rsidRDefault="00FD3712">
      <w:pPr>
        <w:pStyle w:val="aa"/>
      </w:pPr>
      <w:r w:rsidRPr="00CF7765">
        <w:rPr>
          <w:rFonts w:hint="eastAsia"/>
        </w:rPr>
        <w:t>デバイスの消耗品について、その状態を把握するための情報を提供する。</w:t>
      </w:r>
      <w:r w:rsidRPr="00CF7765">
        <w:rPr>
          <w:rFonts w:hint="eastAsia"/>
        </w:rPr>
        <w:br/>
        <w:t>CRU</w:t>
      </w:r>
      <w:r w:rsidRPr="00CF7765">
        <w:rPr>
          <w:rFonts w:hint="eastAsia"/>
        </w:rPr>
        <w:t>、</w:t>
      </w:r>
      <w:r w:rsidRPr="00CF7765">
        <w:rPr>
          <w:rFonts w:hint="eastAsia"/>
        </w:rPr>
        <w:t>ERU</w:t>
      </w:r>
      <w:r w:rsidRPr="00CF7765">
        <w:rPr>
          <w:rFonts w:hint="eastAsia"/>
        </w:rPr>
        <w:t>を問わず、可能な限り交換時期を知らせる情報を提供する。</w:t>
      </w:r>
    </w:p>
    <w:p w:rsidR="00FD3712" w:rsidRPr="00CF7765" w:rsidRDefault="00FD3712">
      <w:pPr>
        <w:pStyle w:val="aa"/>
      </w:pPr>
    </w:p>
    <w:p w:rsidR="00FD3712" w:rsidRPr="00CF7765" w:rsidRDefault="00FD3712">
      <w:r w:rsidRPr="00CF7765">
        <w:rPr>
          <w:rFonts w:hint="eastAsia"/>
        </w:rPr>
        <w:t>＜内容＞</w:t>
      </w:r>
    </w:p>
    <w:p w:rsidR="00FD3712" w:rsidRPr="00CF7765" w:rsidRDefault="00FD3712" w:rsidP="00885A91">
      <w:pPr>
        <w:pStyle w:val="aa"/>
        <w:numPr>
          <w:ilvl w:val="0"/>
          <w:numId w:val="97"/>
        </w:numPr>
      </w:pPr>
      <w:r w:rsidRPr="00CF7765">
        <w:rPr>
          <w:rFonts w:hint="eastAsia"/>
        </w:rPr>
        <w:t>各プロダクト依存編を参照のこと。</w:t>
      </w:r>
    </w:p>
    <w:p w:rsidR="00FD3712" w:rsidRPr="00CF7765" w:rsidRDefault="00FD3712">
      <w:pPr>
        <w:pStyle w:val="aa"/>
        <w:tabs>
          <w:tab w:val="clear" w:pos="851"/>
        </w:tabs>
        <w:ind w:left="927"/>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＜システムデータ＞</w:t>
      </w:r>
    </w:p>
    <w:p w:rsidR="00FD3712" w:rsidRPr="00CF7765" w:rsidRDefault="00FD3712">
      <w:pPr>
        <w:pStyle w:val="aa"/>
      </w:pPr>
      <w:r w:rsidRPr="00CF7765">
        <w:rPr>
          <w:rFonts w:hint="eastAsia"/>
        </w:rPr>
        <w:t>各プロダクト依存編を参照のこと。</w:t>
      </w:r>
      <w:r w:rsidRPr="00CF7765">
        <w:br/>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40"/>
        <w:gridCol w:w="1100"/>
        <w:gridCol w:w="1460"/>
        <w:gridCol w:w="3540"/>
      </w:tblGrid>
      <w:tr w:rsidR="00FD3712" w:rsidRPr="00CF7765">
        <w:tc>
          <w:tcPr>
            <w:tcW w:w="3540" w:type="dxa"/>
            <w:shd w:val="clear" w:color="auto" w:fill="FFFF00"/>
            <w:vAlign w:val="center"/>
          </w:tcPr>
          <w:p w:rsidR="00FD3712" w:rsidRPr="00CF7765" w:rsidRDefault="00FD3712">
            <w:r w:rsidRPr="00CF7765">
              <w:rPr>
                <w:rFonts w:hint="eastAsia"/>
              </w:rPr>
              <w:t>項目</w:t>
            </w:r>
          </w:p>
        </w:tc>
        <w:tc>
          <w:tcPr>
            <w:tcW w:w="1100" w:type="dxa"/>
            <w:shd w:val="clear" w:color="auto" w:fill="FFFF00"/>
            <w:vAlign w:val="center"/>
          </w:tcPr>
          <w:p w:rsidR="00FD3712" w:rsidRPr="00CF7765" w:rsidRDefault="00FD3712">
            <w:r w:rsidRPr="00CF7765">
              <w:rPr>
                <w:rFonts w:hint="eastAsia"/>
              </w:rPr>
              <w:t>設定</w:t>
            </w:r>
          </w:p>
        </w:tc>
        <w:tc>
          <w:tcPr>
            <w:tcW w:w="1460" w:type="dxa"/>
            <w:shd w:val="clear" w:color="auto" w:fill="FFFF00"/>
            <w:vAlign w:val="center"/>
          </w:tcPr>
          <w:p w:rsidR="00FD3712" w:rsidRPr="00CF7765" w:rsidRDefault="00FD3712">
            <w:r w:rsidRPr="00CF7765">
              <w:rPr>
                <w:rFonts w:hint="eastAsia"/>
              </w:rPr>
              <w:t>デフォルト値</w:t>
            </w:r>
          </w:p>
        </w:tc>
        <w:tc>
          <w:tcPr>
            <w:tcW w:w="354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rPr>
          <w:trHeight w:val="398"/>
        </w:trPr>
        <w:tc>
          <w:tcPr>
            <w:tcW w:w="3540" w:type="dxa"/>
          </w:tcPr>
          <w:p w:rsidR="00FD3712" w:rsidRPr="00CF7765" w:rsidRDefault="00171FC4">
            <w:pPr>
              <w:pStyle w:val="af3"/>
              <w:tabs>
                <w:tab w:val="clear" w:pos="1134"/>
                <w:tab w:val="clear" w:pos="4252"/>
                <w:tab w:val="clear" w:pos="8504"/>
              </w:tabs>
              <w:adjustRightInd/>
              <w:spacing w:after="0"/>
              <w:textAlignment w:val="auto"/>
            </w:pPr>
            <w:r w:rsidRPr="00171FC4">
              <w:rPr>
                <w:rFonts w:hint="eastAsia"/>
              </w:rPr>
              <w:t>トナー回収ボトル</w:t>
            </w:r>
            <w:r w:rsidRPr="00171FC4">
              <w:rPr>
                <w:rFonts w:hint="eastAsia"/>
              </w:rPr>
              <w:t>NearFull</w:t>
            </w:r>
            <w:r w:rsidRPr="00171FC4">
              <w:rPr>
                <w:rFonts w:hint="eastAsia"/>
              </w:rPr>
              <w:t>時のメッセージ切り替え</w:t>
            </w:r>
          </w:p>
        </w:tc>
        <w:tc>
          <w:tcPr>
            <w:tcW w:w="1100" w:type="dxa"/>
          </w:tcPr>
          <w:p w:rsidR="00FD3712" w:rsidRPr="00CF7765" w:rsidRDefault="00171FC4">
            <w:r>
              <w:rPr>
                <w:rFonts w:hint="eastAsia"/>
              </w:rPr>
              <w:t>CE</w:t>
            </w:r>
          </w:p>
        </w:tc>
        <w:tc>
          <w:tcPr>
            <w:tcW w:w="1460" w:type="dxa"/>
          </w:tcPr>
          <w:p w:rsidR="00FD3712" w:rsidRPr="00CF7765" w:rsidRDefault="00B73403">
            <w:r>
              <w:rPr>
                <w:rFonts w:hint="eastAsia"/>
              </w:rPr>
              <w:t>PDI</w:t>
            </w:r>
            <w:r>
              <w:rPr>
                <w:rFonts w:hint="eastAsia"/>
              </w:rPr>
              <w:t>参照</w:t>
            </w:r>
          </w:p>
        </w:tc>
        <w:tc>
          <w:tcPr>
            <w:tcW w:w="3540" w:type="dxa"/>
          </w:tcPr>
          <w:p w:rsidR="00171FC4" w:rsidRDefault="00171FC4" w:rsidP="003C6838">
            <w:pPr>
              <w:pStyle w:val="aa"/>
              <w:ind w:left="0"/>
            </w:pPr>
            <w:r>
              <w:rPr>
                <w:rFonts w:hint="eastAsia"/>
              </w:rPr>
              <w:t>Change</w:t>
            </w:r>
            <w:r>
              <w:rPr>
                <w:rFonts w:hint="eastAsia"/>
              </w:rPr>
              <w:t>しない</w:t>
            </w:r>
            <w:r>
              <w:rPr>
                <w:rFonts w:hint="eastAsia"/>
              </w:rPr>
              <w:t>(</w:t>
            </w:r>
            <w:r>
              <w:rPr>
                <w:rFonts w:hint="eastAsia"/>
              </w:rPr>
              <w:t>交換時期</w:t>
            </w:r>
            <w:r>
              <w:rPr>
                <w:rFonts w:hint="eastAsia"/>
              </w:rPr>
              <w:t xml:space="preserve">) </w:t>
            </w:r>
          </w:p>
          <w:p w:rsidR="00FD3712" w:rsidRPr="00CF7765" w:rsidRDefault="00171FC4" w:rsidP="00171FC4">
            <w:pPr>
              <w:pStyle w:val="aa"/>
              <w:ind w:left="0"/>
            </w:pPr>
            <w:r>
              <w:rPr>
                <w:rFonts w:hint="eastAsia"/>
              </w:rPr>
              <w:t>Change</w:t>
            </w:r>
            <w:r>
              <w:rPr>
                <w:rFonts w:hint="eastAsia"/>
              </w:rPr>
              <w:t>する</w:t>
            </w:r>
            <w:r>
              <w:rPr>
                <w:rFonts w:hint="eastAsia"/>
              </w:rPr>
              <w:t>(</w:t>
            </w:r>
            <w:r>
              <w:rPr>
                <w:rFonts w:hint="eastAsia"/>
              </w:rPr>
              <w:t>予備を用意</w:t>
            </w:r>
            <w:r>
              <w:rPr>
                <w:rFonts w:hint="eastAsia"/>
              </w:rPr>
              <w:t>)</w:t>
            </w:r>
          </w:p>
        </w:tc>
      </w:tr>
      <w:tr w:rsidR="00E93C66" w:rsidRPr="00CF7765">
        <w:trPr>
          <w:trHeight w:val="398"/>
        </w:trPr>
        <w:tc>
          <w:tcPr>
            <w:tcW w:w="3540" w:type="dxa"/>
          </w:tcPr>
          <w:p w:rsidR="00E93C66" w:rsidRPr="00CF7765" w:rsidRDefault="00E93C66" w:rsidP="00E93C66">
            <w:pPr>
              <w:pStyle w:val="af3"/>
              <w:tabs>
                <w:tab w:val="clear" w:pos="1134"/>
                <w:tab w:val="clear" w:pos="4252"/>
                <w:tab w:val="clear" w:pos="8504"/>
              </w:tabs>
              <w:adjustRightInd/>
              <w:spacing w:after="0"/>
              <w:textAlignment w:val="auto"/>
            </w:pPr>
            <w:r w:rsidRPr="00CF7765">
              <w:rPr>
                <w:rFonts w:hint="eastAsia"/>
              </w:rPr>
              <w:t>－</w:t>
            </w:r>
          </w:p>
        </w:tc>
        <w:tc>
          <w:tcPr>
            <w:tcW w:w="1100" w:type="dxa"/>
          </w:tcPr>
          <w:p w:rsidR="00E93C66" w:rsidRPr="00CF7765" w:rsidRDefault="00E93C66" w:rsidP="00E93C66">
            <w:r w:rsidRPr="00CF7765">
              <w:rPr>
                <w:rFonts w:hint="eastAsia"/>
              </w:rPr>
              <w:t>－</w:t>
            </w:r>
          </w:p>
        </w:tc>
        <w:tc>
          <w:tcPr>
            <w:tcW w:w="1460" w:type="dxa"/>
          </w:tcPr>
          <w:p w:rsidR="00E93C66" w:rsidRPr="00CF7765" w:rsidRDefault="00E93C66" w:rsidP="00E93C66">
            <w:r w:rsidRPr="00CF7765">
              <w:rPr>
                <w:rFonts w:hint="eastAsia"/>
              </w:rPr>
              <w:t>－</w:t>
            </w:r>
          </w:p>
        </w:tc>
        <w:tc>
          <w:tcPr>
            <w:tcW w:w="3540" w:type="dxa"/>
          </w:tcPr>
          <w:p w:rsidR="00E93C66" w:rsidRPr="00CF7765" w:rsidRDefault="00E93C66" w:rsidP="00E93C66">
            <w:pPr>
              <w:pStyle w:val="aa"/>
              <w:ind w:left="0"/>
            </w:pPr>
            <w:r w:rsidRPr="00CF7765">
              <w:rPr>
                <w:rFonts w:hint="eastAsia"/>
              </w:rPr>
              <w:t>－</w:t>
            </w:r>
          </w:p>
        </w:tc>
      </w:tr>
    </w:tbl>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＜例外処理＞</w:t>
      </w:r>
    </w:p>
    <w:p w:rsidR="00FD3712" w:rsidRPr="00CF7765" w:rsidRDefault="00FD3712">
      <w:pPr>
        <w:pStyle w:val="aa"/>
        <w:rPr>
          <w:kern w:val="2"/>
        </w:rPr>
      </w:pPr>
      <w:r w:rsidRPr="00CF7765">
        <w:rPr>
          <w:rFonts w:hint="eastAsia"/>
          <w:kern w:val="2"/>
        </w:rPr>
        <w:t>なし</w:t>
      </w:r>
    </w:p>
    <w:p w:rsidR="00FD3712" w:rsidRPr="00CF7765" w:rsidRDefault="00FD3712">
      <w:pPr>
        <w:pStyle w:val="aa"/>
        <w:ind w:left="0"/>
      </w:pPr>
    </w:p>
    <w:p w:rsidR="00FD3712" w:rsidRPr="00CF7765" w:rsidRDefault="00FD3712">
      <w:pPr>
        <w:pStyle w:val="af3"/>
        <w:tabs>
          <w:tab w:val="clear" w:pos="567"/>
          <w:tab w:val="clear" w:pos="851"/>
          <w:tab w:val="clear" w:pos="1134"/>
          <w:tab w:val="clear" w:pos="4252"/>
          <w:tab w:val="clear" w:pos="8504"/>
        </w:tabs>
        <w:adjustRightInd/>
        <w:spacing w:after="0" w:line="240" w:lineRule="auto"/>
        <w:textAlignment w:val="auto"/>
        <w:rPr>
          <w:kern w:val="2"/>
          <w:szCs w:val="24"/>
        </w:rPr>
      </w:pPr>
      <w:r w:rsidRPr="00CF7765">
        <w:rPr>
          <w:rFonts w:hint="eastAsia"/>
          <w:kern w:val="2"/>
          <w:szCs w:val="24"/>
        </w:rPr>
        <w:t>＜制限注意事項＞</w:t>
      </w:r>
    </w:p>
    <w:p w:rsidR="00FD3712" w:rsidRPr="00CF7765" w:rsidRDefault="00FD3712" w:rsidP="00885A91">
      <w:pPr>
        <w:pStyle w:val="aa"/>
        <w:numPr>
          <w:ilvl w:val="1"/>
          <w:numId w:val="93"/>
        </w:numPr>
        <w:tabs>
          <w:tab w:val="clear" w:pos="567"/>
          <w:tab w:val="clear" w:pos="851"/>
          <w:tab w:val="clear" w:pos="1701"/>
          <w:tab w:val="left" w:pos="660"/>
        </w:tabs>
        <w:ind w:left="660" w:hanging="240"/>
        <w:rPr>
          <w:kern w:val="2"/>
        </w:rPr>
      </w:pPr>
      <w:r w:rsidRPr="00CF7765">
        <w:rPr>
          <w:rFonts w:hint="eastAsia"/>
          <w:kern w:val="2"/>
        </w:rPr>
        <w:t>各消耗品の容量については、「</w:t>
      </w:r>
      <w:r w:rsidRPr="00CF7765">
        <w:rPr>
          <w:rFonts w:hint="eastAsia"/>
          <w:kern w:val="2"/>
        </w:rPr>
        <w:t>IOT</w:t>
      </w:r>
      <w:r w:rsidRPr="00CF7765">
        <w:rPr>
          <w:rFonts w:hint="eastAsia"/>
          <w:kern w:val="2"/>
        </w:rPr>
        <w:t>性能仕様書」を参照のこと。</w:t>
      </w:r>
    </w:p>
    <w:p w:rsidR="00FD3712" w:rsidRPr="00CF7765" w:rsidRDefault="00FD3712">
      <w:pPr>
        <w:pStyle w:val="aa"/>
        <w:tabs>
          <w:tab w:val="clear" w:pos="851"/>
        </w:tabs>
        <w:rPr>
          <w:shd w:val="pct15" w:color="auto" w:fill="FFFFFF"/>
        </w:rPr>
      </w:pPr>
    </w:p>
    <w:p w:rsidR="00BC6708" w:rsidRPr="00CF7765" w:rsidRDefault="00BC6708">
      <w:pPr>
        <w:pStyle w:val="aa"/>
        <w:tabs>
          <w:tab w:val="clear" w:pos="851"/>
        </w:tabs>
        <w:rPr>
          <w:shd w:val="pct15" w:color="auto" w:fill="FFFFFF"/>
        </w:rPr>
      </w:pPr>
    </w:p>
    <w:p w:rsidR="00BC6708" w:rsidRPr="00635E35" w:rsidRDefault="00BC6708" w:rsidP="00BC6708">
      <w:pPr>
        <w:pStyle w:val="4"/>
        <w:tabs>
          <w:tab w:val="clear" w:pos="851"/>
        </w:tabs>
      </w:pPr>
      <w:bookmarkStart w:id="633" w:name="_Ref428259821"/>
      <w:bookmarkStart w:id="634" w:name="_Toc21605539"/>
      <w:r w:rsidRPr="00635E35">
        <w:rPr>
          <w:rFonts w:hint="eastAsia"/>
        </w:rPr>
        <w:t>Genuine</w:t>
      </w:r>
      <w:r w:rsidRPr="00635E35">
        <w:t>Toner</w:t>
      </w:r>
      <w:r w:rsidRPr="00635E35">
        <w:rPr>
          <w:rFonts w:hint="eastAsia"/>
        </w:rPr>
        <w:t>と</w:t>
      </w:r>
      <w:r w:rsidRPr="00635E35">
        <w:rPr>
          <w:rFonts w:hint="eastAsia"/>
        </w:rPr>
        <w:t xml:space="preserve"> 3rdPar</w:t>
      </w:r>
      <w:r w:rsidRPr="00635E35">
        <w:t>ty</w:t>
      </w:r>
      <w:r w:rsidRPr="00635E35">
        <w:rPr>
          <w:rFonts w:hint="eastAsia"/>
        </w:rPr>
        <w:t>Toner</w:t>
      </w:r>
      <w:bookmarkEnd w:id="633"/>
      <w:bookmarkEnd w:id="634"/>
    </w:p>
    <w:p w:rsidR="00BC6708" w:rsidRPr="00CF7765" w:rsidRDefault="00BC6708" w:rsidP="006F16CE">
      <w:pPr>
        <w:pStyle w:val="aa"/>
      </w:pPr>
      <w:r w:rsidRPr="00CF7765">
        <w:rPr>
          <w:rFonts w:hint="eastAsia"/>
        </w:rPr>
        <w:t>＜概要＞</w:t>
      </w:r>
    </w:p>
    <w:p w:rsidR="00BC6708" w:rsidRPr="00CF7765" w:rsidRDefault="00BC6708" w:rsidP="006F16CE">
      <w:pPr>
        <w:pStyle w:val="aa"/>
        <w:tabs>
          <w:tab w:val="clear" w:pos="567"/>
          <w:tab w:val="clear" w:pos="851"/>
          <w:tab w:val="left" w:pos="840"/>
        </w:tabs>
        <w:ind w:left="840"/>
      </w:pPr>
      <w:r w:rsidRPr="00CF7765">
        <w:rPr>
          <w:rFonts w:hint="eastAsia"/>
        </w:rPr>
        <w:t>3rdParty</w:t>
      </w:r>
      <w:r w:rsidRPr="00CF7765">
        <w:rPr>
          <w:rFonts w:hint="eastAsia"/>
        </w:rPr>
        <w:t>が製造した</w:t>
      </w:r>
      <w:r w:rsidRPr="00CF7765">
        <w:rPr>
          <w:rFonts w:hint="eastAsia"/>
        </w:rPr>
        <w:t>Toner</w:t>
      </w:r>
      <w:r w:rsidRPr="00CF7765">
        <w:rPr>
          <w:rFonts w:hint="eastAsia"/>
        </w:rPr>
        <w:t>を使用できるようにする。</w:t>
      </w:r>
      <w:r w:rsidRPr="00CF7765">
        <w:br/>
      </w:r>
      <w:r w:rsidRPr="00CF7765">
        <w:rPr>
          <w:rFonts w:hint="eastAsia"/>
        </w:rPr>
        <w:t>本</w:t>
      </w:r>
      <w:r w:rsidRPr="00CF7765">
        <w:t>機能</w:t>
      </w:r>
      <w:r w:rsidRPr="00CF7765">
        <w:rPr>
          <w:rFonts w:hint="eastAsia"/>
        </w:rPr>
        <w:t>は</w:t>
      </w:r>
      <w:r w:rsidRPr="00CF7765">
        <w:rPr>
          <w:rFonts w:hint="eastAsia"/>
        </w:rPr>
        <w:t>MN</w:t>
      </w:r>
      <w:r w:rsidRPr="00CF7765">
        <w:rPr>
          <w:rFonts w:hint="eastAsia"/>
        </w:rPr>
        <w:t>のみ提供する。</w:t>
      </w:r>
      <w:r w:rsidRPr="00CF7765">
        <w:rPr>
          <w:rFonts w:hint="eastAsia"/>
        </w:rPr>
        <w:br/>
      </w:r>
    </w:p>
    <w:p w:rsidR="00BC6708" w:rsidRPr="00CF7765" w:rsidRDefault="00BC6708" w:rsidP="00BC6708">
      <w:pPr>
        <w:pStyle w:val="aa"/>
      </w:pPr>
    </w:p>
    <w:p w:rsidR="00BC6708" w:rsidRPr="00CF7765" w:rsidRDefault="00BC6708" w:rsidP="006F16CE">
      <w:pPr>
        <w:pStyle w:val="aa"/>
      </w:pPr>
      <w:r w:rsidRPr="00CF7765">
        <w:rPr>
          <w:rFonts w:hint="eastAsia"/>
        </w:rPr>
        <w:t>＜内容＞</w:t>
      </w:r>
    </w:p>
    <w:p w:rsidR="00BC6708" w:rsidRPr="00CF7765" w:rsidRDefault="00BC6708" w:rsidP="006F16CE">
      <w:pPr>
        <w:pStyle w:val="aa"/>
        <w:numPr>
          <w:ilvl w:val="0"/>
          <w:numId w:val="161"/>
        </w:numPr>
        <w:ind w:left="1140" w:hanging="301"/>
      </w:pPr>
      <w:r w:rsidRPr="00CF7765">
        <w:rPr>
          <w:rFonts w:hint="eastAsia"/>
        </w:rPr>
        <w:t>3rdParty</w:t>
      </w:r>
      <w:r w:rsidRPr="00CF7765">
        <w:rPr>
          <w:rFonts w:hint="eastAsia"/>
        </w:rPr>
        <w:t>製</w:t>
      </w:r>
      <w:r w:rsidRPr="00CF7765">
        <w:rPr>
          <w:rFonts w:hint="eastAsia"/>
        </w:rPr>
        <w:t>Toner</w:t>
      </w:r>
      <w:r w:rsidRPr="00CF7765">
        <w:rPr>
          <w:rFonts w:hint="eastAsia"/>
        </w:rPr>
        <w:t>の装着を検知した場合、ユーザに</w:t>
      </w:r>
      <w:r w:rsidRPr="00CF7765">
        <w:rPr>
          <w:rFonts w:hint="eastAsia"/>
        </w:rPr>
        <w:t>3rdParty</w:t>
      </w:r>
      <w:r w:rsidRPr="00CF7765">
        <w:rPr>
          <w:rFonts w:hint="eastAsia"/>
        </w:rPr>
        <w:t>製</w:t>
      </w:r>
      <w:r w:rsidRPr="00CF7765">
        <w:rPr>
          <w:rFonts w:hint="eastAsia"/>
        </w:rPr>
        <w:t>Toner</w:t>
      </w:r>
      <w:r w:rsidRPr="00CF7765">
        <w:rPr>
          <w:rFonts w:hint="eastAsia"/>
        </w:rPr>
        <w:t>を使用するか否かを確認し、許可された場合には　カスタムモード</w:t>
      </w:r>
      <w:r w:rsidRPr="00CF7765">
        <w:rPr>
          <w:rFonts w:hint="eastAsia"/>
        </w:rPr>
        <w:t>(=ON)</w:t>
      </w:r>
      <w:r w:rsidRPr="00CF7765">
        <w:rPr>
          <w:rFonts w:hint="eastAsia"/>
        </w:rPr>
        <w:t>に遷移する。許可しない場合は</w:t>
      </w:r>
      <w:r w:rsidRPr="00CF7765">
        <w:t>Genuine</w:t>
      </w:r>
      <w:r w:rsidRPr="00CF7765">
        <w:rPr>
          <w:rFonts w:hint="eastAsia"/>
        </w:rPr>
        <w:t>Toner</w:t>
      </w:r>
      <w:r w:rsidRPr="00CF7765">
        <w:rPr>
          <w:rFonts w:hint="eastAsia"/>
        </w:rPr>
        <w:t>に戻すまで</w:t>
      </w:r>
      <w:r w:rsidRPr="00CF7765">
        <w:rPr>
          <w:rFonts w:hint="eastAsia"/>
        </w:rPr>
        <w:t>Print</w:t>
      </w:r>
      <w:r w:rsidRPr="00CF7765">
        <w:rPr>
          <w:rFonts w:hint="eastAsia"/>
        </w:rPr>
        <w:t>を禁止する。</w:t>
      </w:r>
    </w:p>
    <w:p w:rsidR="00BC6708" w:rsidRPr="00CF7765" w:rsidRDefault="00BC6708" w:rsidP="006F16CE">
      <w:pPr>
        <w:pStyle w:val="aa"/>
        <w:numPr>
          <w:ilvl w:val="0"/>
          <w:numId w:val="161"/>
        </w:numPr>
        <w:ind w:left="1140" w:hanging="301"/>
      </w:pPr>
      <w:r w:rsidRPr="00CF7765">
        <w:rPr>
          <w:rFonts w:hint="eastAsia"/>
        </w:rPr>
        <w:t>全色</w:t>
      </w:r>
      <w:r w:rsidRPr="00CF7765">
        <w:rPr>
          <w:rFonts w:hint="eastAsia"/>
        </w:rPr>
        <w:t>GenuineToner</w:t>
      </w:r>
      <w:r w:rsidRPr="00CF7765">
        <w:rPr>
          <w:rFonts w:hint="eastAsia"/>
        </w:rPr>
        <w:t>が装着された場合、カスタムモード（＝</w:t>
      </w:r>
      <w:r w:rsidRPr="00CF7765">
        <w:rPr>
          <w:rFonts w:hint="eastAsia"/>
        </w:rPr>
        <w:t>OFF</w:t>
      </w:r>
      <w:r w:rsidRPr="00CF7765">
        <w:rPr>
          <w:rFonts w:hint="eastAsia"/>
        </w:rPr>
        <w:t>）に遷移する。</w:t>
      </w:r>
    </w:p>
    <w:p w:rsidR="00BC6708" w:rsidRPr="00CF7765" w:rsidRDefault="00BC6708" w:rsidP="006F16CE">
      <w:pPr>
        <w:pStyle w:val="aa"/>
        <w:numPr>
          <w:ilvl w:val="0"/>
          <w:numId w:val="161"/>
        </w:numPr>
        <w:ind w:left="1140" w:hanging="301"/>
      </w:pPr>
      <w:r w:rsidRPr="00CF7765">
        <w:rPr>
          <w:rFonts w:hint="eastAsia"/>
        </w:rPr>
        <w:t>3rdParty</w:t>
      </w:r>
      <w:r w:rsidRPr="00CF7765">
        <w:rPr>
          <w:rFonts w:hint="eastAsia"/>
        </w:rPr>
        <w:t>製</w:t>
      </w:r>
      <w:r w:rsidRPr="00CF7765">
        <w:rPr>
          <w:rFonts w:hint="eastAsia"/>
        </w:rPr>
        <w:t>Toner</w:t>
      </w:r>
      <w:r w:rsidRPr="00CF7765">
        <w:rPr>
          <w:rFonts w:hint="eastAsia"/>
        </w:rPr>
        <w:t>使用中は、次の情報は固定情報となる。</w:t>
      </w:r>
    </w:p>
    <w:p w:rsidR="00BC6708" w:rsidRPr="00CF7765" w:rsidRDefault="00BC6708" w:rsidP="006F16CE">
      <w:pPr>
        <w:pStyle w:val="aa"/>
        <w:tabs>
          <w:tab w:val="clear" w:pos="851"/>
          <w:tab w:val="clear" w:pos="1701"/>
        </w:tabs>
        <w:ind w:leftChars="50" w:left="90" w:firstLineChars="600" w:firstLine="1080"/>
      </w:pPr>
      <w:r w:rsidRPr="00CF7765">
        <w:rPr>
          <w:rFonts w:hint="eastAsia"/>
        </w:rPr>
        <w:t>Toner</w:t>
      </w:r>
      <w:r w:rsidRPr="00CF7765">
        <w:rPr>
          <w:rFonts w:hint="eastAsia"/>
        </w:rPr>
        <w:t>残量：</w:t>
      </w:r>
      <w:r w:rsidRPr="00CF7765">
        <w:tab/>
      </w:r>
      <w:r w:rsidRPr="00CF7765">
        <w:rPr>
          <w:rFonts w:hint="eastAsia"/>
        </w:rPr>
        <w:t>[</w:t>
      </w:r>
      <w:r w:rsidRPr="00CF7765">
        <w:rPr>
          <w:rFonts w:hint="eastAsia"/>
        </w:rPr>
        <w:t>不明</w:t>
      </w:r>
      <w:r w:rsidRPr="00CF7765">
        <w:rPr>
          <w:rFonts w:hint="eastAsia"/>
        </w:rPr>
        <w:t>]</w:t>
      </w:r>
    </w:p>
    <w:p w:rsidR="00BC6708" w:rsidRPr="00CF7765" w:rsidRDefault="00BC6708" w:rsidP="006F16CE">
      <w:pPr>
        <w:pStyle w:val="aa"/>
        <w:tabs>
          <w:tab w:val="clear" w:pos="851"/>
          <w:tab w:val="clear" w:pos="1701"/>
        </w:tabs>
        <w:ind w:leftChars="50" w:left="90" w:firstLineChars="600" w:firstLine="1080"/>
      </w:pPr>
      <w:r w:rsidRPr="00CF7765">
        <w:rPr>
          <w:rFonts w:hint="eastAsia"/>
        </w:rPr>
        <w:t>使用可能枚数：</w:t>
      </w:r>
      <w:r w:rsidRPr="00CF7765">
        <w:tab/>
      </w:r>
      <w:r w:rsidRPr="00CF7765">
        <w:rPr>
          <w:rFonts w:hint="eastAsia"/>
        </w:rPr>
        <w:t>[0]pv</w:t>
      </w:r>
    </w:p>
    <w:p w:rsidR="00BC6708" w:rsidRPr="00CF7765" w:rsidRDefault="00BC6708" w:rsidP="006F16CE">
      <w:pPr>
        <w:pStyle w:val="aa"/>
        <w:tabs>
          <w:tab w:val="clear" w:pos="851"/>
          <w:tab w:val="clear" w:pos="1701"/>
        </w:tabs>
        <w:ind w:leftChars="50" w:left="90" w:firstLineChars="600" w:firstLine="1080"/>
      </w:pPr>
      <w:r w:rsidRPr="00CF7765">
        <w:rPr>
          <w:rFonts w:hint="eastAsia"/>
        </w:rPr>
        <w:t>装填量：</w:t>
      </w:r>
      <w:r w:rsidRPr="00CF7765">
        <w:tab/>
      </w:r>
      <w:r w:rsidRPr="00CF7765">
        <w:rPr>
          <w:rFonts w:hint="eastAsia"/>
        </w:rPr>
        <w:t xml:space="preserve">[0]g </w:t>
      </w:r>
    </w:p>
    <w:p w:rsidR="00BC6708" w:rsidRPr="00CF7765" w:rsidRDefault="00BC6708" w:rsidP="006F16CE">
      <w:pPr>
        <w:pStyle w:val="aa"/>
        <w:tabs>
          <w:tab w:val="clear" w:pos="851"/>
          <w:tab w:val="clear" w:pos="1701"/>
        </w:tabs>
        <w:ind w:leftChars="50" w:left="90" w:firstLineChars="600" w:firstLine="1080"/>
      </w:pPr>
      <w:r w:rsidRPr="00CF7765">
        <w:rPr>
          <w:rFonts w:hint="eastAsia"/>
        </w:rPr>
        <w:t>累積使用量：</w:t>
      </w:r>
      <w:r w:rsidRPr="00CF7765">
        <w:tab/>
      </w:r>
      <w:r w:rsidRPr="00CF7765">
        <w:rPr>
          <w:rFonts w:hint="eastAsia"/>
        </w:rPr>
        <w:t>[0]g</w:t>
      </w:r>
    </w:p>
    <w:p w:rsidR="00BC6708" w:rsidRPr="00CF7765" w:rsidRDefault="00BC6708" w:rsidP="006F16CE">
      <w:pPr>
        <w:pStyle w:val="aa"/>
        <w:tabs>
          <w:tab w:val="clear" w:pos="851"/>
          <w:tab w:val="clear" w:pos="1701"/>
        </w:tabs>
        <w:ind w:leftChars="50" w:left="90" w:firstLineChars="600" w:firstLine="1080"/>
      </w:pPr>
      <w:r w:rsidRPr="00CF7765">
        <w:rPr>
          <w:rFonts w:hint="eastAsia"/>
        </w:rPr>
        <w:t>交換年月日：</w:t>
      </w:r>
      <w:r w:rsidRPr="00CF7765">
        <w:tab/>
      </w:r>
      <w:r w:rsidRPr="00CF7765">
        <w:rPr>
          <w:rFonts w:hint="eastAsia"/>
        </w:rPr>
        <w:t>0</w:t>
      </w:r>
      <w:r w:rsidRPr="00CF7765">
        <w:rPr>
          <w:rFonts w:hint="eastAsia"/>
        </w:rPr>
        <w:t>年</w:t>
      </w:r>
      <w:r w:rsidRPr="00CF7765">
        <w:rPr>
          <w:rFonts w:hint="eastAsia"/>
        </w:rPr>
        <w:t>0</w:t>
      </w:r>
      <w:r w:rsidRPr="00CF7765">
        <w:rPr>
          <w:rFonts w:hint="eastAsia"/>
        </w:rPr>
        <w:t>月</w:t>
      </w:r>
      <w:r w:rsidRPr="00CF7765">
        <w:rPr>
          <w:rFonts w:hint="eastAsia"/>
        </w:rPr>
        <w:t>0</w:t>
      </w:r>
      <w:r w:rsidRPr="00CF7765">
        <w:rPr>
          <w:rFonts w:hint="eastAsia"/>
        </w:rPr>
        <w:t>日</w:t>
      </w:r>
    </w:p>
    <w:p w:rsidR="00BC6708" w:rsidRPr="00CF7765" w:rsidRDefault="00BC6708" w:rsidP="00BC6708">
      <w:pPr>
        <w:pStyle w:val="aa"/>
        <w:tabs>
          <w:tab w:val="clear" w:pos="851"/>
        </w:tabs>
        <w:ind w:left="927"/>
      </w:pPr>
    </w:p>
    <w:p w:rsidR="00BC6708" w:rsidRPr="00CF7765" w:rsidRDefault="00BC6708" w:rsidP="006F16CE">
      <w:pPr>
        <w:pStyle w:val="aa"/>
      </w:pPr>
      <w:r w:rsidRPr="00CF7765">
        <w:rPr>
          <w:rFonts w:hint="eastAsia"/>
        </w:rPr>
        <w:t>＜システムデータ＞</w:t>
      </w:r>
    </w:p>
    <w:p w:rsidR="00BC6708" w:rsidRPr="00CF7765" w:rsidRDefault="00BC6708" w:rsidP="00BC6708">
      <w:pPr>
        <w:pStyle w:val="aa"/>
      </w:pP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229"/>
        <w:gridCol w:w="1307"/>
        <w:gridCol w:w="1417"/>
        <w:gridCol w:w="3376"/>
      </w:tblGrid>
      <w:tr w:rsidR="00BC6708" w:rsidRPr="00CF7765" w:rsidTr="006F16CE">
        <w:tc>
          <w:tcPr>
            <w:tcW w:w="3229" w:type="dxa"/>
            <w:shd w:val="clear" w:color="auto" w:fill="FFFF00"/>
            <w:vAlign w:val="center"/>
          </w:tcPr>
          <w:p w:rsidR="00BC6708" w:rsidRPr="00CF7765" w:rsidRDefault="00BC6708" w:rsidP="00786FE8">
            <w:r w:rsidRPr="00CF7765">
              <w:rPr>
                <w:rFonts w:hint="eastAsia"/>
              </w:rPr>
              <w:t>項目</w:t>
            </w:r>
          </w:p>
        </w:tc>
        <w:tc>
          <w:tcPr>
            <w:tcW w:w="1307" w:type="dxa"/>
            <w:shd w:val="clear" w:color="auto" w:fill="FFFF00"/>
            <w:vAlign w:val="center"/>
          </w:tcPr>
          <w:p w:rsidR="00BC6708" w:rsidRPr="00CF7765" w:rsidRDefault="00BC6708" w:rsidP="00786FE8">
            <w:r w:rsidRPr="00CF7765">
              <w:rPr>
                <w:rFonts w:hint="eastAsia"/>
              </w:rPr>
              <w:t>設定</w:t>
            </w:r>
          </w:p>
        </w:tc>
        <w:tc>
          <w:tcPr>
            <w:tcW w:w="1417" w:type="dxa"/>
            <w:shd w:val="clear" w:color="auto" w:fill="FFFF00"/>
            <w:vAlign w:val="center"/>
          </w:tcPr>
          <w:p w:rsidR="00BC6708" w:rsidRPr="00CF7765" w:rsidRDefault="00BC6708" w:rsidP="00786FE8">
            <w:r w:rsidRPr="00CF7765">
              <w:rPr>
                <w:rFonts w:hint="eastAsia"/>
              </w:rPr>
              <w:t>デフォルト値</w:t>
            </w:r>
          </w:p>
        </w:tc>
        <w:tc>
          <w:tcPr>
            <w:tcW w:w="3376" w:type="dxa"/>
            <w:shd w:val="clear" w:color="auto" w:fill="FFFF00"/>
            <w:vAlign w:val="center"/>
          </w:tcPr>
          <w:p w:rsidR="00BC6708" w:rsidRPr="00CF7765" w:rsidRDefault="00BC6708" w:rsidP="00786FE8">
            <w:r w:rsidRPr="00CF7765">
              <w:rPr>
                <w:rFonts w:hint="eastAsia"/>
              </w:rPr>
              <w:t>設定範囲</w:t>
            </w:r>
            <w:r w:rsidRPr="00CF7765">
              <w:rPr>
                <w:rFonts w:hint="eastAsia"/>
              </w:rPr>
              <w:t>/</w:t>
            </w:r>
            <w:r w:rsidRPr="00CF7765">
              <w:rPr>
                <w:rFonts w:hint="eastAsia"/>
              </w:rPr>
              <w:t>備考</w:t>
            </w:r>
          </w:p>
        </w:tc>
      </w:tr>
      <w:tr w:rsidR="00BC6708" w:rsidRPr="00CF7765" w:rsidTr="006F16CE">
        <w:trPr>
          <w:trHeight w:val="398"/>
        </w:trPr>
        <w:tc>
          <w:tcPr>
            <w:tcW w:w="3229" w:type="dxa"/>
          </w:tcPr>
          <w:p w:rsidR="00BC6708" w:rsidRPr="00CF7765" w:rsidRDefault="00BC6708" w:rsidP="00786FE8">
            <w:pPr>
              <w:pStyle w:val="af3"/>
              <w:tabs>
                <w:tab w:val="clear" w:pos="1134"/>
                <w:tab w:val="clear" w:pos="4252"/>
                <w:tab w:val="clear" w:pos="8504"/>
              </w:tabs>
              <w:adjustRightInd/>
              <w:spacing w:after="0"/>
              <w:textAlignment w:val="auto"/>
            </w:pPr>
            <w:r w:rsidRPr="00CF7765">
              <w:rPr>
                <w:rFonts w:hint="eastAsia"/>
              </w:rPr>
              <w:t>カスタムモード</w:t>
            </w:r>
          </w:p>
        </w:tc>
        <w:tc>
          <w:tcPr>
            <w:tcW w:w="1307" w:type="dxa"/>
            <w:vMerge w:val="restart"/>
          </w:tcPr>
          <w:p w:rsidR="00BC6708" w:rsidRPr="00CF7765" w:rsidRDefault="00BC6708" w:rsidP="00786FE8">
            <w:r w:rsidRPr="00CF7765">
              <w:rPr>
                <w:rFonts w:hint="eastAsia"/>
              </w:rPr>
              <w:t>自動設定</w:t>
            </w:r>
          </w:p>
        </w:tc>
        <w:tc>
          <w:tcPr>
            <w:tcW w:w="1417" w:type="dxa"/>
          </w:tcPr>
          <w:p w:rsidR="00BC6708" w:rsidRPr="00CF7765" w:rsidRDefault="00BC6708" w:rsidP="00786FE8">
            <w:r w:rsidRPr="00CF7765">
              <w:t>OFF</w:t>
            </w:r>
          </w:p>
        </w:tc>
        <w:tc>
          <w:tcPr>
            <w:tcW w:w="3376" w:type="dxa"/>
          </w:tcPr>
          <w:p w:rsidR="00BC6708" w:rsidRPr="00CF7765" w:rsidRDefault="00BC6708" w:rsidP="00786FE8">
            <w:pPr>
              <w:pStyle w:val="aa"/>
              <w:ind w:left="0"/>
            </w:pPr>
            <w:r w:rsidRPr="00CF7765">
              <w:rPr>
                <w:rFonts w:hint="eastAsia"/>
              </w:rPr>
              <w:t>ON/OFF</w:t>
            </w:r>
          </w:p>
          <w:p w:rsidR="00BC6708" w:rsidRPr="00CF7765" w:rsidRDefault="00BC6708" w:rsidP="00786FE8">
            <w:pPr>
              <w:pStyle w:val="aa"/>
              <w:ind w:left="0"/>
            </w:pPr>
            <w:r w:rsidRPr="00CF7765">
              <w:rPr>
                <w:rFonts w:hint="eastAsia"/>
              </w:rPr>
              <w:t xml:space="preserve">　　　</w:t>
            </w:r>
            <w:r w:rsidRPr="00CF7765">
              <w:rPr>
                <w:rFonts w:hint="eastAsia"/>
              </w:rPr>
              <w:t>ON</w:t>
            </w:r>
            <w:r w:rsidRPr="00CF7765">
              <w:rPr>
                <w:rFonts w:hint="eastAsia"/>
              </w:rPr>
              <w:t>：非</w:t>
            </w:r>
            <w:r w:rsidRPr="00CF7765">
              <w:rPr>
                <w:rFonts w:hint="eastAsia"/>
              </w:rPr>
              <w:t>Genuine</w:t>
            </w:r>
            <w:r w:rsidRPr="00CF7765">
              <w:t xml:space="preserve"> </w:t>
            </w:r>
            <w:r w:rsidRPr="00CF7765">
              <w:rPr>
                <w:rFonts w:hint="eastAsia"/>
              </w:rPr>
              <w:t>Toner</w:t>
            </w:r>
            <w:r w:rsidRPr="00CF7765">
              <w:rPr>
                <w:rFonts w:hint="eastAsia"/>
              </w:rPr>
              <w:t>使用中</w:t>
            </w:r>
          </w:p>
          <w:p w:rsidR="00BC6708" w:rsidRPr="00CF7765" w:rsidRDefault="00BC6708" w:rsidP="00786FE8">
            <w:pPr>
              <w:pStyle w:val="aa"/>
              <w:ind w:left="0"/>
            </w:pPr>
            <w:r w:rsidRPr="00CF7765">
              <w:rPr>
                <w:rFonts w:hint="eastAsia"/>
              </w:rPr>
              <w:t xml:space="preserve">　　　</w:t>
            </w:r>
            <w:r w:rsidRPr="00CF7765">
              <w:rPr>
                <w:rFonts w:hint="eastAsia"/>
              </w:rPr>
              <w:t>O</w:t>
            </w:r>
            <w:r w:rsidRPr="00CF7765">
              <w:t>FF</w:t>
            </w:r>
            <w:r w:rsidRPr="00CF7765">
              <w:rPr>
                <w:rFonts w:hint="eastAsia"/>
              </w:rPr>
              <w:t>：</w:t>
            </w:r>
            <w:r w:rsidRPr="00CF7765">
              <w:rPr>
                <w:rFonts w:hint="eastAsia"/>
              </w:rPr>
              <w:t>Genuine Toner</w:t>
            </w:r>
            <w:r w:rsidRPr="00CF7765">
              <w:rPr>
                <w:rFonts w:hint="eastAsia"/>
              </w:rPr>
              <w:t>使用中</w:t>
            </w:r>
          </w:p>
        </w:tc>
      </w:tr>
      <w:tr w:rsidR="00BC6708" w:rsidRPr="00CF7765" w:rsidTr="006F16CE">
        <w:trPr>
          <w:trHeight w:val="398"/>
        </w:trPr>
        <w:tc>
          <w:tcPr>
            <w:tcW w:w="3229" w:type="dxa"/>
          </w:tcPr>
          <w:p w:rsidR="00BC6708" w:rsidRPr="00CF7765" w:rsidRDefault="00BC6708" w:rsidP="00786FE8">
            <w:pPr>
              <w:pStyle w:val="af3"/>
              <w:tabs>
                <w:tab w:val="clear" w:pos="1134"/>
                <w:tab w:val="clear" w:pos="4252"/>
                <w:tab w:val="clear" w:pos="8504"/>
              </w:tabs>
              <w:adjustRightInd/>
              <w:spacing w:after="0"/>
              <w:textAlignment w:val="auto"/>
            </w:pPr>
            <w:r w:rsidRPr="00CF7765">
              <w:rPr>
                <w:rFonts w:hint="eastAsia"/>
              </w:rPr>
              <w:t>カスタムモード履歴</w:t>
            </w:r>
          </w:p>
        </w:tc>
        <w:tc>
          <w:tcPr>
            <w:tcW w:w="1307" w:type="dxa"/>
            <w:vMerge/>
          </w:tcPr>
          <w:p w:rsidR="00BC6708" w:rsidRPr="00CF7765" w:rsidRDefault="00BC6708" w:rsidP="00786FE8"/>
        </w:tc>
        <w:tc>
          <w:tcPr>
            <w:tcW w:w="1417" w:type="dxa"/>
          </w:tcPr>
          <w:p w:rsidR="00BC6708" w:rsidRPr="00CF7765" w:rsidRDefault="00BC6708" w:rsidP="00786FE8">
            <w:r w:rsidRPr="00CF7765">
              <w:rPr>
                <w:rFonts w:hint="eastAsia"/>
              </w:rPr>
              <w:t>無し</w:t>
            </w:r>
          </w:p>
        </w:tc>
        <w:tc>
          <w:tcPr>
            <w:tcW w:w="3376" w:type="dxa"/>
          </w:tcPr>
          <w:p w:rsidR="00BC6708" w:rsidRPr="00CF7765" w:rsidRDefault="00BC6708" w:rsidP="00786FE8">
            <w:pPr>
              <w:pStyle w:val="aa"/>
              <w:ind w:left="0"/>
            </w:pPr>
            <w:r w:rsidRPr="00CF7765">
              <w:rPr>
                <w:rFonts w:hint="eastAsia"/>
              </w:rPr>
              <w:t>有</w:t>
            </w:r>
            <w:r w:rsidRPr="00CF7765">
              <w:rPr>
                <w:rFonts w:hint="eastAsia"/>
              </w:rPr>
              <w:t>/</w:t>
            </w:r>
            <w:r w:rsidRPr="00CF7765">
              <w:rPr>
                <w:rFonts w:hint="eastAsia"/>
              </w:rPr>
              <w:t>無</w:t>
            </w:r>
          </w:p>
        </w:tc>
      </w:tr>
      <w:tr w:rsidR="00BC6708" w:rsidRPr="00CF7765" w:rsidTr="006F16CE">
        <w:trPr>
          <w:trHeight w:val="398"/>
        </w:trPr>
        <w:tc>
          <w:tcPr>
            <w:tcW w:w="3229" w:type="dxa"/>
          </w:tcPr>
          <w:p w:rsidR="00BC6708" w:rsidRPr="00CF7765" w:rsidRDefault="00BC6708" w:rsidP="00786FE8">
            <w:pPr>
              <w:pStyle w:val="af3"/>
              <w:tabs>
                <w:tab w:val="clear" w:pos="1134"/>
                <w:tab w:val="clear" w:pos="4252"/>
                <w:tab w:val="clear" w:pos="8504"/>
              </w:tabs>
              <w:adjustRightInd/>
              <w:spacing w:after="0"/>
              <w:textAlignment w:val="auto"/>
            </w:pPr>
            <w:r w:rsidRPr="00CF7765">
              <w:rPr>
                <w:rFonts w:hint="eastAsia"/>
              </w:rPr>
              <w:t>トナーブランド名称文字　有効</w:t>
            </w:r>
            <w:r w:rsidRPr="00CF7765">
              <w:rPr>
                <w:rFonts w:hint="eastAsia"/>
              </w:rPr>
              <w:t>/</w:t>
            </w:r>
            <w:r w:rsidRPr="00CF7765">
              <w:rPr>
                <w:rFonts w:hint="eastAsia"/>
              </w:rPr>
              <w:t>無効</w:t>
            </w:r>
          </w:p>
        </w:tc>
        <w:tc>
          <w:tcPr>
            <w:tcW w:w="1307" w:type="dxa"/>
            <w:vMerge w:val="restart"/>
          </w:tcPr>
          <w:p w:rsidR="00BC6708" w:rsidRPr="00CF7765" w:rsidRDefault="00BC6708" w:rsidP="00786FE8">
            <w:r w:rsidRPr="00CF7765">
              <w:rPr>
                <w:rFonts w:hint="eastAsia"/>
              </w:rPr>
              <w:t>自動設定</w:t>
            </w:r>
          </w:p>
        </w:tc>
        <w:tc>
          <w:tcPr>
            <w:tcW w:w="1417" w:type="dxa"/>
          </w:tcPr>
          <w:p w:rsidR="002030FE" w:rsidRDefault="00BC6708" w:rsidP="00786FE8">
            <w:r w:rsidRPr="00CF7765">
              <w:rPr>
                <w:rFonts w:hint="eastAsia"/>
              </w:rPr>
              <w:t>有効</w:t>
            </w:r>
          </w:p>
          <w:p w:rsidR="00BC6708" w:rsidRPr="00CF7765" w:rsidRDefault="00BC6708" w:rsidP="00786FE8">
            <w:r w:rsidRPr="00CF7765">
              <w:rPr>
                <w:rFonts w:hint="eastAsia"/>
              </w:rPr>
              <w:t>(</w:t>
            </w:r>
            <w:r w:rsidR="0097672F">
              <w:rPr>
                <w:rFonts w:hint="eastAsia"/>
              </w:rPr>
              <w:t>PGS1049SGP</w:t>
            </w:r>
            <w:r w:rsidRPr="00CF7765">
              <w:rPr>
                <w:rFonts w:hint="eastAsia"/>
              </w:rPr>
              <w:t>)</w:t>
            </w:r>
          </w:p>
        </w:tc>
        <w:tc>
          <w:tcPr>
            <w:tcW w:w="3376" w:type="dxa"/>
          </w:tcPr>
          <w:p w:rsidR="00BC6708" w:rsidRDefault="00BC6708" w:rsidP="00786FE8">
            <w:pPr>
              <w:pStyle w:val="aa"/>
              <w:ind w:left="0"/>
            </w:pPr>
            <w:r w:rsidRPr="00CF7765">
              <w:rPr>
                <w:rFonts w:hint="eastAsia"/>
              </w:rPr>
              <w:t>有効</w:t>
            </w:r>
            <w:r w:rsidRPr="00CF7765">
              <w:rPr>
                <w:rFonts w:hint="eastAsia"/>
              </w:rPr>
              <w:t>/</w:t>
            </w:r>
            <w:r w:rsidRPr="00CF7765">
              <w:rPr>
                <w:rFonts w:hint="eastAsia"/>
              </w:rPr>
              <w:t>無効</w:t>
            </w:r>
          </w:p>
          <w:p w:rsidR="00402CE0" w:rsidRDefault="00402CE0" w:rsidP="00786FE8">
            <w:pPr>
              <w:pStyle w:val="aa"/>
              <w:ind w:left="0"/>
            </w:pPr>
          </w:p>
          <w:p w:rsidR="00402CE0" w:rsidRPr="00CF7765" w:rsidRDefault="00402CE0" w:rsidP="00786FE8">
            <w:pPr>
              <w:pStyle w:val="aa"/>
              <w:ind w:left="0"/>
            </w:pPr>
          </w:p>
        </w:tc>
      </w:tr>
      <w:tr w:rsidR="00BC6708" w:rsidRPr="00CF7765" w:rsidTr="006F16CE">
        <w:trPr>
          <w:trHeight w:val="398"/>
        </w:trPr>
        <w:tc>
          <w:tcPr>
            <w:tcW w:w="3229" w:type="dxa"/>
          </w:tcPr>
          <w:p w:rsidR="00BC6708" w:rsidRPr="00CF7765" w:rsidRDefault="00BC6708" w:rsidP="00786FE8">
            <w:pPr>
              <w:pStyle w:val="af3"/>
              <w:tabs>
                <w:tab w:val="clear" w:pos="1134"/>
                <w:tab w:val="clear" w:pos="4252"/>
                <w:tab w:val="clear" w:pos="8504"/>
              </w:tabs>
              <w:adjustRightInd/>
              <w:spacing w:after="0"/>
              <w:textAlignment w:val="auto"/>
            </w:pPr>
            <w:r w:rsidRPr="00CF7765">
              <w:rPr>
                <w:rFonts w:hint="eastAsia"/>
              </w:rPr>
              <w:t>トナーブランド名称文字列</w:t>
            </w:r>
          </w:p>
        </w:tc>
        <w:tc>
          <w:tcPr>
            <w:tcW w:w="1307" w:type="dxa"/>
            <w:vMerge/>
          </w:tcPr>
          <w:p w:rsidR="00BC6708" w:rsidRPr="00CF7765" w:rsidRDefault="00BC6708" w:rsidP="00786FE8"/>
        </w:tc>
        <w:tc>
          <w:tcPr>
            <w:tcW w:w="1417" w:type="dxa"/>
          </w:tcPr>
          <w:p w:rsidR="00BC6708" w:rsidRPr="00CF7765" w:rsidRDefault="00BC6708" w:rsidP="00786FE8">
            <w:r w:rsidRPr="00CF7765">
              <w:t>“null”</w:t>
            </w:r>
          </w:p>
        </w:tc>
        <w:tc>
          <w:tcPr>
            <w:tcW w:w="3376" w:type="dxa"/>
          </w:tcPr>
          <w:p w:rsidR="00BC6708" w:rsidRPr="00CF7765" w:rsidRDefault="00BC6708" w:rsidP="00786FE8">
            <w:pPr>
              <w:pStyle w:val="aa"/>
              <w:ind w:left="0"/>
            </w:pPr>
            <w:r w:rsidRPr="00CF7765">
              <w:t xml:space="preserve">ASCII </w:t>
            </w:r>
            <w:r w:rsidRPr="00CF7765">
              <w:rPr>
                <w:rFonts w:hint="eastAsia"/>
              </w:rPr>
              <w:t xml:space="preserve">文字列　</w:t>
            </w:r>
            <w:r w:rsidRPr="00CF7765">
              <w:rPr>
                <w:rFonts w:hint="eastAsia"/>
              </w:rPr>
              <w:t>(*1)</w:t>
            </w:r>
          </w:p>
        </w:tc>
      </w:tr>
    </w:tbl>
    <w:p w:rsidR="00BC6708" w:rsidRPr="00CF7765" w:rsidRDefault="00BC6708" w:rsidP="00BC6708">
      <w:pPr>
        <w:pStyle w:val="aa"/>
        <w:tabs>
          <w:tab w:val="clear" w:pos="851"/>
        </w:tabs>
        <w:ind w:left="0"/>
      </w:pPr>
    </w:p>
    <w:p w:rsidR="00BC6708" w:rsidRPr="00CF7765" w:rsidRDefault="00BC6708" w:rsidP="006F16CE">
      <w:pPr>
        <w:pStyle w:val="aa"/>
        <w:tabs>
          <w:tab w:val="clear" w:pos="851"/>
        </w:tabs>
        <w:ind w:left="839" w:firstLine="301"/>
      </w:pPr>
      <w:r w:rsidRPr="00CF7765">
        <w:rPr>
          <w:rFonts w:hint="eastAsia"/>
        </w:rPr>
        <w:t>*1 Toer</w:t>
      </w:r>
      <w:r w:rsidRPr="00CF7765">
        <w:rPr>
          <w:rFonts w:hint="eastAsia"/>
        </w:rPr>
        <w:t>毎に</w:t>
      </w:r>
      <w:r w:rsidRPr="00CF7765">
        <w:rPr>
          <w:rFonts w:hint="eastAsia"/>
        </w:rPr>
        <w:t>CRUM</w:t>
      </w:r>
      <w:r w:rsidRPr="00CF7765">
        <w:rPr>
          <w:rFonts w:hint="eastAsia"/>
        </w:rPr>
        <w:t>登録されている</w:t>
      </w:r>
      <w:r w:rsidRPr="00CF7765">
        <w:rPr>
          <w:rFonts w:hint="eastAsia"/>
        </w:rPr>
        <w:t>CRUMName</w:t>
      </w:r>
      <w:r w:rsidRPr="00CF7765">
        <w:rPr>
          <w:rFonts w:hint="eastAsia"/>
        </w:rPr>
        <w:t>から「</w:t>
      </w:r>
      <w:r w:rsidRPr="00CF7765">
        <w:t>Toner</w:t>
      </w:r>
      <w:r w:rsidRPr="00CF7765">
        <w:rPr>
          <w:rFonts w:hint="eastAsia"/>
        </w:rPr>
        <w:t>ブランド名」を決定する。カラー機における文字列決定仕様は次のとおり。</w:t>
      </w:r>
    </w:p>
    <w:p w:rsidR="00BC6708" w:rsidRPr="00CF7765" w:rsidRDefault="00BC6708" w:rsidP="00BD5B3C">
      <w:pPr>
        <w:pStyle w:val="aa"/>
        <w:numPr>
          <w:ilvl w:val="0"/>
          <w:numId w:val="162"/>
        </w:numPr>
        <w:tabs>
          <w:tab w:val="clear" w:pos="567"/>
          <w:tab w:val="clear" w:pos="851"/>
        </w:tabs>
      </w:pPr>
      <w:r w:rsidRPr="00CF7765">
        <w:t>全トナーの</w:t>
      </w:r>
      <w:r w:rsidRPr="00CF7765">
        <w:t>CRUM name</w:t>
      </w:r>
      <w:r w:rsidRPr="00CF7765">
        <w:t>が</w:t>
      </w:r>
      <w:r w:rsidRPr="00CF7765">
        <w:t>"</w:t>
      </w:r>
      <w:r w:rsidR="00BD5B3C" w:rsidRPr="00BD5B3C">
        <w:t xml:space="preserve"> PGS0387SGP </w:t>
      </w:r>
      <w:r w:rsidRPr="00CF7765">
        <w:t>"</w:t>
      </w:r>
      <w:r w:rsidRPr="00CF7765">
        <w:t>のとき。</w:t>
      </w:r>
      <w:r w:rsidRPr="00CF7765">
        <w:br/>
      </w:r>
      <w:r w:rsidR="00F44EF3" w:rsidRPr="00CF7765">
        <w:lastRenderedPageBreak/>
        <w:t xml:space="preserve">      </w:t>
      </w:r>
      <w:r w:rsidRPr="00CF7765">
        <w:t xml:space="preserve">" </w:t>
      </w:r>
      <w:r w:rsidR="00BD5B3C" w:rsidRPr="00BD5B3C">
        <w:t>PGS0387SGP</w:t>
      </w:r>
      <w:r w:rsidRPr="00CF7765">
        <w:t xml:space="preserve">" </w:t>
      </w:r>
    </w:p>
    <w:p w:rsidR="00BC6708" w:rsidRPr="00CF7765" w:rsidRDefault="00BC6708" w:rsidP="006F16CE">
      <w:pPr>
        <w:pStyle w:val="aa"/>
        <w:numPr>
          <w:ilvl w:val="0"/>
          <w:numId w:val="162"/>
        </w:numPr>
        <w:tabs>
          <w:tab w:val="clear" w:pos="567"/>
          <w:tab w:val="clear" w:pos="851"/>
          <w:tab w:val="num" w:pos="852"/>
        </w:tabs>
        <w:ind w:left="839" w:firstLine="301"/>
      </w:pPr>
      <w:r w:rsidRPr="00CF7765">
        <w:t>1</w:t>
      </w:r>
      <w:r w:rsidRPr="00CF7765">
        <w:t>つ以上のトナーが</w:t>
      </w:r>
      <w:r w:rsidRPr="00CF7765">
        <w:t>3rdParty</w:t>
      </w:r>
      <w:r w:rsidRPr="00CF7765">
        <w:t>トナーで、</w:t>
      </w:r>
      <w:r w:rsidRPr="00CF7765">
        <w:t>CRUM name</w:t>
      </w:r>
      <w:r w:rsidRPr="00CF7765">
        <w:t>が</w:t>
      </w:r>
      <w:r w:rsidRPr="00CF7765">
        <w:t>"Bob's"</w:t>
      </w:r>
      <w:r w:rsidRPr="00CF7765">
        <w:t>のとき。</w:t>
      </w:r>
      <w:r w:rsidRPr="00CF7765">
        <w:t xml:space="preserve">  </w:t>
      </w:r>
      <w:r w:rsidRPr="00CF7765">
        <w:br/>
      </w:r>
      <w:r w:rsidR="00F44EF3" w:rsidRPr="00CF7765">
        <w:t xml:space="preserve">      </w:t>
      </w:r>
      <w:r w:rsidRPr="00CF7765">
        <w:t>"Bob's</w:t>
      </w:r>
      <w:r w:rsidRPr="00CF7765" w:rsidDel="00B9282A">
        <w:t xml:space="preserve"> </w:t>
      </w:r>
      <w:r w:rsidRPr="00CF7765">
        <w:t xml:space="preserve">" </w:t>
      </w:r>
    </w:p>
    <w:p w:rsidR="00BC6708" w:rsidRPr="00CF7765" w:rsidRDefault="00BC6708" w:rsidP="006F16CE">
      <w:pPr>
        <w:pStyle w:val="aa"/>
        <w:numPr>
          <w:ilvl w:val="0"/>
          <w:numId w:val="162"/>
        </w:numPr>
        <w:tabs>
          <w:tab w:val="clear" w:pos="567"/>
          <w:tab w:val="clear" w:pos="851"/>
          <w:tab w:val="num" w:pos="852"/>
        </w:tabs>
        <w:ind w:left="839" w:firstLine="301"/>
      </w:pPr>
      <w:r w:rsidRPr="00CF7765">
        <w:t>1</w:t>
      </w:r>
      <w:r w:rsidRPr="00CF7765">
        <w:t>つ以上のトナーが</w:t>
      </w:r>
      <w:r w:rsidRPr="00CF7765">
        <w:t>3rdParty</w:t>
      </w:r>
      <w:r w:rsidRPr="00CF7765">
        <w:t>トナーで、</w:t>
      </w:r>
      <w:r w:rsidRPr="00CF7765">
        <w:t>CRUM name</w:t>
      </w:r>
      <w:r w:rsidRPr="00CF7765">
        <w:t>が空白のとき。</w:t>
      </w:r>
      <w:r w:rsidRPr="00CF7765">
        <w:br/>
      </w:r>
      <w:r w:rsidR="00F44EF3" w:rsidRPr="00CF7765">
        <w:rPr>
          <w:rFonts w:hint="eastAsia"/>
        </w:rPr>
        <w:t xml:space="preserve">      </w:t>
      </w:r>
      <w:r w:rsidRPr="00CF7765">
        <w:rPr>
          <w:rFonts w:hint="eastAsia"/>
        </w:rPr>
        <w:t>空白</w:t>
      </w:r>
      <w:r w:rsidRPr="00CF7765">
        <w:rPr>
          <w:rFonts w:hint="eastAsia"/>
        </w:rPr>
        <w:t>(NULL)</w:t>
      </w:r>
      <w:r w:rsidRPr="00CF7765">
        <w:t xml:space="preserve"> </w:t>
      </w:r>
    </w:p>
    <w:p w:rsidR="00BC6708" w:rsidRPr="00CF7765" w:rsidRDefault="00BC6708" w:rsidP="00BC6708">
      <w:pPr>
        <w:pStyle w:val="aa"/>
        <w:numPr>
          <w:ilvl w:val="0"/>
          <w:numId w:val="162"/>
        </w:numPr>
        <w:tabs>
          <w:tab w:val="clear" w:pos="567"/>
          <w:tab w:val="clear" w:pos="851"/>
          <w:tab w:val="num" w:pos="852"/>
        </w:tabs>
      </w:pPr>
      <w:r w:rsidRPr="00CF7765">
        <w:t>異なる</w:t>
      </w:r>
      <w:r w:rsidRPr="00CF7765">
        <w:t>CRUM name</w:t>
      </w:r>
      <w:r w:rsidRPr="00CF7765">
        <w:t>の</w:t>
      </w:r>
      <w:r w:rsidRPr="00CF7765">
        <w:t>3rdParty</w:t>
      </w:r>
      <w:r w:rsidRPr="00CF7765">
        <w:t>トナーが混在してい</w:t>
      </w:r>
      <w:r w:rsidRPr="00CF7765">
        <w:rPr>
          <w:rFonts w:hint="eastAsia"/>
        </w:rPr>
        <w:t>る場合</w:t>
      </w:r>
      <w:r w:rsidRPr="00CF7765">
        <w:br/>
      </w:r>
      <w:r w:rsidRPr="00CF7765">
        <w:t>空白ではない</w:t>
      </w:r>
      <w:r w:rsidRPr="00CF7765">
        <w:t>CRUM name</w:t>
      </w:r>
      <w:r w:rsidRPr="00CF7765">
        <w:t>のどれか</w:t>
      </w:r>
    </w:p>
    <w:p w:rsidR="00BC6708" w:rsidRPr="00CF7765" w:rsidRDefault="00BC6708" w:rsidP="00BC6708">
      <w:pPr>
        <w:pStyle w:val="aa"/>
        <w:tabs>
          <w:tab w:val="clear" w:pos="851"/>
        </w:tabs>
        <w:ind w:left="0"/>
      </w:pPr>
    </w:p>
    <w:p w:rsidR="00BC6708" w:rsidRPr="00CF7765" w:rsidRDefault="00BC6708" w:rsidP="00BC6708">
      <w:pPr>
        <w:pStyle w:val="aa"/>
        <w:tabs>
          <w:tab w:val="clear" w:pos="851"/>
        </w:tabs>
        <w:ind w:left="0"/>
      </w:pPr>
    </w:p>
    <w:p w:rsidR="00BC6708" w:rsidRPr="00CF7765" w:rsidRDefault="00BC6708" w:rsidP="006F16CE">
      <w:pPr>
        <w:pStyle w:val="aa"/>
      </w:pPr>
      <w:r w:rsidRPr="00CF7765">
        <w:rPr>
          <w:rFonts w:hint="eastAsia"/>
        </w:rPr>
        <w:t>＜例外処理＞</w:t>
      </w:r>
    </w:p>
    <w:p w:rsidR="00BC6708" w:rsidRPr="00CF7765" w:rsidRDefault="00BC6708" w:rsidP="006F16CE">
      <w:pPr>
        <w:pStyle w:val="aa"/>
        <w:ind w:left="1140" w:hanging="301"/>
        <w:rPr>
          <w:kern w:val="2"/>
        </w:rPr>
      </w:pPr>
      <w:r w:rsidRPr="00CF7765">
        <w:rPr>
          <w:rFonts w:hint="eastAsia"/>
          <w:kern w:val="2"/>
        </w:rPr>
        <w:t>・</w:t>
      </w:r>
      <w:r w:rsidRPr="00CF7765">
        <w:rPr>
          <w:rFonts w:hint="eastAsia"/>
          <w:kern w:val="2"/>
        </w:rPr>
        <w:t>TonerCover</w:t>
      </w:r>
      <w:r w:rsidRPr="00CF7765">
        <w:rPr>
          <w:rFonts w:hint="eastAsia"/>
          <w:kern w:val="2"/>
        </w:rPr>
        <w:t>センサーがない機種は、</w:t>
      </w:r>
      <w:r w:rsidRPr="00CF7765">
        <w:rPr>
          <w:rFonts w:hint="eastAsia"/>
          <w:kern w:val="2"/>
        </w:rPr>
        <w:t>Print</w:t>
      </w:r>
      <w:r w:rsidRPr="00CF7765">
        <w:rPr>
          <w:rFonts w:hint="eastAsia"/>
          <w:kern w:val="2"/>
        </w:rPr>
        <w:t>実行中に</w:t>
      </w:r>
      <w:r w:rsidRPr="00CF7765">
        <w:rPr>
          <w:rFonts w:hint="eastAsia"/>
          <w:kern w:val="2"/>
        </w:rPr>
        <w:t>Toner</w:t>
      </w:r>
      <w:r w:rsidRPr="00CF7765">
        <w:rPr>
          <w:rFonts w:hint="eastAsia"/>
          <w:kern w:val="2"/>
        </w:rPr>
        <w:t>交換ができてしまう（</w:t>
      </w:r>
      <w:r w:rsidRPr="00CF7765">
        <w:rPr>
          <w:rFonts w:hint="eastAsia"/>
          <w:kern w:val="2"/>
        </w:rPr>
        <w:t>HW</w:t>
      </w:r>
      <w:r w:rsidRPr="00CF7765">
        <w:rPr>
          <w:rFonts w:hint="eastAsia"/>
          <w:kern w:val="2"/>
        </w:rPr>
        <w:t>制限）。このため、</w:t>
      </w:r>
      <w:r w:rsidRPr="00CF7765">
        <w:rPr>
          <w:rFonts w:hint="eastAsia"/>
          <w:kern w:val="2"/>
        </w:rPr>
        <w:t>3rdPartyToner</w:t>
      </w:r>
      <w:r w:rsidRPr="00CF7765">
        <w:rPr>
          <w:rFonts w:hint="eastAsia"/>
          <w:kern w:val="2"/>
        </w:rPr>
        <w:t>を装着した場合でも　ユーザーに使用確認をする事なく</w:t>
      </w:r>
      <w:r w:rsidRPr="00CF7765">
        <w:rPr>
          <w:rFonts w:hint="eastAsia"/>
          <w:kern w:val="2"/>
        </w:rPr>
        <w:t>Print</w:t>
      </w:r>
      <w:r w:rsidRPr="00CF7765">
        <w:rPr>
          <w:rFonts w:hint="eastAsia"/>
          <w:kern w:val="2"/>
        </w:rPr>
        <w:t>動作が停止（一時停止や</w:t>
      </w:r>
      <w:r w:rsidRPr="00CF7765">
        <w:rPr>
          <w:rFonts w:hint="eastAsia"/>
          <w:kern w:val="2"/>
        </w:rPr>
        <w:t>Job</w:t>
      </w:r>
      <w:r w:rsidRPr="00CF7765">
        <w:rPr>
          <w:rFonts w:hint="eastAsia"/>
          <w:kern w:val="2"/>
        </w:rPr>
        <w:t xml:space="preserve">終了等）するまでの間　</w:t>
      </w:r>
      <w:r w:rsidRPr="00CF7765">
        <w:rPr>
          <w:rFonts w:hint="eastAsia"/>
          <w:kern w:val="2"/>
        </w:rPr>
        <w:t>3rdPrtyToner</w:t>
      </w:r>
      <w:r w:rsidRPr="00CF7765">
        <w:rPr>
          <w:rFonts w:hint="eastAsia"/>
          <w:kern w:val="2"/>
        </w:rPr>
        <w:t>を使用した</w:t>
      </w:r>
      <w:r w:rsidRPr="00CF7765">
        <w:rPr>
          <w:rFonts w:hint="eastAsia"/>
          <w:kern w:val="2"/>
        </w:rPr>
        <w:t>Print</w:t>
      </w:r>
      <w:r w:rsidRPr="00CF7765">
        <w:rPr>
          <w:rFonts w:hint="eastAsia"/>
          <w:kern w:val="2"/>
        </w:rPr>
        <w:t>を実行し、</w:t>
      </w:r>
      <w:r w:rsidRPr="00CF7765">
        <w:rPr>
          <w:rFonts w:hint="eastAsia"/>
          <w:kern w:val="2"/>
        </w:rPr>
        <w:t>Print</w:t>
      </w:r>
      <w:r w:rsidRPr="00CF7765">
        <w:rPr>
          <w:rFonts w:hint="eastAsia"/>
          <w:kern w:val="2"/>
        </w:rPr>
        <w:t>停止後に確認を行う。</w:t>
      </w:r>
    </w:p>
    <w:p w:rsidR="00BC6708" w:rsidRPr="00CF7765" w:rsidRDefault="00BC6708" w:rsidP="00BC6708">
      <w:pPr>
        <w:pStyle w:val="aa"/>
        <w:ind w:left="0"/>
      </w:pPr>
    </w:p>
    <w:p w:rsidR="00BC6708" w:rsidRPr="00CF7765" w:rsidRDefault="00BC6708" w:rsidP="00BC6708">
      <w:pPr>
        <w:pStyle w:val="aa"/>
        <w:ind w:left="0"/>
      </w:pPr>
    </w:p>
    <w:p w:rsidR="00FD3712" w:rsidRDefault="00BC6708" w:rsidP="00BC6708">
      <w:pPr>
        <w:pStyle w:val="aa"/>
        <w:tabs>
          <w:tab w:val="clear" w:pos="851"/>
        </w:tabs>
        <w:rPr>
          <w:kern w:val="2"/>
          <w:szCs w:val="24"/>
        </w:rPr>
      </w:pPr>
      <w:r w:rsidRPr="00CF7765">
        <w:rPr>
          <w:rFonts w:hint="eastAsia"/>
          <w:kern w:val="2"/>
          <w:szCs w:val="24"/>
        </w:rPr>
        <w:t>＜制限注意事項＞</w:t>
      </w:r>
    </w:p>
    <w:p w:rsidR="008E670E" w:rsidRDefault="008E670E" w:rsidP="00BC6708">
      <w:pPr>
        <w:pStyle w:val="aa"/>
        <w:tabs>
          <w:tab w:val="clear" w:pos="851"/>
        </w:tabs>
        <w:rPr>
          <w:kern w:val="2"/>
          <w:szCs w:val="24"/>
        </w:rPr>
      </w:pPr>
    </w:p>
    <w:p w:rsidR="008E670E" w:rsidRDefault="008E670E" w:rsidP="00BC6708">
      <w:pPr>
        <w:pStyle w:val="aa"/>
        <w:tabs>
          <w:tab w:val="clear" w:pos="851"/>
        </w:tabs>
        <w:rPr>
          <w:kern w:val="2"/>
          <w:szCs w:val="24"/>
        </w:rPr>
      </w:pPr>
    </w:p>
    <w:p w:rsidR="008E670E" w:rsidRDefault="008E670E" w:rsidP="00BC6708">
      <w:pPr>
        <w:pStyle w:val="aa"/>
        <w:tabs>
          <w:tab w:val="clear" w:pos="851"/>
        </w:tabs>
        <w:rPr>
          <w:kern w:val="2"/>
          <w:szCs w:val="24"/>
        </w:rPr>
      </w:pPr>
    </w:p>
    <w:p w:rsidR="008E670E" w:rsidRPr="00797C92" w:rsidRDefault="00402CE0" w:rsidP="008E670E">
      <w:pPr>
        <w:pStyle w:val="4"/>
        <w:numPr>
          <w:ilvl w:val="3"/>
          <w:numId w:val="163"/>
        </w:numPr>
        <w:tabs>
          <w:tab w:val="clear" w:pos="851"/>
        </w:tabs>
        <w:rPr>
          <w:sz w:val="20"/>
        </w:rPr>
      </w:pPr>
      <w:bookmarkStart w:id="635" w:name="_Ref493615142"/>
      <w:bookmarkStart w:id="636" w:name="_Toc21605540"/>
      <w:r w:rsidRPr="00797C92">
        <w:rPr>
          <w:rFonts w:hint="eastAsia"/>
        </w:rPr>
        <w:t>発注用部品番号</w:t>
      </w:r>
      <w:bookmarkEnd w:id="635"/>
      <w:r w:rsidR="00D966B2" w:rsidRPr="00797C92">
        <w:rPr>
          <w:rFonts w:hint="eastAsia"/>
        </w:rPr>
        <w:t xml:space="preserve">　　　</w:t>
      </w:r>
      <w:r w:rsidR="00D966B2" w:rsidRPr="00797C92">
        <w:rPr>
          <w:rFonts w:hint="eastAsia"/>
          <w:sz w:val="20"/>
        </w:rPr>
        <w:t>（消耗品</w:t>
      </w:r>
      <w:r w:rsidR="00D966B2" w:rsidRPr="00797C92">
        <w:rPr>
          <w:rFonts w:hint="eastAsia"/>
          <w:sz w:val="20"/>
        </w:rPr>
        <w:t>FF</w:t>
      </w:r>
      <w:r w:rsidR="00D966B2" w:rsidRPr="00797C92">
        <w:rPr>
          <w:rFonts w:hint="eastAsia"/>
          <w:sz w:val="20"/>
        </w:rPr>
        <w:t>作成後に記載対象</w:t>
      </w:r>
      <w:r w:rsidR="00D966B2" w:rsidRPr="00797C92">
        <w:rPr>
          <w:rFonts w:hint="eastAsia"/>
          <w:sz w:val="20"/>
        </w:rPr>
        <w:t>FF</w:t>
      </w:r>
      <w:r w:rsidR="00D966B2" w:rsidRPr="00797C92">
        <w:rPr>
          <w:rFonts w:hint="eastAsia"/>
          <w:sz w:val="20"/>
        </w:rPr>
        <w:t>を変更予定）</w:t>
      </w:r>
      <w:bookmarkEnd w:id="636"/>
    </w:p>
    <w:p w:rsidR="00681085" w:rsidRPr="00CF7765" w:rsidRDefault="00681085" w:rsidP="00681085">
      <w:pPr>
        <w:pStyle w:val="aa"/>
      </w:pPr>
      <w:r w:rsidRPr="00CF7765">
        <w:rPr>
          <w:rFonts w:hint="eastAsia"/>
        </w:rPr>
        <w:t>＜概要＞</w:t>
      </w:r>
    </w:p>
    <w:p w:rsidR="00681085" w:rsidRDefault="00681085" w:rsidP="00681085">
      <w:pPr>
        <w:pStyle w:val="aa"/>
        <w:tabs>
          <w:tab w:val="clear" w:pos="567"/>
          <w:tab w:val="clear" w:pos="851"/>
          <w:tab w:val="left" w:pos="840"/>
        </w:tabs>
        <w:ind w:left="840"/>
      </w:pPr>
      <w:r>
        <w:rPr>
          <w:rFonts w:hint="eastAsia"/>
        </w:rPr>
        <w:t>ユーザーが消耗品を発注するときに、装着可能な部品を特定するための発注情報（部品番号）を提供する。</w:t>
      </w:r>
      <w:r w:rsidRPr="00CF7765">
        <w:br/>
      </w:r>
      <w:r w:rsidR="002A05D6">
        <w:rPr>
          <w:rFonts w:hint="eastAsia"/>
        </w:rPr>
        <w:t xml:space="preserve">本機能は　</w:t>
      </w:r>
      <w:r w:rsidR="002A05D6">
        <w:rPr>
          <w:rFonts w:hint="eastAsia"/>
        </w:rPr>
        <w:t>MN</w:t>
      </w:r>
      <w:r w:rsidR="002A05D6">
        <w:rPr>
          <w:rFonts w:hint="eastAsia"/>
        </w:rPr>
        <w:t>仕向けのみ提供する。（</w:t>
      </w:r>
      <w:r w:rsidR="002A05D6">
        <w:rPr>
          <w:rFonts w:hint="eastAsia"/>
        </w:rPr>
        <w:t>Dragon</w:t>
      </w:r>
      <w:r w:rsidR="002A05D6">
        <w:rPr>
          <w:rFonts w:hint="eastAsia"/>
        </w:rPr>
        <w:t>機、</w:t>
      </w:r>
      <w:r w:rsidR="0097672F">
        <w:rPr>
          <w:rFonts w:hint="eastAsia"/>
        </w:rPr>
        <w:t>PGS2005SGP</w:t>
      </w:r>
      <w:r w:rsidR="002A05D6">
        <w:rPr>
          <w:rFonts w:hint="eastAsia"/>
        </w:rPr>
        <w:t>・</w:t>
      </w:r>
      <w:r w:rsidR="002A05D6">
        <w:rPr>
          <w:rFonts w:hint="eastAsia"/>
        </w:rPr>
        <w:t>IBG</w:t>
      </w:r>
      <w:r w:rsidR="00797C92">
        <w:rPr>
          <w:rFonts w:hint="eastAsia"/>
        </w:rPr>
        <w:t>仕向けは提供しない）</w:t>
      </w:r>
    </w:p>
    <w:p w:rsidR="00797C92" w:rsidRPr="00CF7765" w:rsidRDefault="00797C92" w:rsidP="00797C92">
      <w:pPr>
        <w:pStyle w:val="aa"/>
        <w:tabs>
          <w:tab w:val="clear" w:pos="567"/>
          <w:tab w:val="clear" w:pos="851"/>
          <w:tab w:val="left" w:pos="840"/>
        </w:tabs>
        <w:ind w:left="0"/>
      </w:pPr>
    </w:p>
    <w:p w:rsidR="00681085" w:rsidRPr="00797C92" w:rsidRDefault="00681085" w:rsidP="00797C92">
      <w:pPr>
        <w:pStyle w:val="aa"/>
        <w:ind w:left="0"/>
      </w:pPr>
    </w:p>
    <w:p w:rsidR="00681085" w:rsidRPr="00CF7765" w:rsidRDefault="00681085" w:rsidP="00681085">
      <w:pPr>
        <w:pStyle w:val="aa"/>
      </w:pPr>
      <w:r w:rsidRPr="00CF7765">
        <w:rPr>
          <w:rFonts w:hint="eastAsia"/>
        </w:rPr>
        <w:t>＜内容＞</w:t>
      </w:r>
    </w:p>
    <w:p w:rsidR="0057119B" w:rsidRDefault="00B03799" w:rsidP="00797C92">
      <w:pPr>
        <w:pStyle w:val="aa"/>
        <w:numPr>
          <w:ilvl w:val="0"/>
          <w:numId w:val="164"/>
        </w:numPr>
      </w:pPr>
      <w:r>
        <w:rPr>
          <w:rFonts w:hint="eastAsia"/>
        </w:rPr>
        <w:t>Toner</w:t>
      </w:r>
      <w:r>
        <w:rPr>
          <w:rFonts w:hint="eastAsia"/>
        </w:rPr>
        <w:t>の場合</w:t>
      </w:r>
    </w:p>
    <w:p w:rsidR="00B03799" w:rsidRDefault="00B03799" w:rsidP="00797C92">
      <w:pPr>
        <w:pStyle w:val="aa"/>
        <w:tabs>
          <w:tab w:val="clear" w:pos="851"/>
        </w:tabs>
        <w:ind w:left="852"/>
      </w:pPr>
      <w:r>
        <w:rPr>
          <w:rFonts w:hint="eastAsia"/>
        </w:rPr>
        <w:t>【現在装着中】と【交換可能】</w:t>
      </w:r>
      <w:r w:rsidR="0057119B">
        <w:rPr>
          <w:rFonts w:hint="eastAsia"/>
        </w:rPr>
        <w:t>Toner</w:t>
      </w:r>
      <w:r>
        <w:rPr>
          <w:rFonts w:hint="eastAsia"/>
        </w:rPr>
        <w:t>の番号を提供する。</w:t>
      </w:r>
    </w:p>
    <w:p w:rsidR="0036107E" w:rsidRPr="00A253CE" w:rsidRDefault="0036107E" w:rsidP="00797C92">
      <w:pPr>
        <w:pStyle w:val="aa"/>
        <w:tabs>
          <w:tab w:val="clear" w:pos="851"/>
        </w:tabs>
        <w:ind w:left="852"/>
      </w:pPr>
    </w:p>
    <w:p w:rsidR="0057119B" w:rsidRDefault="00B03799" w:rsidP="00797C92">
      <w:pPr>
        <w:pStyle w:val="aa"/>
        <w:numPr>
          <w:ilvl w:val="0"/>
          <w:numId w:val="164"/>
        </w:numPr>
      </w:pPr>
      <w:r>
        <w:rPr>
          <w:rFonts w:hint="eastAsia"/>
        </w:rPr>
        <w:t>Toner</w:t>
      </w:r>
      <w:r>
        <w:rPr>
          <w:rFonts w:hint="eastAsia"/>
        </w:rPr>
        <w:t>以外の場合</w:t>
      </w:r>
    </w:p>
    <w:p w:rsidR="002A05D6" w:rsidRDefault="0057119B" w:rsidP="00797C92">
      <w:pPr>
        <w:pStyle w:val="aa"/>
        <w:tabs>
          <w:tab w:val="clear" w:pos="851"/>
        </w:tabs>
        <w:ind w:left="852"/>
      </w:pPr>
      <w:r>
        <w:tab/>
      </w:r>
      <w:r w:rsidR="002A05D6">
        <w:rPr>
          <w:rFonts w:hint="eastAsia"/>
        </w:rPr>
        <w:t>【現在装着中】</w:t>
      </w:r>
      <w:r>
        <w:rPr>
          <w:rFonts w:hint="eastAsia"/>
        </w:rPr>
        <w:t>消耗品</w:t>
      </w:r>
      <w:r w:rsidR="002A05D6">
        <w:rPr>
          <w:rFonts w:hint="eastAsia"/>
        </w:rPr>
        <w:t>の番号を提供する。</w:t>
      </w:r>
    </w:p>
    <w:p w:rsidR="002A05D6" w:rsidRPr="00A253CE" w:rsidRDefault="002A05D6" w:rsidP="00797C92">
      <w:pPr>
        <w:pStyle w:val="aff1"/>
        <w:ind w:leftChars="0" w:left="0"/>
      </w:pPr>
    </w:p>
    <w:p w:rsidR="0036107E" w:rsidRPr="00A253CE" w:rsidRDefault="0036107E" w:rsidP="00797C92">
      <w:pPr>
        <w:pStyle w:val="aa"/>
        <w:tabs>
          <w:tab w:val="clear" w:pos="851"/>
        </w:tabs>
        <w:ind w:left="0"/>
      </w:pPr>
    </w:p>
    <w:p w:rsidR="00681085" w:rsidRPr="00CF7765" w:rsidRDefault="00681085" w:rsidP="00681085">
      <w:pPr>
        <w:pStyle w:val="aa"/>
      </w:pPr>
      <w:r w:rsidRPr="00CF7765">
        <w:rPr>
          <w:rFonts w:hint="eastAsia"/>
        </w:rPr>
        <w:t>＜システムデータ＞</w:t>
      </w:r>
    </w:p>
    <w:p w:rsidR="00681085" w:rsidRPr="00CF7765" w:rsidRDefault="00681085" w:rsidP="00681085">
      <w:pPr>
        <w:pStyle w:val="aa"/>
        <w:tabs>
          <w:tab w:val="clear" w:pos="851"/>
        </w:tabs>
        <w:ind w:left="0"/>
      </w:pPr>
    </w:p>
    <w:p w:rsidR="00681085" w:rsidRPr="00CF7765" w:rsidRDefault="00681085" w:rsidP="00681085">
      <w:pPr>
        <w:pStyle w:val="aa"/>
        <w:tabs>
          <w:tab w:val="clear" w:pos="851"/>
        </w:tabs>
        <w:ind w:left="0"/>
      </w:pPr>
    </w:p>
    <w:p w:rsidR="00681085" w:rsidRPr="00CF7765" w:rsidRDefault="00681085" w:rsidP="00681085">
      <w:pPr>
        <w:pStyle w:val="aa"/>
      </w:pPr>
      <w:r w:rsidRPr="00CF7765">
        <w:rPr>
          <w:rFonts w:hint="eastAsia"/>
        </w:rPr>
        <w:t>＜例外処理＞</w:t>
      </w:r>
    </w:p>
    <w:p w:rsidR="00681085" w:rsidRPr="00CF7765" w:rsidRDefault="00681085" w:rsidP="00681085">
      <w:pPr>
        <w:pStyle w:val="aa"/>
        <w:ind w:left="0"/>
      </w:pPr>
    </w:p>
    <w:p w:rsidR="00681085" w:rsidRPr="00CF7765" w:rsidRDefault="00681085" w:rsidP="00681085">
      <w:pPr>
        <w:pStyle w:val="aa"/>
        <w:ind w:left="0"/>
      </w:pPr>
    </w:p>
    <w:p w:rsidR="00681085" w:rsidRDefault="00681085" w:rsidP="00681085">
      <w:pPr>
        <w:pStyle w:val="aa"/>
        <w:tabs>
          <w:tab w:val="clear" w:pos="851"/>
        </w:tabs>
        <w:rPr>
          <w:kern w:val="2"/>
          <w:szCs w:val="24"/>
        </w:rPr>
      </w:pPr>
      <w:r w:rsidRPr="00CF7765">
        <w:rPr>
          <w:rFonts w:hint="eastAsia"/>
          <w:kern w:val="2"/>
          <w:szCs w:val="24"/>
        </w:rPr>
        <w:t>＜制限注意事項＞</w:t>
      </w:r>
    </w:p>
    <w:p w:rsidR="008E670E" w:rsidRPr="00CF7765" w:rsidRDefault="008E670E" w:rsidP="00BC6708">
      <w:pPr>
        <w:pStyle w:val="aa"/>
        <w:tabs>
          <w:tab w:val="clear" w:pos="851"/>
        </w:tabs>
        <w:rPr>
          <w:shd w:val="pct15" w:color="auto" w:fill="FFFFFF"/>
        </w:rPr>
      </w:pPr>
    </w:p>
    <w:p w:rsidR="00FD3712" w:rsidRPr="00CF7765" w:rsidRDefault="00FD3712">
      <w:pPr>
        <w:pStyle w:val="3"/>
        <w:pageBreakBefore/>
      </w:pPr>
      <w:bookmarkStart w:id="637" w:name="_Toc9078118"/>
      <w:bookmarkStart w:id="638" w:name="_Ref29894608"/>
      <w:bookmarkStart w:id="639" w:name="_Ref29894610"/>
      <w:bookmarkStart w:id="640" w:name="_Toc21605541"/>
      <w:r w:rsidRPr="00CF7765">
        <w:rPr>
          <w:rFonts w:hint="eastAsia"/>
        </w:rPr>
        <w:lastRenderedPageBreak/>
        <w:t>定着器の動作状態</w:t>
      </w:r>
      <w:bookmarkEnd w:id="637"/>
      <w:bookmarkEnd w:id="638"/>
      <w:bookmarkEnd w:id="639"/>
      <w:bookmarkEnd w:id="640"/>
    </w:p>
    <w:p w:rsidR="00FD3712" w:rsidRPr="00CF7765" w:rsidRDefault="00FD3712">
      <w:pPr>
        <w:ind w:left="840" w:hanging="840"/>
      </w:pPr>
      <w:r w:rsidRPr="00CF7765">
        <w:rPr>
          <w:rFonts w:hint="eastAsia"/>
        </w:rPr>
        <w:t>＜概要＞</w:t>
      </w:r>
    </w:p>
    <w:p w:rsidR="00FD3712" w:rsidRPr="00CF7765" w:rsidRDefault="00FD3712">
      <w:pPr>
        <w:pStyle w:val="aa"/>
      </w:pPr>
      <w:r w:rsidRPr="00CF7765">
        <w:rPr>
          <w:rFonts w:hint="eastAsia"/>
        </w:rPr>
        <w:t>定着器の動作状態を把握するための情報を提供する。</w:t>
      </w:r>
    </w:p>
    <w:p w:rsidR="00FD3712" w:rsidRPr="00CF7765" w:rsidRDefault="00FD3712">
      <w:pPr>
        <w:pStyle w:val="aa"/>
      </w:pPr>
    </w:p>
    <w:p w:rsidR="00FD3712" w:rsidRPr="00CF7765" w:rsidRDefault="00FD3712">
      <w:r w:rsidRPr="00CF7765">
        <w:rPr>
          <w:rFonts w:hint="eastAsia"/>
        </w:rPr>
        <w:t>＜内容＞</w:t>
      </w:r>
    </w:p>
    <w:p w:rsidR="00FD3712" w:rsidRPr="00CF7765" w:rsidRDefault="00FD3712">
      <w:pPr>
        <w:pStyle w:val="aa"/>
      </w:pPr>
      <w:r w:rsidRPr="00CF7765">
        <w:rPr>
          <w:rFonts w:hint="eastAsia"/>
        </w:rPr>
        <w:t>定着器の動作状態として以下のステータスを通知する。</w:t>
      </w:r>
    </w:p>
    <w:p w:rsidR="00FD3712" w:rsidRPr="00CF7765" w:rsidRDefault="00FD3712">
      <w:pPr>
        <w:pStyle w:val="aa"/>
      </w:pPr>
    </w:p>
    <w:p w:rsidR="00FD3712" w:rsidRPr="00CF7765" w:rsidRDefault="00FD3712">
      <w:pPr>
        <w:pStyle w:val="aa"/>
        <w:tabs>
          <w:tab w:val="clear" w:pos="851"/>
        </w:tabs>
      </w:pPr>
      <w:r w:rsidRPr="00CF7765">
        <w:rPr>
          <w:rFonts w:hint="eastAsia"/>
        </w:rPr>
        <w:t>【状態】</w:t>
      </w:r>
    </w:p>
    <w:p w:rsidR="00FD3712" w:rsidRPr="00CF7765" w:rsidRDefault="00FD3712">
      <w:pPr>
        <w:pStyle w:val="aa"/>
        <w:numPr>
          <w:ilvl w:val="0"/>
          <w:numId w:val="59"/>
        </w:numPr>
        <w:tabs>
          <w:tab w:val="clear" w:pos="851"/>
          <w:tab w:val="num" w:pos="1140"/>
        </w:tabs>
        <w:ind w:left="947"/>
      </w:pPr>
      <w:r w:rsidRPr="00CF7765">
        <w:rPr>
          <w:rFonts w:hint="eastAsia"/>
        </w:rPr>
        <w:t>Ready</w:t>
      </w:r>
    </w:p>
    <w:p w:rsidR="00FD3712" w:rsidRPr="00CF7765" w:rsidRDefault="00FD3712">
      <w:pPr>
        <w:pStyle w:val="aa"/>
        <w:numPr>
          <w:ilvl w:val="0"/>
          <w:numId w:val="59"/>
        </w:numPr>
        <w:tabs>
          <w:tab w:val="clear" w:pos="851"/>
          <w:tab w:val="num" w:pos="1140"/>
        </w:tabs>
        <w:ind w:left="947"/>
      </w:pPr>
      <w:r w:rsidRPr="00CF7765">
        <w:rPr>
          <w:rFonts w:hint="eastAsia"/>
        </w:rPr>
        <w:t>Not Ready</w:t>
      </w:r>
    </w:p>
    <w:p w:rsidR="00FD3712" w:rsidRPr="00CF7765" w:rsidRDefault="00FD3712">
      <w:pPr>
        <w:pStyle w:val="aa"/>
        <w:tabs>
          <w:tab w:val="clear" w:pos="851"/>
        </w:tabs>
        <w:rPr>
          <w:kern w:val="2"/>
        </w:rPr>
      </w:pPr>
    </w:p>
    <w:p w:rsidR="00FD3712" w:rsidRPr="00CF7765" w:rsidRDefault="00FD3712">
      <w:pPr>
        <w:pStyle w:val="aa"/>
        <w:tabs>
          <w:tab w:val="clear" w:pos="851"/>
        </w:tabs>
        <w:rPr>
          <w:kern w:val="2"/>
        </w:rPr>
      </w:pPr>
      <w:r w:rsidRPr="00CF7765">
        <w:rPr>
          <w:rFonts w:hint="eastAsia"/>
          <w:kern w:val="2"/>
        </w:rPr>
        <w:t xml:space="preserve">【待ち時間】　</w:t>
      </w:r>
      <w:r w:rsidRPr="00CF7765">
        <w:rPr>
          <w:rFonts w:hint="eastAsia"/>
          <w:kern w:val="2"/>
        </w:rPr>
        <w:t>(</w:t>
      </w:r>
      <w:r w:rsidRPr="00CF7765">
        <w:rPr>
          <w:rFonts w:hint="eastAsia"/>
          <w:kern w:val="2"/>
        </w:rPr>
        <w:t>待ち時間表示が必要な時、それ以外は、常に</w:t>
      </w:r>
      <w:r w:rsidRPr="00CF7765">
        <w:rPr>
          <w:rFonts w:hint="eastAsia"/>
          <w:kern w:val="2"/>
        </w:rPr>
        <w:t>0</w:t>
      </w:r>
      <w:r w:rsidRPr="00CF7765">
        <w:rPr>
          <w:rFonts w:hint="eastAsia"/>
          <w:kern w:val="2"/>
        </w:rPr>
        <w:t>。</w:t>
      </w:r>
      <w:r w:rsidRPr="00CF7765">
        <w:rPr>
          <w:rFonts w:hint="eastAsia"/>
          <w:kern w:val="2"/>
        </w:rPr>
        <w:t>)</w:t>
      </w:r>
    </w:p>
    <w:p w:rsidR="00FD3712" w:rsidRPr="00CF7765" w:rsidRDefault="00FD3712">
      <w:pPr>
        <w:pStyle w:val="aa"/>
        <w:numPr>
          <w:ilvl w:val="0"/>
          <w:numId w:val="59"/>
        </w:numPr>
        <w:tabs>
          <w:tab w:val="clear" w:pos="851"/>
          <w:tab w:val="num" w:pos="1140"/>
        </w:tabs>
        <w:ind w:left="947"/>
        <w:rPr>
          <w:kern w:val="2"/>
        </w:rPr>
      </w:pPr>
      <w:r w:rsidRPr="00CF7765">
        <w:rPr>
          <w:rFonts w:hint="eastAsia"/>
          <w:kern w:val="2"/>
        </w:rPr>
        <w:t>待ち時間</w:t>
      </w:r>
      <w:r w:rsidRPr="00CF7765">
        <w:rPr>
          <w:rFonts w:hint="eastAsia"/>
          <w:kern w:val="2"/>
        </w:rPr>
        <w:t>(</w:t>
      </w:r>
      <w:r w:rsidRPr="00CF7765">
        <w:rPr>
          <w:rFonts w:hint="eastAsia"/>
          <w:kern w:val="2"/>
        </w:rPr>
        <w:t>単位は分</w:t>
      </w:r>
      <w:r w:rsidRPr="00CF7765">
        <w:rPr>
          <w:rFonts w:hint="eastAsia"/>
          <w:kern w:val="2"/>
        </w:rPr>
        <w:t>)</w:t>
      </w:r>
    </w:p>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＜システムデータ＞</w:t>
      </w:r>
    </w:p>
    <w:p w:rsidR="00FD3712" w:rsidRPr="00CF7765" w:rsidRDefault="00FD3712">
      <w:pPr>
        <w:pStyle w:val="aa"/>
      </w:pP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40"/>
        <w:gridCol w:w="1100"/>
        <w:gridCol w:w="1460"/>
        <w:gridCol w:w="3540"/>
      </w:tblGrid>
      <w:tr w:rsidR="00FD3712" w:rsidRPr="00CF7765">
        <w:tc>
          <w:tcPr>
            <w:tcW w:w="3540" w:type="dxa"/>
            <w:shd w:val="clear" w:color="auto" w:fill="FFFF00"/>
            <w:vAlign w:val="center"/>
          </w:tcPr>
          <w:p w:rsidR="00FD3712" w:rsidRPr="00CF7765" w:rsidRDefault="00FD3712">
            <w:r w:rsidRPr="00CF7765">
              <w:rPr>
                <w:rFonts w:hint="eastAsia"/>
              </w:rPr>
              <w:t>項目</w:t>
            </w:r>
          </w:p>
        </w:tc>
        <w:tc>
          <w:tcPr>
            <w:tcW w:w="1100" w:type="dxa"/>
            <w:shd w:val="clear" w:color="auto" w:fill="FFFF00"/>
            <w:vAlign w:val="center"/>
          </w:tcPr>
          <w:p w:rsidR="00FD3712" w:rsidRPr="00CF7765" w:rsidRDefault="00FD3712">
            <w:r w:rsidRPr="00CF7765">
              <w:rPr>
                <w:rFonts w:hint="eastAsia"/>
              </w:rPr>
              <w:t>設定</w:t>
            </w:r>
          </w:p>
        </w:tc>
        <w:tc>
          <w:tcPr>
            <w:tcW w:w="1460" w:type="dxa"/>
            <w:shd w:val="clear" w:color="auto" w:fill="FFFF00"/>
            <w:vAlign w:val="center"/>
          </w:tcPr>
          <w:p w:rsidR="00FD3712" w:rsidRPr="00CF7765" w:rsidRDefault="00FD3712">
            <w:r w:rsidRPr="00CF7765">
              <w:rPr>
                <w:rFonts w:hint="eastAsia"/>
              </w:rPr>
              <w:t>デフォルト値</w:t>
            </w:r>
          </w:p>
        </w:tc>
        <w:tc>
          <w:tcPr>
            <w:tcW w:w="3540" w:type="dxa"/>
            <w:shd w:val="clear" w:color="auto" w:fill="FFFF00"/>
            <w:vAlign w:val="center"/>
          </w:tcPr>
          <w:p w:rsidR="00FD3712" w:rsidRPr="00CF7765" w:rsidRDefault="00FD3712">
            <w:r w:rsidRPr="00CF7765">
              <w:rPr>
                <w:rFonts w:hint="eastAsia"/>
              </w:rPr>
              <w:t>設定範囲</w:t>
            </w:r>
            <w:r w:rsidRPr="00CF7765">
              <w:rPr>
                <w:rFonts w:hint="eastAsia"/>
              </w:rPr>
              <w:t>/</w:t>
            </w:r>
            <w:r w:rsidRPr="00CF7765">
              <w:rPr>
                <w:rFonts w:hint="eastAsia"/>
              </w:rPr>
              <w:t>備考</w:t>
            </w:r>
          </w:p>
        </w:tc>
      </w:tr>
      <w:tr w:rsidR="00FD3712" w:rsidRPr="00CF7765">
        <w:tc>
          <w:tcPr>
            <w:tcW w:w="354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rPr>
              <w:t>定着器</w:t>
            </w:r>
            <w:r w:rsidRPr="00CF7765">
              <w:rPr>
                <w:rFonts w:hint="eastAsia"/>
                <w:kern w:val="2"/>
              </w:rPr>
              <w:t>の動作状態</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なし</w:t>
            </w:r>
          </w:p>
        </w:tc>
        <w:tc>
          <w:tcPr>
            <w:tcW w:w="3540" w:type="dxa"/>
          </w:tcPr>
          <w:p w:rsidR="00FD3712" w:rsidRPr="00CF7765" w:rsidRDefault="00FD3712">
            <w:r w:rsidRPr="00CF7765">
              <w:t>Ready</w:t>
            </w:r>
          </w:p>
          <w:p w:rsidR="00FD3712" w:rsidRPr="00CF7765" w:rsidRDefault="00FD3712">
            <w:pPr>
              <w:pStyle w:val="aa"/>
              <w:ind w:left="0"/>
            </w:pPr>
            <w:r w:rsidRPr="00CF7765">
              <w:rPr>
                <w:rFonts w:hint="eastAsia"/>
              </w:rPr>
              <w:t>Not Ready</w:t>
            </w:r>
          </w:p>
        </w:tc>
      </w:tr>
      <w:tr w:rsidR="00FD3712" w:rsidRPr="00CF7765">
        <w:tc>
          <w:tcPr>
            <w:tcW w:w="3540" w:type="dxa"/>
          </w:tcPr>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rPr>
              <w:t>定着器</w:t>
            </w:r>
            <w:r w:rsidRPr="00CF7765">
              <w:rPr>
                <w:rFonts w:hint="eastAsia"/>
                <w:kern w:val="2"/>
              </w:rPr>
              <w:t>の待ち時間</w:t>
            </w:r>
          </w:p>
        </w:tc>
        <w:tc>
          <w:tcPr>
            <w:tcW w:w="1100" w:type="dxa"/>
          </w:tcPr>
          <w:p w:rsidR="00FD3712" w:rsidRPr="00CF7765" w:rsidRDefault="00FD3712">
            <w:r w:rsidRPr="00CF7765">
              <w:rPr>
                <w:rFonts w:hint="eastAsia"/>
              </w:rPr>
              <w:t>自動設定</w:t>
            </w:r>
          </w:p>
        </w:tc>
        <w:tc>
          <w:tcPr>
            <w:tcW w:w="1460" w:type="dxa"/>
          </w:tcPr>
          <w:p w:rsidR="00FD3712" w:rsidRPr="00CF7765" w:rsidRDefault="00FD3712">
            <w:r w:rsidRPr="00CF7765">
              <w:rPr>
                <w:rFonts w:hint="eastAsia"/>
              </w:rPr>
              <w:t>0</w:t>
            </w:r>
          </w:p>
        </w:tc>
        <w:tc>
          <w:tcPr>
            <w:tcW w:w="3540" w:type="dxa"/>
          </w:tcPr>
          <w:p w:rsidR="00FD3712" w:rsidRPr="00CF7765" w:rsidRDefault="00FD3712">
            <w:r w:rsidRPr="00CF7765">
              <w:rPr>
                <w:rFonts w:hint="eastAsia"/>
              </w:rPr>
              <w:t>0..255 (</w:t>
            </w:r>
            <w:r w:rsidRPr="00CF7765">
              <w:rPr>
                <w:rFonts w:hint="eastAsia"/>
              </w:rPr>
              <w:t>単位は分</w:t>
            </w:r>
            <w:r w:rsidRPr="00CF7765">
              <w:rPr>
                <w:rFonts w:hint="eastAsia"/>
              </w:rPr>
              <w:t>)</w:t>
            </w:r>
          </w:p>
        </w:tc>
      </w:tr>
    </w:tbl>
    <w:p w:rsidR="00FD3712" w:rsidRPr="00CF7765" w:rsidRDefault="00FD3712">
      <w:pPr>
        <w:pStyle w:val="aa"/>
        <w:tabs>
          <w:tab w:val="clear" w:pos="851"/>
        </w:tabs>
        <w:ind w:left="0"/>
      </w:pPr>
    </w:p>
    <w:p w:rsidR="00FD3712" w:rsidRPr="00CF7765" w:rsidRDefault="00FD3712">
      <w:pPr>
        <w:pStyle w:val="af3"/>
        <w:tabs>
          <w:tab w:val="clear" w:pos="1134"/>
          <w:tab w:val="clear" w:pos="4252"/>
          <w:tab w:val="clear" w:pos="8504"/>
        </w:tabs>
        <w:adjustRightInd/>
        <w:spacing w:after="0"/>
        <w:textAlignment w:val="auto"/>
        <w:rPr>
          <w:kern w:val="2"/>
        </w:rPr>
      </w:pPr>
      <w:r w:rsidRPr="00CF7765">
        <w:rPr>
          <w:rFonts w:hint="eastAsia"/>
          <w:kern w:val="2"/>
        </w:rPr>
        <w:t>＜例外処理＞</w:t>
      </w:r>
    </w:p>
    <w:p w:rsidR="00FD3712" w:rsidRPr="00CF7765" w:rsidRDefault="00FD3712">
      <w:pPr>
        <w:pStyle w:val="aa"/>
        <w:rPr>
          <w:kern w:val="2"/>
        </w:rPr>
      </w:pPr>
      <w:r w:rsidRPr="00CF7765">
        <w:rPr>
          <w:rFonts w:hint="eastAsia"/>
          <w:kern w:val="2"/>
        </w:rPr>
        <w:t>なし</w:t>
      </w:r>
    </w:p>
    <w:p w:rsidR="00FD3712" w:rsidRPr="00CF7765" w:rsidRDefault="00FD3712">
      <w:pPr>
        <w:pStyle w:val="aa"/>
        <w:ind w:left="0"/>
      </w:pPr>
    </w:p>
    <w:p w:rsidR="00FD3712" w:rsidRPr="00CF7765" w:rsidRDefault="00FD3712">
      <w:r w:rsidRPr="00CF7765">
        <w:rPr>
          <w:rFonts w:hint="eastAsia"/>
        </w:rPr>
        <w:t>＜制限注意事項＞</w:t>
      </w:r>
    </w:p>
    <w:p w:rsidR="00FD3712" w:rsidRPr="00CF7765" w:rsidRDefault="00FD3712">
      <w:pPr>
        <w:pStyle w:val="aa"/>
        <w:rPr>
          <w:kern w:val="2"/>
        </w:rPr>
      </w:pPr>
      <w:r w:rsidRPr="00CF7765">
        <w:rPr>
          <w:rFonts w:hint="eastAsia"/>
          <w:kern w:val="2"/>
        </w:rPr>
        <w:t>なし</w:t>
      </w:r>
    </w:p>
    <w:p w:rsidR="00FD3712" w:rsidRPr="00CF7765" w:rsidRDefault="00FD3712">
      <w:pPr>
        <w:pStyle w:val="aa"/>
        <w:rPr>
          <w:shd w:val="pct15" w:color="auto" w:fill="FFFFFF"/>
        </w:rPr>
      </w:pPr>
    </w:p>
    <w:p w:rsidR="00FD3712" w:rsidRPr="00CF7765" w:rsidRDefault="00FD3712">
      <w:pPr>
        <w:pStyle w:val="aa"/>
        <w:rPr>
          <w:shd w:val="pct15" w:color="auto" w:fill="FFFFFF"/>
        </w:rPr>
      </w:pPr>
    </w:p>
    <w:p w:rsidR="00FD3712" w:rsidRPr="00CF7765" w:rsidRDefault="00FD3712">
      <w:pPr>
        <w:pStyle w:val="aa"/>
        <w:ind w:left="0"/>
      </w:pPr>
    </w:p>
    <w:p w:rsidR="00FD3712" w:rsidRPr="00CF7765" w:rsidRDefault="00FD3712">
      <w:pPr>
        <w:pStyle w:val="1"/>
      </w:pPr>
      <w:bookmarkStart w:id="641" w:name="_Toc21605542"/>
      <w:r w:rsidRPr="00CF7765">
        <w:rPr>
          <w:rFonts w:hint="eastAsia"/>
        </w:rPr>
        <w:lastRenderedPageBreak/>
        <w:t>備考</w:t>
      </w:r>
      <w:r w:rsidRPr="00CF7765">
        <w:rPr>
          <w:rFonts w:hint="eastAsia"/>
        </w:rPr>
        <w:t>/</w:t>
      </w:r>
      <w:r w:rsidRPr="00CF7765">
        <w:rPr>
          <w:rFonts w:hint="eastAsia"/>
        </w:rPr>
        <w:t>補足</w:t>
      </w:r>
      <w:bookmarkEnd w:id="641"/>
    </w:p>
    <w:p w:rsidR="00FD3712" w:rsidRPr="00CF7765" w:rsidRDefault="00FD3712">
      <w:pPr>
        <w:pStyle w:val="2"/>
      </w:pPr>
      <w:bookmarkStart w:id="642" w:name="_Toc21605543"/>
      <w:r w:rsidRPr="00CF7765">
        <w:rPr>
          <w:rFonts w:hint="eastAsia"/>
        </w:rPr>
        <w:t>用紙トレイ</w:t>
      </w:r>
      <w:bookmarkEnd w:id="642"/>
    </w:p>
    <w:p w:rsidR="00FD3712" w:rsidRPr="00CF7765" w:rsidRDefault="00FD3712">
      <w:pPr>
        <w:pStyle w:val="aa"/>
        <w:tabs>
          <w:tab w:val="clear" w:pos="567"/>
          <w:tab w:val="clear" w:pos="851"/>
          <w:tab w:val="left" w:pos="1080"/>
        </w:tabs>
        <w:ind w:left="1080"/>
      </w:pPr>
    </w:p>
    <w:p w:rsidR="00FD3712" w:rsidRPr="00CF7765" w:rsidRDefault="00FD3712">
      <w:pPr>
        <w:pStyle w:val="aa"/>
        <w:tabs>
          <w:tab w:val="clear" w:pos="567"/>
          <w:tab w:val="clear" w:pos="851"/>
          <w:tab w:val="left" w:pos="1080"/>
        </w:tabs>
        <w:ind w:left="1080"/>
      </w:pPr>
    </w:p>
    <w:p w:rsidR="00FD3712" w:rsidRPr="00CF7765" w:rsidRDefault="00FD3712">
      <w:pPr>
        <w:pStyle w:val="3"/>
      </w:pPr>
      <w:bookmarkStart w:id="643" w:name="_Toc21605544"/>
      <w:r w:rsidRPr="00CF7765">
        <w:rPr>
          <w:rFonts w:hint="eastAsia"/>
        </w:rPr>
        <w:t>封筒の置き方</w:t>
      </w:r>
      <w:bookmarkEnd w:id="643"/>
    </w:p>
    <w:p w:rsidR="00FD3712" w:rsidRPr="00CF7765" w:rsidRDefault="00FD3712">
      <w:pPr>
        <w:pStyle w:val="aa"/>
      </w:pPr>
      <w:r w:rsidRPr="00CF7765">
        <w:rPr>
          <w:rFonts w:hint="eastAsia"/>
        </w:rPr>
        <w:t>以下に封筒の置き方について例を示す。下記では、印字面が上になるタイプと印字面が下になるタイプに分けて示す。また、フラップを開いてセットしなければならないタイプと閉じてセットしなければならないタイプに分けて示す。</w:t>
      </w:r>
    </w:p>
    <w:p w:rsidR="00FD3712" w:rsidRPr="00CF7765" w:rsidRDefault="00FD3712">
      <w:pPr>
        <w:pStyle w:val="aa"/>
      </w:pPr>
    </w:p>
    <w:p w:rsidR="00FD3712" w:rsidRPr="00CF7765" w:rsidRDefault="00793E1A">
      <w:pPr>
        <w:pStyle w:val="aa"/>
      </w:pPr>
      <w:r>
        <w:rPr>
          <w:noProof/>
          <w:sz w:val="20"/>
        </w:rPr>
        <w:object w:dxaOrig="1440" w:dyaOrig="1440">
          <v:shape id="_x0000_s1323" type="#_x0000_t75" style="position:absolute;left:0;text-align:left;margin-left:138pt;margin-top:290.8pt;width:349.5pt;height:195.95pt;z-index:251471360">
            <v:imagedata r:id="rId39" o:title=""/>
            <w10:wrap type="topAndBottom"/>
          </v:shape>
          <o:OLEObject Type="Embed" ProgID="Word.Picture.8" ShapeID="_x0000_s1323" DrawAspect="Content" ObjectID="_1632218523" r:id="rId40"/>
        </w:object>
      </w:r>
      <w:r>
        <w:rPr>
          <w:noProof/>
          <w:sz w:val="20"/>
        </w:rPr>
        <w:object w:dxaOrig="1440" w:dyaOrig="1440">
          <v:shape id="_x0000_s1322" type="#_x0000_t75" style="position:absolute;left:0;text-align:left;margin-left:2in;margin-top:26.8pt;width:352.5pt;height:201.95pt;z-index:251470336">
            <v:imagedata r:id="rId41" o:title=""/>
            <w10:wrap type="topAndBottom"/>
          </v:shape>
          <o:OLEObject Type="Embed" ProgID="Word.Picture.8" ShapeID="_x0000_s1322" DrawAspect="Content" ObjectID="_1632218524" r:id="rId42"/>
        </w:object>
      </w:r>
      <w:r w:rsidR="00FD3712" w:rsidRPr="00CF7765">
        <w:br w:type="page"/>
      </w:r>
    </w:p>
    <w:p w:rsidR="00FD3712" w:rsidRPr="00CF7765" w:rsidRDefault="00793E1A">
      <w:pPr>
        <w:pStyle w:val="aa"/>
        <w:ind w:left="0"/>
      </w:pPr>
      <w:r>
        <w:rPr>
          <w:noProof/>
          <w:sz w:val="20"/>
        </w:rPr>
        <w:object w:dxaOrig="1440" w:dyaOrig="1440">
          <v:shape id="_x0000_s1321" type="#_x0000_t75" style="position:absolute;left:0;text-align:left;margin-left:123pt;margin-top:3.3pt;width:388.5pt;height:205.7pt;z-index:251469312">
            <v:imagedata r:id="rId43" o:title=""/>
            <w10:wrap type="topAndBottom"/>
          </v:shape>
          <o:OLEObject Type="Embed" ProgID="Word.Picture.8" ShapeID="_x0000_s1321" DrawAspect="Content" ObjectID="_1632218525" r:id="rId44"/>
        </w:object>
      </w:r>
    </w:p>
    <w:p w:rsidR="00FD3712" w:rsidRPr="00CF7765" w:rsidRDefault="00FD3712">
      <w:pPr>
        <w:pStyle w:val="aa"/>
      </w:pPr>
    </w:p>
    <w:p w:rsidR="00FD3712" w:rsidRPr="00CF7765" w:rsidRDefault="00FD3712">
      <w:pPr>
        <w:pStyle w:val="aa"/>
      </w:pPr>
    </w:p>
    <w:p w:rsidR="00FD3712" w:rsidRPr="00CF7765" w:rsidRDefault="00793E1A">
      <w:pPr>
        <w:pStyle w:val="aa"/>
      </w:pPr>
      <w:r>
        <w:rPr>
          <w:noProof/>
          <w:sz w:val="20"/>
        </w:rPr>
        <w:object w:dxaOrig="1440" w:dyaOrig="1440">
          <v:shape id="_x0000_s1320" type="#_x0000_t75" style="position:absolute;left:0;text-align:left;margin-left:114pt;margin-top:4.25pt;width:388.5pt;height:211.7pt;z-index:251468288">
            <v:imagedata r:id="rId45" o:title=""/>
            <w10:wrap type="topAndBottom"/>
          </v:shape>
          <o:OLEObject Type="Embed" ProgID="Word.Picture.8" ShapeID="_x0000_s1320" DrawAspect="Content" ObjectID="_1632218526" r:id="rId46"/>
        </w:object>
      </w:r>
    </w:p>
    <w:p w:rsidR="00FD3712" w:rsidRPr="00CF7765" w:rsidRDefault="00FD3712">
      <w:pPr>
        <w:pStyle w:val="3"/>
        <w:pageBreakBefore/>
      </w:pPr>
      <w:bookmarkStart w:id="644" w:name="_Ref207025789"/>
      <w:bookmarkStart w:id="645" w:name="_Ref207025655"/>
      <w:bookmarkStart w:id="646" w:name="_Toc21605545"/>
      <w:r w:rsidRPr="00CF7765">
        <w:rPr>
          <w:rFonts w:hint="eastAsia"/>
        </w:rPr>
        <w:lastRenderedPageBreak/>
        <w:t>Tab</w:t>
      </w:r>
      <w:r w:rsidRPr="00CF7765">
        <w:rPr>
          <w:rFonts w:hint="eastAsia"/>
        </w:rPr>
        <w:t>紙の置き方</w:t>
      </w:r>
      <w:bookmarkEnd w:id="644"/>
      <w:bookmarkEnd w:id="646"/>
    </w:p>
    <w:bookmarkEnd w:id="645"/>
    <w:p w:rsidR="00FD3712" w:rsidRPr="00CF7765" w:rsidRDefault="00FD3712">
      <w:pPr>
        <w:pStyle w:val="aa"/>
      </w:pPr>
      <w:r w:rsidRPr="00CF7765">
        <w:rPr>
          <w:rFonts w:hint="eastAsia"/>
        </w:rPr>
        <w:t>以下に</w:t>
      </w:r>
      <w:r w:rsidRPr="00CF7765">
        <w:rPr>
          <w:rFonts w:hint="eastAsia"/>
        </w:rPr>
        <w:t>Tab</w:t>
      </w:r>
      <w:r w:rsidRPr="00CF7765">
        <w:rPr>
          <w:rFonts w:hint="eastAsia"/>
        </w:rPr>
        <w:t>紙</w:t>
      </w:r>
      <w:r w:rsidRPr="00CF7765">
        <w:rPr>
          <w:rFonts w:hint="eastAsia"/>
        </w:rPr>
        <w:t>(Tab</w:t>
      </w:r>
      <w:r w:rsidRPr="00CF7765">
        <w:rPr>
          <w:rFonts w:hint="eastAsia"/>
        </w:rPr>
        <w:t>紙厚</w:t>
      </w:r>
      <w:r w:rsidRPr="00CF7765">
        <w:rPr>
          <w:rFonts w:hint="eastAsia"/>
        </w:rPr>
        <w:t>1</w:t>
      </w:r>
      <w:r w:rsidRPr="00CF7765">
        <w:rPr>
          <w:rFonts w:hint="eastAsia"/>
        </w:rPr>
        <w:t>、</w:t>
      </w:r>
      <w:r w:rsidRPr="00CF7765">
        <w:rPr>
          <w:rFonts w:hint="eastAsia"/>
        </w:rPr>
        <w:t>Tab</w:t>
      </w:r>
      <w:r w:rsidRPr="00CF7765">
        <w:rPr>
          <w:rFonts w:hint="eastAsia"/>
        </w:rPr>
        <w:t>紙厚</w:t>
      </w:r>
      <w:r w:rsidRPr="00CF7765">
        <w:rPr>
          <w:rFonts w:hint="eastAsia"/>
        </w:rPr>
        <w:t>2</w:t>
      </w:r>
      <w:r w:rsidRPr="00CF7765">
        <w:rPr>
          <w:rFonts w:hint="eastAsia"/>
        </w:rPr>
        <w:t>、</w:t>
      </w:r>
      <w:r w:rsidRPr="00CF7765">
        <w:rPr>
          <w:rFonts w:hint="eastAsia"/>
        </w:rPr>
        <w:t>Tab</w:t>
      </w:r>
      <w:r w:rsidRPr="00CF7765">
        <w:rPr>
          <w:rFonts w:hint="eastAsia"/>
        </w:rPr>
        <w:t>紙厚</w:t>
      </w:r>
      <w:r w:rsidRPr="00CF7765">
        <w:rPr>
          <w:rFonts w:hint="eastAsia"/>
        </w:rPr>
        <w:t>3</w:t>
      </w:r>
      <w:r w:rsidRPr="00CF7765">
        <w:rPr>
          <w:rFonts w:hint="eastAsia"/>
        </w:rPr>
        <w:t>、</w:t>
      </w:r>
      <w:r w:rsidRPr="00CF7765">
        <w:rPr>
          <w:rFonts w:hint="eastAsia"/>
        </w:rPr>
        <w:t>Tab</w:t>
      </w:r>
      <w:r w:rsidRPr="00CF7765">
        <w:rPr>
          <w:rFonts w:hint="eastAsia"/>
        </w:rPr>
        <w:t>紙厚</w:t>
      </w:r>
      <w:r w:rsidRPr="00CF7765">
        <w:rPr>
          <w:rFonts w:hint="eastAsia"/>
        </w:rPr>
        <w:t>4)</w:t>
      </w:r>
      <w:r w:rsidRPr="00CF7765">
        <w:rPr>
          <w:rFonts w:hint="eastAsia"/>
        </w:rPr>
        <w:t>の置き方について例を示す。</w:t>
      </w:r>
    </w:p>
    <w:p w:rsidR="00FD3712" w:rsidRPr="00CF7765" w:rsidRDefault="00FD3712">
      <w:pPr>
        <w:pStyle w:val="aa"/>
      </w:pPr>
    </w:p>
    <w:p w:rsidR="00FD3712" w:rsidRPr="00CF7765" w:rsidRDefault="00FD3712">
      <w:pPr>
        <w:pStyle w:val="aa"/>
      </w:pPr>
      <w:r w:rsidRPr="00CF7765">
        <w:rPr>
          <w:rFonts w:hint="eastAsia"/>
        </w:rPr>
        <w:t>ただし、</w:t>
      </w:r>
      <w:r w:rsidRPr="00CF7765">
        <w:rPr>
          <w:rFonts w:hint="eastAsia"/>
        </w:rPr>
        <w:t>Tab</w:t>
      </w:r>
      <w:r w:rsidRPr="00CF7765">
        <w:rPr>
          <w:rFonts w:hint="eastAsia"/>
        </w:rPr>
        <w:t>紙は排出面を切り替え可能な</w:t>
      </w:r>
      <w:r w:rsidRPr="00CF7765">
        <w:rPr>
          <w:rFonts w:hint="eastAsia"/>
          <w:b/>
          <w:bCs/>
          <w:u w:val="single"/>
        </w:rPr>
        <w:t>インバート機構を内蔵する</w:t>
      </w:r>
      <w:r w:rsidRPr="00CF7765">
        <w:rPr>
          <w:rFonts w:hint="eastAsia"/>
          <w:b/>
          <w:bCs/>
          <w:u w:val="single"/>
        </w:rPr>
        <w:t>M/C</w:t>
      </w:r>
      <w:r w:rsidRPr="00CF7765">
        <w:rPr>
          <w:rFonts w:hint="eastAsia"/>
          <w:b/>
          <w:bCs/>
          <w:u w:val="single"/>
        </w:rPr>
        <w:t>でのみ対応</w:t>
      </w:r>
      <w:r w:rsidRPr="00CF7765">
        <w:rPr>
          <w:rFonts w:hint="eastAsia"/>
        </w:rPr>
        <w:t>しており、それを前提にして記述する。</w:t>
      </w:r>
    </w:p>
    <w:p w:rsidR="00FD3712" w:rsidRPr="00CF7765" w:rsidRDefault="00FD3712">
      <w:pPr>
        <w:pStyle w:val="aa"/>
      </w:pPr>
    </w:p>
    <w:p w:rsidR="00FD3712" w:rsidRPr="00CF7765" w:rsidRDefault="00FD3712">
      <w:pPr>
        <w:pStyle w:val="aa"/>
      </w:pPr>
      <w:r w:rsidRPr="00CF7765">
        <w:rPr>
          <w:rFonts w:hint="eastAsia"/>
        </w:rPr>
        <w:t>補足：本項は、</w:t>
      </w:r>
      <w:r w:rsidRPr="00CF7765">
        <w:rPr>
          <w:rFonts w:hint="eastAsia"/>
        </w:rPr>
        <w:t>FF Copy Service</w:t>
      </w:r>
      <w:r w:rsidRPr="00CF7765">
        <w:rPr>
          <w:rFonts w:hint="eastAsia"/>
        </w:rPr>
        <w:t>編</w:t>
      </w:r>
      <w:r w:rsidRPr="00CF7765">
        <w:rPr>
          <w:rFonts w:hint="eastAsia"/>
        </w:rPr>
        <w:t xml:space="preserve"> </w:t>
      </w:r>
      <w:r w:rsidRPr="00CF7765">
        <w:rPr>
          <w:rFonts w:hint="eastAsia"/>
        </w:rPr>
        <w:t>「</w:t>
      </w:r>
      <w:r w:rsidRPr="00CF7765">
        <w:rPr>
          <w:rFonts w:hint="eastAsia"/>
        </w:rPr>
        <w:t xml:space="preserve">3.7.8.4 </w:t>
      </w:r>
      <w:r w:rsidRPr="00CF7765">
        <w:rPr>
          <w:rFonts w:hint="eastAsia"/>
        </w:rPr>
        <w:t>インデックス紙の給紙トレイセット方法」、「</w:t>
      </w:r>
      <w:r w:rsidRPr="00CF7765">
        <w:rPr>
          <w:rFonts w:hint="eastAsia"/>
        </w:rPr>
        <w:t>3.7.8.5 Coil-Punch</w:t>
      </w:r>
      <w:r w:rsidRPr="00CF7765">
        <w:rPr>
          <w:rFonts w:hint="eastAsia"/>
        </w:rPr>
        <w:t>選択時のインデックス紙の給紙トレイセット方法」の記述を移動してきたものである。</w:t>
      </w:r>
    </w:p>
    <w:p w:rsidR="00FD3712" w:rsidRPr="00CF7765" w:rsidRDefault="00FD3712">
      <w:pPr>
        <w:pStyle w:val="aa"/>
      </w:pPr>
    </w:p>
    <w:p w:rsidR="00FD3712" w:rsidRPr="00CF7765" w:rsidRDefault="00FD3712">
      <w:pPr>
        <w:pStyle w:val="ab"/>
        <w:ind w:hanging="568"/>
      </w:pPr>
      <w:r w:rsidRPr="00CF7765">
        <w:rPr>
          <w:rFonts w:hint="eastAsia"/>
        </w:rPr>
        <w:t>Tab</w:t>
      </w:r>
      <w:r w:rsidRPr="00CF7765">
        <w:rPr>
          <w:rFonts w:hint="eastAsia"/>
        </w:rPr>
        <w:t>紙はインデックス部分を後端にして、インデックス部分が手前側から順次ならぶように給紙トレイにセットする。</w:t>
      </w:r>
    </w:p>
    <w:p w:rsidR="00FD3712" w:rsidRPr="00CF7765" w:rsidRDefault="00FD3712">
      <w:pPr>
        <w:pStyle w:val="ab"/>
        <w:ind w:hanging="568"/>
      </w:pPr>
    </w:p>
    <w:p w:rsidR="00FD3712" w:rsidRPr="00CF7765" w:rsidRDefault="00FD3712">
      <w:pPr>
        <w:pStyle w:val="ab"/>
        <w:ind w:hanging="568"/>
      </w:pPr>
      <w:r w:rsidRPr="00CF7765">
        <w:rPr>
          <w:rFonts w:hint="eastAsia"/>
        </w:rPr>
        <w:t>裏面排出時、</w:t>
      </w:r>
      <w:r w:rsidRPr="00CF7765">
        <w:rPr>
          <w:rFonts w:hint="eastAsia"/>
        </w:rPr>
        <w:t>Tab</w:t>
      </w:r>
      <w:r w:rsidRPr="00CF7765">
        <w:rPr>
          <w:rFonts w:hint="eastAsia"/>
        </w:rPr>
        <w:t>紙は原稿とインデックス位置の関係が狂わないように、原稿と同じ</w:t>
      </w:r>
      <w:r w:rsidRPr="00CF7765">
        <w:rPr>
          <w:rFonts w:hint="eastAsia"/>
        </w:rPr>
        <w:t>1-N</w:t>
      </w:r>
      <w:r w:rsidRPr="00CF7765">
        <w:rPr>
          <w:rFonts w:hint="eastAsia"/>
        </w:rPr>
        <w:t>でセットする。</w:t>
      </w:r>
    </w:p>
    <w:p w:rsidR="00FD3712" w:rsidRPr="00CF7765" w:rsidRDefault="00793E1A">
      <w:pPr>
        <w:pStyle w:val="ab"/>
        <w:tabs>
          <w:tab w:val="clear" w:pos="567"/>
          <w:tab w:val="clear" w:pos="1134"/>
          <w:tab w:val="left" w:pos="390"/>
        </w:tabs>
        <w:ind w:left="0" w:firstLine="0"/>
      </w:pPr>
      <w:r>
        <w:rPr>
          <w:noProof/>
          <w:sz w:val="20"/>
        </w:rPr>
        <w:object w:dxaOrig="1440" w:dyaOrig="1440">
          <v:shape id="_x0000_s3708" type="#_x0000_t75" style="position:absolute;left:0;text-align:left;margin-left:27.15pt;margin-top:17.8pt;width:498pt;height:408.75pt;z-index:251788800">
            <v:imagedata r:id="rId47" o:title=""/>
            <w10:wrap type="topAndBottom"/>
          </v:shape>
          <o:OLEObject Type="Embed" ProgID="Word.Picture.8" ShapeID="_x0000_s3708" DrawAspect="Content" ObjectID="_1632218527" r:id="rId48"/>
        </w:object>
      </w:r>
      <w:r w:rsidR="00FD3712" w:rsidRPr="00CF7765">
        <w:rPr>
          <w:rFonts w:hint="eastAsia"/>
        </w:rPr>
        <w:tab/>
      </w:r>
    </w:p>
    <w:p w:rsidR="00FD3712" w:rsidRPr="00CF7765" w:rsidRDefault="00FD3712">
      <w:pPr>
        <w:pStyle w:val="ab"/>
        <w:tabs>
          <w:tab w:val="clear" w:pos="1134"/>
        </w:tabs>
        <w:ind w:left="0" w:firstLine="0"/>
      </w:pPr>
    </w:p>
    <w:p w:rsidR="00FD3712" w:rsidRPr="00CF7765" w:rsidRDefault="00FD3712">
      <w:pPr>
        <w:pStyle w:val="ab"/>
        <w:tabs>
          <w:tab w:val="clear" w:pos="567"/>
          <w:tab w:val="clear" w:pos="1134"/>
          <w:tab w:val="left" w:pos="570"/>
        </w:tabs>
        <w:ind w:left="0" w:firstLine="0"/>
      </w:pPr>
    </w:p>
    <w:p w:rsidR="00FD3712" w:rsidRPr="00CF7765" w:rsidRDefault="00FD3712">
      <w:pPr>
        <w:pStyle w:val="aa"/>
        <w:rPr>
          <w:b/>
          <w:bCs/>
          <w:u w:val="single"/>
        </w:rPr>
      </w:pPr>
      <w:r w:rsidRPr="00CF7765">
        <w:rPr>
          <w:b/>
          <w:bCs/>
          <w:u w:val="single"/>
        </w:rPr>
        <w:br w:type="page"/>
      </w:r>
      <w:r w:rsidRPr="00CF7765">
        <w:rPr>
          <w:rFonts w:hint="eastAsia"/>
          <w:b/>
          <w:bCs/>
          <w:u w:val="single"/>
        </w:rPr>
        <w:lastRenderedPageBreak/>
        <w:t>Coil-Punch</w:t>
      </w:r>
      <w:r w:rsidRPr="00CF7765">
        <w:rPr>
          <w:rFonts w:hint="eastAsia"/>
          <w:b/>
          <w:bCs/>
          <w:u w:val="single"/>
        </w:rPr>
        <w:t>選択時の</w:t>
      </w:r>
      <w:r w:rsidRPr="00CF7765">
        <w:rPr>
          <w:rFonts w:hint="eastAsia"/>
          <w:b/>
          <w:bCs/>
          <w:u w:val="single"/>
        </w:rPr>
        <w:t>Tab</w:t>
      </w:r>
      <w:r w:rsidRPr="00CF7765">
        <w:rPr>
          <w:rFonts w:hint="eastAsia"/>
          <w:b/>
          <w:bCs/>
          <w:u w:val="single"/>
        </w:rPr>
        <w:t>紙の給紙トレイセット方法</w:t>
      </w:r>
    </w:p>
    <w:p w:rsidR="00FD3712" w:rsidRPr="00CF7765" w:rsidRDefault="00FD3712">
      <w:pPr>
        <w:pStyle w:val="aa"/>
      </w:pPr>
    </w:p>
    <w:p w:rsidR="00FD3712" w:rsidRPr="00CF7765" w:rsidRDefault="00FD3712">
      <w:pPr>
        <w:pStyle w:val="aa"/>
        <w:tabs>
          <w:tab w:val="clear" w:pos="567"/>
          <w:tab w:val="clear" w:pos="851"/>
          <w:tab w:val="clear" w:pos="1701"/>
          <w:tab w:val="left" w:pos="30"/>
          <w:tab w:val="left" w:pos="522"/>
        </w:tabs>
        <w:ind w:left="522"/>
      </w:pPr>
      <w:r w:rsidRPr="00CF7765">
        <w:rPr>
          <w:rFonts w:hint="eastAsia"/>
        </w:rPr>
        <w:t>タブ紙に</w:t>
      </w:r>
      <w:r w:rsidRPr="00CF7765">
        <w:rPr>
          <w:rFonts w:hint="eastAsia"/>
        </w:rPr>
        <w:t>Coil-Punch</w:t>
      </w:r>
      <w:r w:rsidRPr="00CF7765">
        <w:rPr>
          <w:rFonts w:hint="eastAsia"/>
        </w:rPr>
        <w:t>を実施する場合、</w:t>
      </w:r>
      <w:r w:rsidRPr="00CF7765">
        <w:rPr>
          <w:rFonts w:hint="eastAsia"/>
        </w:rPr>
        <w:t>Coil-Punch</w:t>
      </w:r>
      <w:r w:rsidRPr="00CF7765">
        <w:rPr>
          <w:rFonts w:hint="eastAsia"/>
        </w:rPr>
        <w:t>は先端に</w:t>
      </w:r>
      <w:r w:rsidRPr="00CF7765">
        <w:rPr>
          <w:rFonts w:hint="eastAsia"/>
        </w:rPr>
        <w:t>Punch</w:t>
      </w:r>
      <w:r w:rsidRPr="00CF7765">
        <w:rPr>
          <w:rFonts w:hint="eastAsia"/>
        </w:rPr>
        <w:t>するのに対して、タブ紙はタブ部分を後端にして</w:t>
      </w:r>
      <w:r w:rsidRPr="00CF7765">
        <w:rPr>
          <w:rFonts w:hint="eastAsia"/>
        </w:rPr>
        <w:t>Feed</w:t>
      </w:r>
      <w:r w:rsidRPr="00CF7765">
        <w:rPr>
          <w:rFonts w:hint="eastAsia"/>
        </w:rPr>
        <w:t>する必要があるため、ジョブの出力方法は</w:t>
      </w:r>
      <w:r w:rsidRPr="00CF7765">
        <w:rPr>
          <w:rFonts w:hint="eastAsia"/>
        </w:rPr>
        <w:t>N-1 FaceUp</w:t>
      </w:r>
      <w:r w:rsidRPr="00CF7765">
        <w:rPr>
          <w:rFonts w:hint="eastAsia"/>
        </w:rPr>
        <w:t>出力となる。</w:t>
      </w:r>
    </w:p>
    <w:p w:rsidR="00D86CA4" w:rsidRPr="00CF7765" w:rsidRDefault="00FD3712" w:rsidP="00D86CA4">
      <w:pPr>
        <w:pStyle w:val="aa"/>
        <w:tabs>
          <w:tab w:val="clear" w:pos="851"/>
        </w:tabs>
      </w:pPr>
      <w:r w:rsidRPr="00CF7765">
        <w:rPr>
          <w:rFonts w:hint="eastAsia"/>
        </w:rPr>
        <w:t>しかし、</w:t>
      </w:r>
      <w:r w:rsidRPr="00CF7765">
        <w:rPr>
          <w:rFonts w:hint="eastAsia"/>
        </w:rPr>
        <w:t>N-1 FaceUp</w:t>
      </w:r>
      <w:r w:rsidRPr="00CF7765">
        <w:rPr>
          <w:rFonts w:hint="eastAsia"/>
        </w:rPr>
        <w:t>出力でページ順を揃えるためには、通常のタブ紙のセット方法と異なり、以下のように用紙をセットする必要があるので注意が必要である。</w:t>
      </w:r>
      <w:r w:rsidR="00D86CA4" w:rsidRPr="00CF7765">
        <w:rPr>
          <w:rFonts w:hint="eastAsia"/>
        </w:rPr>
        <w:t>すなわち、コイルパンチするときは下記のパターン</w:t>
      </w:r>
      <w:r w:rsidR="00D86CA4" w:rsidRPr="00CF7765">
        <w:rPr>
          <w:rFonts w:hint="eastAsia"/>
        </w:rPr>
        <w:t>B</w:t>
      </w:r>
      <w:r w:rsidR="00D86CA4" w:rsidRPr="00CF7765">
        <w:rPr>
          <w:rFonts w:hint="eastAsia"/>
        </w:rPr>
        <w:t>であり、しないときはパターンＡである。</w:t>
      </w:r>
    </w:p>
    <w:p w:rsidR="00D86CA4" w:rsidRPr="00CF7765" w:rsidRDefault="00D86CA4" w:rsidP="00D86CA4">
      <w:pPr>
        <w:pStyle w:val="aa"/>
        <w:tabs>
          <w:tab w:val="clear" w:pos="851"/>
        </w:tabs>
      </w:pPr>
    </w:p>
    <w:p w:rsidR="00FD3712" w:rsidRPr="00CF7765" w:rsidRDefault="00793E1A" w:rsidP="00D86CA4">
      <w:pPr>
        <w:pStyle w:val="aa"/>
        <w:tabs>
          <w:tab w:val="clear" w:pos="851"/>
        </w:tabs>
      </w:pPr>
      <w:r>
        <w:rPr>
          <w:noProof/>
          <w:sz w:val="20"/>
        </w:rPr>
        <w:object w:dxaOrig="1440" w:dyaOrig="1440">
          <v:shape id="_x0000_s3709" type="#_x0000_t75" style="position:absolute;left:0;text-align:left;margin-left:14.5pt;margin-top:60.55pt;width:524.25pt;height:288.15pt;z-index:251789824">
            <v:imagedata r:id="rId49" o:title=""/>
            <w10:wrap type="topAndBottom"/>
          </v:shape>
          <o:OLEObject Type="Embed" ProgID="Word.Picture.8" ShapeID="_x0000_s3709" DrawAspect="Content" ObjectID="_1632218528" r:id="rId50"/>
        </w:object>
      </w:r>
      <w:r w:rsidR="00D86CA4" w:rsidRPr="00CF7765">
        <w:rPr>
          <w:rFonts w:hint="eastAsia"/>
        </w:rPr>
        <w:t>ただし、</w:t>
      </w:r>
      <w:r w:rsidR="00D86CA4" w:rsidRPr="00CF7765">
        <w:rPr>
          <w:rFonts w:hint="eastAsia"/>
        </w:rPr>
        <w:t>Sparta Coil Puncher</w:t>
      </w:r>
      <w:r w:rsidR="00D86CA4" w:rsidRPr="00CF7765">
        <w:rPr>
          <w:rFonts w:hint="eastAsia"/>
        </w:rPr>
        <w:t>の場合は、用紙の後端に</w:t>
      </w:r>
      <w:r w:rsidR="00D86CA4" w:rsidRPr="00CF7765">
        <w:rPr>
          <w:rFonts w:hint="eastAsia"/>
        </w:rPr>
        <w:t>Punch</w:t>
      </w:r>
      <w:r w:rsidR="00D86CA4" w:rsidRPr="00CF7765">
        <w:rPr>
          <w:rFonts w:hint="eastAsia"/>
        </w:rPr>
        <w:t>するので、コイルパンチするしないによらずに、下記のパターン</w:t>
      </w:r>
      <w:r w:rsidR="00D86CA4" w:rsidRPr="00CF7765">
        <w:rPr>
          <w:rFonts w:hint="eastAsia"/>
        </w:rPr>
        <w:t>A</w:t>
      </w:r>
      <w:r w:rsidR="00D86CA4" w:rsidRPr="00CF7765">
        <w:rPr>
          <w:rFonts w:hint="eastAsia"/>
        </w:rPr>
        <w:t>である。</w:t>
      </w:r>
    </w:p>
    <w:p w:rsidR="00A33F9F" w:rsidRPr="00CF7765" w:rsidRDefault="00A33F9F" w:rsidP="00D86CA4">
      <w:pPr>
        <w:pStyle w:val="aa"/>
        <w:tabs>
          <w:tab w:val="clear" w:pos="851"/>
        </w:tabs>
      </w:pPr>
    </w:p>
    <w:p w:rsidR="00FD3712" w:rsidRPr="00CF7765" w:rsidRDefault="00FD3712">
      <w:pPr>
        <w:pStyle w:val="aa"/>
        <w:tabs>
          <w:tab w:val="clear" w:pos="851"/>
        </w:tabs>
      </w:pPr>
    </w:p>
    <w:p w:rsidR="00FD3712" w:rsidRPr="00CF7765" w:rsidRDefault="00FD3712">
      <w:pPr>
        <w:pStyle w:val="aa"/>
        <w:tabs>
          <w:tab w:val="clear" w:pos="851"/>
        </w:tabs>
      </w:pPr>
    </w:p>
    <w:p w:rsidR="00FD3712" w:rsidRPr="00CF7765" w:rsidRDefault="00FD3712">
      <w:pPr>
        <w:pStyle w:val="aa"/>
        <w:tabs>
          <w:tab w:val="clear" w:pos="851"/>
        </w:tabs>
      </w:pPr>
    </w:p>
    <w:p w:rsidR="00FD3712" w:rsidRPr="00CF7765" w:rsidRDefault="00FD3712">
      <w:pPr>
        <w:pStyle w:val="aa"/>
        <w:tabs>
          <w:tab w:val="clear" w:pos="851"/>
        </w:tabs>
      </w:pPr>
    </w:p>
    <w:p w:rsidR="00FD3712" w:rsidRPr="00CF7765" w:rsidRDefault="00FD3712">
      <w:pPr>
        <w:pStyle w:val="3"/>
        <w:pageBreakBefore/>
      </w:pPr>
      <w:bookmarkStart w:id="647" w:name="_Ref308181609"/>
      <w:bookmarkStart w:id="648" w:name="_Ref308181612"/>
      <w:bookmarkStart w:id="649" w:name="_Ref308530446"/>
      <w:bookmarkStart w:id="650" w:name="_Ref308530448"/>
      <w:bookmarkStart w:id="651" w:name="_Ref311535008"/>
      <w:bookmarkStart w:id="652" w:name="_Ref311535011"/>
      <w:bookmarkStart w:id="653" w:name="_Ref313533558"/>
      <w:bookmarkStart w:id="654" w:name="_Ref313533560"/>
      <w:bookmarkStart w:id="655" w:name="_Toc21605546"/>
      <w:r w:rsidRPr="00CF7765">
        <w:rPr>
          <w:rFonts w:hint="eastAsia"/>
        </w:rPr>
        <w:lastRenderedPageBreak/>
        <w:t>くるみ製本に関する補足事項</w:t>
      </w:r>
      <w:r w:rsidRPr="00CF7765">
        <w:rPr>
          <w:rFonts w:hint="eastAsia"/>
        </w:rPr>
        <w:t>(</w:t>
      </w:r>
      <w:r w:rsidRPr="00CF7765">
        <w:rPr>
          <w:rFonts w:hint="eastAsia"/>
        </w:rPr>
        <w:t>制限事項</w:t>
      </w:r>
      <w:r w:rsidRPr="00CF7765">
        <w:rPr>
          <w:rFonts w:hint="eastAsia"/>
        </w:rPr>
        <w:t>)</w:t>
      </w:r>
      <w:bookmarkEnd w:id="647"/>
      <w:bookmarkEnd w:id="648"/>
      <w:bookmarkEnd w:id="649"/>
      <w:bookmarkEnd w:id="650"/>
      <w:bookmarkEnd w:id="651"/>
      <w:bookmarkEnd w:id="652"/>
      <w:bookmarkEnd w:id="653"/>
      <w:bookmarkEnd w:id="654"/>
      <w:bookmarkEnd w:id="655"/>
    </w:p>
    <w:p w:rsidR="00FD3712" w:rsidRPr="00CF7765" w:rsidRDefault="00FD3712">
      <w:pPr>
        <w:pStyle w:val="aa"/>
      </w:pPr>
      <w:r w:rsidRPr="00CF7765">
        <w:rPr>
          <w:rFonts w:hint="eastAsia"/>
        </w:rPr>
        <w:t>以下に、くるみ製本機</w:t>
      </w:r>
      <w:r w:rsidRPr="00CF7765">
        <w:rPr>
          <w:rFonts w:hint="eastAsia"/>
        </w:rPr>
        <w:t>(Perfect Binder)</w:t>
      </w:r>
      <w:r w:rsidRPr="00CF7765">
        <w:rPr>
          <w:rFonts w:hint="eastAsia"/>
        </w:rPr>
        <w:t>に関する制限事項を記載する。</w:t>
      </w:r>
    </w:p>
    <w:p w:rsidR="00FD3712" w:rsidRPr="00CF7765" w:rsidRDefault="00FD3712">
      <w:pPr>
        <w:pStyle w:val="aa"/>
      </w:pPr>
    </w:p>
    <w:p w:rsidR="00FD3712" w:rsidRPr="00CF7765" w:rsidRDefault="00FD3712">
      <w:pPr>
        <w:pStyle w:val="aa"/>
      </w:pPr>
      <w:r w:rsidRPr="00CF7765">
        <w:rPr>
          <w:rFonts w:hint="eastAsia"/>
        </w:rPr>
        <w:t>仕上がりサイズとして指定可能なサイズには、以下の</w:t>
      </w:r>
      <w:r w:rsidRPr="00CF7765">
        <w:rPr>
          <w:rFonts w:hint="eastAsia"/>
        </w:rPr>
        <w:t>HW</w:t>
      </w:r>
      <w:r w:rsidRPr="00CF7765">
        <w:rPr>
          <w:rFonts w:hint="eastAsia"/>
        </w:rPr>
        <w:t>制限が存在する。</w:t>
      </w:r>
    </w:p>
    <w:p w:rsidR="00FD3712" w:rsidRPr="00CF7765" w:rsidRDefault="00FD3712">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9"/>
        <w:gridCol w:w="2569"/>
        <w:gridCol w:w="2569"/>
      </w:tblGrid>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p>
        </w:tc>
        <w:tc>
          <w:tcPr>
            <w:tcW w:w="5138" w:type="dxa"/>
            <w:gridSpan w:val="2"/>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 xml:space="preserve">仕上がりサイズ　</w:t>
            </w:r>
            <w:r w:rsidRPr="00CF7765">
              <w:rPr>
                <w:rFonts w:hint="eastAsia"/>
              </w:rPr>
              <w:t>(</w:t>
            </w:r>
            <w:r w:rsidRPr="00CF7765">
              <w:rPr>
                <w:rFonts w:hint="eastAsia"/>
              </w:rPr>
              <w:t>単位</w:t>
            </w:r>
            <w:r w:rsidRPr="00CF7765">
              <w:rPr>
                <w:rFonts w:hint="eastAsia"/>
              </w:rPr>
              <w:t>mm)</w:t>
            </w:r>
          </w:p>
        </w:tc>
      </w:tr>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断裁方向</w:t>
            </w:r>
          </w:p>
        </w:tc>
        <w:tc>
          <w:tcPr>
            <w:tcW w:w="256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短手</w:t>
            </w:r>
            <w:r w:rsidRPr="00CF7765">
              <w:rPr>
                <w:rFonts w:hint="eastAsia"/>
              </w:rPr>
              <w:t>(</w:t>
            </w:r>
            <w:r w:rsidRPr="00CF7765">
              <w:rPr>
                <w:rFonts w:hint="eastAsia"/>
              </w:rPr>
              <w:t>Ｘ</w:t>
            </w:r>
            <w:r w:rsidRPr="00CF7765">
              <w:rPr>
                <w:rFonts w:hint="eastAsia"/>
              </w:rPr>
              <w:t>)</w:t>
            </w:r>
          </w:p>
        </w:tc>
        <w:tc>
          <w:tcPr>
            <w:tcW w:w="256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長手</w:t>
            </w:r>
            <w:r w:rsidRPr="00CF7765">
              <w:rPr>
                <w:rFonts w:hint="eastAsia"/>
              </w:rPr>
              <w:t>(</w:t>
            </w:r>
            <w:r w:rsidRPr="00CF7765">
              <w:rPr>
                <w:rFonts w:hint="eastAsia"/>
              </w:rPr>
              <w:t>Ｙ</w:t>
            </w:r>
            <w:r w:rsidRPr="00CF7765">
              <w:rPr>
                <w:rFonts w:hint="eastAsia"/>
              </w:rPr>
              <w:t>)</w:t>
            </w:r>
          </w:p>
        </w:tc>
      </w:tr>
      <w:tr w:rsidR="00FD3712" w:rsidRPr="00CF7765">
        <w:trPr>
          <w:cantSplit/>
        </w:trPr>
        <w:tc>
          <w:tcPr>
            <w:tcW w:w="108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三方断裁</w:t>
            </w:r>
          </w:p>
        </w:tc>
        <w:tc>
          <w:tcPr>
            <w:tcW w:w="2569" w:type="dxa"/>
            <w:vMerge w:val="restart"/>
            <w:vAlign w:val="center"/>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148.0</w:t>
            </w:r>
            <w:r w:rsidRPr="00CF7765">
              <w:rPr>
                <w:rFonts w:hint="eastAsia"/>
                <w:b/>
                <w:bCs/>
              </w:rPr>
              <w:t>～</w:t>
            </w:r>
            <w:r w:rsidRPr="00CF7765">
              <w:rPr>
                <w:rFonts w:hint="eastAsia"/>
                <w:b/>
                <w:bCs/>
              </w:rPr>
              <w:t>216.0</w:t>
            </w:r>
          </w:p>
        </w:tc>
        <w:tc>
          <w:tcPr>
            <w:tcW w:w="2569" w:type="dxa"/>
            <w:vAlign w:val="center"/>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203.0</w:t>
            </w:r>
            <w:r w:rsidRPr="00CF7765">
              <w:rPr>
                <w:rFonts w:hint="eastAsia"/>
                <w:b/>
                <w:bCs/>
              </w:rPr>
              <w:t>～</w:t>
            </w:r>
            <w:r w:rsidRPr="00CF7765">
              <w:rPr>
                <w:rFonts w:hint="eastAsia"/>
                <w:b/>
                <w:bCs/>
              </w:rPr>
              <w:t>297.0</w:t>
            </w:r>
          </w:p>
        </w:tc>
      </w:tr>
      <w:tr w:rsidR="00FD3712" w:rsidRPr="00CF7765">
        <w:trPr>
          <w:cantSplit/>
        </w:trPr>
        <w:tc>
          <w:tcPr>
            <w:tcW w:w="108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小口断裁</w:t>
            </w:r>
          </w:p>
        </w:tc>
        <w:tc>
          <w:tcPr>
            <w:tcW w:w="2569" w:type="dxa"/>
            <w:vMerge/>
            <w:vAlign w:val="center"/>
          </w:tcPr>
          <w:p w:rsidR="00FD3712" w:rsidRPr="00CF7765" w:rsidRDefault="00FD3712">
            <w:pPr>
              <w:pStyle w:val="aa"/>
              <w:tabs>
                <w:tab w:val="clear" w:pos="567"/>
                <w:tab w:val="clear" w:pos="851"/>
                <w:tab w:val="clear" w:pos="1418"/>
                <w:tab w:val="clear" w:pos="1701"/>
                <w:tab w:val="left" w:pos="1380"/>
              </w:tabs>
              <w:ind w:left="0"/>
              <w:jc w:val="center"/>
              <w:rPr>
                <w:b/>
                <w:bCs/>
              </w:rPr>
            </w:pPr>
          </w:p>
        </w:tc>
        <w:tc>
          <w:tcPr>
            <w:tcW w:w="2569" w:type="dxa"/>
            <w:vMerge w:val="restart"/>
            <w:vAlign w:val="center"/>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257.0</w:t>
            </w:r>
            <w:r w:rsidRPr="00CF7765">
              <w:rPr>
                <w:rFonts w:hint="eastAsia"/>
                <w:b/>
                <w:bCs/>
              </w:rPr>
              <w:t>～</w:t>
            </w:r>
            <w:r w:rsidRPr="00CF7765">
              <w:rPr>
                <w:rFonts w:hint="eastAsia"/>
                <w:b/>
                <w:bCs/>
              </w:rPr>
              <w:t>297.0</w:t>
            </w:r>
          </w:p>
        </w:tc>
      </w:tr>
      <w:tr w:rsidR="00FD3712" w:rsidRPr="00CF7765">
        <w:trPr>
          <w:cantSplit/>
        </w:trPr>
        <w:tc>
          <w:tcPr>
            <w:tcW w:w="108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断裁無し</w:t>
            </w:r>
          </w:p>
        </w:tc>
        <w:tc>
          <w:tcPr>
            <w:tcW w:w="2569" w:type="dxa"/>
            <w:vAlign w:val="center"/>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182.0</w:t>
            </w:r>
            <w:r w:rsidRPr="00CF7765">
              <w:rPr>
                <w:rFonts w:hint="eastAsia"/>
                <w:b/>
                <w:bCs/>
              </w:rPr>
              <w:t>～</w:t>
            </w:r>
            <w:r w:rsidRPr="00CF7765">
              <w:rPr>
                <w:rFonts w:hint="eastAsia"/>
                <w:b/>
                <w:bCs/>
              </w:rPr>
              <w:t>216.0</w:t>
            </w:r>
          </w:p>
        </w:tc>
        <w:tc>
          <w:tcPr>
            <w:tcW w:w="2569" w:type="dxa"/>
            <w:vMerge/>
            <w:vAlign w:val="center"/>
          </w:tcPr>
          <w:p w:rsidR="00FD3712" w:rsidRPr="00CF7765" w:rsidRDefault="00FD3712">
            <w:pPr>
              <w:pStyle w:val="aa"/>
              <w:tabs>
                <w:tab w:val="clear" w:pos="567"/>
                <w:tab w:val="clear" w:pos="851"/>
                <w:tab w:val="clear" w:pos="1418"/>
                <w:tab w:val="clear" w:pos="1701"/>
                <w:tab w:val="left" w:pos="1380"/>
              </w:tabs>
              <w:ind w:left="0"/>
              <w:jc w:val="center"/>
              <w:rPr>
                <w:b/>
                <w:bCs/>
              </w:rPr>
            </w:pPr>
          </w:p>
        </w:tc>
      </w:tr>
    </w:tbl>
    <w:p w:rsidR="004F069A" w:rsidRPr="00CF7765" w:rsidRDefault="004F069A" w:rsidP="004F069A">
      <w:pPr>
        <w:pStyle w:val="aa"/>
        <w:tabs>
          <w:tab w:val="clear" w:pos="567"/>
          <w:tab w:val="clear" w:pos="851"/>
          <w:tab w:val="clear" w:pos="1418"/>
          <w:tab w:val="clear" w:pos="1701"/>
          <w:tab w:val="left" w:pos="1985"/>
        </w:tabs>
        <w:ind w:left="1985"/>
      </w:pPr>
      <w:r w:rsidRPr="00CF7765">
        <w:rPr>
          <w:rFonts w:hint="eastAsia"/>
        </w:rPr>
        <w:t>表</w:t>
      </w:r>
      <w:r w:rsidRPr="00CF7765">
        <w:rPr>
          <w:rFonts w:hint="eastAsia"/>
        </w:rPr>
        <w:t xml:space="preserve">5-1-5-1 </w:t>
      </w:r>
      <w:r w:rsidRPr="00CF7765">
        <w:rPr>
          <w:rFonts w:hint="eastAsia"/>
        </w:rPr>
        <w:t>仕上がりサイズに関する</w:t>
      </w:r>
      <w:r w:rsidRPr="00CF7765">
        <w:rPr>
          <w:rFonts w:hint="eastAsia"/>
        </w:rPr>
        <w:t>HW</w:t>
      </w:r>
      <w:r w:rsidRPr="00CF7765">
        <w:rPr>
          <w:rFonts w:hint="eastAsia"/>
        </w:rPr>
        <w:t>制限</w:t>
      </w:r>
    </w:p>
    <w:p w:rsidR="00FD3712" w:rsidRPr="00CF7765" w:rsidRDefault="00FD3712">
      <w:pPr>
        <w:pStyle w:val="aa"/>
      </w:pPr>
    </w:p>
    <w:p w:rsidR="00FD3712" w:rsidRPr="00CF7765" w:rsidRDefault="00FD3712">
      <w:pPr>
        <w:pStyle w:val="aa"/>
      </w:pPr>
      <w:r w:rsidRPr="00CF7765">
        <w:rPr>
          <w:rFonts w:hint="eastAsia"/>
        </w:rPr>
        <w:t>断裁幅として、以下の</w:t>
      </w:r>
      <w:r w:rsidRPr="00CF7765">
        <w:rPr>
          <w:rFonts w:hint="eastAsia"/>
        </w:rPr>
        <w:t>HW</w:t>
      </w:r>
      <w:r w:rsidRPr="00CF7765">
        <w:rPr>
          <w:rFonts w:hint="eastAsia"/>
        </w:rPr>
        <w:t>制限が存在する。</w:t>
      </w:r>
    </w:p>
    <w:p w:rsidR="00FD3712" w:rsidRPr="00CF7765" w:rsidRDefault="00FD3712">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9"/>
        <w:gridCol w:w="2570"/>
        <w:gridCol w:w="2569"/>
      </w:tblGrid>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p>
        </w:tc>
        <w:tc>
          <w:tcPr>
            <w:tcW w:w="5139" w:type="dxa"/>
            <w:gridSpan w:val="2"/>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 xml:space="preserve">断裁方向　</w:t>
            </w:r>
            <w:r w:rsidRPr="00CF7765">
              <w:rPr>
                <w:rFonts w:hint="eastAsia"/>
              </w:rPr>
              <w:t>(</w:t>
            </w:r>
            <w:r w:rsidRPr="00CF7765">
              <w:rPr>
                <w:rFonts w:hint="eastAsia"/>
              </w:rPr>
              <w:t>単位</w:t>
            </w:r>
            <w:r w:rsidRPr="00CF7765">
              <w:rPr>
                <w:rFonts w:hint="eastAsia"/>
              </w:rPr>
              <w:t>0.1mm)</w:t>
            </w:r>
          </w:p>
        </w:tc>
      </w:tr>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p>
        </w:tc>
        <w:tc>
          <w:tcPr>
            <w:tcW w:w="2570"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小口</w:t>
            </w:r>
          </w:p>
        </w:tc>
        <w:tc>
          <w:tcPr>
            <w:tcW w:w="256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天辺・地辺</w:t>
            </w:r>
          </w:p>
        </w:tc>
      </w:tr>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制限</w:t>
            </w:r>
          </w:p>
        </w:tc>
        <w:tc>
          <w:tcPr>
            <w:tcW w:w="2570" w:type="dxa"/>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7.0</w:t>
            </w:r>
            <w:r w:rsidRPr="00CF7765">
              <w:rPr>
                <w:rFonts w:hint="eastAsia"/>
                <w:b/>
                <w:bCs/>
              </w:rPr>
              <w:t>～</w:t>
            </w:r>
            <w:r w:rsidRPr="00CF7765">
              <w:rPr>
                <w:rFonts w:hint="eastAsia"/>
                <w:b/>
                <w:bCs/>
              </w:rPr>
              <w:t>34.0</w:t>
            </w:r>
          </w:p>
        </w:tc>
        <w:tc>
          <w:tcPr>
            <w:tcW w:w="2569" w:type="dxa"/>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7.0</w:t>
            </w:r>
            <w:r w:rsidRPr="00CF7765">
              <w:rPr>
                <w:rFonts w:hint="eastAsia"/>
                <w:b/>
                <w:bCs/>
              </w:rPr>
              <w:t>～</w:t>
            </w:r>
            <w:r w:rsidRPr="00CF7765">
              <w:rPr>
                <w:rFonts w:hint="eastAsia"/>
                <w:b/>
                <w:bCs/>
              </w:rPr>
              <w:t>27.0</w:t>
            </w:r>
          </w:p>
        </w:tc>
      </w:tr>
    </w:tbl>
    <w:p w:rsidR="004F069A" w:rsidRPr="00CF7765" w:rsidRDefault="004F069A" w:rsidP="004F069A">
      <w:pPr>
        <w:pStyle w:val="aa"/>
        <w:tabs>
          <w:tab w:val="clear" w:pos="567"/>
          <w:tab w:val="clear" w:pos="851"/>
          <w:tab w:val="clear" w:pos="1418"/>
          <w:tab w:val="clear" w:pos="1701"/>
          <w:tab w:val="left" w:pos="1985"/>
        </w:tabs>
        <w:ind w:left="1985"/>
      </w:pPr>
      <w:r w:rsidRPr="00CF7765">
        <w:rPr>
          <w:rFonts w:hint="eastAsia"/>
        </w:rPr>
        <w:t>表</w:t>
      </w:r>
      <w:r w:rsidRPr="00CF7765">
        <w:rPr>
          <w:rFonts w:hint="eastAsia"/>
        </w:rPr>
        <w:t xml:space="preserve">5-1-5-2 </w:t>
      </w:r>
      <w:r w:rsidRPr="00CF7765">
        <w:rPr>
          <w:rFonts w:hint="eastAsia"/>
        </w:rPr>
        <w:t>断裁幅に関する</w:t>
      </w:r>
      <w:r w:rsidRPr="00CF7765">
        <w:rPr>
          <w:rFonts w:hint="eastAsia"/>
        </w:rPr>
        <w:t>HW</w:t>
      </w:r>
      <w:r w:rsidRPr="00CF7765">
        <w:rPr>
          <w:rFonts w:hint="eastAsia"/>
        </w:rPr>
        <w:t>制限</w:t>
      </w:r>
    </w:p>
    <w:p w:rsidR="00FD3712" w:rsidRPr="00CF7765" w:rsidRDefault="00FD3712">
      <w:pPr>
        <w:pStyle w:val="aa"/>
      </w:pPr>
    </w:p>
    <w:p w:rsidR="004F069A" w:rsidRPr="00CF7765" w:rsidRDefault="004F069A" w:rsidP="004F069A">
      <w:pPr>
        <w:pStyle w:val="aa"/>
      </w:pPr>
      <w:r w:rsidRPr="00CF7765">
        <w:rPr>
          <w:rFonts w:hint="eastAsia"/>
        </w:rPr>
        <w:t>断裁幅として、仕上がりサイズ調整および断裁位置調整を反映させた場合、以下の</w:t>
      </w:r>
      <w:r w:rsidRPr="00CF7765">
        <w:rPr>
          <w:rFonts w:hint="eastAsia"/>
        </w:rPr>
        <w:t>HW</w:t>
      </w:r>
      <w:r w:rsidRPr="00CF7765">
        <w:rPr>
          <w:rFonts w:hint="eastAsia"/>
        </w:rPr>
        <w:t>制限が存在する。</w:t>
      </w:r>
    </w:p>
    <w:p w:rsidR="004F069A" w:rsidRPr="00CF7765" w:rsidRDefault="004F069A">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9"/>
        <w:gridCol w:w="2570"/>
        <w:gridCol w:w="2569"/>
      </w:tblGrid>
      <w:tr w:rsidR="00CA2720" w:rsidRPr="00CF7765" w:rsidTr="004F069A">
        <w:trPr>
          <w:cantSplit/>
        </w:trPr>
        <w:tc>
          <w:tcPr>
            <w:tcW w:w="1089" w:type="dxa"/>
            <w:tcBorders>
              <w:bottom w:val="single" w:sz="4" w:space="0" w:color="auto"/>
            </w:tcBorders>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right"/>
            </w:pPr>
          </w:p>
        </w:tc>
        <w:tc>
          <w:tcPr>
            <w:tcW w:w="5139" w:type="dxa"/>
            <w:gridSpan w:val="2"/>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center"/>
            </w:pPr>
            <w:r w:rsidRPr="00CF7765">
              <w:rPr>
                <w:rFonts w:hint="eastAsia"/>
              </w:rPr>
              <w:t xml:space="preserve">断裁方向　</w:t>
            </w:r>
            <w:r w:rsidRPr="00CF7765">
              <w:rPr>
                <w:rFonts w:hint="eastAsia"/>
              </w:rPr>
              <w:t>(</w:t>
            </w:r>
            <w:r w:rsidRPr="00CF7765">
              <w:rPr>
                <w:rFonts w:hint="eastAsia"/>
              </w:rPr>
              <w:t>単位</w:t>
            </w:r>
            <w:r w:rsidRPr="00CF7765">
              <w:rPr>
                <w:rFonts w:hint="eastAsia"/>
              </w:rPr>
              <w:t>0.1mm)</w:t>
            </w:r>
          </w:p>
        </w:tc>
      </w:tr>
      <w:tr w:rsidR="00CA2720" w:rsidRPr="00CF7765" w:rsidTr="004F069A">
        <w:trPr>
          <w:cantSplit/>
        </w:trPr>
        <w:tc>
          <w:tcPr>
            <w:tcW w:w="1089" w:type="dxa"/>
            <w:tcBorders>
              <w:bottom w:val="single" w:sz="4" w:space="0" w:color="auto"/>
            </w:tcBorders>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right"/>
            </w:pPr>
          </w:p>
        </w:tc>
        <w:tc>
          <w:tcPr>
            <w:tcW w:w="2570" w:type="dxa"/>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center"/>
            </w:pPr>
            <w:r w:rsidRPr="00CF7765">
              <w:rPr>
                <w:rFonts w:hint="eastAsia"/>
              </w:rPr>
              <w:t>小口</w:t>
            </w:r>
          </w:p>
        </w:tc>
        <w:tc>
          <w:tcPr>
            <w:tcW w:w="2569" w:type="dxa"/>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center"/>
            </w:pPr>
            <w:r w:rsidRPr="00CF7765">
              <w:rPr>
                <w:rFonts w:hint="eastAsia"/>
              </w:rPr>
              <w:t>天辺・地辺</w:t>
            </w:r>
          </w:p>
        </w:tc>
      </w:tr>
      <w:tr w:rsidR="00CA2720" w:rsidRPr="00CF7765" w:rsidTr="004F069A">
        <w:trPr>
          <w:cantSplit/>
        </w:trPr>
        <w:tc>
          <w:tcPr>
            <w:tcW w:w="1089" w:type="dxa"/>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right"/>
            </w:pPr>
            <w:r w:rsidRPr="00CF7765">
              <w:rPr>
                <w:rFonts w:hint="eastAsia"/>
              </w:rPr>
              <w:t>三方断裁</w:t>
            </w:r>
          </w:p>
        </w:tc>
        <w:tc>
          <w:tcPr>
            <w:tcW w:w="2570" w:type="dxa"/>
            <w:vMerge w:val="restart"/>
            <w:vAlign w:val="center"/>
          </w:tcPr>
          <w:p w:rsidR="00CA2720" w:rsidRPr="00CF7765" w:rsidRDefault="00CA2720" w:rsidP="004F069A">
            <w:pPr>
              <w:pStyle w:val="aa"/>
              <w:tabs>
                <w:tab w:val="clear" w:pos="567"/>
                <w:tab w:val="clear" w:pos="851"/>
                <w:tab w:val="clear" w:pos="1418"/>
                <w:tab w:val="clear" w:pos="1701"/>
                <w:tab w:val="left" w:pos="1380"/>
              </w:tabs>
              <w:ind w:left="0"/>
              <w:jc w:val="center"/>
              <w:rPr>
                <w:b/>
                <w:bCs/>
              </w:rPr>
            </w:pPr>
            <w:r w:rsidRPr="00CF7765">
              <w:rPr>
                <w:rFonts w:hint="eastAsia"/>
                <w:b/>
                <w:bCs/>
              </w:rPr>
              <w:t>6.0</w:t>
            </w:r>
            <w:r w:rsidRPr="00CF7765">
              <w:rPr>
                <w:rFonts w:hint="eastAsia"/>
                <w:b/>
                <w:bCs/>
              </w:rPr>
              <w:t>～</w:t>
            </w:r>
            <w:r w:rsidRPr="00CF7765">
              <w:rPr>
                <w:rFonts w:hint="eastAsia"/>
                <w:b/>
                <w:bCs/>
              </w:rPr>
              <w:t>35.0</w:t>
            </w:r>
          </w:p>
        </w:tc>
        <w:tc>
          <w:tcPr>
            <w:tcW w:w="2569" w:type="dxa"/>
            <w:vAlign w:val="center"/>
          </w:tcPr>
          <w:p w:rsidR="00CA2720" w:rsidRPr="00CF7765" w:rsidRDefault="00CA2720" w:rsidP="004F069A">
            <w:pPr>
              <w:pStyle w:val="aa"/>
              <w:tabs>
                <w:tab w:val="clear" w:pos="567"/>
                <w:tab w:val="clear" w:pos="851"/>
                <w:tab w:val="clear" w:pos="1418"/>
                <w:tab w:val="clear" w:pos="1701"/>
                <w:tab w:val="left" w:pos="1380"/>
              </w:tabs>
              <w:ind w:left="0"/>
              <w:jc w:val="center"/>
              <w:rPr>
                <w:b/>
                <w:bCs/>
              </w:rPr>
            </w:pPr>
            <w:r w:rsidRPr="00CF7765">
              <w:rPr>
                <w:rFonts w:hint="eastAsia"/>
                <w:b/>
                <w:bCs/>
              </w:rPr>
              <w:t>6.0</w:t>
            </w:r>
            <w:r w:rsidRPr="00CF7765">
              <w:rPr>
                <w:rFonts w:hint="eastAsia"/>
                <w:b/>
                <w:bCs/>
              </w:rPr>
              <w:t>～</w:t>
            </w:r>
            <w:r w:rsidRPr="00CF7765">
              <w:rPr>
                <w:rFonts w:hint="eastAsia"/>
                <w:b/>
                <w:bCs/>
              </w:rPr>
              <w:t>28.0</w:t>
            </w:r>
          </w:p>
        </w:tc>
      </w:tr>
      <w:tr w:rsidR="00CA2720" w:rsidRPr="00CF7765" w:rsidTr="004F069A">
        <w:trPr>
          <w:cantSplit/>
        </w:trPr>
        <w:tc>
          <w:tcPr>
            <w:tcW w:w="1089" w:type="dxa"/>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right"/>
            </w:pPr>
            <w:r w:rsidRPr="00CF7765">
              <w:rPr>
                <w:rFonts w:hint="eastAsia"/>
              </w:rPr>
              <w:t>小口断裁</w:t>
            </w:r>
          </w:p>
        </w:tc>
        <w:tc>
          <w:tcPr>
            <w:tcW w:w="2570" w:type="dxa"/>
            <w:vMerge/>
            <w:vAlign w:val="center"/>
          </w:tcPr>
          <w:p w:rsidR="00CA2720" w:rsidRPr="00CF7765" w:rsidRDefault="00CA2720" w:rsidP="004F069A">
            <w:pPr>
              <w:pStyle w:val="aa"/>
              <w:tabs>
                <w:tab w:val="clear" w:pos="567"/>
                <w:tab w:val="clear" w:pos="851"/>
                <w:tab w:val="clear" w:pos="1418"/>
                <w:tab w:val="clear" w:pos="1701"/>
                <w:tab w:val="left" w:pos="1380"/>
              </w:tabs>
              <w:ind w:left="0"/>
              <w:jc w:val="center"/>
              <w:rPr>
                <w:b/>
                <w:bCs/>
              </w:rPr>
            </w:pPr>
          </w:p>
        </w:tc>
        <w:tc>
          <w:tcPr>
            <w:tcW w:w="2569" w:type="dxa"/>
            <w:vMerge w:val="restart"/>
            <w:vAlign w:val="center"/>
          </w:tcPr>
          <w:p w:rsidR="00CA2720" w:rsidRPr="00CF7765" w:rsidRDefault="00CA2720" w:rsidP="004F069A">
            <w:pPr>
              <w:pStyle w:val="aa"/>
              <w:tabs>
                <w:tab w:val="clear" w:pos="567"/>
                <w:tab w:val="clear" w:pos="851"/>
                <w:tab w:val="clear" w:pos="1418"/>
                <w:tab w:val="clear" w:pos="1701"/>
                <w:tab w:val="left" w:pos="1380"/>
              </w:tabs>
              <w:ind w:left="0"/>
              <w:jc w:val="center"/>
              <w:rPr>
                <w:b/>
                <w:bCs/>
              </w:rPr>
            </w:pPr>
            <w:r w:rsidRPr="00CF7765">
              <w:rPr>
                <w:rFonts w:hint="eastAsia"/>
                <w:b/>
                <w:bCs/>
              </w:rPr>
              <w:t>0.0</w:t>
            </w:r>
          </w:p>
        </w:tc>
      </w:tr>
      <w:tr w:rsidR="00CA2720" w:rsidRPr="00CF7765" w:rsidTr="004F069A">
        <w:trPr>
          <w:cantSplit/>
        </w:trPr>
        <w:tc>
          <w:tcPr>
            <w:tcW w:w="1089" w:type="dxa"/>
            <w:shd w:val="clear" w:color="auto" w:fill="00FFFF"/>
          </w:tcPr>
          <w:p w:rsidR="00CA2720" w:rsidRPr="00CF7765" w:rsidRDefault="00CA2720" w:rsidP="004F069A">
            <w:pPr>
              <w:pStyle w:val="aa"/>
              <w:tabs>
                <w:tab w:val="clear" w:pos="567"/>
                <w:tab w:val="clear" w:pos="851"/>
                <w:tab w:val="clear" w:pos="1418"/>
                <w:tab w:val="clear" w:pos="1701"/>
                <w:tab w:val="left" w:pos="1380"/>
              </w:tabs>
              <w:ind w:left="0"/>
              <w:jc w:val="right"/>
            </w:pPr>
            <w:r w:rsidRPr="00CF7765">
              <w:rPr>
                <w:rFonts w:hint="eastAsia"/>
              </w:rPr>
              <w:t>断裁無し</w:t>
            </w:r>
          </w:p>
        </w:tc>
        <w:tc>
          <w:tcPr>
            <w:tcW w:w="2570" w:type="dxa"/>
            <w:vAlign w:val="center"/>
          </w:tcPr>
          <w:p w:rsidR="00CA2720" w:rsidRPr="00CF7765" w:rsidRDefault="00CA2720" w:rsidP="004F069A">
            <w:pPr>
              <w:pStyle w:val="aa"/>
              <w:tabs>
                <w:tab w:val="clear" w:pos="567"/>
                <w:tab w:val="clear" w:pos="851"/>
                <w:tab w:val="clear" w:pos="1418"/>
                <w:tab w:val="clear" w:pos="1701"/>
                <w:tab w:val="left" w:pos="1380"/>
              </w:tabs>
              <w:ind w:left="0"/>
              <w:jc w:val="center"/>
              <w:rPr>
                <w:bCs/>
              </w:rPr>
            </w:pPr>
            <w:r w:rsidRPr="00CF7765">
              <w:rPr>
                <w:rFonts w:hint="eastAsia"/>
                <w:b/>
                <w:bCs/>
              </w:rPr>
              <w:t>0.0</w:t>
            </w:r>
          </w:p>
        </w:tc>
        <w:tc>
          <w:tcPr>
            <w:tcW w:w="2569" w:type="dxa"/>
            <w:vMerge/>
            <w:vAlign w:val="center"/>
          </w:tcPr>
          <w:p w:rsidR="00CA2720" w:rsidRPr="00CF7765" w:rsidRDefault="00CA2720" w:rsidP="004F069A">
            <w:pPr>
              <w:pStyle w:val="aa"/>
              <w:tabs>
                <w:tab w:val="clear" w:pos="567"/>
                <w:tab w:val="clear" w:pos="851"/>
                <w:tab w:val="clear" w:pos="1418"/>
                <w:tab w:val="clear" w:pos="1701"/>
                <w:tab w:val="left" w:pos="1380"/>
              </w:tabs>
              <w:ind w:left="0"/>
              <w:jc w:val="center"/>
              <w:rPr>
                <w:b/>
                <w:bCs/>
              </w:rPr>
            </w:pPr>
          </w:p>
        </w:tc>
      </w:tr>
    </w:tbl>
    <w:p w:rsidR="004F069A" w:rsidRPr="00CF7765" w:rsidRDefault="004F069A" w:rsidP="004F069A">
      <w:pPr>
        <w:pStyle w:val="aa"/>
        <w:tabs>
          <w:tab w:val="clear" w:pos="567"/>
          <w:tab w:val="clear" w:pos="851"/>
          <w:tab w:val="clear" w:pos="1418"/>
          <w:tab w:val="clear" w:pos="1701"/>
          <w:tab w:val="left" w:pos="1985"/>
        </w:tabs>
        <w:ind w:left="1985"/>
      </w:pPr>
      <w:r w:rsidRPr="00CF7765">
        <w:rPr>
          <w:rFonts w:hint="eastAsia"/>
        </w:rPr>
        <w:t>表</w:t>
      </w:r>
      <w:r w:rsidRPr="00CF7765">
        <w:rPr>
          <w:rFonts w:hint="eastAsia"/>
        </w:rPr>
        <w:t xml:space="preserve">5-1-5-3 </w:t>
      </w:r>
      <w:r w:rsidRPr="00CF7765">
        <w:rPr>
          <w:rFonts w:hint="eastAsia"/>
        </w:rPr>
        <w:t>調整値を含んだ場合の断裁幅に関する</w:t>
      </w:r>
      <w:r w:rsidRPr="00CF7765">
        <w:rPr>
          <w:rFonts w:hint="eastAsia"/>
        </w:rPr>
        <w:t>HW</w:t>
      </w:r>
      <w:r w:rsidRPr="00CF7765">
        <w:rPr>
          <w:rFonts w:hint="eastAsia"/>
        </w:rPr>
        <w:t>制限</w:t>
      </w:r>
    </w:p>
    <w:p w:rsidR="004F069A" w:rsidRPr="00CF7765" w:rsidRDefault="004F069A" w:rsidP="00CA2720">
      <w:pPr>
        <w:pStyle w:val="aa"/>
        <w:tabs>
          <w:tab w:val="clear" w:pos="567"/>
        </w:tabs>
        <w:ind w:left="905"/>
      </w:pPr>
    </w:p>
    <w:p w:rsidR="00CA2720" w:rsidRPr="00CF7765" w:rsidRDefault="00CA2720" w:rsidP="00CA2720">
      <w:pPr>
        <w:pStyle w:val="aa"/>
        <w:tabs>
          <w:tab w:val="clear" w:pos="567"/>
        </w:tabs>
        <w:ind w:left="905"/>
      </w:pPr>
      <w:r w:rsidRPr="00CF7765">
        <w:rPr>
          <w:rFonts w:hint="eastAsia"/>
        </w:rPr>
        <w:t>なお、調整値を反映させた結果、範囲外になった場合は、制限範囲内まで調整値を反映させる。</w:t>
      </w:r>
      <w:r w:rsidRPr="00CF7765">
        <w:rPr>
          <w:rFonts w:hint="eastAsia"/>
        </w:rPr>
        <w:t>(</w:t>
      </w:r>
      <w:r w:rsidRPr="00CF7765">
        <w:rPr>
          <w:rFonts w:hint="eastAsia"/>
        </w:rPr>
        <w:t>補足</w:t>
      </w:r>
      <w:r w:rsidRPr="00CF7765">
        <w:rPr>
          <w:rFonts w:hint="eastAsia"/>
        </w:rPr>
        <w:t>-1</w:t>
      </w:r>
      <w:r w:rsidRPr="00CF7765">
        <w:rPr>
          <w:rFonts w:hint="eastAsia"/>
        </w:rPr>
        <w:t>参照</w:t>
      </w:r>
      <w:r w:rsidRPr="00CF7765">
        <w:rPr>
          <w:rFonts w:hint="eastAsia"/>
        </w:rPr>
        <w:t>)</w:t>
      </w:r>
    </w:p>
    <w:p w:rsidR="00CA2720" w:rsidRPr="00CF7765" w:rsidRDefault="00CA2720">
      <w:pPr>
        <w:pStyle w:val="aa"/>
      </w:pPr>
    </w:p>
    <w:p w:rsidR="00FD3712" w:rsidRPr="00CF7765" w:rsidRDefault="00FD3712">
      <w:pPr>
        <w:pStyle w:val="aa"/>
      </w:pPr>
      <w:r w:rsidRPr="00CF7765">
        <w:rPr>
          <w:rFonts w:hint="eastAsia"/>
        </w:rPr>
        <w:t>中紙サイズとして指定可能なサイズには、以下の</w:t>
      </w:r>
      <w:r w:rsidRPr="00CF7765">
        <w:rPr>
          <w:rFonts w:hint="eastAsia"/>
        </w:rPr>
        <w:t>HW</w:t>
      </w:r>
      <w:r w:rsidRPr="00CF7765">
        <w:rPr>
          <w:rFonts w:hint="eastAsia"/>
        </w:rPr>
        <w:t>制限が存在する。</w:t>
      </w:r>
    </w:p>
    <w:p w:rsidR="00FD3712" w:rsidRPr="00CF7765" w:rsidRDefault="00FD3712">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9"/>
        <w:gridCol w:w="2569"/>
        <w:gridCol w:w="2569"/>
        <w:gridCol w:w="2569"/>
      </w:tblGrid>
      <w:tr w:rsidR="004F069A" w:rsidRPr="00CF7765" w:rsidTr="004F069A">
        <w:trPr>
          <w:cantSplit/>
        </w:trPr>
        <w:tc>
          <w:tcPr>
            <w:tcW w:w="1089" w:type="dxa"/>
            <w:tcBorders>
              <w:bottom w:val="single" w:sz="4" w:space="0" w:color="auto"/>
            </w:tcBorders>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p>
        </w:tc>
        <w:tc>
          <w:tcPr>
            <w:tcW w:w="2569"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center"/>
            </w:pPr>
            <w:r w:rsidRPr="00CF7765">
              <w:rPr>
                <w:rFonts w:hint="eastAsia"/>
              </w:rPr>
              <w:t xml:space="preserve">中紙サイズ　</w:t>
            </w:r>
            <w:r w:rsidRPr="00CF7765">
              <w:rPr>
                <w:rFonts w:hint="eastAsia"/>
              </w:rPr>
              <w:t>(</w:t>
            </w:r>
            <w:r w:rsidRPr="00CF7765">
              <w:rPr>
                <w:rFonts w:hint="eastAsia"/>
              </w:rPr>
              <w:t>単位</w:t>
            </w:r>
            <w:r w:rsidRPr="00CF7765">
              <w:rPr>
                <w:rFonts w:hint="eastAsia"/>
              </w:rPr>
              <w:t>mm)</w:t>
            </w:r>
          </w:p>
        </w:tc>
        <w:tc>
          <w:tcPr>
            <w:tcW w:w="2569"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center"/>
            </w:pPr>
          </w:p>
        </w:tc>
        <w:tc>
          <w:tcPr>
            <w:tcW w:w="2569" w:type="dxa"/>
            <w:tcBorders>
              <w:top w:val="nil"/>
              <w:bottom w:val="nil"/>
              <w:right w:val="nil"/>
            </w:tcBorders>
            <w:shd w:val="clear" w:color="auto" w:fill="00FFFF"/>
          </w:tcPr>
          <w:p w:rsidR="004F069A" w:rsidRPr="00CF7765" w:rsidRDefault="004F069A">
            <w:pPr>
              <w:pStyle w:val="aa"/>
              <w:tabs>
                <w:tab w:val="clear" w:pos="567"/>
                <w:tab w:val="clear" w:pos="851"/>
                <w:tab w:val="clear" w:pos="1418"/>
                <w:tab w:val="clear" w:pos="1701"/>
                <w:tab w:val="left" w:pos="1380"/>
              </w:tabs>
              <w:ind w:left="0"/>
              <w:jc w:val="center"/>
            </w:pPr>
          </w:p>
        </w:tc>
      </w:tr>
      <w:tr w:rsidR="004F069A" w:rsidRPr="00CF7765" w:rsidTr="004F069A">
        <w:trPr>
          <w:cantSplit/>
        </w:trPr>
        <w:tc>
          <w:tcPr>
            <w:tcW w:w="1089" w:type="dxa"/>
            <w:tcBorders>
              <w:bottom w:val="single" w:sz="4" w:space="0" w:color="auto"/>
            </w:tcBorders>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断裁方向</w:t>
            </w:r>
          </w:p>
        </w:tc>
        <w:tc>
          <w:tcPr>
            <w:tcW w:w="2569" w:type="dxa"/>
            <w:tcBorders>
              <w:bottom w:val="single" w:sz="4" w:space="0" w:color="auto"/>
            </w:tcBorders>
            <w:shd w:val="clear" w:color="auto" w:fill="00FFFF"/>
          </w:tcPr>
          <w:p w:rsidR="004F069A" w:rsidRPr="00CF7765" w:rsidRDefault="004F069A">
            <w:pPr>
              <w:pStyle w:val="aa"/>
              <w:tabs>
                <w:tab w:val="clear" w:pos="567"/>
                <w:tab w:val="clear" w:pos="851"/>
                <w:tab w:val="clear" w:pos="1418"/>
                <w:tab w:val="clear" w:pos="1701"/>
                <w:tab w:val="left" w:pos="1380"/>
              </w:tabs>
              <w:ind w:left="0"/>
              <w:jc w:val="center"/>
            </w:pPr>
            <w:r w:rsidRPr="00CF7765">
              <w:rPr>
                <w:rFonts w:hint="eastAsia"/>
              </w:rPr>
              <w:t>短手</w:t>
            </w:r>
            <w:r w:rsidRPr="00CF7765">
              <w:rPr>
                <w:rFonts w:hint="eastAsia"/>
              </w:rPr>
              <w:t>(X1)</w:t>
            </w:r>
          </w:p>
        </w:tc>
        <w:tc>
          <w:tcPr>
            <w:tcW w:w="2569" w:type="dxa"/>
            <w:tcBorders>
              <w:bottom w:val="single" w:sz="4" w:space="0" w:color="auto"/>
            </w:tcBorders>
            <w:shd w:val="clear" w:color="auto" w:fill="00FFFF"/>
          </w:tcPr>
          <w:p w:rsidR="004F069A" w:rsidRPr="00CF7765" w:rsidRDefault="004F069A">
            <w:pPr>
              <w:pStyle w:val="aa"/>
              <w:tabs>
                <w:tab w:val="clear" w:pos="567"/>
                <w:tab w:val="clear" w:pos="851"/>
                <w:tab w:val="clear" w:pos="1418"/>
                <w:tab w:val="clear" w:pos="1701"/>
                <w:tab w:val="left" w:pos="1380"/>
              </w:tabs>
              <w:ind w:left="0"/>
              <w:jc w:val="center"/>
            </w:pPr>
            <w:r w:rsidRPr="00CF7765">
              <w:rPr>
                <w:rFonts w:hint="eastAsia"/>
              </w:rPr>
              <w:t>長手</w:t>
            </w:r>
            <w:r w:rsidRPr="00CF7765">
              <w:rPr>
                <w:rFonts w:hint="eastAsia"/>
              </w:rPr>
              <w:t>(Y1)</w:t>
            </w:r>
          </w:p>
        </w:tc>
        <w:tc>
          <w:tcPr>
            <w:tcW w:w="2569" w:type="dxa"/>
            <w:tcBorders>
              <w:top w:val="nil"/>
              <w:bottom w:val="nil"/>
              <w:right w:val="nil"/>
            </w:tcBorders>
            <w:shd w:val="clear" w:color="auto" w:fill="00FFFF"/>
          </w:tcPr>
          <w:p w:rsidR="004F069A" w:rsidRPr="00CF7765" w:rsidRDefault="004F069A">
            <w:pPr>
              <w:pStyle w:val="aa"/>
              <w:tabs>
                <w:tab w:val="clear" w:pos="567"/>
                <w:tab w:val="clear" w:pos="851"/>
                <w:tab w:val="clear" w:pos="1418"/>
                <w:tab w:val="clear" w:pos="1701"/>
                <w:tab w:val="left" w:pos="1380"/>
              </w:tabs>
              <w:ind w:left="0"/>
              <w:jc w:val="center"/>
            </w:pPr>
          </w:p>
        </w:tc>
      </w:tr>
      <w:tr w:rsidR="004F069A" w:rsidRPr="00CF7765" w:rsidTr="004F069A">
        <w:trPr>
          <w:cantSplit/>
        </w:trPr>
        <w:tc>
          <w:tcPr>
            <w:tcW w:w="1089" w:type="dxa"/>
            <w:tcBorders>
              <w:bottom w:val="single" w:sz="4" w:space="0" w:color="auto"/>
            </w:tcBorders>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純粋な制限</w:t>
            </w:r>
          </w:p>
        </w:tc>
        <w:tc>
          <w:tcPr>
            <w:tcW w:w="2569" w:type="dxa"/>
          </w:tcPr>
          <w:p w:rsidR="004F069A" w:rsidRPr="00CF7765" w:rsidRDefault="004F069A">
            <w:pPr>
              <w:pStyle w:val="aa"/>
              <w:tabs>
                <w:tab w:val="clear" w:pos="567"/>
                <w:tab w:val="clear" w:pos="851"/>
                <w:tab w:val="clear" w:pos="1418"/>
                <w:tab w:val="clear" w:pos="1701"/>
                <w:tab w:val="left" w:pos="1380"/>
              </w:tabs>
              <w:ind w:left="0"/>
              <w:jc w:val="center"/>
              <w:rPr>
                <w:b/>
                <w:bCs/>
              </w:rPr>
            </w:pPr>
            <w:r w:rsidRPr="00CF7765">
              <w:rPr>
                <w:rFonts w:hint="eastAsia"/>
                <w:b/>
                <w:bCs/>
              </w:rPr>
              <w:t>182.0</w:t>
            </w:r>
            <w:r w:rsidRPr="00CF7765">
              <w:rPr>
                <w:rFonts w:hint="eastAsia"/>
                <w:b/>
                <w:bCs/>
              </w:rPr>
              <w:t>～</w:t>
            </w:r>
            <w:r w:rsidRPr="00CF7765">
              <w:rPr>
                <w:rFonts w:hint="eastAsia"/>
                <w:b/>
                <w:bCs/>
              </w:rPr>
              <w:t>229.0</w:t>
            </w:r>
          </w:p>
        </w:tc>
        <w:tc>
          <w:tcPr>
            <w:tcW w:w="2569" w:type="dxa"/>
          </w:tcPr>
          <w:p w:rsidR="004F069A" w:rsidRPr="00CF7765" w:rsidRDefault="004F069A">
            <w:pPr>
              <w:pStyle w:val="aa"/>
              <w:tabs>
                <w:tab w:val="clear" w:pos="567"/>
                <w:tab w:val="clear" w:pos="851"/>
                <w:tab w:val="clear" w:pos="1418"/>
                <w:tab w:val="clear" w:pos="1701"/>
                <w:tab w:val="left" w:pos="1380"/>
              </w:tabs>
              <w:ind w:left="0"/>
              <w:jc w:val="center"/>
              <w:rPr>
                <w:b/>
                <w:bCs/>
              </w:rPr>
            </w:pPr>
            <w:r w:rsidRPr="00CF7765">
              <w:rPr>
                <w:rFonts w:hint="eastAsia"/>
                <w:b/>
                <w:bCs/>
              </w:rPr>
              <w:t>257.0</w:t>
            </w:r>
            <w:r w:rsidRPr="00CF7765">
              <w:rPr>
                <w:rFonts w:hint="eastAsia"/>
                <w:b/>
                <w:bCs/>
              </w:rPr>
              <w:t>～</w:t>
            </w:r>
            <w:r w:rsidRPr="00CF7765">
              <w:rPr>
                <w:rFonts w:hint="eastAsia"/>
                <w:b/>
                <w:bCs/>
              </w:rPr>
              <w:t>320.0</w:t>
            </w:r>
          </w:p>
        </w:tc>
        <w:tc>
          <w:tcPr>
            <w:tcW w:w="2569" w:type="dxa"/>
            <w:tcBorders>
              <w:top w:val="nil"/>
              <w:bottom w:val="nil"/>
              <w:right w:val="nil"/>
            </w:tcBorders>
          </w:tcPr>
          <w:p w:rsidR="004F069A" w:rsidRPr="00CF7765" w:rsidRDefault="004F069A">
            <w:pPr>
              <w:pStyle w:val="aa"/>
              <w:tabs>
                <w:tab w:val="clear" w:pos="567"/>
                <w:tab w:val="clear" w:pos="851"/>
                <w:tab w:val="clear" w:pos="1418"/>
                <w:tab w:val="clear" w:pos="1701"/>
                <w:tab w:val="left" w:pos="1380"/>
              </w:tabs>
              <w:ind w:left="0"/>
              <w:jc w:val="center"/>
              <w:rPr>
                <w:b/>
                <w:bCs/>
              </w:rPr>
            </w:pPr>
          </w:p>
        </w:tc>
      </w:tr>
      <w:tr w:rsidR="004F069A" w:rsidRPr="00CF7765" w:rsidTr="004F069A">
        <w:trPr>
          <w:cantSplit/>
        </w:trPr>
        <w:tc>
          <w:tcPr>
            <w:tcW w:w="1089"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三方断裁</w:t>
            </w:r>
          </w:p>
        </w:tc>
        <w:tc>
          <w:tcPr>
            <w:tcW w:w="2569" w:type="dxa"/>
            <w:vMerge w:val="restart"/>
            <w:vAlign w:val="center"/>
          </w:tcPr>
          <w:p w:rsidR="004F069A" w:rsidRPr="00CF7765" w:rsidRDefault="004F069A">
            <w:pPr>
              <w:pStyle w:val="aa"/>
              <w:tabs>
                <w:tab w:val="clear" w:pos="567"/>
                <w:tab w:val="clear" w:pos="851"/>
                <w:tab w:val="clear" w:pos="1418"/>
                <w:tab w:val="clear" w:pos="1701"/>
                <w:tab w:val="left" w:pos="1380"/>
              </w:tabs>
              <w:ind w:left="0"/>
              <w:jc w:val="center"/>
            </w:pPr>
            <w:r w:rsidRPr="00CF7765">
              <w:rPr>
                <w:rFonts w:hint="eastAsia"/>
                <w:b/>
                <w:bCs/>
              </w:rPr>
              <w:t>(X1=X</w:t>
            </w:r>
            <w:r w:rsidRPr="00CF7765">
              <w:rPr>
                <w:rFonts w:hint="eastAsia"/>
                <w:b/>
                <w:bCs/>
              </w:rPr>
              <w:t>＋</w:t>
            </w:r>
            <w:r w:rsidRPr="00CF7765">
              <w:rPr>
                <w:rFonts w:hint="eastAsia"/>
                <w:b/>
                <w:bCs/>
              </w:rPr>
              <w:t>7.0</w:t>
            </w:r>
            <w:r w:rsidRPr="00CF7765">
              <w:rPr>
                <w:rFonts w:hint="eastAsia"/>
                <w:b/>
                <w:bCs/>
              </w:rPr>
              <w:t>～</w:t>
            </w:r>
            <w:r w:rsidRPr="00CF7765">
              <w:rPr>
                <w:rFonts w:hint="eastAsia"/>
                <w:b/>
                <w:bCs/>
              </w:rPr>
              <w:t>X</w:t>
            </w:r>
            <w:r w:rsidRPr="00CF7765">
              <w:rPr>
                <w:rFonts w:hint="eastAsia"/>
                <w:b/>
                <w:bCs/>
              </w:rPr>
              <w:t>＋</w:t>
            </w:r>
            <w:r w:rsidRPr="00CF7765">
              <w:rPr>
                <w:rFonts w:hint="eastAsia"/>
                <w:b/>
                <w:bCs/>
              </w:rPr>
              <w:t>34.0)</w:t>
            </w:r>
            <w:r w:rsidRPr="00CF7765">
              <w:rPr>
                <w:rFonts w:hint="eastAsia"/>
              </w:rPr>
              <w:t xml:space="preserve"> </w:t>
            </w:r>
          </w:p>
        </w:tc>
        <w:tc>
          <w:tcPr>
            <w:tcW w:w="2569" w:type="dxa"/>
            <w:vAlign w:val="center"/>
          </w:tcPr>
          <w:p w:rsidR="004F069A" w:rsidRPr="00CF7765" w:rsidRDefault="004F069A">
            <w:pPr>
              <w:pStyle w:val="aa"/>
              <w:tabs>
                <w:tab w:val="clear" w:pos="567"/>
                <w:tab w:val="clear" w:pos="851"/>
                <w:tab w:val="clear" w:pos="1418"/>
                <w:tab w:val="clear" w:pos="1701"/>
                <w:tab w:val="left" w:pos="1380"/>
              </w:tabs>
              <w:ind w:left="0"/>
              <w:jc w:val="center"/>
            </w:pPr>
            <w:r w:rsidRPr="00CF7765">
              <w:rPr>
                <w:rFonts w:hint="eastAsia"/>
                <w:b/>
                <w:bCs/>
              </w:rPr>
              <w:t>(Y1=Y</w:t>
            </w:r>
            <w:r w:rsidRPr="00CF7765">
              <w:rPr>
                <w:rFonts w:hint="eastAsia"/>
                <w:b/>
                <w:bCs/>
              </w:rPr>
              <w:t>＋</w:t>
            </w:r>
            <w:r w:rsidRPr="00CF7765">
              <w:rPr>
                <w:rFonts w:hint="eastAsia"/>
                <w:b/>
                <w:bCs/>
              </w:rPr>
              <w:t>14.0</w:t>
            </w:r>
            <w:r w:rsidRPr="00CF7765">
              <w:rPr>
                <w:rFonts w:hint="eastAsia"/>
                <w:b/>
                <w:bCs/>
              </w:rPr>
              <w:t>～</w:t>
            </w:r>
            <w:r w:rsidRPr="00CF7765">
              <w:rPr>
                <w:rFonts w:hint="eastAsia"/>
                <w:b/>
                <w:bCs/>
              </w:rPr>
              <w:t>Y</w:t>
            </w:r>
            <w:r w:rsidRPr="00CF7765">
              <w:rPr>
                <w:rFonts w:hint="eastAsia"/>
                <w:b/>
                <w:bCs/>
              </w:rPr>
              <w:t>＋</w:t>
            </w:r>
            <w:r w:rsidRPr="00CF7765">
              <w:rPr>
                <w:rFonts w:hint="eastAsia"/>
                <w:b/>
                <w:bCs/>
              </w:rPr>
              <w:t>54.0)</w:t>
            </w:r>
          </w:p>
        </w:tc>
        <w:tc>
          <w:tcPr>
            <w:tcW w:w="2569" w:type="dxa"/>
            <w:tcBorders>
              <w:top w:val="nil"/>
              <w:bottom w:val="nil"/>
              <w:right w:val="nil"/>
            </w:tcBorders>
            <w:vAlign w:val="center"/>
          </w:tcPr>
          <w:p w:rsidR="004F069A" w:rsidRPr="00CF7765" w:rsidRDefault="004F069A">
            <w:pPr>
              <w:pStyle w:val="aa"/>
              <w:tabs>
                <w:tab w:val="clear" w:pos="567"/>
                <w:tab w:val="clear" w:pos="851"/>
                <w:tab w:val="clear" w:pos="1418"/>
                <w:tab w:val="clear" w:pos="1701"/>
                <w:tab w:val="left" w:pos="1380"/>
              </w:tabs>
              <w:ind w:left="0"/>
              <w:jc w:val="center"/>
              <w:rPr>
                <w:b/>
                <w:bCs/>
              </w:rPr>
            </w:pPr>
          </w:p>
        </w:tc>
      </w:tr>
      <w:tr w:rsidR="004F069A" w:rsidRPr="00CF7765" w:rsidTr="004F069A">
        <w:trPr>
          <w:cantSplit/>
        </w:trPr>
        <w:tc>
          <w:tcPr>
            <w:tcW w:w="1089"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小口断裁</w:t>
            </w:r>
          </w:p>
        </w:tc>
        <w:tc>
          <w:tcPr>
            <w:tcW w:w="2569" w:type="dxa"/>
            <w:vMerge/>
            <w:vAlign w:val="center"/>
          </w:tcPr>
          <w:p w:rsidR="004F069A" w:rsidRPr="00CF7765" w:rsidRDefault="004F069A">
            <w:pPr>
              <w:pStyle w:val="aa"/>
              <w:tabs>
                <w:tab w:val="clear" w:pos="567"/>
                <w:tab w:val="clear" w:pos="851"/>
                <w:tab w:val="clear" w:pos="1418"/>
                <w:tab w:val="clear" w:pos="1701"/>
                <w:tab w:val="left" w:pos="1380"/>
              </w:tabs>
              <w:ind w:left="0"/>
              <w:jc w:val="center"/>
            </w:pPr>
          </w:p>
        </w:tc>
        <w:tc>
          <w:tcPr>
            <w:tcW w:w="2569" w:type="dxa"/>
            <w:vMerge w:val="restart"/>
            <w:vAlign w:val="center"/>
          </w:tcPr>
          <w:p w:rsidR="004F069A" w:rsidRPr="00CF7765" w:rsidRDefault="004F069A">
            <w:pPr>
              <w:pStyle w:val="aa"/>
              <w:tabs>
                <w:tab w:val="clear" w:pos="567"/>
                <w:tab w:val="clear" w:pos="851"/>
                <w:tab w:val="clear" w:pos="1418"/>
                <w:tab w:val="clear" w:pos="1701"/>
                <w:tab w:val="left" w:pos="1380"/>
              </w:tabs>
              <w:ind w:left="0"/>
              <w:jc w:val="center"/>
            </w:pPr>
            <w:r w:rsidRPr="00CF7765">
              <w:rPr>
                <w:rFonts w:hint="eastAsia"/>
                <w:b/>
                <w:bCs/>
              </w:rPr>
              <w:t>(Y1=Y)</w:t>
            </w:r>
          </w:p>
        </w:tc>
        <w:tc>
          <w:tcPr>
            <w:tcW w:w="2569" w:type="dxa"/>
            <w:tcBorders>
              <w:top w:val="nil"/>
              <w:bottom w:val="nil"/>
              <w:right w:val="nil"/>
            </w:tcBorders>
            <w:vAlign w:val="center"/>
          </w:tcPr>
          <w:p w:rsidR="004F069A" w:rsidRPr="00CF7765" w:rsidRDefault="004F069A">
            <w:pPr>
              <w:pStyle w:val="aa"/>
              <w:tabs>
                <w:tab w:val="clear" w:pos="567"/>
                <w:tab w:val="clear" w:pos="851"/>
                <w:tab w:val="clear" w:pos="1418"/>
                <w:tab w:val="clear" w:pos="1701"/>
                <w:tab w:val="left" w:pos="1380"/>
              </w:tabs>
              <w:ind w:left="0"/>
              <w:jc w:val="center"/>
              <w:rPr>
                <w:b/>
                <w:bCs/>
              </w:rPr>
            </w:pPr>
          </w:p>
        </w:tc>
      </w:tr>
      <w:tr w:rsidR="004F069A" w:rsidRPr="00CF7765" w:rsidTr="004F069A">
        <w:trPr>
          <w:cantSplit/>
        </w:trPr>
        <w:tc>
          <w:tcPr>
            <w:tcW w:w="1089"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断裁無し</w:t>
            </w:r>
          </w:p>
        </w:tc>
        <w:tc>
          <w:tcPr>
            <w:tcW w:w="2569" w:type="dxa"/>
            <w:vAlign w:val="center"/>
          </w:tcPr>
          <w:p w:rsidR="004F069A" w:rsidRPr="00CF7765" w:rsidRDefault="004F069A">
            <w:pPr>
              <w:pStyle w:val="aa"/>
              <w:tabs>
                <w:tab w:val="clear" w:pos="567"/>
                <w:tab w:val="clear" w:pos="851"/>
                <w:tab w:val="clear" w:pos="1418"/>
                <w:tab w:val="clear" w:pos="1701"/>
                <w:tab w:val="left" w:pos="1380"/>
              </w:tabs>
              <w:ind w:left="0"/>
              <w:jc w:val="center"/>
            </w:pPr>
            <w:r w:rsidRPr="00CF7765">
              <w:rPr>
                <w:rFonts w:hint="eastAsia"/>
                <w:b/>
                <w:bCs/>
              </w:rPr>
              <w:t>(X1=X)</w:t>
            </w:r>
          </w:p>
        </w:tc>
        <w:tc>
          <w:tcPr>
            <w:tcW w:w="2569" w:type="dxa"/>
            <w:vMerge/>
            <w:vAlign w:val="center"/>
          </w:tcPr>
          <w:p w:rsidR="004F069A" w:rsidRPr="00CF7765" w:rsidRDefault="004F069A">
            <w:pPr>
              <w:pStyle w:val="aa"/>
              <w:tabs>
                <w:tab w:val="clear" w:pos="567"/>
                <w:tab w:val="clear" w:pos="851"/>
                <w:tab w:val="clear" w:pos="1418"/>
                <w:tab w:val="clear" w:pos="1701"/>
                <w:tab w:val="left" w:pos="1380"/>
              </w:tabs>
              <w:ind w:left="0"/>
              <w:jc w:val="center"/>
            </w:pPr>
          </w:p>
        </w:tc>
        <w:tc>
          <w:tcPr>
            <w:tcW w:w="2569" w:type="dxa"/>
            <w:tcBorders>
              <w:top w:val="nil"/>
              <w:right w:val="nil"/>
            </w:tcBorders>
            <w:vAlign w:val="center"/>
          </w:tcPr>
          <w:p w:rsidR="004F069A" w:rsidRPr="00CF7765" w:rsidRDefault="004F069A">
            <w:pPr>
              <w:pStyle w:val="aa"/>
              <w:tabs>
                <w:tab w:val="clear" w:pos="567"/>
                <w:tab w:val="clear" w:pos="851"/>
                <w:tab w:val="clear" w:pos="1418"/>
                <w:tab w:val="clear" w:pos="1701"/>
                <w:tab w:val="left" w:pos="1380"/>
              </w:tabs>
              <w:ind w:left="0"/>
              <w:jc w:val="center"/>
            </w:pPr>
          </w:p>
        </w:tc>
      </w:tr>
      <w:tr w:rsidR="004F069A" w:rsidRPr="00CF7765" w:rsidTr="004F069A">
        <w:trPr>
          <w:cantSplit/>
        </w:trPr>
        <w:tc>
          <w:tcPr>
            <w:tcW w:w="1089"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w:t>
            </w:r>
          </w:p>
        </w:tc>
        <w:tc>
          <w:tcPr>
            <w:tcW w:w="7707" w:type="dxa"/>
            <w:gridSpan w:val="3"/>
            <w:vAlign w:val="center"/>
          </w:tcPr>
          <w:p w:rsidR="004F069A" w:rsidRPr="00CF7765" w:rsidRDefault="004F069A" w:rsidP="004F069A">
            <w:pPr>
              <w:pStyle w:val="aa"/>
              <w:tabs>
                <w:tab w:val="clear" w:pos="567"/>
                <w:tab w:val="clear" w:pos="851"/>
                <w:tab w:val="clear" w:pos="1418"/>
                <w:tab w:val="clear" w:pos="1701"/>
                <w:tab w:val="left" w:pos="1380"/>
              </w:tabs>
              <w:ind w:left="0"/>
              <w:jc w:val="left"/>
            </w:pPr>
            <w:r w:rsidRPr="00CF7765">
              <w:rPr>
                <w:rFonts w:hint="eastAsia"/>
                <w:bCs/>
              </w:rPr>
              <w:t>中紙について、</w:t>
            </w:r>
            <w:r w:rsidRPr="00CF7765">
              <w:rPr>
                <w:rFonts w:hint="eastAsia"/>
                <w:bCs/>
              </w:rPr>
              <w:t>SS</w:t>
            </w:r>
            <w:r w:rsidRPr="00CF7765">
              <w:rPr>
                <w:rFonts w:hint="eastAsia"/>
                <w:bCs/>
              </w:rPr>
              <w:t>方向：</w:t>
            </w:r>
            <w:r w:rsidRPr="00CF7765">
              <w:rPr>
                <w:rFonts w:hint="eastAsia"/>
                <w:bCs/>
              </w:rPr>
              <w:t>FS</w:t>
            </w:r>
            <w:r w:rsidRPr="00CF7765">
              <w:rPr>
                <w:rFonts w:hint="eastAsia"/>
                <w:bCs/>
              </w:rPr>
              <w:t>方向のサイズ比が、</w:t>
            </w:r>
            <w:r w:rsidRPr="00CF7765">
              <w:rPr>
                <w:rFonts w:hint="eastAsia"/>
                <w:bCs/>
              </w:rPr>
              <w:t>1:1.22</w:t>
            </w:r>
            <w:r w:rsidRPr="00CF7765">
              <w:rPr>
                <w:rFonts w:hint="eastAsia"/>
                <w:bCs/>
              </w:rPr>
              <w:t>～</w:t>
            </w:r>
            <w:r w:rsidRPr="00CF7765">
              <w:rPr>
                <w:rFonts w:hint="eastAsia"/>
                <w:bCs/>
              </w:rPr>
              <w:t>1.5</w:t>
            </w:r>
            <w:r w:rsidRPr="00CF7765">
              <w:rPr>
                <w:rFonts w:hint="eastAsia"/>
                <w:bCs/>
              </w:rPr>
              <w:t>を満たすこと。</w:t>
            </w:r>
            <w:r w:rsidRPr="00CF7765">
              <w:rPr>
                <w:bCs/>
              </w:rPr>
              <w:br/>
            </w:r>
            <w:r w:rsidRPr="00CF7765">
              <w:rPr>
                <w:rFonts w:hint="eastAsia"/>
                <w:bCs/>
              </w:rPr>
              <w:t>中紙について、サイズのミックスがないこと。</w:t>
            </w:r>
          </w:p>
        </w:tc>
      </w:tr>
    </w:tbl>
    <w:p w:rsidR="004F069A" w:rsidRPr="00CF7765" w:rsidRDefault="004F069A" w:rsidP="004F069A">
      <w:pPr>
        <w:pStyle w:val="aa"/>
        <w:tabs>
          <w:tab w:val="clear" w:pos="567"/>
          <w:tab w:val="clear" w:pos="851"/>
          <w:tab w:val="clear" w:pos="1418"/>
          <w:tab w:val="clear" w:pos="1701"/>
          <w:tab w:val="left" w:pos="1985"/>
        </w:tabs>
        <w:ind w:left="1985"/>
      </w:pPr>
      <w:r w:rsidRPr="00CF7765">
        <w:rPr>
          <w:rFonts w:hint="eastAsia"/>
        </w:rPr>
        <w:t>表</w:t>
      </w:r>
      <w:r w:rsidRPr="00CF7765">
        <w:rPr>
          <w:rFonts w:hint="eastAsia"/>
        </w:rPr>
        <w:t xml:space="preserve">5-1-5-4 </w:t>
      </w:r>
      <w:r w:rsidRPr="00CF7765">
        <w:rPr>
          <w:rFonts w:hint="eastAsia"/>
        </w:rPr>
        <w:t>中紙の用紙サイズの</w:t>
      </w:r>
      <w:r w:rsidRPr="00CF7765">
        <w:rPr>
          <w:rFonts w:hint="eastAsia"/>
        </w:rPr>
        <w:t>HW</w:t>
      </w:r>
      <w:r w:rsidRPr="00CF7765">
        <w:rPr>
          <w:rFonts w:hint="eastAsia"/>
        </w:rPr>
        <w:t>制限</w:t>
      </w:r>
    </w:p>
    <w:p w:rsidR="00FD3712" w:rsidRPr="00CF7765" w:rsidRDefault="00FD3712">
      <w:pPr>
        <w:pStyle w:val="aa"/>
      </w:pPr>
    </w:p>
    <w:p w:rsidR="00FD3712" w:rsidRPr="00CF7765" w:rsidRDefault="00FD3712">
      <w:pPr>
        <w:pStyle w:val="aa"/>
      </w:pPr>
      <w:r w:rsidRPr="00CF7765">
        <w:rPr>
          <w:rFonts w:hint="eastAsia"/>
        </w:rPr>
        <w:t>くるみ表紙サイズとして指定可能なサイズには、以下の</w:t>
      </w:r>
      <w:r w:rsidRPr="00CF7765">
        <w:rPr>
          <w:rFonts w:hint="eastAsia"/>
        </w:rPr>
        <w:t>HW</w:t>
      </w:r>
      <w:r w:rsidRPr="00CF7765">
        <w:rPr>
          <w:rFonts w:hint="eastAsia"/>
        </w:rPr>
        <w:t>制限が存在する。</w:t>
      </w:r>
    </w:p>
    <w:p w:rsidR="00FD3712" w:rsidRPr="00CF7765" w:rsidRDefault="00FD3712">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9"/>
        <w:gridCol w:w="2570"/>
        <w:gridCol w:w="2569"/>
      </w:tblGrid>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p>
        </w:tc>
        <w:tc>
          <w:tcPr>
            <w:tcW w:w="5139" w:type="dxa"/>
            <w:gridSpan w:val="2"/>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 xml:space="preserve">くるみ表紙サイズ　</w:t>
            </w:r>
            <w:r w:rsidRPr="00CF7765">
              <w:rPr>
                <w:rFonts w:hint="eastAsia"/>
              </w:rPr>
              <w:t>(</w:t>
            </w:r>
            <w:r w:rsidRPr="00CF7765">
              <w:rPr>
                <w:rFonts w:hint="eastAsia"/>
              </w:rPr>
              <w:t>単位</w:t>
            </w:r>
            <w:r w:rsidRPr="00CF7765">
              <w:rPr>
                <w:rFonts w:hint="eastAsia"/>
              </w:rPr>
              <w:t>0.1mm)</w:t>
            </w:r>
          </w:p>
        </w:tc>
      </w:tr>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断裁方向</w:t>
            </w:r>
          </w:p>
        </w:tc>
        <w:tc>
          <w:tcPr>
            <w:tcW w:w="2570"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長手</w:t>
            </w:r>
            <w:r w:rsidRPr="00CF7765">
              <w:rPr>
                <w:rFonts w:hint="eastAsia"/>
              </w:rPr>
              <w:t>(X2)</w:t>
            </w:r>
          </w:p>
        </w:tc>
        <w:tc>
          <w:tcPr>
            <w:tcW w:w="256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短手</w:t>
            </w:r>
            <w:r w:rsidRPr="00CF7765">
              <w:rPr>
                <w:rFonts w:hint="eastAsia"/>
              </w:rPr>
              <w:t>(Y2)</w:t>
            </w:r>
          </w:p>
        </w:tc>
      </w:tr>
      <w:tr w:rsidR="00FD3712" w:rsidRPr="00CF7765">
        <w:trPr>
          <w:cantSplit/>
        </w:trPr>
        <w:tc>
          <w:tcPr>
            <w:tcW w:w="1089" w:type="dxa"/>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純粋な制限</w:t>
            </w:r>
          </w:p>
        </w:tc>
        <w:tc>
          <w:tcPr>
            <w:tcW w:w="2570" w:type="dxa"/>
          </w:tcPr>
          <w:p w:rsidR="00FD3712" w:rsidRPr="00CF7765" w:rsidRDefault="00FD3712" w:rsidP="00CA2720">
            <w:pPr>
              <w:pStyle w:val="aa"/>
              <w:tabs>
                <w:tab w:val="clear" w:pos="567"/>
                <w:tab w:val="clear" w:pos="851"/>
                <w:tab w:val="clear" w:pos="1418"/>
                <w:tab w:val="clear" w:pos="1701"/>
                <w:tab w:val="left" w:pos="1380"/>
              </w:tabs>
              <w:ind w:left="0"/>
              <w:jc w:val="center"/>
              <w:rPr>
                <w:b/>
                <w:bCs/>
              </w:rPr>
            </w:pPr>
            <w:r w:rsidRPr="00CF7765">
              <w:rPr>
                <w:rFonts w:hint="eastAsia"/>
                <w:b/>
                <w:bCs/>
              </w:rPr>
              <w:t>364.0</w:t>
            </w:r>
            <w:r w:rsidRPr="00CF7765">
              <w:rPr>
                <w:rFonts w:hint="eastAsia"/>
                <w:b/>
                <w:bCs/>
              </w:rPr>
              <w:t>～</w:t>
            </w:r>
            <w:r w:rsidR="00CA2720" w:rsidRPr="00CF7765">
              <w:rPr>
                <w:rFonts w:hint="eastAsia"/>
                <w:b/>
                <w:bCs/>
              </w:rPr>
              <w:t>488.0</w:t>
            </w:r>
          </w:p>
        </w:tc>
        <w:tc>
          <w:tcPr>
            <w:tcW w:w="2569" w:type="dxa"/>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257.0</w:t>
            </w:r>
            <w:r w:rsidRPr="00CF7765">
              <w:rPr>
                <w:rFonts w:hint="eastAsia"/>
                <w:b/>
                <w:bCs/>
              </w:rPr>
              <w:t>～</w:t>
            </w:r>
            <w:r w:rsidRPr="00CF7765">
              <w:rPr>
                <w:rFonts w:hint="eastAsia"/>
                <w:b/>
                <w:bCs/>
              </w:rPr>
              <w:t>330.2</w:t>
            </w:r>
          </w:p>
        </w:tc>
      </w:tr>
      <w:tr w:rsidR="00FD3712" w:rsidRPr="00CF7765">
        <w:trPr>
          <w:cantSplit/>
        </w:trPr>
        <w:tc>
          <w:tcPr>
            <w:tcW w:w="108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三方断裁</w:t>
            </w:r>
          </w:p>
        </w:tc>
        <w:tc>
          <w:tcPr>
            <w:tcW w:w="2570" w:type="dxa"/>
            <w:vMerge w:val="restart"/>
            <w:vAlign w:val="center"/>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b/>
                <w:bCs/>
              </w:rPr>
              <w:t>(X2= X1</w:t>
            </w:r>
            <w:r w:rsidRPr="00CF7765">
              <w:rPr>
                <w:rFonts w:hint="eastAsia"/>
                <w:b/>
                <w:bCs/>
              </w:rPr>
              <w:t>×</w:t>
            </w:r>
            <w:r w:rsidRPr="00CF7765">
              <w:rPr>
                <w:rFonts w:hint="eastAsia"/>
                <w:b/>
                <w:bCs/>
              </w:rPr>
              <w:t>2</w:t>
            </w:r>
            <w:r w:rsidRPr="00CF7765">
              <w:rPr>
                <w:rFonts w:hint="eastAsia"/>
                <w:b/>
                <w:bCs/>
              </w:rPr>
              <w:t>～</w:t>
            </w:r>
            <w:r w:rsidRPr="00CF7765">
              <w:rPr>
                <w:rFonts w:hint="eastAsia"/>
                <w:b/>
                <w:bCs/>
              </w:rPr>
              <w:t>X1</w:t>
            </w:r>
            <w:r w:rsidRPr="00CF7765">
              <w:rPr>
                <w:rFonts w:hint="eastAsia"/>
                <w:b/>
                <w:bCs/>
              </w:rPr>
              <w:t>×</w:t>
            </w:r>
            <w:r w:rsidRPr="00CF7765">
              <w:rPr>
                <w:rFonts w:hint="eastAsia"/>
                <w:b/>
                <w:bCs/>
              </w:rPr>
              <w:t>2</w:t>
            </w:r>
            <w:r w:rsidRPr="00CF7765">
              <w:rPr>
                <w:rFonts w:hint="eastAsia"/>
                <w:b/>
                <w:bCs/>
              </w:rPr>
              <w:t>＋</w:t>
            </w:r>
            <w:r w:rsidRPr="00CF7765">
              <w:rPr>
                <w:rFonts w:hint="eastAsia"/>
                <w:b/>
                <w:bCs/>
              </w:rPr>
              <w:t>30.0)</w:t>
            </w:r>
          </w:p>
        </w:tc>
        <w:tc>
          <w:tcPr>
            <w:tcW w:w="2569" w:type="dxa"/>
            <w:vAlign w:val="center"/>
          </w:tcPr>
          <w:p w:rsidR="00FD3712" w:rsidRPr="00CF7765" w:rsidRDefault="00FD3712">
            <w:pPr>
              <w:pStyle w:val="aa"/>
              <w:tabs>
                <w:tab w:val="clear" w:pos="567"/>
                <w:tab w:val="clear" w:pos="851"/>
                <w:tab w:val="clear" w:pos="1418"/>
                <w:tab w:val="clear" w:pos="1701"/>
                <w:tab w:val="left" w:pos="1380"/>
              </w:tabs>
              <w:ind w:left="0"/>
              <w:jc w:val="center"/>
              <w:rPr>
                <w:b/>
                <w:bCs/>
              </w:rPr>
            </w:pPr>
            <w:r w:rsidRPr="00CF7765">
              <w:rPr>
                <w:rFonts w:hint="eastAsia"/>
                <w:b/>
                <w:bCs/>
              </w:rPr>
              <w:t>(Y2=Y</w:t>
            </w:r>
            <w:r w:rsidRPr="00CF7765">
              <w:rPr>
                <w:rFonts w:hint="eastAsia"/>
                <w:b/>
                <w:bCs/>
              </w:rPr>
              <w:t>＋</w:t>
            </w:r>
            <w:r w:rsidRPr="00CF7765">
              <w:rPr>
                <w:rFonts w:hint="eastAsia"/>
                <w:b/>
                <w:bCs/>
              </w:rPr>
              <w:t>14.0</w:t>
            </w:r>
            <w:r w:rsidRPr="00CF7765">
              <w:rPr>
                <w:rFonts w:hint="eastAsia"/>
                <w:b/>
                <w:bCs/>
              </w:rPr>
              <w:t>～</w:t>
            </w:r>
            <w:r w:rsidRPr="00CF7765">
              <w:rPr>
                <w:rFonts w:hint="eastAsia"/>
                <w:b/>
                <w:bCs/>
              </w:rPr>
              <w:t>Y</w:t>
            </w:r>
            <w:r w:rsidRPr="00CF7765">
              <w:rPr>
                <w:rFonts w:hint="eastAsia"/>
                <w:b/>
                <w:bCs/>
              </w:rPr>
              <w:t>＋</w:t>
            </w:r>
            <w:r w:rsidRPr="00CF7765">
              <w:rPr>
                <w:rFonts w:hint="eastAsia"/>
                <w:b/>
                <w:bCs/>
              </w:rPr>
              <w:t>54.0)</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b/>
                <w:bCs/>
              </w:rPr>
              <w:t>Y2</w:t>
            </w:r>
            <w:r w:rsidRPr="00CF7765">
              <w:rPr>
                <w:rFonts w:hint="eastAsia"/>
                <w:b/>
                <w:bCs/>
              </w:rPr>
              <w:t>≧</w:t>
            </w:r>
            <w:r w:rsidRPr="00CF7765">
              <w:rPr>
                <w:rFonts w:hint="eastAsia"/>
                <w:b/>
                <w:bCs/>
              </w:rPr>
              <w:t>Y1</w:t>
            </w:r>
          </w:p>
        </w:tc>
      </w:tr>
      <w:tr w:rsidR="00FD3712" w:rsidRPr="00CF7765">
        <w:trPr>
          <w:cantSplit/>
        </w:trPr>
        <w:tc>
          <w:tcPr>
            <w:tcW w:w="108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小口断裁</w:t>
            </w:r>
          </w:p>
        </w:tc>
        <w:tc>
          <w:tcPr>
            <w:tcW w:w="2570" w:type="dxa"/>
            <w:vMerge/>
            <w:vAlign w:val="center"/>
          </w:tcPr>
          <w:p w:rsidR="00FD3712" w:rsidRPr="00CF7765" w:rsidRDefault="00FD3712">
            <w:pPr>
              <w:pStyle w:val="aa"/>
              <w:tabs>
                <w:tab w:val="clear" w:pos="567"/>
                <w:tab w:val="clear" w:pos="851"/>
                <w:tab w:val="clear" w:pos="1418"/>
                <w:tab w:val="clear" w:pos="1701"/>
                <w:tab w:val="left" w:pos="1380"/>
              </w:tabs>
              <w:ind w:left="0"/>
              <w:jc w:val="center"/>
            </w:pPr>
          </w:p>
        </w:tc>
        <w:tc>
          <w:tcPr>
            <w:tcW w:w="2569" w:type="dxa"/>
            <w:vMerge w:val="restart"/>
            <w:vAlign w:val="center"/>
          </w:tcPr>
          <w:p w:rsidR="00FD3712" w:rsidRPr="00CF7765" w:rsidRDefault="00FD3712">
            <w:pPr>
              <w:pStyle w:val="aa"/>
              <w:tabs>
                <w:tab w:val="left" w:pos="1380"/>
              </w:tabs>
              <w:ind w:left="0"/>
              <w:jc w:val="center"/>
            </w:pPr>
            <w:r w:rsidRPr="00CF7765">
              <w:rPr>
                <w:rFonts w:hint="eastAsia"/>
                <w:b/>
                <w:bCs/>
              </w:rPr>
              <w:t>(Y2=Y1=Y)</w:t>
            </w:r>
          </w:p>
        </w:tc>
      </w:tr>
      <w:tr w:rsidR="00FD3712" w:rsidRPr="00CF7765">
        <w:trPr>
          <w:cantSplit/>
        </w:trPr>
        <w:tc>
          <w:tcPr>
            <w:tcW w:w="1089"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断裁無し</w:t>
            </w:r>
          </w:p>
        </w:tc>
        <w:tc>
          <w:tcPr>
            <w:tcW w:w="2570" w:type="dxa"/>
            <w:vAlign w:val="center"/>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b/>
                <w:bCs/>
              </w:rPr>
              <w:t>(X2= X1</w:t>
            </w:r>
            <w:r w:rsidRPr="00CF7765">
              <w:rPr>
                <w:rFonts w:hint="eastAsia"/>
                <w:b/>
                <w:bCs/>
              </w:rPr>
              <w:t>×</w:t>
            </w:r>
            <w:r w:rsidRPr="00CF7765">
              <w:rPr>
                <w:rFonts w:hint="eastAsia"/>
                <w:b/>
                <w:bCs/>
              </w:rPr>
              <w:t>2</w:t>
            </w:r>
            <w:r w:rsidRPr="00CF7765">
              <w:rPr>
                <w:rFonts w:hint="eastAsia"/>
                <w:b/>
                <w:bCs/>
              </w:rPr>
              <w:t>～</w:t>
            </w:r>
            <w:r w:rsidRPr="00CF7765">
              <w:rPr>
                <w:rFonts w:hint="eastAsia"/>
                <w:b/>
                <w:bCs/>
              </w:rPr>
              <w:t>X1</w:t>
            </w:r>
            <w:r w:rsidRPr="00CF7765">
              <w:rPr>
                <w:rFonts w:hint="eastAsia"/>
                <w:b/>
                <w:bCs/>
              </w:rPr>
              <w:t>×</w:t>
            </w:r>
            <w:r w:rsidRPr="00CF7765">
              <w:rPr>
                <w:rFonts w:hint="eastAsia"/>
                <w:b/>
                <w:bCs/>
              </w:rPr>
              <w:t>2</w:t>
            </w:r>
            <w:r w:rsidRPr="00CF7765">
              <w:rPr>
                <w:rFonts w:hint="eastAsia"/>
                <w:b/>
                <w:bCs/>
              </w:rPr>
              <w:t>＋</w:t>
            </w:r>
            <w:r w:rsidRPr="00CF7765">
              <w:rPr>
                <w:rFonts w:hint="eastAsia"/>
                <w:b/>
                <w:bCs/>
              </w:rPr>
              <w:t>30.0)</w:t>
            </w:r>
          </w:p>
        </w:tc>
        <w:tc>
          <w:tcPr>
            <w:tcW w:w="2569" w:type="dxa"/>
            <w:vMerge/>
            <w:vAlign w:val="center"/>
          </w:tcPr>
          <w:p w:rsidR="00FD3712" w:rsidRPr="00CF7765" w:rsidRDefault="00FD3712">
            <w:pPr>
              <w:pStyle w:val="aa"/>
              <w:tabs>
                <w:tab w:val="clear" w:pos="567"/>
                <w:tab w:val="clear" w:pos="851"/>
                <w:tab w:val="clear" w:pos="1418"/>
                <w:tab w:val="clear" w:pos="1701"/>
                <w:tab w:val="left" w:pos="1380"/>
              </w:tabs>
              <w:ind w:left="0"/>
              <w:jc w:val="center"/>
            </w:pPr>
          </w:p>
        </w:tc>
      </w:tr>
    </w:tbl>
    <w:p w:rsidR="004F069A" w:rsidRPr="00CF7765" w:rsidRDefault="004F069A" w:rsidP="004F069A">
      <w:pPr>
        <w:pStyle w:val="aa"/>
        <w:tabs>
          <w:tab w:val="clear" w:pos="567"/>
          <w:tab w:val="clear" w:pos="851"/>
          <w:tab w:val="clear" w:pos="1418"/>
          <w:tab w:val="clear" w:pos="1701"/>
          <w:tab w:val="left" w:pos="1985"/>
        </w:tabs>
        <w:ind w:left="1985"/>
      </w:pPr>
      <w:r w:rsidRPr="00CF7765">
        <w:rPr>
          <w:rFonts w:hint="eastAsia"/>
        </w:rPr>
        <w:t>表</w:t>
      </w:r>
      <w:r w:rsidRPr="00CF7765">
        <w:rPr>
          <w:rFonts w:hint="eastAsia"/>
        </w:rPr>
        <w:t>5-1-5-5</w:t>
      </w:r>
      <w:r w:rsidRPr="00CF7765">
        <w:rPr>
          <w:rFonts w:hint="eastAsia"/>
        </w:rPr>
        <w:t>くるみ表紙の用紙サイズの</w:t>
      </w:r>
      <w:r w:rsidRPr="00CF7765">
        <w:rPr>
          <w:rFonts w:hint="eastAsia"/>
        </w:rPr>
        <w:t>HW</w:t>
      </w:r>
      <w:r w:rsidRPr="00CF7765">
        <w:rPr>
          <w:rFonts w:hint="eastAsia"/>
        </w:rPr>
        <w:t>制限</w:t>
      </w:r>
    </w:p>
    <w:p w:rsidR="00FD3712" w:rsidRPr="00CF7765" w:rsidRDefault="00FD3712">
      <w:pPr>
        <w:pStyle w:val="aa"/>
      </w:pPr>
    </w:p>
    <w:p w:rsidR="00FD3712" w:rsidRPr="00CF7765" w:rsidRDefault="00FD3712">
      <w:pPr>
        <w:pStyle w:val="aa"/>
      </w:pPr>
      <w:r w:rsidRPr="00CF7765">
        <w:rPr>
          <w:rFonts w:hint="eastAsia"/>
        </w:rPr>
        <w:t>各調整用のパラメータには、以下の</w:t>
      </w:r>
      <w:r w:rsidRPr="00CF7765">
        <w:rPr>
          <w:rFonts w:hint="eastAsia"/>
        </w:rPr>
        <w:t>HW</w:t>
      </w:r>
      <w:r w:rsidRPr="00CF7765">
        <w:rPr>
          <w:rFonts w:hint="eastAsia"/>
        </w:rPr>
        <w:t>制限が存在する。</w:t>
      </w:r>
    </w:p>
    <w:p w:rsidR="00FD3712" w:rsidRPr="00CF7765" w:rsidRDefault="00FD3712">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044"/>
        <w:gridCol w:w="1015"/>
        <w:gridCol w:w="1015"/>
        <w:gridCol w:w="1015"/>
        <w:gridCol w:w="1015"/>
        <w:gridCol w:w="1015"/>
        <w:gridCol w:w="1015"/>
        <w:gridCol w:w="1015"/>
        <w:gridCol w:w="1015"/>
      </w:tblGrid>
      <w:tr w:rsidR="00FD3712" w:rsidRPr="00CF7765">
        <w:trPr>
          <w:cantSplit/>
        </w:trPr>
        <w:tc>
          <w:tcPr>
            <w:tcW w:w="1044" w:type="dxa"/>
            <w:vMerge w:val="restart"/>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断裁方向</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断裁位置</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調整</w:t>
            </w:r>
          </w:p>
        </w:tc>
        <w:tc>
          <w:tcPr>
            <w:tcW w:w="2030" w:type="dxa"/>
            <w:gridSpan w:val="2"/>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表紙位置調整</w:t>
            </w:r>
          </w:p>
        </w:tc>
        <w:tc>
          <w:tcPr>
            <w:tcW w:w="2030" w:type="dxa"/>
            <w:gridSpan w:val="2"/>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仕上がりサイズ調整</w:t>
            </w:r>
          </w:p>
        </w:tc>
        <w:tc>
          <w:tcPr>
            <w:tcW w:w="3045" w:type="dxa"/>
            <w:gridSpan w:val="3"/>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回転量調整</w:t>
            </w:r>
          </w:p>
        </w:tc>
      </w:tr>
      <w:tr w:rsidR="00FD3712" w:rsidRPr="00CF7765">
        <w:trPr>
          <w:cantSplit/>
        </w:trPr>
        <w:tc>
          <w:tcPr>
            <w:tcW w:w="1044" w:type="dxa"/>
            <w:vMerge/>
            <w:tcBorders>
              <w:bottom w:val="single" w:sz="4" w:space="0" w:color="auto"/>
            </w:tcBorders>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センター</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位置</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横レジ</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位置</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縦サイズ</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幅サイズ</w:t>
            </w:r>
          </w:p>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w:t>
            </w:r>
            <w:r w:rsidRPr="00CF7765">
              <w:rPr>
                <w:rFonts w:hint="eastAsia"/>
              </w:rPr>
              <w:t>小口</w:t>
            </w:r>
            <w:r w:rsidRPr="00CF7765">
              <w:rPr>
                <w:rFonts w:hint="eastAsia"/>
              </w:rPr>
              <w:t>)</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天辺側</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地辺側</w:t>
            </w:r>
          </w:p>
        </w:tc>
        <w:tc>
          <w:tcPr>
            <w:tcW w:w="101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小口側</w:t>
            </w:r>
          </w:p>
        </w:tc>
      </w:tr>
      <w:tr w:rsidR="00FD3712" w:rsidRPr="00CF7765">
        <w:trPr>
          <w:cantSplit/>
        </w:trPr>
        <w:tc>
          <w:tcPr>
            <w:tcW w:w="104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調整範囲</w:t>
            </w:r>
          </w:p>
        </w:tc>
        <w:tc>
          <w:tcPr>
            <w:tcW w:w="1015" w:type="dxa"/>
          </w:tcPr>
          <w:p w:rsidR="00FD3712" w:rsidRPr="00CF7765" w:rsidRDefault="00CA2720" w:rsidP="00CA2720">
            <w:pPr>
              <w:pStyle w:val="aa"/>
              <w:tabs>
                <w:tab w:val="clear" w:pos="567"/>
                <w:tab w:val="clear" w:pos="851"/>
                <w:tab w:val="clear" w:pos="1418"/>
                <w:tab w:val="clear" w:pos="1701"/>
                <w:tab w:val="left" w:pos="1380"/>
              </w:tabs>
              <w:ind w:left="0"/>
              <w:jc w:val="center"/>
              <w:rPr>
                <w:b/>
                <w:bCs/>
              </w:rPr>
            </w:pPr>
            <w:r w:rsidRPr="00CF7765">
              <w:rPr>
                <w:rFonts w:hint="eastAsia"/>
              </w:rPr>
              <w:t>±</w:t>
            </w:r>
            <w:r w:rsidRPr="00CF7765">
              <w:rPr>
                <w:rFonts w:hint="eastAsia"/>
              </w:rPr>
              <w:t>5.0mm</w:t>
            </w:r>
          </w:p>
        </w:tc>
        <w:tc>
          <w:tcPr>
            <w:tcW w:w="1015" w:type="dxa"/>
          </w:tcPr>
          <w:p w:rsidR="00FD3712" w:rsidRPr="00CF7765" w:rsidRDefault="00FD3712" w:rsidP="0087449F">
            <w:pPr>
              <w:pStyle w:val="aa"/>
              <w:tabs>
                <w:tab w:val="clear" w:pos="567"/>
                <w:tab w:val="clear" w:pos="851"/>
                <w:tab w:val="clear" w:pos="1418"/>
                <w:tab w:val="clear" w:pos="1701"/>
                <w:tab w:val="left" w:pos="1380"/>
              </w:tabs>
              <w:ind w:left="0"/>
              <w:jc w:val="center"/>
              <w:rPr>
                <w:b/>
                <w:bCs/>
              </w:rPr>
            </w:pPr>
            <w:r w:rsidRPr="00CF7765">
              <w:rPr>
                <w:rFonts w:hint="eastAsia"/>
                <w:b/>
                <w:bCs/>
              </w:rPr>
              <w:t>±</w:t>
            </w:r>
            <w:r w:rsidRPr="00CF7765">
              <w:rPr>
                <w:rFonts w:hint="eastAsia"/>
                <w:b/>
                <w:bCs/>
              </w:rPr>
              <w:t>5.0mm</w:t>
            </w:r>
          </w:p>
        </w:tc>
        <w:tc>
          <w:tcPr>
            <w:tcW w:w="1015" w:type="dxa"/>
          </w:tcPr>
          <w:p w:rsidR="00FD3712" w:rsidRPr="00CF7765" w:rsidRDefault="00FD3712" w:rsidP="0087449F">
            <w:pPr>
              <w:pStyle w:val="aa"/>
              <w:tabs>
                <w:tab w:val="clear" w:pos="567"/>
                <w:tab w:val="clear" w:pos="851"/>
                <w:tab w:val="clear" w:pos="1418"/>
                <w:tab w:val="clear" w:pos="1701"/>
                <w:tab w:val="left" w:pos="1380"/>
              </w:tabs>
              <w:ind w:left="0"/>
              <w:jc w:val="center"/>
              <w:rPr>
                <w:b/>
                <w:bCs/>
              </w:rPr>
            </w:pPr>
            <w:r w:rsidRPr="00CF7765">
              <w:rPr>
                <w:rFonts w:hint="eastAsia"/>
                <w:b/>
                <w:bCs/>
              </w:rPr>
              <w:t>±</w:t>
            </w:r>
            <w:r w:rsidRPr="00CF7765">
              <w:rPr>
                <w:rFonts w:hint="eastAsia"/>
                <w:b/>
                <w:bCs/>
              </w:rPr>
              <w:t>5.0mm</w:t>
            </w:r>
          </w:p>
        </w:tc>
        <w:tc>
          <w:tcPr>
            <w:tcW w:w="1015" w:type="dxa"/>
          </w:tcPr>
          <w:p w:rsidR="00FD3712" w:rsidRPr="00CF7765" w:rsidRDefault="00FD3712" w:rsidP="0087449F">
            <w:pPr>
              <w:pStyle w:val="aa"/>
              <w:tabs>
                <w:tab w:val="clear" w:pos="567"/>
                <w:tab w:val="clear" w:pos="851"/>
                <w:tab w:val="clear" w:pos="1418"/>
                <w:tab w:val="clear" w:pos="1701"/>
                <w:tab w:val="left" w:pos="1380"/>
              </w:tabs>
              <w:ind w:left="0"/>
              <w:jc w:val="center"/>
              <w:rPr>
                <w:b/>
                <w:bCs/>
              </w:rPr>
            </w:pPr>
            <w:r w:rsidRPr="00CF7765">
              <w:rPr>
                <w:rFonts w:hint="eastAsia"/>
                <w:b/>
                <w:bCs/>
              </w:rPr>
              <w:t>±</w:t>
            </w:r>
            <w:r w:rsidRPr="00CF7765">
              <w:rPr>
                <w:rFonts w:hint="eastAsia"/>
                <w:b/>
                <w:bCs/>
              </w:rPr>
              <w:t>2.0mm</w:t>
            </w:r>
          </w:p>
        </w:tc>
        <w:tc>
          <w:tcPr>
            <w:tcW w:w="1015" w:type="dxa"/>
          </w:tcPr>
          <w:p w:rsidR="00FD3712" w:rsidRPr="00CF7765" w:rsidRDefault="00FD3712" w:rsidP="0087449F">
            <w:pPr>
              <w:pStyle w:val="aa"/>
              <w:tabs>
                <w:tab w:val="clear" w:pos="567"/>
                <w:tab w:val="clear" w:pos="851"/>
                <w:tab w:val="clear" w:pos="1418"/>
                <w:tab w:val="clear" w:pos="1701"/>
                <w:tab w:val="left" w:pos="1380"/>
              </w:tabs>
              <w:ind w:left="0"/>
              <w:jc w:val="center"/>
              <w:rPr>
                <w:b/>
                <w:bCs/>
              </w:rPr>
            </w:pPr>
            <w:r w:rsidRPr="00CF7765">
              <w:rPr>
                <w:rFonts w:hint="eastAsia"/>
                <w:b/>
                <w:bCs/>
              </w:rPr>
              <w:t>±</w:t>
            </w:r>
            <w:r w:rsidRPr="00CF7765">
              <w:rPr>
                <w:rFonts w:hint="eastAsia"/>
                <w:b/>
                <w:bCs/>
              </w:rPr>
              <w:t>1.0mm</w:t>
            </w:r>
          </w:p>
        </w:tc>
        <w:tc>
          <w:tcPr>
            <w:tcW w:w="1015" w:type="dxa"/>
          </w:tcPr>
          <w:p w:rsidR="00FD3712" w:rsidRPr="00CF7765" w:rsidRDefault="00FD3712" w:rsidP="0087449F">
            <w:pPr>
              <w:pStyle w:val="aa"/>
              <w:tabs>
                <w:tab w:val="clear" w:pos="567"/>
                <w:tab w:val="clear" w:pos="851"/>
                <w:tab w:val="clear" w:pos="1418"/>
                <w:tab w:val="clear" w:pos="1701"/>
                <w:tab w:val="left" w:pos="1380"/>
              </w:tabs>
              <w:ind w:left="0"/>
              <w:jc w:val="center"/>
              <w:rPr>
                <w:b/>
                <w:bCs/>
              </w:rPr>
            </w:pPr>
            <w:r w:rsidRPr="00CF7765">
              <w:rPr>
                <w:rFonts w:hint="eastAsia"/>
                <w:b/>
                <w:bCs/>
              </w:rPr>
              <w:t>±</w:t>
            </w:r>
            <w:r w:rsidRPr="00CF7765">
              <w:rPr>
                <w:rFonts w:hint="eastAsia"/>
                <w:b/>
                <w:bCs/>
              </w:rPr>
              <w:t>10.0mm</w:t>
            </w:r>
          </w:p>
        </w:tc>
        <w:tc>
          <w:tcPr>
            <w:tcW w:w="1015" w:type="dxa"/>
          </w:tcPr>
          <w:p w:rsidR="00FD3712" w:rsidRPr="00CF7765" w:rsidRDefault="00FD3712" w:rsidP="0087449F">
            <w:pPr>
              <w:pStyle w:val="aa"/>
              <w:tabs>
                <w:tab w:val="clear" w:pos="567"/>
                <w:tab w:val="clear" w:pos="851"/>
                <w:tab w:val="clear" w:pos="1418"/>
                <w:tab w:val="clear" w:pos="1701"/>
                <w:tab w:val="left" w:pos="1380"/>
              </w:tabs>
              <w:ind w:left="0"/>
              <w:jc w:val="center"/>
              <w:rPr>
                <w:b/>
                <w:bCs/>
              </w:rPr>
            </w:pPr>
            <w:r w:rsidRPr="00CF7765">
              <w:rPr>
                <w:rFonts w:hint="eastAsia"/>
                <w:b/>
                <w:bCs/>
              </w:rPr>
              <w:t>±</w:t>
            </w:r>
            <w:r w:rsidRPr="00CF7765">
              <w:rPr>
                <w:rFonts w:hint="eastAsia"/>
                <w:b/>
                <w:bCs/>
              </w:rPr>
              <w:t>10.0mm</w:t>
            </w:r>
          </w:p>
        </w:tc>
        <w:tc>
          <w:tcPr>
            <w:tcW w:w="1015" w:type="dxa"/>
          </w:tcPr>
          <w:p w:rsidR="00FD3712" w:rsidRPr="00CF7765" w:rsidRDefault="00FD3712" w:rsidP="0087449F">
            <w:pPr>
              <w:pStyle w:val="aa"/>
              <w:tabs>
                <w:tab w:val="clear" w:pos="567"/>
                <w:tab w:val="clear" w:pos="851"/>
                <w:tab w:val="clear" w:pos="1418"/>
                <w:tab w:val="clear" w:pos="1701"/>
                <w:tab w:val="left" w:pos="1380"/>
              </w:tabs>
              <w:ind w:left="0"/>
              <w:jc w:val="center"/>
              <w:rPr>
                <w:b/>
                <w:bCs/>
              </w:rPr>
            </w:pPr>
            <w:r w:rsidRPr="00CF7765">
              <w:rPr>
                <w:rFonts w:hint="eastAsia"/>
                <w:b/>
                <w:bCs/>
              </w:rPr>
              <w:t>±</w:t>
            </w:r>
            <w:r w:rsidRPr="00CF7765">
              <w:rPr>
                <w:rFonts w:hint="eastAsia"/>
                <w:b/>
                <w:bCs/>
              </w:rPr>
              <w:t>10.0mm</w:t>
            </w:r>
          </w:p>
        </w:tc>
      </w:tr>
      <w:tr w:rsidR="004F069A" w:rsidRPr="00CF7765" w:rsidTr="004F069A">
        <w:trPr>
          <w:cantSplit/>
        </w:trPr>
        <w:tc>
          <w:tcPr>
            <w:tcW w:w="1044"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w:t>
            </w:r>
          </w:p>
        </w:tc>
        <w:tc>
          <w:tcPr>
            <w:tcW w:w="8120" w:type="dxa"/>
            <w:gridSpan w:val="8"/>
          </w:tcPr>
          <w:p w:rsidR="004F069A" w:rsidRPr="00CF7765" w:rsidRDefault="004F069A" w:rsidP="004F069A">
            <w:pPr>
              <w:pStyle w:val="aa"/>
              <w:tabs>
                <w:tab w:val="clear" w:pos="567"/>
                <w:tab w:val="clear" w:pos="851"/>
                <w:tab w:val="clear" w:pos="1418"/>
                <w:tab w:val="clear" w:pos="1701"/>
                <w:tab w:val="left" w:pos="1380"/>
              </w:tabs>
              <w:ind w:left="0"/>
              <w:jc w:val="left"/>
              <w:rPr>
                <w:b/>
                <w:bCs/>
              </w:rPr>
            </w:pPr>
            <w:r w:rsidRPr="00CF7765">
              <w:rPr>
                <w:rFonts w:hint="eastAsia"/>
              </w:rPr>
              <w:t>選択された断裁方法に対して無効な調整値が指定された場合、それぞれの調整値は指定されても無効となる。このとき、調整値として</w:t>
            </w:r>
            <w:r w:rsidRPr="00CF7765">
              <w:rPr>
                <w:rFonts w:hint="eastAsia"/>
              </w:rPr>
              <w:t>0</w:t>
            </w:r>
            <w:r w:rsidRPr="00CF7765">
              <w:rPr>
                <w:rFonts w:hint="eastAsia"/>
              </w:rPr>
              <w:t>が指定されていなくても問題なしとし、</w:t>
            </w:r>
            <w:r w:rsidRPr="00CF7765">
              <w:rPr>
                <w:rFonts w:hint="eastAsia"/>
              </w:rPr>
              <w:t>0</w:t>
            </w:r>
            <w:r w:rsidRPr="00CF7765">
              <w:rPr>
                <w:rFonts w:hint="eastAsia"/>
              </w:rPr>
              <w:t>が指定されたものとして以降振舞うものとする。それぞれ下記のものが該当する。</w:t>
            </w:r>
          </w:p>
        </w:tc>
      </w:tr>
      <w:tr w:rsidR="004F069A" w:rsidRPr="00CF7765" w:rsidTr="004F069A">
        <w:trPr>
          <w:cantSplit/>
        </w:trPr>
        <w:tc>
          <w:tcPr>
            <w:tcW w:w="1044"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w:t>
            </w:r>
          </w:p>
        </w:tc>
        <w:tc>
          <w:tcPr>
            <w:tcW w:w="8120" w:type="dxa"/>
            <w:gridSpan w:val="8"/>
          </w:tcPr>
          <w:p w:rsidR="004F069A" w:rsidRPr="00CF7765" w:rsidRDefault="004F069A" w:rsidP="004F069A">
            <w:pPr>
              <w:pStyle w:val="aa"/>
              <w:tabs>
                <w:tab w:val="clear" w:pos="567"/>
                <w:tab w:val="clear" w:pos="851"/>
                <w:tab w:val="clear" w:pos="1418"/>
                <w:tab w:val="clear" w:pos="1701"/>
                <w:tab w:val="left" w:pos="183"/>
              </w:tabs>
              <w:ind w:left="0"/>
              <w:jc w:val="left"/>
            </w:pPr>
            <w:r w:rsidRPr="00CF7765">
              <w:rPr>
                <w:rFonts w:hint="eastAsia"/>
              </w:rPr>
              <w:t>天辺地辺側断裁がない場合、</w:t>
            </w:r>
          </w:p>
          <w:p w:rsidR="004F069A" w:rsidRPr="00CF7765" w:rsidRDefault="004F069A" w:rsidP="004F069A">
            <w:pPr>
              <w:pStyle w:val="aa"/>
              <w:tabs>
                <w:tab w:val="clear" w:pos="567"/>
                <w:tab w:val="clear" w:pos="851"/>
                <w:tab w:val="clear" w:pos="1418"/>
                <w:tab w:val="clear" w:pos="1701"/>
                <w:tab w:val="left" w:pos="183"/>
              </w:tabs>
              <w:ind w:left="0"/>
              <w:jc w:val="left"/>
              <w:rPr>
                <w:lang w:eastAsia="zh-TW"/>
              </w:rPr>
            </w:pPr>
            <w:r w:rsidRPr="00CF7765">
              <w:tab/>
            </w:r>
            <w:r w:rsidRPr="00CF7765">
              <w:rPr>
                <w:rFonts w:hint="eastAsia"/>
                <w:lang w:eastAsia="zh-TW"/>
              </w:rPr>
              <w:t>天辺側回転量調整値</w:t>
            </w:r>
          </w:p>
          <w:p w:rsidR="004F069A" w:rsidRPr="00CF7765" w:rsidRDefault="004F069A" w:rsidP="004F069A">
            <w:pPr>
              <w:pStyle w:val="aa"/>
              <w:tabs>
                <w:tab w:val="clear" w:pos="567"/>
                <w:tab w:val="clear" w:pos="851"/>
                <w:tab w:val="clear" w:pos="1418"/>
                <w:tab w:val="clear" w:pos="1701"/>
                <w:tab w:val="left" w:pos="183"/>
              </w:tabs>
              <w:ind w:left="0"/>
              <w:jc w:val="left"/>
              <w:rPr>
                <w:lang w:eastAsia="zh-TW"/>
              </w:rPr>
            </w:pPr>
            <w:r w:rsidRPr="00CF7765">
              <w:rPr>
                <w:lang w:eastAsia="zh-TW"/>
              </w:rPr>
              <w:tab/>
            </w:r>
            <w:r w:rsidRPr="00CF7765">
              <w:rPr>
                <w:rFonts w:hint="eastAsia"/>
                <w:lang w:eastAsia="zh-TW"/>
              </w:rPr>
              <w:t>地辺側回転量調整値</w:t>
            </w:r>
          </w:p>
          <w:p w:rsidR="004F069A" w:rsidRPr="00CF7765" w:rsidRDefault="004F069A" w:rsidP="004F069A">
            <w:pPr>
              <w:pStyle w:val="aa"/>
              <w:tabs>
                <w:tab w:val="clear" w:pos="567"/>
                <w:tab w:val="clear" w:pos="851"/>
                <w:tab w:val="clear" w:pos="1418"/>
                <w:tab w:val="clear" w:pos="1701"/>
                <w:tab w:val="left" w:pos="183"/>
              </w:tabs>
              <w:ind w:left="0"/>
              <w:jc w:val="left"/>
            </w:pPr>
            <w:r w:rsidRPr="00CF7765">
              <w:rPr>
                <w:lang w:eastAsia="zh-TW"/>
              </w:rPr>
              <w:tab/>
            </w:r>
            <w:r w:rsidRPr="00CF7765">
              <w:rPr>
                <w:rFonts w:hint="eastAsia"/>
              </w:rPr>
              <w:t>仕上がりサイズ調整の</w:t>
            </w:r>
            <w:r w:rsidRPr="00CF7765">
              <w:rPr>
                <w:rFonts w:hint="eastAsia"/>
              </w:rPr>
              <w:t>FS</w:t>
            </w:r>
            <w:r w:rsidRPr="00CF7765">
              <w:rPr>
                <w:rFonts w:hint="eastAsia"/>
              </w:rPr>
              <w:t>方向</w:t>
            </w:r>
          </w:p>
          <w:p w:rsidR="004F069A" w:rsidRPr="00CF7765" w:rsidRDefault="004F069A" w:rsidP="004F069A">
            <w:pPr>
              <w:pStyle w:val="aa"/>
              <w:tabs>
                <w:tab w:val="clear" w:pos="567"/>
                <w:tab w:val="clear" w:pos="851"/>
                <w:tab w:val="clear" w:pos="1418"/>
                <w:tab w:val="clear" w:pos="1701"/>
                <w:tab w:val="left" w:pos="183"/>
              </w:tabs>
              <w:ind w:left="0"/>
              <w:jc w:val="left"/>
            </w:pPr>
            <w:r w:rsidRPr="00CF7765">
              <w:tab/>
            </w:r>
            <w:r w:rsidRPr="00CF7765">
              <w:rPr>
                <w:rFonts w:hint="eastAsia"/>
              </w:rPr>
              <w:t>断裁位置調整</w:t>
            </w:r>
          </w:p>
        </w:tc>
      </w:tr>
      <w:tr w:rsidR="004F069A" w:rsidRPr="00CF7765" w:rsidTr="004F069A">
        <w:trPr>
          <w:cantSplit/>
        </w:trPr>
        <w:tc>
          <w:tcPr>
            <w:tcW w:w="1044"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w:t>
            </w:r>
          </w:p>
        </w:tc>
        <w:tc>
          <w:tcPr>
            <w:tcW w:w="8120" w:type="dxa"/>
            <w:gridSpan w:val="8"/>
          </w:tcPr>
          <w:p w:rsidR="004F069A" w:rsidRPr="00CF7765" w:rsidRDefault="004F069A" w:rsidP="004F069A">
            <w:pPr>
              <w:pStyle w:val="aa"/>
              <w:tabs>
                <w:tab w:val="left" w:pos="1380"/>
              </w:tabs>
              <w:ind w:left="0"/>
              <w:jc w:val="left"/>
            </w:pPr>
            <w:r w:rsidRPr="00CF7765">
              <w:rPr>
                <w:rFonts w:hint="eastAsia"/>
              </w:rPr>
              <w:t>小口側断裁がない場合</w:t>
            </w:r>
          </w:p>
          <w:p w:rsidR="004F069A" w:rsidRPr="00CF7765" w:rsidRDefault="004F069A" w:rsidP="004F069A">
            <w:pPr>
              <w:pStyle w:val="aa"/>
              <w:tabs>
                <w:tab w:val="clear" w:pos="567"/>
                <w:tab w:val="clear" w:pos="851"/>
                <w:tab w:val="clear" w:pos="1418"/>
                <w:tab w:val="clear" w:pos="1701"/>
                <w:tab w:val="left" w:pos="220"/>
              </w:tabs>
              <w:ind w:left="0"/>
              <w:jc w:val="left"/>
            </w:pPr>
            <w:r w:rsidRPr="00CF7765">
              <w:tab/>
            </w:r>
            <w:r w:rsidRPr="00CF7765">
              <w:rPr>
                <w:rFonts w:hint="eastAsia"/>
              </w:rPr>
              <w:t>小口側回転量調整値</w:t>
            </w:r>
          </w:p>
          <w:p w:rsidR="004F069A" w:rsidRPr="00CF7765" w:rsidRDefault="004F069A" w:rsidP="004F069A">
            <w:pPr>
              <w:pStyle w:val="aa"/>
              <w:tabs>
                <w:tab w:val="clear" w:pos="567"/>
                <w:tab w:val="clear" w:pos="851"/>
                <w:tab w:val="clear" w:pos="1418"/>
                <w:tab w:val="clear" w:pos="1701"/>
                <w:tab w:val="left" w:pos="220"/>
              </w:tabs>
              <w:ind w:left="0"/>
              <w:jc w:val="left"/>
            </w:pPr>
            <w:r w:rsidRPr="00CF7765">
              <w:tab/>
            </w:r>
            <w:r w:rsidRPr="00CF7765">
              <w:rPr>
                <w:rFonts w:hint="eastAsia"/>
              </w:rPr>
              <w:t>仕上がりサイズ調整の</w:t>
            </w:r>
            <w:r w:rsidRPr="00CF7765">
              <w:rPr>
                <w:rFonts w:hint="eastAsia"/>
              </w:rPr>
              <w:t>SS</w:t>
            </w:r>
            <w:r w:rsidRPr="00CF7765">
              <w:rPr>
                <w:rFonts w:hint="eastAsia"/>
              </w:rPr>
              <w:t>方向</w:t>
            </w:r>
          </w:p>
        </w:tc>
      </w:tr>
      <w:tr w:rsidR="004F069A" w:rsidRPr="00CF7765" w:rsidTr="004F069A">
        <w:trPr>
          <w:cantSplit/>
        </w:trPr>
        <w:tc>
          <w:tcPr>
            <w:tcW w:w="1044" w:type="dxa"/>
            <w:shd w:val="clear" w:color="auto" w:fill="00FFFF"/>
          </w:tcPr>
          <w:p w:rsidR="004F069A" w:rsidRPr="00CF7765" w:rsidRDefault="004F069A">
            <w:pPr>
              <w:pStyle w:val="aa"/>
              <w:tabs>
                <w:tab w:val="clear" w:pos="567"/>
                <w:tab w:val="clear" w:pos="851"/>
                <w:tab w:val="clear" w:pos="1418"/>
                <w:tab w:val="clear" w:pos="1701"/>
                <w:tab w:val="left" w:pos="1380"/>
              </w:tabs>
              <w:ind w:left="0"/>
              <w:jc w:val="right"/>
            </w:pPr>
            <w:r w:rsidRPr="00CF7765">
              <w:rPr>
                <w:rFonts w:hint="eastAsia"/>
              </w:rPr>
              <w:t>－</w:t>
            </w:r>
          </w:p>
        </w:tc>
        <w:tc>
          <w:tcPr>
            <w:tcW w:w="8120" w:type="dxa"/>
            <w:gridSpan w:val="8"/>
          </w:tcPr>
          <w:p w:rsidR="004F069A" w:rsidRPr="00CF7765" w:rsidRDefault="004F069A" w:rsidP="004F069A">
            <w:pPr>
              <w:pStyle w:val="aa"/>
              <w:tabs>
                <w:tab w:val="left" w:pos="1380"/>
              </w:tabs>
              <w:ind w:left="0"/>
              <w:jc w:val="left"/>
            </w:pPr>
            <w:r w:rsidRPr="00CF7765">
              <w:rPr>
                <w:rFonts w:hint="eastAsia"/>
              </w:rPr>
              <w:t>糊付けがない場合（マニュアル製本の断裁のみジョブ設定のとき）</w:t>
            </w:r>
          </w:p>
          <w:p w:rsidR="004F069A" w:rsidRPr="00CF7765" w:rsidRDefault="004F069A" w:rsidP="004F069A">
            <w:pPr>
              <w:pStyle w:val="aa"/>
              <w:tabs>
                <w:tab w:val="clear" w:pos="567"/>
                <w:tab w:val="clear" w:pos="851"/>
                <w:tab w:val="clear" w:pos="1418"/>
                <w:tab w:val="clear" w:pos="1701"/>
                <w:tab w:val="left" w:pos="220"/>
              </w:tabs>
              <w:ind w:left="0"/>
              <w:jc w:val="left"/>
            </w:pPr>
            <w:r w:rsidRPr="00CF7765">
              <w:tab/>
            </w:r>
            <w:r w:rsidRPr="00CF7765">
              <w:rPr>
                <w:rFonts w:hint="eastAsia"/>
              </w:rPr>
              <w:t>表紙横レジ位置調整値</w:t>
            </w:r>
          </w:p>
          <w:p w:rsidR="004F069A" w:rsidRPr="00CF7765" w:rsidRDefault="004F069A" w:rsidP="004F069A">
            <w:pPr>
              <w:pStyle w:val="aa"/>
              <w:tabs>
                <w:tab w:val="clear" w:pos="567"/>
                <w:tab w:val="clear" w:pos="851"/>
                <w:tab w:val="clear" w:pos="1418"/>
                <w:tab w:val="clear" w:pos="1701"/>
                <w:tab w:val="left" w:pos="220"/>
              </w:tabs>
              <w:ind w:left="0"/>
              <w:jc w:val="left"/>
            </w:pPr>
            <w:r w:rsidRPr="00CF7765">
              <w:tab/>
            </w:r>
            <w:r w:rsidRPr="00CF7765">
              <w:rPr>
                <w:rFonts w:hint="eastAsia"/>
              </w:rPr>
              <w:t>表紙センター位置調整値</w:t>
            </w:r>
          </w:p>
        </w:tc>
      </w:tr>
    </w:tbl>
    <w:p w:rsidR="004F069A" w:rsidRPr="00CF7765" w:rsidRDefault="004F069A" w:rsidP="004F069A">
      <w:pPr>
        <w:pStyle w:val="aa"/>
        <w:tabs>
          <w:tab w:val="clear" w:pos="567"/>
          <w:tab w:val="clear" w:pos="851"/>
          <w:tab w:val="clear" w:pos="1418"/>
          <w:tab w:val="clear" w:pos="1701"/>
          <w:tab w:val="left" w:pos="1985"/>
        </w:tabs>
        <w:ind w:left="1985"/>
      </w:pPr>
      <w:r w:rsidRPr="00CF7765">
        <w:rPr>
          <w:rFonts w:hint="eastAsia"/>
        </w:rPr>
        <w:t>表</w:t>
      </w:r>
      <w:r w:rsidRPr="00CF7765">
        <w:rPr>
          <w:rFonts w:hint="eastAsia"/>
        </w:rPr>
        <w:t xml:space="preserve">5-1-5-6 </w:t>
      </w:r>
      <w:r w:rsidRPr="00CF7765">
        <w:rPr>
          <w:rFonts w:hint="eastAsia"/>
        </w:rPr>
        <w:t>各調整値の</w:t>
      </w:r>
      <w:r w:rsidRPr="00CF7765">
        <w:rPr>
          <w:rFonts w:hint="eastAsia"/>
        </w:rPr>
        <w:t>HW</w:t>
      </w:r>
      <w:r w:rsidRPr="00CF7765">
        <w:rPr>
          <w:rFonts w:hint="eastAsia"/>
        </w:rPr>
        <w:t>制限</w:t>
      </w:r>
    </w:p>
    <w:p w:rsidR="00FD3712" w:rsidRPr="00CF7765" w:rsidRDefault="00FD3712">
      <w:pPr>
        <w:pStyle w:val="aa"/>
      </w:pPr>
    </w:p>
    <w:p w:rsidR="00FD3712" w:rsidRPr="00CF7765" w:rsidRDefault="00FD3712">
      <w:pPr>
        <w:pStyle w:val="aa"/>
      </w:pPr>
      <w:r w:rsidRPr="00CF7765">
        <w:rPr>
          <w:rFonts w:hint="eastAsia"/>
        </w:rPr>
        <w:t>中紙の枚数については、以下の</w:t>
      </w:r>
      <w:r w:rsidRPr="00CF7765">
        <w:rPr>
          <w:rFonts w:hint="eastAsia"/>
        </w:rPr>
        <w:t>HW</w:t>
      </w:r>
      <w:r w:rsidRPr="00CF7765">
        <w:rPr>
          <w:rFonts w:hint="eastAsia"/>
        </w:rPr>
        <w:t>制限が存在する。</w:t>
      </w:r>
    </w:p>
    <w:p w:rsidR="00FD3712" w:rsidRPr="00CF7765" w:rsidRDefault="00FD3712">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044"/>
        <w:gridCol w:w="1015"/>
        <w:gridCol w:w="1015"/>
        <w:gridCol w:w="1015"/>
        <w:gridCol w:w="1015"/>
        <w:gridCol w:w="4014"/>
      </w:tblGrid>
      <w:tr w:rsidR="004969FD" w:rsidRPr="00CF7765" w:rsidTr="004969FD">
        <w:trPr>
          <w:cantSplit/>
        </w:trPr>
        <w:tc>
          <w:tcPr>
            <w:tcW w:w="1044"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right"/>
            </w:pPr>
            <w:r w:rsidRPr="00CF7765">
              <w:rPr>
                <w:rFonts w:hint="eastAsia"/>
              </w:rPr>
              <w:t>紙種</w:t>
            </w:r>
          </w:p>
        </w:tc>
        <w:tc>
          <w:tcPr>
            <w:tcW w:w="1015"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center"/>
            </w:pPr>
            <w:r w:rsidRPr="00CF7765">
              <w:rPr>
                <w:rFonts w:hint="eastAsia"/>
              </w:rPr>
              <w:t>坪量</w:t>
            </w:r>
            <w:r w:rsidRPr="00CF7765">
              <w:rPr>
                <w:rFonts w:hint="eastAsia"/>
              </w:rPr>
              <w:t xml:space="preserve"> gsm</w:t>
            </w:r>
          </w:p>
        </w:tc>
        <w:tc>
          <w:tcPr>
            <w:tcW w:w="1015"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center"/>
            </w:pPr>
            <w:r w:rsidRPr="00CF7765">
              <w:rPr>
                <w:rFonts w:hint="eastAsia"/>
              </w:rPr>
              <w:t>最少枚数</w:t>
            </w:r>
          </w:p>
        </w:tc>
        <w:tc>
          <w:tcPr>
            <w:tcW w:w="1015"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center"/>
            </w:pPr>
            <w:r w:rsidRPr="00CF7765">
              <w:rPr>
                <w:rFonts w:hint="eastAsia"/>
              </w:rPr>
              <w:t>最大枚数</w:t>
            </w:r>
          </w:p>
        </w:tc>
        <w:tc>
          <w:tcPr>
            <w:tcW w:w="1015"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center"/>
            </w:pPr>
            <w:r w:rsidRPr="00CF7765">
              <w:rPr>
                <w:rFonts w:hint="eastAsia"/>
              </w:rPr>
              <w:t>最大束厚</w:t>
            </w:r>
          </w:p>
        </w:tc>
        <w:tc>
          <w:tcPr>
            <w:tcW w:w="4014" w:type="dxa"/>
            <w:tcBorders>
              <w:top w:val="nil"/>
              <w:bottom w:val="nil"/>
              <w:right w:val="nil"/>
            </w:tcBorders>
            <w:shd w:val="clear" w:color="auto" w:fill="auto"/>
          </w:tcPr>
          <w:p w:rsidR="004969FD" w:rsidRPr="00CF7765" w:rsidRDefault="004969FD">
            <w:pPr>
              <w:pStyle w:val="aa"/>
              <w:tabs>
                <w:tab w:val="clear" w:pos="567"/>
                <w:tab w:val="clear" w:pos="851"/>
                <w:tab w:val="clear" w:pos="1418"/>
                <w:tab w:val="clear" w:pos="1701"/>
                <w:tab w:val="left" w:pos="1380"/>
              </w:tabs>
              <w:ind w:left="0"/>
              <w:jc w:val="center"/>
            </w:pPr>
          </w:p>
        </w:tc>
      </w:tr>
      <w:tr w:rsidR="004969FD" w:rsidRPr="00CF7765" w:rsidTr="004969FD">
        <w:trPr>
          <w:cantSplit/>
        </w:trPr>
        <w:tc>
          <w:tcPr>
            <w:tcW w:w="1044"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right"/>
            </w:pPr>
            <w:r w:rsidRPr="00CF7765">
              <w:rPr>
                <w:rFonts w:hint="eastAsia"/>
              </w:rPr>
              <w:t>普通紙</w:t>
            </w:r>
          </w:p>
        </w:tc>
        <w:tc>
          <w:tcPr>
            <w:tcW w:w="1015" w:type="dxa"/>
            <w:vAlign w:val="center"/>
          </w:tcPr>
          <w:p w:rsidR="004969FD" w:rsidRPr="00CF7765" w:rsidRDefault="004969FD">
            <w:pPr>
              <w:pStyle w:val="aa"/>
              <w:tabs>
                <w:tab w:val="clear" w:pos="567"/>
                <w:tab w:val="clear" w:pos="851"/>
                <w:tab w:val="clear" w:pos="1418"/>
                <w:tab w:val="clear" w:pos="1701"/>
                <w:tab w:val="left" w:pos="1380"/>
              </w:tabs>
              <w:ind w:left="0"/>
              <w:jc w:val="center"/>
              <w:rPr>
                <w:b/>
                <w:bCs/>
              </w:rPr>
            </w:pPr>
            <w:r w:rsidRPr="00CF7765">
              <w:rPr>
                <w:rFonts w:hint="eastAsia"/>
                <w:b/>
                <w:bCs/>
              </w:rPr>
              <w:t>64</w:t>
            </w:r>
            <w:r w:rsidRPr="00CF7765">
              <w:rPr>
                <w:rFonts w:hint="eastAsia"/>
                <w:b/>
                <w:bCs/>
              </w:rPr>
              <w:t>～</w:t>
            </w:r>
            <w:r w:rsidRPr="00CF7765">
              <w:rPr>
                <w:rFonts w:hint="eastAsia"/>
                <w:b/>
                <w:bCs/>
              </w:rPr>
              <w:t>82</w:t>
            </w:r>
          </w:p>
        </w:tc>
        <w:tc>
          <w:tcPr>
            <w:tcW w:w="1015" w:type="dxa"/>
            <w:vAlign w:val="center"/>
          </w:tcPr>
          <w:p w:rsidR="004969FD" w:rsidRPr="00CF7765" w:rsidRDefault="004969FD">
            <w:pPr>
              <w:pStyle w:val="aa"/>
              <w:tabs>
                <w:tab w:val="clear" w:pos="567"/>
                <w:tab w:val="clear" w:pos="851"/>
                <w:tab w:val="clear" w:pos="1418"/>
                <w:tab w:val="clear" w:pos="1701"/>
                <w:tab w:val="left" w:pos="1380"/>
              </w:tabs>
              <w:ind w:left="0"/>
              <w:jc w:val="right"/>
              <w:rPr>
                <w:b/>
                <w:bCs/>
              </w:rPr>
            </w:pPr>
            <w:r w:rsidRPr="00CF7765">
              <w:rPr>
                <w:rFonts w:hint="eastAsia"/>
                <w:b/>
                <w:bCs/>
              </w:rPr>
              <w:t>10</w:t>
            </w:r>
            <w:r w:rsidRPr="00CF7765">
              <w:rPr>
                <w:rFonts w:hint="eastAsia"/>
                <w:b/>
                <w:bCs/>
              </w:rPr>
              <w:t>枚</w:t>
            </w:r>
          </w:p>
        </w:tc>
        <w:tc>
          <w:tcPr>
            <w:tcW w:w="1015" w:type="dxa"/>
          </w:tcPr>
          <w:p w:rsidR="004969FD" w:rsidRPr="00CF7765" w:rsidRDefault="004969FD">
            <w:pPr>
              <w:pStyle w:val="aa"/>
              <w:tabs>
                <w:tab w:val="clear" w:pos="567"/>
                <w:tab w:val="clear" w:pos="851"/>
                <w:tab w:val="clear" w:pos="1418"/>
                <w:tab w:val="clear" w:pos="1701"/>
                <w:tab w:val="left" w:pos="1380"/>
              </w:tabs>
              <w:ind w:left="0"/>
              <w:jc w:val="right"/>
              <w:rPr>
                <w:b/>
                <w:bCs/>
              </w:rPr>
            </w:pPr>
            <w:r w:rsidRPr="00CF7765">
              <w:rPr>
                <w:rFonts w:hint="eastAsia"/>
                <w:b/>
                <w:bCs/>
              </w:rPr>
              <w:t>200</w:t>
            </w:r>
            <w:r w:rsidRPr="00CF7765">
              <w:rPr>
                <w:rFonts w:hint="eastAsia"/>
                <w:b/>
                <w:bCs/>
              </w:rPr>
              <w:t>枚</w:t>
            </w:r>
          </w:p>
        </w:tc>
        <w:tc>
          <w:tcPr>
            <w:tcW w:w="1015" w:type="dxa"/>
          </w:tcPr>
          <w:p w:rsidR="004969FD" w:rsidRPr="00CF7765" w:rsidRDefault="004969FD">
            <w:pPr>
              <w:pStyle w:val="aa"/>
              <w:tabs>
                <w:tab w:val="clear" w:pos="567"/>
                <w:tab w:val="clear" w:pos="851"/>
                <w:tab w:val="clear" w:pos="1418"/>
                <w:tab w:val="clear" w:pos="1701"/>
                <w:tab w:val="left" w:pos="1380"/>
              </w:tabs>
              <w:ind w:left="0"/>
              <w:jc w:val="right"/>
              <w:rPr>
                <w:b/>
                <w:bCs/>
              </w:rPr>
            </w:pPr>
            <w:r w:rsidRPr="00CF7765">
              <w:rPr>
                <w:rFonts w:hint="eastAsia"/>
                <w:b/>
                <w:bCs/>
              </w:rPr>
              <w:t>23.0mm</w:t>
            </w:r>
          </w:p>
        </w:tc>
        <w:tc>
          <w:tcPr>
            <w:tcW w:w="4014" w:type="dxa"/>
            <w:tcBorders>
              <w:top w:val="nil"/>
              <w:bottom w:val="nil"/>
              <w:right w:val="nil"/>
            </w:tcBorders>
          </w:tcPr>
          <w:p w:rsidR="004969FD" w:rsidRPr="00CF7765" w:rsidRDefault="004969FD">
            <w:pPr>
              <w:pStyle w:val="aa"/>
              <w:tabs>
                <w:tab w:val="clear" w:pos="567"/>
                <w:tab w:val="clear" w:pos="851"/>
                <w:tab w:val="clear" w:pos="1418"/>
                <w:tab w:val="clear" w:pos="1701"/>
                <w:tab w:val="left" w:pos="1380"/>
              </w:tabs>
              <w:ind w:left="0"/>
              <w:jc w:val="right"/>
              <w:rPr>
                <w:b/>
                <w:bCs/>
              </w:rPr>
            </w:pPr>
          </w:p>
        </w:tc>
      </w:tr>
      <w:tr w:rsidR="004969FD" w:rsidRPr="00CF7765" w:rsidTr="004969FD">
        <w:trPr>
          <w:cantSplit/>
        </w:trPr>
        <w:tc>
          <w:tcPr>
            <w:tcW w:w="1044"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right"/>
            </w:pPr>
            <w:r w:rsidRPr="00CF7765">
              <w:rPr>
                <w:rFonts w:hint="eastAsia"/>
              </w:rPr>
              <w:t>厚紙</w:t>
            </w:r>
          </w:p>
        </w:tc>
        <w:tc>
          <w:tcPr>
            <w:tcW w:w="1015" w:type="dxa"/>
            <w:vAlign w:val="center"/>
          </w:tcPr>
          <w:p w:rsidR="004969FD" w:rsidRPr="00CF7765" w:rsidRDefault="004969FD">
            <w:pPr>
              <w:pStyle w:val="aa"/>
              <w:tabs>
                <w:tab w:val="clear" w:pos="567"/>
                <w:tab w:val="clear" w:pos="851"/>
                <w:tab w:val="clear" w:pos="1418"/>
                <w:tab w:val="clear" w:pos="1701"/>
                <w:tab w:val="left" w:pos="1380"/>
              </w:tabs>
              <w:ind w:left="0"/>
              <w:jc w:val="center"/>
              <w:rPr>
                <w:b/>
                <w:bCs/>
              </w:rPr>
            </w:pPr>
            <w:r w:rsidRPr="00CF7765">
              <w:rPr>
                <w:rFonts w:hint="eastAsia"/>
                <w:b/>
                <w:bCs/>
              </w:rPr>
              <w:t>83</w:t>
            </w:r>
            <w:r w:rsidRPr="00CF7765">
              <w:rPr>
                <w:rFonts w:hint="eastAsia"/>
                <w:b/>
                <w:bCs/>
              </w:rPr>
              <w:t>～</w:t>
            </w:r>
            <w:r w:rsidRPr="00CF7765">
              <w:rPr>
                <w:rFonts w:hint="eastAsia"/>
                <w:b/>
                <w:bCs/>
              </w:rPr>
              <w:t>105</w:t>
            </w:r>
          </w:p>
        </w:tc>
        <w:tc>
          <w:tcPr>
            <w:tcW w:w="1015" w:type="dxa"/>
            <w:vAlign w:val="center"/>
          </w:tcPr>
          <w:p w:rsidR="004969FD" w:rsidRPr="00CF7765" w:rsidRDefault="004969FD">
            <w:pPr>
              <w:pStyle w:val="aa"/>
              <w:tabs>
                <w:tab w:val="clear" w:pos="567"/>
                <w:tab w:val="clear" w:pos="851"/>
                <w:tab w:val="clear" w:pos="1418"/>
                <w:tab w:val="clear" w:pos="1701"/>
                <w:tab w:val="left" w:pos="1380"/>
              </w:tabs>
              <w:ind w:left="0"/>
              <w:jc w:val="right"/>
              <w:rPr>
                <w:b/>
                <w:bCs/>
              </w:rPr>
            </w:pPr>
            <w:r w:rsidRPr="00CF7765">
              <w:rPr>
                <w:rFonts w:hint="eastAsia"/>
                <w:b/>
                <w:bCs/>
              </w:rPr>
              <w:t>10</w:t>
            </w:r>
            <w:r w:rsidRPr="00CF7765">
              <w:rPr>
                <w:rFonts w:hint="eastAsia"/>
                <w:b/>
                <w:bCs/>
              </w:rPr>
              <w:t>枚</w:t>
            </w:r>
          </w:p>
        </w:tc>
        <w:tc>
          <w:tcPr>
            <w:tcW w:w="1015" w:type="dxa"/>
          </w:tcPr>
          <w:p w:rsidR="004969FD" w:rsidRPr="00CF7765" w:rsidRDefault="004969FD">
            <w:pPr>
              <w:pStyle w:val="aa"/>
              <w:tabs>
                <w:tab w:val="clear" w:pos="567"/>
                <w:tab w:val="clear" w:pos="851"/>
                <w:tab w:val="clear" w:pos="1418"/>
                <w:tab w:val="clear" w:pos="1701"/>
                <w:tab w:val="left" w:pos="1380"/>
              </w:tabs>
              <w:ind w:left="0"/>
              <w:jc w:val="right"/>
              <w:rPr>
                <w:b/>
                <w:bCs/>
              </w:rPr>
            </w:pPr>
            <w:r w:rsidRPr="00CF7765">
              <w:rPr>
                <w:rFonts w:hint="eastAsia"/>
                <w:b/>
                <w:bCs/>
              </w:rPr>
              <w:t>150</w:t>
            </w:r>
            <w:r w:rsidRPr="00CF7765">
              <w:rPr>
                <w:rFonts w:hint="eastAsia"/>
                <w:b/>
                <w:bCs/>
              </w:rPr>
              <w:t>枚</w:t>
            </w:r>
          </w:p>
        </w:tc>
        <w:tc>
          <w:tcPr>
            <w:tcW w:w="1015" w:type="dxa"/>
          </w:tcPr>
          <w:p w:rsidR="004969FD" w:rsidRPr="00CF7765" w:rsidRDefault="004969FD">
            <w:pPr>
              <w:pStyle w:val="aa"/>
              <w:tabs>
                <w:tab w:val="clear" w:pos="567"/>
                <w:tab w:val="clear" w:pos="851"/>
                <w:tab w:val="clear" w:pos="1418"/>
                <w:tab w:val="clear" w:pos="1701"/>
                <w:tab w:val="left" w:pos="1380"/>
              </w:tabs>
              <w:ind w:left="0"/>
              <w:jc w:val="right"/>
              <w:rPr>
                <w:b/>
                <w:bCs/>
              </w:rPr>
            </w:pPr>
            <w:r w:rsidRPr="00CF7765">
              <w:rPr>
                <w:rFonts w:hint="eastAsia"/>
                <w:b/>
                <w:bCs/>
              </w:rPr>
              <w:t>23.0mm</w:t>
            </w:r>
          </w:p>
        </w:tc>
        <w:tc>
          <w:tcPr>
            <w:tcW w:w="4014" w:type="dxa"/>
            <w:tcBorders>
              <w:top w:val="nil"/>
              <w:right w:val="nil"/>
            </w:tcBorders>
          </w:tcPr>
          <w:p w:rsidR="004969FD" w:rsidRPr="00CF7765" w:rsidRDefault="004969FD">
            <w:pPr>
              <w:pStyle w:val="aa"/>
              <w:tabs>
                <w:tab w:val="clear" w:pos="567"/>
                <w:tab w:val="clear" w:pos="851"/>
                <w:tab w:val="clear" w:pos="1418"/>
                <w:tab w:val="clear" w:pos="1701"/>
                <w:tab w:val="left" w:pos="1380"/>
              </w:tabs>
              <w:ind w:left="0"/>
              <w:jc w:val="right"/>
              <w:rPr>
                <w:b/>
                <w:bCs/>
              </w:rPr>
            </w:pPr>
          </w:p>
        </w:tc>
      </w:tr>
      <w:tr w:rsidR="004969FD" w:rsidRPr="00CF7765" w:rsidTr="001A41C5">
        <w:trPr>
          <w:cantSplit/>
        </w:trPr>
        <w:tc>
          <w:tcPr>
            <w:tcW w:w="1044" w:type="dxa"/>
            <w:shd w:val="clear" w:color="auto" w:fill="00FFFF"/>
          </w:tcPr>
          <w:p w:rsidR="004969FD" w:rsidRPr="00CF7765" w:rsidRDefault="004969FD">
            <w:pPr>
              <w:pStyle w:val="aa"/>
              <w:tabs>
                <w:tab w:val="clear" w:pos="567"/>
                <w:tab w:val="clear" w:pos="851"/>
                <w:tab w:val="clear" w:pos="1418"/>
                <w:tab w:val="clear" w:pos="1701"/>
                <w:tab w:val="left" w:pos="1380"/>
              </w:tabs>
              <w:ind w:left="0"/>
              <w:jc w:val="right"/>
            </w:pPr>
          </w:p>
        </w:tc>
        <w:tc>
          <w:tcPr>
            <w:tcW w:w="8074" w:type="dxa"/>
            <w:gridSpan w:val="5"/>
            <w:vAlign w:val="center"/>
          </w:tcPr>
          <w:p w:rsidR="004969FD" w:rsidRPr="00CF7765" w:rsidRDefault="004969FD" w:rsidP="004969FD">
            <w:pPr>
              <w:pStyle w:val="aa"/>
              <w:tabs>
                <w:tab w:val="clear" w:pos="567"/>
                <w:tab w:val="clear" w:pos="851"/>
                <w:tab w:val="clear" w:pos="1418"/>
                <w:tab w:val="clear" w:pos="1701"/>
                <w:tab w:val="left" w:pos="1380"/>
              </w:tabs>
              <w:ind w:left="0"/>
              <w:jc w:val="left"/>
              <w:rPr>
                <w:b/>
                <w:bCs/>
              </w:rPr>
            </w:pPr>
            <w:r w:rsidRPr="00CF7765">
              <w:rPr>
                <w:rFonts w:hint="eastAsia"/>
              </w:rPr>
              <w:t>Mahogany</w:t>
            </w:r>
            <w:r w:rsidRPr="00CF7765">
              <w:rPr>
                <w:rFonts w:hint="eastAsia"/>
              </w:rPr>
              <w:t>では、普通紙グループの坪量の範囲が上記の普通紙と厚紙の領域にまたがるため、これを区別することができない。このため、最大枚数は、一律</w:t>
            </w:r>
            <w:r w:rsidRPr="00CF7765">
              <w:rPr>
                <w:rFonts w:hint="eastAsia"/>
              </w:rPr>
              <w:t>200</w:t>
            </w:r>
            <w:r w:rsidRPr="00CF7765">
              <w:rPr>
                <w:rFonts w:hint="eastAsia"/>
              </w:rPr>
              <w:t>枚でチェックする。</w:t>
            </w:r>
          </w:p>
        </w:tc>
      </w:tr>
    </w:tbl>
    <w:p w:rsidR="004969FD" w:rsidRPr="00CF7765" w:rsidRDefault="004969FD" w:rsidP="004969FD">
      <w:pPr>
        <w:pStyle w:val="aa"/>
        <w:tabs>
          <w:tab w:val="clear" w:pos="567"/>
          <w:tab w:val="clear" w:pos="851"/>
          <w:tab w:val="clear" w:pos="1418"/>
          <w:tab w:val="clear" w:pos="1701"/>
          <w:tab w:val="left" w:pos="1985"/>
        </w:tabs>
        <w:ind w:left="1985"/>
      </w:pPr>
      <w:r w:rsidRPr="00CF7765">
        <w:rPr>
          <w:rFonts w:hint="eastAsia"/>
        </w:rPr>
        <w:t>表</w:t>
      </w:r>
      <w:r w:rsidRPr="00CF7765">
        <w:rPr>
          <w:rFonts w:hint="eastAsia"/>
        </w:rPr>
        <w:t xml:space="preserve">5-1-5-7 </w:t>
      </w:r>
      <w:r w:rsidRPr="00CF7765">
        <w:rPr>
          <w:rFonts w:hint="eastAsia"/>
        </w:rPr>
        <w:t>中紙の用紙枚数の</w:t>
      </w:r>
      <w:r w:rsidRPr="00CF7765">
        <w:rPr>
          <w:rFonts w:hint="eastAsia"/>
        </w:rPr>
        <w:t>HW</w:t>
      </w:r>
      <w:r w:rsidRPr="00CF7765">
        <w:rPr>
          <w:rFonts w:hint="eastAsia"/>
        </w:rPr>
        <w:t>制限</w:t>
      </w:r>
    </w:p>
    <w:p w:rsidR="00FD3712" w:rsidRPr="00CF7765" w:rsidRDefault="00FD3712">
      <w:pPr>
        <w:pStyle w:val="aa"/>
        <w:tabs>
          <w:tab w:val="clear" w:pos="567"/>
        </w:tabs>
        <w:ind w:left="905"/>
      </w:pPr>
    </w:p>
    <w:p w:rsidR="00FD3712" w:rsidRPr="00CF7765" w:rsidRDefault="00FD3712">
      <w:pPr>
        <w:pStyle w:val="aa"/>
      </w:pPr>
      <w:r w:rsidRPr="00CF7765">
        <w:rPr>
          <w:rFonts w:hint="eastAsia"/>
        </w:rPr>
        <w:t>中紙サイズとして指定された用紙サイズ、または、くるみ表紙サイズとして指定された用紙サイズに対して、実際に選択された用紙サイズとが異なる場合、±</w:t>
      </w:r>
      <w:r w:rsidRPr="00CF7765">
        <w:rPr>
          <w:rFonts w:hint="eastAsia"/>
        </w:rPr>
        <w:t>0.5mm</w:t>
      </w:r>
      <w:r w:rsidRPr="00CF7765">
        <w:rPr>
          <w:rFonts w:hint="eastAsia"/>
        </w:rPr>
        <w:t>まではサイズ不一致とはみなさない。</w:t>
      </w:r>
    </w:p>
    <w:p w:rsidR="00C0077E" w:rsidRPr="00CF7765" w:rsidRDefault="00C0077E">
      <w:pPr>
        <w:pStyle w:val="aa"/>
      </w:pPr>
    </w:p>
    <w:p w:rsidR="00DC65CD" w:rsidRPr="00CF7765" w:rsidRDefault="00DC65CD" w:rsidP="00DC65CD">
      <w:pPr>
        <w:pStyle w:val="aa"/>
        <w:tabs>
          <w:tab w:val="clear" w:pos="567"/>
          <w:tab w:val="clear" w:pos="851"/>
          <w:tab w:val="left" w:pos="1086"/>
        </w:tabs>
        <w:ind w:leftChars="315" w:left="1003" w:hangingChars="242" w:hanging="436"/>
      </w:pPr>
      <w:r w:rsidRPr="00CF7765">
        <w:rPr>
          <w:rFonts w:hint="eastAsia"/>
        </w:rPr>
        <w:t>補足：</w:t>
      </w:r>
      <w:r w:rsidRPr="00CF7765">
        <w:rPr>
          <w:rFonts w:hint="eastAsia"/>
        </w:rPr>
        <w:tab/>
      </w:r>
      <w:r w:rsidRPr="00CF7765">
        <w:rPr>
          <w:rFonts w:hint="eastAsia"/>
        </w:rPr>
        <w:t>本規定は、トレイの定型外サイズ設定が、特にインチ系単位入力時でも、</w:t>
      </w:r>
      <w:r w:rsidRPr="00CF7765">
        <w:rPr>
          <w:rFonts w:hint="eastAsia"/>
        </w:rPr>
        <w:t>mm</w:t>
      </w:r>
      <w:r w:rsidRPr="00CF7765">
        <w:rPr>
          <w:rFonts w:hint="eastAsia"/>
        </w:rPr>
        <w:t>単位でサイズを保存するというまるめに対して、トレイの設定ではない、仕上がりサイズやそのサイズ管理として</w:t>
      </w:r>
      <w:r w:rsidRPr="00CF7765">
        <w:rPr>
          <w:rFonts w:hint="eastAsia"/>
        </w:rPr>
        <w:t>mm</w:t>
      </w:r>
      <w:r w:rsidRPr="00CF7765">
        <w:rPr>
          <w:rFonts w:hint="eastAsia"/>
        </w:rPr>
        <w:t>単位でのまるめを行わない定型サイズとの関係において、例えば、ともに</w:t>
      </w:r>
      <w:r w:rsidRPr="00CF7765">
        <w:rPr>
          <w:rFonts w:hint="eastAsia"/>
        </w:rPr>
        <w:t>8.5</w:t>
      </w:r>
      <w:r w:rsidRPr="00CF7765">
        <w:rPr>
          <w:rFonts w:hint="eastAsia"/>
        </w:rPr>
        <w:t>インチと入力された値を異なるサイズとみなさないための規定である。</w:t>
      </w:r>
    </w:p>
    <w:p w:rsidR="00DC65CD" w:rsidRPr="00CF7765" w:rsidRDefault="00DC65CD">
      <w:pPr>
        <w:pStyle w:val="aa"/>
      </w:pPr>
    </w:p>
    <w:p w:rsidR="00FD3712" w:rsidRPr="00CF7765" w:rsidRDefault="00FD3712" w:rsidP="00C0077E">
      <w:pPr>
        <w:pStyle w:val="aa"/>
        <w:tabs>
          <w:tab w:val="clear" w:pos="567"/>
          <w:tab w:val="clear" w:pos="851"/>
          <w:tab w:val="left" w:pos="1086"/>
        </w:tabs>
        <w:ind w:leftChars="315" w:left="1003" w:hangingChars="242" w:hanging="436"/>
      </w:pPr>
      <w:r w:rsidRPr="00CF7765">
        <w:rPr>
          <w:rFonts w:hint="eastAsia"/>
        </w:rPr>
        <w:t>補足：</w:t>
      </w:r>
      <w:r w:rsidRPr="00CF7765">
        <w:rPr>
          <w:rFonts w:hint="eastAsia"/>
        </w:rPr>
        <w:tab/>
      </w:r>
      <w:r w:rsidRPr="00CF7765">
        <w:rPr>
          <w:rFonts w:hint="eastAsia"/>
        </w:rPr>
        <w:t>通常は、指定された用紙サイズが選択された用紙サイズとなるが、指定された定型外サイズが存在せず、その許容範囲（参照：</w:t>
      </w:r>
      <w:r w:rsidRPr="00CF7765">
        <w:t xml:space="preserve"> </w:t>
      </w:r>
      <w:r w:rsidRPr="00CF7765">
        <w:fldChar w:fldCharType="begin"/>
      </w:r>
      <w:r w:rsidRPr="00CF7765">
        <w:instrText xml:space="preserve"> REF _Ref87956197 \r \h  \* MERGEFORMAT </w:instrText>
      </w:r>
      <w:r w:rsidRPr="00CF7765">
        <w:fldChar w:fldCharType="separate"/>
      </w:r>
      <w:r w:rsidR="00091205">
        <w:t>3.2.15</w:t>
      </w:r>
      <w:r w:rsidRPr="00CF7765">
        <w:fldChar w:fldCharType="end"/>
      </w:r>
      <w:r w:rsidRPr="00CF7765">
        <w:fldChar w:fldCharType="begin"/>
      </w:r>
      <w:r w:rsidRPr="00CF7765">
        <w:instrText xml:space="preserve"> REF _Ref87956197 \h  \* MERGEFORMAT </w:instrText>
      </w:r>
      <w:r w:rsidRPr="00CF7765">
        <w:fldChar w:fldCharType="separate"/>
      </w:r>
      <w:r w:rsidR="00091205" w:rsidRPr="00CF7765">
        <w:rPr>
          <w:rFonts w:hint="eastAsia"/>
        </w:rPr>
        <w:t>自動トレイ切り替え</w:t>
      </w:r>
      <w:r w:rsidR="00091205" w:rsidRPr="00CF7765">
        <w:rPr>
          <w:rFonts w:hint="eastAsia"/>
        </w:rPr>
        <w:t>(ATS)</w:t>
      </w:r>
      <w:r w:rsidRPr="00CF7765">
        <w:fldChar w:fldCharType="end"/>
      </w:r>
      <w:r w:rsidRPr="00CF7765">
        <w:rPr>
          <w:rFonts w:hint="eastAsia"/>
        </w:rPr>
        <w:t>、現状±</w:t>
      </w:r>
      <w:r w:rsidRPr="00CF7765">
        <w:rPr>
          <w:rFonts w:hint="eastAsia"/>
        </w:rPr>
        <w:t>3mm</w:t>
      </w:r>
      <w:r w:rsidRPr="00CF7765">
        <w:rPr>
          <w:rFonts w:hint="eastAsia"/>
        </w:rPr>
        <w:t>までが許容される）で用紙トレイが選択される場合がある。</w:t>
      </w:r>
    </w:p>
    <w:p w:rsidR="00C0077E" w:rsidRPr="00CF7765" w:rsidRDefault="00C0077E" w:rsidP="00C0077E">
      <w:pPr>
        <w:pStyle w:val="aa"/>
        <w:tabs>
          <w:tab w:val="clear" w:pos="567"/>
          <w:tab w:val="clear" w:pos="851"/>
          <w:tab w:val="left" w:pos="1086"/>
        </w:tabs>
        <w:ind w:leftChars="315" w:left="1003" w:hangingChars="242" w:hanging="436"/>
      </w:pPr>
    </w:p>
    <w:p w:rsidR="004969FD" w:rsidRPr="00CF7765" w:rsidRDefault="004969FD" w:rsidP="004969FD">
      <w:pPr>
        <w:pStyle w:val="aa"/>
        <w:tabs>
          <w:tab w:val="clear" w:pos="567"/>
          <w:tab w:val="clear" w:pos="851"/>
          <w:tab w:val="left" w:pos="1086"/>
        </w:tabs>
        <w:ind w:leftChars="315"/>
      </w:pPr>
      <w:r w:rsidRPr="00CF7765">
        <w:rPr>
          <w:rFonts w:hint="eastAsia"/>
        </w:rPr>
        <w:t>各パラメータは、下記の条件をみたさなけばならない。満たさない場合、</w:t>
      </w:r>
      <w:r w:rsidRPr="00CF7765">
        <w:rPr>
          <w:rFonts w:hint="eastAsia"/>
        </w:rPr>
        <w:t>(</w:t>
      </w:r>
      <w:r w:rsidRPr="00CF7765">
        <w:rPr>
          <w:rFonts w:hint="eastAsia"/>
        </w:rPr>
        <w:t>ユーザー介入の上で</w:t>
      </w:r>
      <w:r w:rsidRPr="00CF7765">
        <w:rPr>
          <w:rFonts w:hint="eastAsia"/>
        </w:rPr>
        <w:t>)</w:t>
      </w:r>
      <w:r w:rsidRPr="00CF7765">
        <w:rPr>
          <w:rFonts w:hint="eastAsia"/>
        </w:rPr>
        <w:t>そのジョブはアボートする。</w:t>
      </w:r>
      <w:r w:rsidRPr="00CF7765">
        <w:br/>
      </w:r>
      <w:r w:rsidRPr="00CF7765">
        <w:rPr>
          <w:rFonts w:hint="eastAsia"/>
        </w:rPr>
        <w:t>ただし、サイズのチェックにおいて、上記した±</w:t>
      </w:r>
      <w:r w:rsidRPr="00CF7765">
        <w:rPr>
          <w:rFonts w:hint="eastAsia"/>
        </w:rPr>
        <w:t>0.5mm</w:t>
      </w:r>
      <w:r w:rsidRPr="00CF7765">
        <w:rPr>
          <w:rFonts w:hint="eastAsia"/>
        </w:rPr>
        <w:t>は上記した理由による誤差内とする。</w:t>
      </w:r>
    </w:p>
    <w:p w:rsidR="004969FD" w:rsidRPr="00CF7765" w:rsidRDefault="004969FD" w:rsidP="004969FD">
      <w:pPr>
        <w:pStyle w:val="aa"/>
        <w:tabs>
          <w:tab w:val="clear" w:pos="567"/>
          <w:tab w:val="clear" w:pos="851"/>
          <w:tab w:val="left" w:pos="1086"/>
        </w:tabs>
        <w:ind w:leftChars="315" w:left="1003" w:hangingChars="242" w:hanging="436"/>
      </w:pPr>
    </w:p>
    <w:p w:rsidR="004969FD" w:rsidRPr="00CF7765" w:rsidRDefault="004969FD" w:rsidP="004969FD">
      <w:pPr>
        <w:pStyle w:val="aa"/>
        <w:tabs>
          <w:tab w:val="clear" w:pos="567"/>
        </w:tabs>
        <w:ind w:leftChars="314" w:left="848" w:hangingChars="157" w:hanging="283"/>
      </w:pPr>
      <w:r w:rsidRPr="00CF7765">
        <w:rPr>
          <w:rFonts w:hint="eastAsia"/>
        </w:rPr>
        <w:t>1)</w:t>
      </w:r>
      <w:r w:rsidRPr="00CF7765">
        <w:tab/>
      </w:r>
      <w:r w:rsidRPr="00CF7765">
        <w:rPr>
          <w:rFonts w:hint="eastAsia"/>
        </w:rPr>
        <w:t>仕上がりサイズについて、表</w:t>
      </w:r>
      <w:r w:rsidRPr="00CF7765">
        <w:rPr>
          <w:rFonts w:hint="eastAsia"/>
        </w:rPr>
        <w:t>5-1-5-1</w:t>
      </w:r>
      <w:r w:rsidRPr="00CF7765">
        <w:rPr>
          <w:rFonts w:hint="eastAsia"/>
        </w:rPr>
        <w:t>の制限内であること。</w:t>
      </w:r>
    </w:p>
    <w:p w:rsidR="004969FD" w:rsidRPr="00CF7765" w:rsidRDefault="004969FD" w:rsidP="004969FD">
      <w:pPr>
        <w:pStyle w:val="aa"/>
        <w:tabs>
          <w:tab w:val="clear" w:pos="567"/>
        </w:tabs>
        <w:ind w:leftChars="314" w:left="848" w:hangingChars="157" w:hanging="283"/>
      </w:pPr>
      <w:r w:rsidRPr="00CF7765">
        <w:rPr>
          <w:rFonts w:hint="eastAsia"/>
        </w:rPr>
        <w:t>2)</w:t>
      </w:r>
      <w:r w:rsidRPr="00CF7765">
        <w:tab/>
      </w:r>
      <w:r w:rsidRPr="00CF7765">
        <w:rPr>
          <w:rFonts w:hint="eastAsia"/>
        </w:rPr>
        <w:t>中紙用紙サイズについて、表</w:t>
      </w:r>
      <w:r w:rsidRPr="00CF7765">
        <w:rPr>
          <w:rFonts w:hint="eastAsia"/>
        </w:rPr>
        <w:t>5-1-5-4</w:t>
      </w:r>
      <w:r w:rsidRPr="00CF7765">
        <w:rPr>
          <w:rFonts w:hint="eastAsia"/>
        </w:rPr>
        <w:t>の制限内であること。</w:t>
      </w:r>
      <w:r w:rsidRPr="00CF7765">
        <w:br/>
      </w:r>
      <w:r w:rsidRPr="00CF7765">
        <w:rPr>
          <w:rFonts w:hint="eastAsia"/>
        </w:rPr>
        <w:t>中紙用紙枚数について、表</w:t>
      </w:r>
      <w:r w:rsidRPr="00CF7765">
        <w:rPr>
          <w:rFonts w:hint="eastAsia"/>
        </w:rPr>
        <w:t>5-1-5-7</w:t>
      </w:r>
      <w:r w:rsidRPr="00CF7765">
        <w:rPr>
          <w:rFonts w:hint="eastAsia"/>
        </w:rPr>
        <w:t>の制限内であること。</w:t>
      </w:r>
    </w:p>
    <w:p w:rsidR="004969FD" w:rsidRPr="00CF7765" w:rsidRDefault="004969FD" w:rsidP="004969FD">
      <w:pPr>
        <w:pStyle w:val="aa"/>
        <w:tabs>
          <w:tab w:val="clear" w:pos="567"/>
        </w:tabs>
        <w:ind w:leftChars="314" w:left="848" w:hangingChars="157" w:hanging="283"/>
      </w:pPr>
      <w:r w:rsidRPr="00CF7765">
        <w:rPr>
          <w:rFonts w:hint="eastAsia"/>
        </w:rPr>
        <w:t>3)</w:t>
      </w:r>
      <w:r w:rsidRPr="00CF7765">
        <w:tab/>
      </w:r>
      <w:r w:rsidRPr="00CF7765">
        <w:rPr>
          <w:rFonts w:hint="eastAsia"/>
        </w:rPr>
        <w:t>くるみ表紙用紙サイズについて、表</w:t>
      </w:r>
      <w:r w:rsidRPr="00CF7765">
        <w:rPr>
          <w:rFonts w:hint="eastAsia"/>
        </w:rPr>
        <w:t>5-1-5-5</w:t>
      </w:r>
      <w:r w:rsidRPr="00CF7765">
        <w:rPr>
          <w:rFonts w:hint="eastAsia"/>
        </w:rPr>
        <w:t>の制限内であること。</w:t>
      </w:r>
    </w:p>
    <w:p w:rsidR="004969FD" w:rsidRPr="00CF7765" w:rsidRDefault="004969FD" w:rsidP="004969FD">
      <w:pPr>
        <w:pStyle w:val="aa"/>
        <w:tabs>
          <w:tab w:val="clear" w:pos="567"/>
        </w:tabs>
        <w:ind w:leftChars="314" w:left="848" w:hangingChars="157" w:hanging="283"/>
      </w:pPr>
      <w:r w:rsidRPr="00CF7765">
        <w:rPr>
          <w:rFonts w:hint="eastAsia"/>
        </w:rPr>
        <w:t>4)</w:t>
      </w:r>
      <w:r w:rsidRPr="00CF7765">
        <w:tab/>
      </w:r>
      <w:r w:rsidRPr="00CF7765">
        <w:rPr>
          <w:rFonts w:hint="eastAsia"/>
        </w:rPr>
        <w:t>各調整値を用いる場合は、表</w:t>
      </w:r>
      <w:r w:rsidRPr="00CF7765">
        <w:rPr>
          <w:rFonts w:hint="eastAsia"/>
        </w:rPr>
        <w:t>5-1-5-6</w:t>
      </w:r>
      <w:r w:rsidRPr="00CF7765">
        <w:rPr>
          <w:rFonts w:hint="eastAsia"/>
        </w:rPr>
        <w:t>の制限内であること。</w:t>
      </w:r>
    </w:p>
    <w:p w:rsidR="00FD3712" w:rsidRPr="00CF7765" w:rsidRDefault="00FD3712">
      <w:pPr>
        <w:pStyle w:val="aa"/>
      </w:pPr>
      <w:r w:rsidRPr="00CF7765">
        <w:rPr>
          <w:rFonts w:hint="eastAsia"/>
        </w:rPr>
        <w:t>以下に、くるみ製本機</w:t>
      </w:r>
      <w:r w:rsidRPr="00CF7765">
        <w:rPr>
          <w:rFonts w:hint="eastAsia"/>
        </w:rPr>
        <w:t>(Perfect Binder)</w:t>
      </w:r>
      <w:r w:rsidRPr="00CF7765">
        <w:rPr>
          <w:rFonts w:hint="eastAsia"/>
        </w:rPr>
        <w:t>にてミスマッチ</w:t>
      </w:r>
      <w:r w:rsidRPr="00CF7765">
        <w:rPr>
          <w:rFonts w:hint="eastAsia"/>
        </w:rPr>
        <w:t>(</w:t>
      </w:r>
      <w:r w:rsidRPr="00CF7765">
        <w:rPr>
          <w:rFonts w:hint="eastAsia"/>
        </w:rPr>
        <w:t>サイズ不正、枚数</w:t>
      </w:r>
      <w:r w:rsidRPr="00CF7765">
        <w:rPr>
          <w:rFonts w:hint="eastAsia"/>
        </w:rPr>
        <w:t>(</w:t>
      </w:r>
      <w:r w:rsidRPr="00CF7765">
        <w:rPr>
          <w:rFonts w:hint="eastAsia"/>
        </w:rPr>
        <w:t>冊子幅不正</w:t>
      </w:r>
      <w:r w:rsidRPr="00CF7765">
        <w:rPr>
          <w:rFonts w:hint="eastAsia"/>
        </w:rPr>
        <w:t>)</w:t>
      </w:r>
      <w:r w:rsidRPr="00CF7765">
        <w:rPr>
          <w:rFonts w:hint="eastAsia"/>
        </w:rPr>
        <w:t>として検知される項目を記載する。</w:t>
      </w:r>
      <w:r w:rsidRPr="00CF7765">
        <w:rPr>
          <w:rFonts w:hint="eastAsia"/>
        </w:rPr>
        <w:t>(</w:t>
      </w:r>
      <w:r w:rsidRPr="00CF7765">
        <w:rPr>
          <w:rFonts w:hint="eastAsia"/>
        </w:rPr>
        <w:t>詳細は、</w:t>
      </w:r>
      <w:r w:rsidRPr="00CF7765">
        <w:rPr>
          <w:rFonts w:hint="eastAsia"/>
        </w:rPr>
        <w:t>Fault List</w:t>
      </w:r>
      <w:r w:rsidRPr="00CF7765">
        <w:rPr>
          <w:rFonts w:hint="eastAsia"/>
        </w:rPr>
        <w:t>を参照のこと</w:t>
      </w:r>
      <w:r w:rsidRPr="00CF7765">
        <w:rPr>
          <w:rFonts w:hint="eastAsia"/>
        </w:rPr>
        <w:t>)</w:t>
      </w:r>
    </w:p>
    <w:p w:rsidR="00FD3712" w:rsidRPr="00CF7765" w:rsidRDefault="00FD3712">
      <w:pPr>
        <w:pStyle w:val="aa"/>
      </w:pPr>
    </w:p>
    <w:tbl>
      <w:tblPr>
        <w:tblW w:w="0" w:type="auto"/>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854"/>
        <w:gridCol w:w="6335"/>
      </w:tblGrid>
      <w:tr w:rsidR="00FD3712" w:rsidRPr="00CF7765">
        <w:trPr>
          <w:cantSplit/>
        </w:trPr>
        <w:tc>
          <w:tcPr>
            <w:tcW w:w="285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紙種</w:t>
            </w:r>
          </w:p>
        </w:tc>
        <w:tc>
          <w:tcPr>
            <w:tcW w:w="6335"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center"/>
            </w:pPr>
            <w:r w:rsidRPr="00CF7765">
              <w:rPr>
                <w:rFonts w:hint="eastAsia"/>
              </w:rPr>
              <w:t>検知条件</w:t>
            </w:r>
          </w:p>
        </w:tc>
      </w:tr>
      <w:tr w:rsidR="00FD3712" w:rsidRPr="00CF7765">
        <w:trPr>
          <w:cantSplit/>
        </w:trPr>
        <w:tc>
          <w:tcPr>
            <w:tcW w:w="285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コンパイルトレイスタックオーバー</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紙面位置から所定距離を超えてコンパイルトレイに用紙が積載された時。</w:t>
            </w:r>
          </w:p>
        </w:tc>
      </w:tr>
      <w:tr w:rsidR="00FD3712" w:rsidRPr="00CF7765">
        <w:trPr>
          <w:cantSplit/>
        </w:trPr>
        <w:tc>
          <w:tcPr>
            <w:tcW w:w="285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コンパイルトレイ用紙束厚オーバー</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コンパイル後、トレイを下降して先端押さえ部により先端を押さえた後、トレイを上昇させ束に圧をかけたとき、束厚が</w:t>
            </w:r>
            <w:r w:rsidRPr="00CF7765">
              <w:rPr>
                <w:rFonts w:hint="eastAsia"/>
              </w:rPr>
              <w:t>23mm</w:t>
            </w:r>
            <w:r w:rsidRPr="00CF7765">
              <w:rPr>
                <w:rFonts w:hint="eastAsia"/>
              </w:rPr>
              <w:t>以上を検知した。</w:t>
            </w:r>
          </w:p>
        </w:tc>
      </w:tr>
      <w:tr w:rsidR="00FD3712" w:rsidRPr="00CF7765">
        <w:trPr>
          <w:cantSplit/>
        </w:trPr>
        <w:tc>
          <w:tcPr>
            <w:tcW w:w="2854" w:type="dxa"/>
            <w:shd w:val="clear" w:color="auto" w:fill="00FFFF"/>
          </w:tcPr>
          <w:p w:rsidR="00FD3712" w:rsidRPr="00CF7765" w:rsidRDefault="00FD3712" w:rsidP="00DC65CD">
            <w:pPr>
              <w:pStyle w:val="aa"/>
              <w:tabs>
                <w:tab w:val="clear" w:pos="567"/>
                <w:tab w:val="clear" w:pos="851"/>
                <w:tab w:val="clear" w:pos="1418"/>
                <w:tab w:val="clear" w:pos="1701"/>
                <w:tab w:val="left" w:pos="1380"/>
              </w:tabs>
              <w:ind w:left="0"/>
              <w:jc w:val="right"/>
            </w:pPr>
            <w:r w:rsidRPr="00CF7765">
              <w:rPr>
                <w:rFonts w:hint="eastAsia"/>
              </w:rPr>
              <w:t>製本枚数不足</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コンパイルトレイの用紙枚数が</w:t>
            </w:r>
            <w:r w:rsidRPr="00CF7765">
              <w:rPr>
                <w:rFonts w:hint="eastAsia"/>
              </w:rPr>
              <w:t>10</w:t>
            </w:r>
            <w:r w:rsidRPr="00CF7765">
              <w:rPr>
                <w:rFonts w:hint="eastAsia"/>
              </w:rPr>
              <w:t>枚未満で処理要求がきた場合</w:t>
            </w:r>
          </w:p>
        </w:tc>
      </w:tr>
      <w:tr w:rsidR="00FD3712" w:rsidRPr="00CF7765">
        <w:trPr>
          <w:cantSplit/>
        </w:trPr>
        <w:tc>
          <w:tcPr>
            <w:tcW w:w="2854" w:type="dxa"/>
            <w:shd w:val="clear" w:color="auto" w:fill="00FFFF"/>
          </w:tcPr>
          <w:p w:rsidR="00FD3712" w:rsidRPr="00CF7765" w:rsidRDefault="00FD3712" w:rsidP="00DC65CD">
            <w:pPr>
              <w:pStyle w:val="aa"/>
              <w:tabs>
                <w:tab w:val="clear" w:pos="567"/>
                <w:tab w:val="clear" w:pos="851"/>
                <w:tab w:val="clear" w:pos="1418"/>
                <w:tab w:val="clear" w:pos="1701"/>
                <w:tab w:val="left" w:pos="1380"/>
              </w:tabs>
              <w:ind w:left="0"/>
              <w:jc w:val="right"/>
            </w:pPr>
            <w:r w:rsidRPr="00CF7765">
              <w:rPr>
                <w:rFonts w:hint="eastAsia"/>
              </w:rPr>
              <w:t>表紙サイズショート</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中紙の奥行き方向よりも表紙の奥行き方向の長さが短いと判断した場合。</w:t>
            </w:r>
          </w:p>
        </w:tc>
      </w:tr>
      <w:tr w:rsidR="00FD3712" w:rsidRPr="00CF7765">
        <w:trPr>
          <w:cantSplit/>
        </w:trPr>
        <w:tc>
          <w:tcPr>
            <w:tcW w:w="2854" w:type="dxa"/>
            <w:shd w:val="clear" w:color="auto" w:fill="00FFFF"/>
          </w:tcPr>
          <w:p w:rsidR="00FD3712" w:rsidRPr="00CF7765" w:rsidRDefault="00FD3712" w:rsidP="00DC65CD">
            <w:pPr>
              <w:pStyle w:val="aa"/>
              <w:tabs>
                <w:tab w:val="clear" w:pos="567"/>
                <w:tab w:val="clear" w:pos="851"/>
                <w:tab w:val="clear" w:pos="1418"/>
                <w:tab w:val="clear" w:pos="1701"/>
                <w:tab w:val="left" w:pos="1380"/>
              </w:tabs>
              <w:ind w:left="0"/>
              <w:jc w:val="right"/>
            </w:pPr>
            <w:r w:rsidRPr="00CF7765">
              <w:rPr>
                <w:rFonts w:hint="eastAsia"/>
              </w:rPr>
              <w:lastRenderedPageBreak/>
              <w:t>用紙サイズ不一致</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コンパイル排出センサにて用紙送り方向長さの検出を行い、通知された用紙サイズより</w:t>
            </w:r>
            <w:r w:rsidRPr="00CF7765">
              <w:rPr>
                <w:rFonts w:hint="eastAsia"/>
              </w:rPr>
              <w:t>20mm</w:t>
            </w:r>
            <w:r w:rsidRPr="00CF7765">
              <w:rPr>
                <w:rFonts w:hint="eastAsia"/>
              </w:rPr>
              <w:t>以上長いまたは短いと判断した場合。</w:t>
            </w:r>
          </w:p>
          <w:p w:rsidR="00FD3712" w:rsidRPr="00CF7765" w:rsidRDefault="00FD3712">
            <w:pPr>
              <w:pStyle w:val="aa"/>
              <w:tabs>
                <w:tab w:val="clear" w:pos="567"/>
                <w:tab w:val="clear" w:pos="851"/>
                <w:tab w:val="clear" w:pos="1418"/>
                <w:tab w:val="clear" w:pos="1701"/>
                <w:tab w:val="left" w:pos="1380"/>
              </w:tabs>
              <w:ind w:left="0"/>
            </w:pPr>
            <w:r w:rsidRPr="00CF7765">
              <w:rPr>
                <w:rFonts w:hint="eastAsia"/>
              </w:rPr>
              <w:t>表紙レジストセンサ</w:t>
            </w:r>
            <w:r w:rsidRPr="00CF7765">
              <w:rPr>
                <w:rFonts w:hint="eastAsia"/>
              </w:rPr>
              <w:t>1</w:t>
            </w:r>
            <w:r w:rsidRPr="00CF7765">
              <w:rPr>
                <w:rFonts w:hint="eastAsia"/>
              </w:rPr>
              <w:t>、</w:t>
            </w:r>
            <w:r w:rsidRPr="00CF7765">
              <w:rPr>
                <w:rFonts w:hint="eastAsia"/>
              </w:rPr>
              <w:t>2</w:t>
            </w:r>
            <w:r w:rsidRPr="00CF7765">
              <w:rPr>
                <w:rFonts w:hint="eastAsia"/>
              </w:rPr>
              <w:t>にて用紙送り方向長さの検出を行い、通知された用紙サイズより</w:t>
            </w:r>
            <w:r w:rsidRPr="00CF7765">
              <w:rPr>
                <w:rFonts w:hint="eastAsia"/>
              </w:rPr>
              <w:t>20mm</w:t>
            </w:r>
            <w:r w:rsidRPr="00CF7765">
              <w:rPr>
                <w:rFonts w:hint="eastAsia"/>
              </w:rPr>
              <w:t>以上長いまたは短いと判断した場合。</w:t>
            </w:r>
          </w:p>
        </w:tc>
      </w:tr>
      <w:tr w:rsidR="00FD3712" w:rsidRPr="00CF7765">
        <w:trPr>
          <w:cantSplit/>
        </w:trPr>
        <w:tc>
          <w:tcPr>
            <w:tcW w:w="2854" w:type="dxa"/>
            <w:shd w:val="clear" w:color="auto" w:fill="00FFFF"/>
          </w:tcPr>
          <w:p w:rsidR="00FD3712" w:rsidRPr="00CF7765" w:rsidRDefault="00FD3712" w:rsidP="00DC65CD">
            <w:pPr>
              <w:pStyle w:val="aa"/>
              <w:tabs>
                <w:tab w:val="clear" w:pos="567"/>
                <w:tab w:val="clear" w:pos="851"/>
                <w:tab w:val="clear" w:pos="1418"/>
                <w:tab w:val="clear" w:pos="1701"/>
                <w:tab w:val="left" w:pos="1380"/>
              </w:tabs>
              <w:ind w:left="0"/>
              <w:jc w:val="right"/>
            </w:pPr>
            <w:r w:rsidRPr="00CF7765">
              <w:rPr>
                <w:rFonts w:hint="eastAsia"/>
              </w:rPr>
              <w:t>仕上がりサイズ高さオーバー</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搬送方向仕上がりサイズ長さが、</w:t>
            </w:r>
            <w:r w:rsidRPr="00CF7765">
              <w:rPr>
                <w:rFonts w:hint="eastAsia"/>
              </w:rPr>
              <w:t>221mm</w:t>
            </w:r>
            <w:r w:rsidRPr="00CF7765">
              <w:rPr>
                <w:rFonts w:hint="eastAsia"/>
              </w:rPr>
              <w:t>を越える場合</w:t>
            </w:r>
          </w:p>
        </w:tc>
      </w:tr>
      <w:tr w:rsidR="00FD3712" w:rsidRPr="00CF7765">
        <w:trPr>
          <w:cantSplit/>
        </w:trPr>
        <w:tc>
          <w:tcPr>
            <w:tcW w:w="2854" w:type="dxa"/>
            <w:shd w:val="clear" w:color="auto" w:fill="00FFFF"/>
          </w:tcPr>
          <w:p w:rsidR="00FD3712" w:rsidRPr="00CF7765" w:rsidRDefault="00FD3712" w:rsidP="00DC65CD">
            <w:pPr>
              <w:pStyle w:val="aa"/>
              <w:tabs>
                <w:tab w:val="clear" w:pos="567"/>
                <w:tab w:val="clear" w:pos="851"/>
                <w:tab w:val="clear" w:pos="1418"/>
                <w:tab w:val="clear" w:pos="1701"/>
                <w:tab w:val="left" w:pos="1380"/>
              </w:tabs>
              <w:ind w:left="0"/>
              <w:jc w:val="right"/>
            </w:pPr>
            <w:r w:rsidRPr="00CF7765">
              <w:rPr>
                <w:rFonts w:hint="eastAsia"/>
              </w:rPr>
              <w:t>断裁幅オーバー</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中紙搬送方向長さと（表紙搬送方向長さ－束厚）÷</w:t>
            </w:r>
            <w:r w:rsidRPr="00CF7765">
              <w:rPr>
                <w:rFonts w:hint="eastAsia"/>
              </w:rPr>
              <w:t>2</w:t>
            </w:r>
            <w:r w:rsidRPr="00CF7765">
              <w:rPr>
                <w:rFonts w:hint="eastAsia"/>
              </w:rPr>
              <w:t>の大きい方を断裁前小口方向長さとし、</w:t>
            </w:r>
            <w:r w:rsidRPr="00CF7765">
              <w:rPr>
                <w:rFonts w:hint="eastAsia"/>
              </w:rPr>
              <w:t xml:space="preserve"> 1</w:t>
            </w:r>
            <w:r w:rsidRPr="00CF7765">
              <w:rPr>
                <w:rFonts w:hint="eastAsia"/>
              </w:rPr>
              <w:t>方向断裁、</w:t>
            </w:r>
            <w:r w:rsidRPr="00CF7765">
              <w:rPr>
                <w:rFonts w:hint="eastAsia"/>
              </w:rPr>
              <w:t>3</w:t>
            </w:r>
            <w:r w:rsidRPr="00CF7765">
              <w:rPr>
                <w:rFonts w:hint="eastAsia"/>
              </w:rPr>
              <w:t>方向断裁時の搬送方向仕上がりサイズ長さとの差が</w:t>
            </w:r>
            <w:r w:rsidRPr="00CF7765">
              <w:rPr>
                <w:rFonts w:hint="eastAsia"/>
              </w:rPr>
              <w:t>35mm</w:t>
            </w:r>
            <w:r w:rsidRPr="00CF7765">
              <w:rPr>
                <w:rFonts w:hint="eastAsia"/>
              </w:rPr>
              <w:t>を越える場合</w:t>
            </w:r>
          </w:p>
        </w:tc>
      </w:tr>
      <w:tr w:rsidR="00FD3712" w:rsidRPr="00CF7765">
        <w:trPr>
          <w:cantSplit/>
        </w:trPr>
        <w:tc>
          <w:tcPr>
            <w:tcW w:w="2854" w:type="dxa"/>
            <w:shd w:val="clear" w:color="auto" w:fill="00FFFF"/>
          </w:tcPr>
          <w:p w:rsidR="00FD3712" w:rsidRPr="00CF7765" w:rsidRDefault="00FD3712">
            <w:pPr>
              <w:pStyle w:val="aa"/>
              <w:tabs>
                <w:tab w:val="clear" w:pos="567"/>
                <w:tab w:val="clear" w:pos="851"/>
                <w:tab w:val="clear" w:pos="1418"/>
                <w:tab w:val="clear" w:pos="1701"/>
                <w:tab w:val="left" w:pos="1380"/>
              </w:tabs>
              <w:ind w:left="0"/>
              <w:jc w:val="right"/>
            </w:pPr>
            <w:r w:rsidRPr="00CF7765">
              <w:rPr>
                <w:rFonts w:hint="eastAsia"/>
              </w:rPr>
              <w:t>表紙サイズ不一致</w:t>
            </w:r>
          </w:p>
        </w:tc>
        <w:tc>
          <w:tcPr>
            <w:tcW w:w="6335" w:type="dxa"/>
            <w:vAlign w:val="center"/>
          </w:tcPr>
          <w:p w:rsidR="00FD3712" w:rsidRPr="00CF7765" w:rsidRDefault="00FD3712">
            <w:pPr>
              <w:pStyle w:val="aa"/>
              <w:tabs>
                <w:tab w:val="clear" w:pos="567"/>
                <w:tab w:val="clear" w:pos="851"/>
                <w:tab w:val="clear" w:pos="1418"/>
                <w:tab w:val="clear" w:pos="1701"/>
                <w:tab w:val="left" w:pos="1380"/>
              </w:tabs>
              <w:ind w:left="0"/>
            </w:pPr>
            <w:r w:rsidRPr="00CF7765">
              <w:rPr>
                <w:rFonts w:hint="eastAsia"/>
              </w:rPr>
              <w:t>Cover Feeder</w:t>
            </w:r>
            <w:r w:rsidRPr="00CF7765">
              <w:rPr>
                <w:rFonts w:hint="eastAsia"/>
              </w:rPr>
              <w:t>トレイ用紙ガイドのトレイボリュームセンサによるサイズ検知と通知された用紙サイズ（幅）のデータとボリュームで検知したデータが±</w:t>
            </w:r>
            <w:r w:rsidRPr="00CF7765">
              <w:rPr>
                <w:rFonts w:hint="eastAsia"/>
              </w:rPr>
              <w:t>8mm</w:t>
            </w:r>
            <w:r w:rsidRPr="00CF7765">
              <w:rPr>
                <w:rFonts w:hint="eastAsia"/>
              </w:rPr>
              <w:t>以上異なったことを検知した場合</w:t>
            </w:r>
          </w:p>
        </w:tc>
      </w:tr>
    </w:tbl>
    <w:p w:rsidR="00FD3712" w:rsidRPr="00CF7765" w:rsidRDefault="00FD3712">
      <w:pPr>
        <w:pStyle w:val="aa"/>
        <w:tabs>
          <w:tab w:val="clear" w:pos="567"/>
        </w:tabs>
        <w:ind w:left="905"/>
      </w:pPr>
      <w:r w:rsidRPr="00CF7765">
        <w:rPr>
          <w:rFonts w:hint="eastAsia"/>
        </w:rPr>
        <w:t>上記は、検知されるとまずジャムとなり、これを解除してもらったあとで、ユーザーに</w:t>
      </w:r>
      <w:r w:rsidRPr="00CF7765">
        <w:rPr>
          <w:rFonts w:hint="eastAsia"/>
        </w:rPr>
        <w:t>Device UI</w:t>
      </w:r>
      <w:r w:rsidRPr="00CF7765">
        <w:rPr>
          <w:rFonts w:hint="eastAsia"/>
        </w:rPr>
        <w:t>にて確認してもらうことになる。この際、そのジョブは</w:t>
      </w:r>
      <w:r w:rsidRPr="00CF7765">
        <w:rPr>
          <w:rFonts w:hint="eastAsia"/>
        </w:rPr>
        <w:t>Device UI</w:t>
      </w:r>
      <w:r w:rsidRPr="00CF7765">
        <w:rPr>
          <w:rFonts w:hint="eastAsia"/>
        </w:rPr>
        <w:t>で確認した時点でジョブアボートが選択される。ただし、表紙サイズ不一致を除く。</w:t>
      </w:r>
    </w:p>
    <w:p w:rsidR="00FD3712" w:rsidRPr="00CF7765" w:rsidRDefault="00FD3712">
      <w:pPr>
        <w:pStyle w:val="aa"/>
        <w:rPr>
          <w:color w:val="0000FF"/>
        </w:rPr>
      </w:pPr>
    </w:p>
    <w:p w:rsidR="00FD3712" w:rsidRPr="00CF7765" w:rsidRDefault="00FD3712" w:rsidP="00026C29">
      <w:pPr>
        <w:pStyle w:val="aa"/>
      </w:pPr>
      <w:r w:rsidRPr="00CF7765">
        <w:rPr>
          <w:rFonts w:hint="eastAsia"/>
        </w:rPr>
        <w:t>表紙位置調整値のセンター位置と横レジは、くるみ表紙に対して中紙のどのようにおくかということについての調整である。</w:t>
      </w:r>
    </w:p>
    <w:p w:rsidR="00FD3712" w:rsidRPr="00CF7765" w:rsidRDefault="00793E1A">
      <w:pPr>
        <w:pStyle w:val="aa"/>
      </w:pPr>
      <w:r>
        <w:rPr>
          <w:noProof/>
          <w:sz w:val="20"/>
        </w:rPr>
        <w:pict>
          <v:group id="_x0000_s3739" style="position:absolute;left:0;text-align:left;margin-left:45.25pt;margin-top:7.8pt;width:452.5pt;height:189pt;z-index:251790848" coordorigin="1756,8487" coordsize="9050,3780">
            <v:group id="_x0000_s3733" style="position:absolute;left:3023;top:8847;width:6580;height:3096" coordorigin="2299,8487" coordsize="6580,3096">
              <v:rect id="_x0000_s3723" style="position:absolute;left:3986;top:9165;width:3016;height:1740"/>
              <v:line id="_x0000_s3724" style="position:absolute" from="5610,9165" to="5610,10905"/>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3725" type="#_x0000_t68" style="position:absolute;left:3725;top:9832;width:174;height:232;rotation:-90">
                <v:textbox style="layout-flow:vertical-ideographic"/>
              </v:shape>
              <v:shape id="_x0000_s3726" type="#_x0000_t68" style="position:absolute;left:5436;top:8817;width:174;height:232">
                <v:textbox style="layout-flow:vertical-ideographic"/>
              </v:shape>
              <v:shape id="_x0000_s3727" type="#_x0000_t68" style="position:absolute;left:5436;top:11021;width:174;height:232;flip:y">
                <v:textbox style="layout-flow:vertical-ideographic"/>
              </v:shape>
              <v:shape id="_x0000_s3728" type="#_x0000_t68" style="position:absolute;left:7089;top:9890;width:174;height:232;rotation:90">
                <v:textbox style="layout-flow:vertical-ideographic"/>
              </v:shape>
              <v:shape id="_x0000_s3729" type="#_x0000_t202" style="position:absolute;left:2299;top:9645;width:1397;height:562" filled="f" stroked="f">
                <v:textbox style="mso-next-textbox:#_x0000_s3729" inset="5.85pt,.7pt,5.85pt,.7pt">
                  <w:txbxContent>
                    <w:p w:rsidR="0033037C" w:rsidRDefault="0033037C">
                      <w:r>
                        <w:rPr>
                          <w:rFonts w:hint="eastAsia"/>
                        </w:rPr>
                        <w:t>センター位置</w:t>
                      </w:r>
                    </w:p>
                    <w:p w:rsidR="0033037C" w:rsidRDefault="0033037C">
                      <w:r>
                        <w:rPr>
                          <w:rFonts w:hint="eastAsia"/>
                        </w:rPr>
                        <w:t>調整値（＋）</w:t>
                      </w:r>
                    </w:p>
                  </w:txbxContent>
                </v:textbox>
              </v:shape>
              <v:shape id="_x0000_s3730" type="#_x0000_t202" style="position:absolute;left:7431;top:9645;width:1448;height:562" filled="f" stroked="f">
                <v:textbox style="mso-next-textbox:#_x0000_s3730" inset="5.85pt,.7pt,5.85pt,.7pt">
                  <w:txbxContent>
                    <w:p w:rsidR="0033037C" w:rsidRDefault="0033037C">
                      <w:r>
                        <w:rPr>
                          <w:rFonts w:hint="eastAsia"/>
                        </w:rPr>
                        <w:t>センター位置</w:t>
                      </w:r>
                    </w:p>
                    <w:p w:rsidR="0033037C" w:rsidRDefault="0033037C">
                      <w:r>
                        <w:rPr>
                          <w:rFonts w:hint="eastAsia"/>
                        </w:rPr>
                        <w:t>調整値（－）</w:t>
                      </w:r>
                    </w:p>
                  </w:txbxContent>
                </v:textbox>
              </v:shape>
              <v:shape id="_x0000_s3731" type="#_x0000_t202" style="position:absolute;left:4535;top:8487;width:2238;height:330" filled="f" stroked="f">
                <v:textbox style="mso-next-textbox:#_x0000_s3731" inset="5.85pt,.7pt,5.85pt,.7pt">
                  <w:txbxContent>
                    <w:p w:rsidR="0033037C" w:rsidRDefault="0033037C">
                      <w:r>
                        <w:rPr>
                          <w:rFonts w:hint="eastAsia"/>
                        </w:rPr>
                        <w:t>横レジ位置調整値（－）</w:t>
                      </w:r>
                    </w:p>
                  </w:txbxContent>
                </v:textbox>
              </v:shape>
              <v:shape id="_x0000_s3732" type="#_x0000_t202" style="position:absolute;left:4535;top:11253;width:2238;height:330" filled="f" stroked="f">
                <v:textbox style="mso-next-textbox:#_x0000_s3732" inset="5.85pt,.7pt,5.85pt,.7pt">
                  <w:txbxContent>
                    <w:p w:rsidR="0033037C" w:rsidRDefault="0033037C">
                      <w:r>
                        <w:rPr>
                          <w:rFonts w:hint="eastAsia"/>
                        </w:rPr>
                        <w:t>横レジ位置調整値（＋）</w:t>
                      </w:r>
                    </w:p>
                  </w:txbxContent>
                </v:textbox>
              </v:shape>
            </v:group>
            <v:shape id="_x0000_s3734" type="#_x0000_t202" style="position:absolute;left:5738;top:8487;width:1086;height:360" filled="f" stroked="f">
              <v:textbox style="mso-next-textbox:#_x0000_s3734" inset="5.85pt,.7pt,5.85pt,.7pt">
                <w:txbxContent>
                  <w:p w:rsidR="0033037C" w:rsidRDefault="0033037C">
                    <w:r>
                      <w:rPr>
                        <w:rFonts w:hint="eastAsia"/>
                      </w:rPr>
                      <w:t>マシン奥側</w:t>
                    </w:r>
                  </w:p>
                </w:txbxContent>
              </v:textbox>
            </v:shape>
            <v:shape id="_x0000_s3735" type="#_x0000_t202" style="position:absolute;left:5738;top:11907;width:1267;height:360" filled="f" stroked="f">
              <v:textbox style="mso-next-textbox:#_x0000_s3735" inset="5.85pt,.7pt,5.85pt,.7pt">
                <w:txbxContent>
                  <w:p w:rsidR="0033037C" w:rsidRDefault="0033037C">
                    <w:r>
                      <w:rPr>
                        <w:rFonts w:hint="eastAsia"/>
                      </w:rPr>
                      <w:t>マシン手前側</w:t>
                    </w:r>
                  </w:p>
                </w:txbxContent>
              </v:textbox>
            </v:shape>
            <v:shape id="_x0000_s3736" type="#_x0000_t202" style="position:absolute;left:1756;top:10107;width:1267;height:360" filled="f" stroked="f">
              <v:textbox style="mso-next-textbox:#_x0000_s3736" inset="5.85pt,.7pt,5.85pt,.7pt">
                <w:txbxContent>
                  <w:p w:rsidR="0033037C" w:rsidRDefault="0033037C">
                    <w:r>
                      <w:rPr>
                        <w:rFonts w:hint="eastAsia"/>
                      </w:rPr>
                      <w:t>マシン上流側</w:t>
                    </w:r>
                  </w:p>
                </w:txbxContent>
              </v:textbox>
            </v:shape>
            <v:shape id="_x0000_s3737" type="#_x0000_t202" style="position:absolute;left:9539;top:10107;width:1267;height:360" filled="f" stroked="f">
              <v:textbox style="mso-next-textbox:#_x0000_s3737" inset="5.85pt,.7pt,5.85pt,.7pt">
                <w:txbxContent>
                  <w:p w:rsidR="0033037C" w:rsidRDefault="0033037C">
                    <w:r>
                      <w:rPr>
                        <w:rFonts w:hint="eastAsia"/>
                      </w:rPr>
                      <w:t>マシン下流側</w:t>
                    </w:r>
                  </w:p>
                </w:txbxContent>
              </v:textbox>
            </v:shape>
          </v:group>
        </w:pict>
      </w: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rPr>
          <w:color w:val="0000FF"/>
        </w:rPr>
      </w:pPr>
    </w:p>
    <w:p w:rsidR="00FD3712" w:rsidRPr="00CF7765" w:rsidRDefault="00FD3712">
      <w:pPr>
        <w:pStyle w:val="aa"/>
      </w:pPr>
      <w:r w:rsidRPr="00CF7765">
        <w:rPr>
          <w:rFonts w:hint="eastAsia"/>
        </w:rPr>
        <w:t>回転量調整値とは、断裁する際の各辺の直角度を出すための調整値である。</w:t>
      </w:r>
    </w:p>
    <w:p w:rsidR="00FD3712" w:rsidRPr="00CF7765" w:rsidRDefault="00FD3712">
      <w:pPr>
        <w:pStyle w:val="aa"/>
      </w:pPr>
    </w:p>
    <w:p w:rsidR="00FD3712" w:rsidRPr="00CF7765" w:rsidRDefault="00793E1A">
      <w:pPr>
        <w:pStyle w:val="aa"/>
      </w:pPr>
      <w:r>
        <w:rPr>
          <w:noProof/>
          <w:sz w:val="20"/>
        </w:rPr>
        <w:pict>
          <v:group id="_x0000_s3804" style="position:absolute;left:0;text-align:left;margin-left:27.15pt;margin-top:1.8pt;width:480.35pt;height:104.4pt;z-index:251791872" coordorigin="1394,13167" coordsize="9607,2088">
            <v:shape id="_x0000_s3741" type="#_x0000_t202" style="position:absolute;left:10653;top:15023;width:348;height:232" stroked="f">
              <v:textbox style="mso-next-textbox:#_x0000_s3741" inset="0,0,0,0">
                <w:txbxContent>
                  <w:p w:rsidR="0033037C" w:rsidRDefault="0033037C">
                    <w:pPr>
                      <w:spacing w:line="240" w:lineRule="exact"/>
                      <w:rPr>
                        <w:sz w:val="16"/>
                      </w:rPr>
                    </w:pPr>
                    <w:r>
                      <w:rPr>
                        <w:rFonts w:hint="eastAsia"/>
                        <w:sz w:val="16"/>
                      </w:rPr>
                      <w:t>－側</w:t>
                    </w:r>
                  </w:p>
                </w:txbxContent>
              </v:textbox>
            </v:shape>
            <v:shape id="_x0000_s3742" type="#_x0000_t202" style="position:absolute;left:8855;top:15023;width:348;height:232" stroked="f">
              <v:textbox style="mso-next-textbox:#_x0000_s3742" inset="0,0,0,0">
                <w:txbxContent>
                  <w:p w:rsidR="0033037C" w:rsidRDefault="0033037C">
                    <w:pPr>
                      <w:spacing w:line="240" w:lineRule="exact"/>
                      <w:rPr>
                        <w:sz w:val="16"/>
                      </w:rPr>
                    </w:pPr>
                    <w:r>
                      <w:rPr>
                        <w:rFonts w:hint="eastAsia"/>
                        <w:sz w:val="16"/>
                      </w:rPr>
                      <w:t>＋側</w:t>
                    </w:r>
                  </w:p>
                </w:txbxContent>
              </v:textbox>
            </v:shape>
            <v:shape id="_x0000_s3743" type="#_x0000_t202" style="position:absolute;left:4563;top:14675;width:348;height:232" stroked="f">
              <v:textbox style="mso-next-textbox:#_x0000_s3743" inset="0,0,0,0">
                <w:txbxContent>
                  <w:p w:rsidR="0033037C" w:rsidRDefault="0033037C">
                    <w:pPr>
                      <w:spacing w:line="240" w:lineRule="exact"/>
                      <w:rPr>
                        <w:sz w:val="16"/>
                      </w:rPr>
                    </w:pPr>
                    <w:r>
                      <w:rPr>
                        <w:rFonts w:hint="eastAsia"/>
                        <w:sz w:val="16"/>
                      </w:rPr>
                      <w:t>＋側</w:t>
                    </w:r>
                  </w:p>
                </w:txbxContent>
              </v:textbox>
            </v:shape>
            <v:shape id="_x0000_s3744" type="#_x0000_t202" style="position:absolute;left:2264;top:13691;width:348;height:232" stroked="f">
              <v:textbox style="mso-next-textbox:#_x0000_s3744" inset="0,0,0,0">
                <w:txbxContent>
                  <w:p w:rsidR="0033037C" w:rsidRDefault="0033037C">
                    <w:pPr>
                      <w:spacing w:line="240" w:lineRule="exact"/>
                      <w:rPr>
                        <w:sz w:val="16"/>
                      </w:rPr>
                    </w:pPr>
                    <w:r>
                      <w:rPr>
                        <w:rFonts w:hint="eastAsia"/>
                        <w:sz w:val="16"/>
                      </w:rPr>
                      <w:t>天辺</w:t>
                    </w:r>
                  </w:p>
                </w:txbxContent>
              </v:textbox>
            </v:shape>
            <v:shape id="_x0000_s3745" type="#_x0000_t202" style="position:absolute;left:2264;top:14677;width:348;height:232" stroked="f">
              <v:textbox style="mso-next-textbox:#_x0000_s3745" inset="0,0,0,0">
                <w:txbxContent>
                  <w:p w:rsidR="0033037C" w:rsidRDefault="0033037C">
                    <w:pPr>
                      <w:spacing w:line="240" w:lineRule="exact"/>
                      <w:rPr>
                        <w:sz w:val="16"/>
                      </w:rPr>
                    </w:pPr>
                    <w:r>
                      <w:rPr>
                        <w:rFonts w:hint="eastAsia"/>
                        <w:sz w:val="16"/>
                      </w:rPr>
                      <w:t>地辺</w:t>
                    </w:r>
                  </w:p>
                </w:txbxContent>
              </v:textbox>
            </v:shape>
            <v:shape id="_x0000_s3746" type="#_x0000_t202" style="position:absolute;left:2786;top:14039;width:174;height:522" stroked="f">
              <v:textbox style="mso-next-textbox:#_x0000_s3746" inset="0,0,0,0">
                <w:txbxContent>
                  <w:p w:rsidR="0033037C" w:rsidRDefault="0033037C">
                    <w:pPr>
                      <w:spacing w:line="240" w:lineRule="exact"/>
                      <w:rPr>
                        <w:sz w:val="16"/>
                      </w:rPr>
                    </w:pPr>
                    <w:r>
                      <w:rPr>
                        <w:rFonts w:hint="eastAsia"/>
                        <w:sz w:val="16"/>
                      </w:rPr>
                      <w:t>小</w:t>
                    </w:r>
                  </w:p>
                  <w:p w:rsidR="0033037C" w:rsidRDefault="0033037C">
                    <w:pPr>
                      <w:spacing w:line="240" w:lineRule="exact"/>
                      <w:rPr>
                        <w:sz w:val="16"/>
                      </w:rPr>
                    </w:pPr>
                    <w:r>
                      <w:rPr>
                        <w:rFonts w:hint="eastAsia"/>
                        <w:sz w:val="16"/>
                      </w:rPr>
                      <w:t>口</w:t>
                    </w:r>
                  </w:p>
                </w:txbxContent>
              </v:textbox>
            </v:shape>
            <v:shape id="_x0000_s3747" type="#_x0000_t202" style="position:absolute;left:3482;top:13691;width:348;height:232" stroked="f">
              <v:textbox style="mso-next-textbox:#_x0000_s3747" inset="0,0,0,0">
                <w:txbxContent>
                  <w:p w:rsidR="0033037C" w:rsidRDefault="0033037C">
                    <w:pPr>
                      <w:spacing w:line="240" w:lineRule="exact"/>
                      <w:rPr>
                        <w:sz w:val="16"/>
                      </w:rPr>
                    </w:pPr>
                    <w:r>
                      <w:rPr>
                        <w:rFonts w:hint="eastAsia"/>
                        <w:sz w:val="16"/>
                      </w:rPr>
                      <w:t>天辺</w:t>
                    </w:r>
                  </w:p>
                </w:txbxContent>
              </v:textbox>
            </v:shape>
            <v:shape id="_x0000_s3748" type="#_x0000_t202" style="position:absolute;left:3482;top:14677;width:348;height:232" stroked="f">
              <v:textbox style="mso-next-textbox:#_x0000_s3748" inset="0,0,0,0">
                <w:txbxContent>
                  <w:p w:rsidR="0033037C" w:rsidRDefault="0033037C">
                    <w:pPr>
                      <w:spacing w:line="240" w:lineRule="exact"/>
                      <w:rPr>
                        <w:sz w:val="16"/>
                      </w:rPr>
                    </w:pPr>
                    <w:r>
                      <w:rPr>
                        <w:rFonts w:hint="eastAsia"/>
                        <w:sz w:val="16"/>
                      </w:rPr>
                      <w:t>地辺</w:t>
                    </w:r>
                  </w:p>
                </w:txbxContent>
              </v:textbox>
            </v:shape>
            <v:shape id="_x0000_s3749" type="#_x0000_t202" style="position:absolute;left:4004;top:14039;width:174;height:522" stroked="f">
              <v:textbox style="mso-next-textbox:#_x0000_s3749" inset="0,0,0,0">
                <w:txbxContent>
                  <w:p w:rsidR="0033037C" w:rsidRDefault="0033037C">
                    <w:pPr>
                      <w:spacing w:line="240" w:lineRule="exact"/>
                      <w:rPr>
                        <w:sz w:val="16"/>
                      </w:rPr>
                    </w:pPr>
                    <w:r>
                      <w:rPr>
                        <w:rFonts w:hint="eastAsia"/>
                        <w:sz w:val="16"/>
                      </w:rPr>
                      <w:t>小</w:t>
                    </w:r>
                  </w:p>
                  <w:p w:rsidR="0033037C" w:rsidRDefault="0033037C">
                    <w:pPr>
                      <w:spacing w:line="240" w:lineRule="exact"/>
                      <w:rPr>
                        <w:sz w:val="16"/>
                      </w:rPr>
                    </w:pPr>
                    <w:r>
                      <w:rPr>
                        <w:rFonts w:hint="eastAsia"/>
                        <w:sz w:val="16"/>
                      </w:rPr>
                      <w:t>口</w:t>
                    </w:r>
                  </w:p>
                </w:txbxContent>
              </v:textbox>
            </v:shape>
            <v:shape id="_x0000_s3750" type="#_x0000_t202" style="position:absolute;left:5433;top:13631;width:348;height:232" stroked="f">
              <v:textbox style="mso-next-textbox:#_x0000_s3750" inset="0,0,0,0">
                <w:txbxContent>
                  <w:p w:rsidR="0033037C" w:rsidRDefault="0033037C">
                    <w:pPr>
                      <w:spacing w:line="240" w:lineRule="exact"/>
                      <w:rPr>
                        <w:sz w:val="16"/>
                      </w:rPr>
                    </w:pPr>
                    <w:r>
                      <w:rPr>
                        <w:rFonts w:hint="eastAsia"/>
                        <w:sz w:val="16"/>
                      </w:rPr>
                      <w:t>天辺</w:t>
                    </w:r>
                  </w:p>
                </w:txbxContent>
              </v:textbox>
            </v:shape>
            <v:shape id="_x0000_s3751" type="#_x0000_t202" style="position:absolute;left:5433;top:14617;width:348;height:232" stroked="f">
              <v:textbox style="mso-next-textbox:#_x0000_s3751" inset="0,0,0,0">
                <w:txbxContent>
                  <w:p w:rsidR="0033037C" w:rsidRDefault="0033037C">
                    <w:pPr>
                      <w:spacing w:line="240" w:lineRule="exact"/>
                      <w:rPr>
                        <w:sz w:val="16"/>
                      </w:rPr>
                    </w:pPr>
                    <w:r>
                      <w:rPr>
                        <w:rFonts w:hint="eastAsia"/>
                        <w:sz w:val="16"/>
                      </w:rPr>
                      <w:t>地辺</w:t>
                    </w:r>
                  </w:p>
                </w:txbxContent>
              </v:textbox>
            </v:shape>
            <v:shape id="_x0000_s3752" type="#_x0000_t202" style="position:absolute;left:5955;top:13979;width:174;height:522" stroked="f">
              <v:textbox style="mso-next-textbox:#_x0000_s3752" inset="0,0,0,0">
                <w:txbxContent>
                  <w:p w:rsidR="0033037C" w:rsidRDefault="0033037C">
                    <w:pPr>
                      <w:spacing w:line="240" w:lineRule="exact"/>
                      <w:rPr>
                        <w:sz w:val="16"/>
                      </w:rPr>
                    </w:pPr>
                    <w:r>
                      <w:rPr>
                        <w:rFonts w:hint="eastAsia"/>
                        <w:sz w:val="16"/>
                      </w:rPr>
                      <w:t>小</w:t>
                    </w:r>
                  </w:p>
                  <w:p w:rsidR="0033037C" w:rsidRDefault="0033037C">
                    <w:pPr>
                      <w:spacing w:line="240" w:lineRule="exact"/>
                      <w:rPr>
                        <w:sz w:val="16"/>
                      </w:rPr>
                    </w:pPr>
                    <w:r>
                      <w:rPr>
                        <w:rFonts w:hint="eastAsia"/>
                        <w:sz w:val="16"/>
                      </w:rPr>
                      <w:t>口</w:t>
                    </w:r>
                  </w:p>
                </w:txbxContent>
              </v:textbox>
            </v:shape>
            <v:shape id="_x0000_s3753" type="#_x0000_t202" style="position:absolute;left:6651;top:13631;width:348;height:232" stroked="f">
              <v:textbox style="mso-next-textbox:#_x0000_s3753" inset="0,0,0,0">
                <w:txbxContent>
                  <w:p w:rsidR="0033037C" w:rsidRDefault="0033037C">
                    <w:pPr>
                      <w:spacing w:line="240" w:lineRule="exact"/>
                      <w:rPr>
                        <w:sz w:val="16"/>
                      </w:rPr>
                    </w:pPr>
                    <w:r>
                      <w:rPr>
                        <w:rFonts w:hint="eastAsia"/>
                        <w:sz w:val="16"/>
                      </w:rPr>
                      <w:t>天辺</w:t>
                    </w:r>
                  </w:p>
                </w:txbxContent>
              </v:textbox>
            </v:shape>
            <v:shape id="_x0000_s3754" type="#_x0000_t202" style="position:absolute;left:6651;top:14617;width:348;height:232" stroked="f">
              <v:textbox style="mso-next-textbox:#_x0000_s3754" inset="0,0,0,0">
                <w:txbxContent>
                  <w:p w:rsidR="0033037C" w:rsidRDefault="0033037C">
                    <w:pPr>
                      <w:spacing w:line="240" w:lineRule="exact"/>
                      <w:rPr>
                        <w:sz w:val="16"/>
                      </w:rPr>
                    </w:pPr>
                    <w:r>
                      <w:rPr>
                        <w:rFonts w:hint="eastAsia"/>
                        <w:sz w:val="16"/>
                      </w:rPr>
                      <w:t>地辺</w:t>
                    </w:r>
                  </w:p>
                </w:txbxContent>
              </v:textbox>
            </v:shape>
            <v:shape id="_x0000_s3755" type="#_x0000_t202" style="position:absolute;left:7173;top:13979;width:174;height:522" stroked="f">
              <v:textbox style="mso-next-textbox:#_x0000_s3755" inset="0,0,0,0">
                <w:txbxContent>
                  <w:p w:rsidR="0033037C" w:rsidRDefault="0033037C">
                    <w:pPr>
                      <w:spacing w:line="240" w:lineRule="exact"/>
                      <w:rPr>
                        <w:sz w:val="16"/>
                      </w:rPr>
                    </w:pPr>
                    <w:r>
                      <w:rPr>
                        <w:rFonts w:hint="eastAsia"/>
                        <w:sz w:val="16"/>
                      </w:rPr>
                      <w:t>小</w:t>
                    </w:r>
                  </w:p>
                  <w:p w:rsidR="0033037C" w:rsidRDefault="0033037C">
                    <w:pPr>
                      <w:spacing w:line="240" w:lineRule="exact"/>
                      <w:rPr>
                        <w:sz w:val="16"/>
                      </w:rPr>
                    </w:pPr>
                    <w:r>
                      <w:rPr>
                        <w:rFonts w:hint="eastAsia"/>
                        <w:sz w:val="16"/>
                      </w:rPr>
                      <w:t>口</w:t>
                    </w:r>
                  </w:p>
                </w:txbxContent>
              </v:textbox>
            </v:shape>
            <v:shape id="_x0000_s3756" type="#_x0000_t202" style="position:absolute;left:8449;top:13631;width:348;height:232" stroked="f">
              <v:textbox style="mso-next-textbox:#_x0000_s3756" inset="0,0,0,0">
                <w:txbxContent>
                  <w:p w:rsidR="0033037C" w:rsidRDefault="0033037C">
                    <w:pPr>
                      <w:spacing w:line="240" w:lineRule="exact"/>
                      <w:rPr>
                        <w:sz w:val="16"/>
                      </w:rPr>
                    </w:pPr>
                    <w:r>
                      <w:rPr>
                        <w:rFonts w:hint="eastAsia"/>
                        <w:sz w:val="16"/>
                      </w:rPr>
                      <w:t>天辺</w:t>
                    </w:r>
                  </w:p>
                </w:txbxContent>
              </v:textbox>
            </v:shape>
            <v:shape id="_x0000_s3757" type="#_x0000_t202" style="position:absolute;left:8449;top:14617;width:348;height:232" stroked="f">
              <v:textbox style="mso-next-textbox:#_x0000_s3757" inset="0,0,0,0">
                <w:txbxContent>
                  <w:p w:rsidR="0033037C" w:rsidRDefault="0033037C">
                    <w:pPr>
                      <w:spacing w:line="240" w:lineRule="exact"/>
                      <w:rPr>
                        <w:sz w:val="16"/>
                      </w:rPr>
                    </w:pPr>
                    <w:r>
                      <w:rPr>
                        <w:rFonts w:hint="eastAsia"/>
                        <w:sz w:val="16"/>
                      </w:rPr>
                      <w:t>地辺</w:t>
                    </w:r>
                  </w:p>
                </w:txbxContent>
              </v:textbox>
            </v:shape>
            <v:shape id="_x0000_s3758" type="#_x0000_t202" style="position:absolute;left:8971;top:13979;width:174;height:522" stroked="f">
              <v:textbox style="mso-next-textbox:#_x0000_s3758" inset="0,0,0,0">
                <w:txbxContent>
                  <w:p w:rsidR="0033037C" w:rsidRDefault="0033037C">
                    <w:pPr>
                      <w:spacing w:line="240" w:lineRule="exact"/>
                      <w:rPr>
                        <w:sz w:val="16"/>
                      </w:rPr>
                    </w:pPr>
                    <w:r>
                      <w:rPr>
                        <w:rFonts w:hint="eastAsia"/>
                        <w:sz w:val="16"/>
                      </w:rPr>
                      <w:t>小</w:t>
                    </w:r>
                  </w:p>
                  <w:p w:rsidR="0033037C" w:rsidRDefault="0033037C">
                    <w:pPr>
                      <w:spacing w:line="240" w:lineRule="exact"/>
                      <w:rPr>
                        <w:sz w:val="16"/>
                      </w:rPr>
                    </w:pPr>
                    <w:r>
                      <w:rPr>
                        <w:rFonts w:hint="eastAsia"/>
                        <w:sz w:val="16"/>
                      </w:rPr>
                      <w:t>口</w:t>
                    </w:r>
                  </w:p>
                </w:txbxContent>
              </v:textbox>
            </v:shape>
            <v:shape id="_x0000_s3759" type="#_x0000_t202" style="position:absolute;left:9783;top:13631;width:348;height:232" stroked="f">
              <v:textbox style="mso-next-textbox:#_x0000_s3759" inset="0,0,0,0">
                <w:txbxContent>
                  <w:p w:rsidR="0033037C" w:rsidRDefault="0033037C">
                    <w:pPr>
                      <w:spacing w:line="240" w:lineRule="exact"/>
                      <w:rPr>
                        <w:sz w:val="16"/>
                      </w:rPr>
                    </w:pPr>
                    <w:r>
                      <w:rPr>
                        <w:rFonts w:hint="eastAsia"/>
                        <w:sz w:val="16"/>
                      </w:rPr>
                      <w:t>天辺</w:t>
                    </w:r>
                  </w:p>
                </w:txbxContent>
              </v:textbox>
            </v:shape>
            <v:shape id="_x0000_s3760" type="#_x0000_t202" style="position:absolute;left:9783;top:14617;width:348;height:232" stroked="f">
              <v:textbox style="mso-next-textbox:#_x0000_s3760" inset="0,0,0,0">
                <w:txbxContent>
                  <w:p w:rsidR="0033037C" w:rsidRDefault="0033037C">
                    <w:pPr>
                      <w:spacing w:line="240" w:lineRule="exact"/>
                      <w:rPr>
                        <w:sz w:val="16"/>
                      </w:rPr>
                    </w:pPr>
                    <w:r>
                      <w:rPr>
                        <w:rFonts w:hint="eastAsia"/>
                        <w:sz w:val="16"/>
                      </w:rPr>
                      <w:t>地辺</w:t>
                    </w:r>
                  </w:p>
                </w:txbxContent>
              </v:textbox>
            </v:shape>
            <v:shape id="_x0000_s3761" type="#_x0000_t202" style="position:absolute;left:10305;top:13979;width:174;height:522" stroked="f">
              <v:textbox style="mso-next-textbox:#_x0000_s3761" inset="0,0,0,0">
                <w:txbxContent>
                  <w:p w:rsidR="0033037C" w:rsidRDefault="0033037C">
                    <w:pPr>
                      <w:spacing w:line="240" w:lineRule="exact"/>
                      <w:rPr>
                        <w:sz w:val="16"/>
                      </w:rPr>
                    </w:pPr>
                    <w:r>
                      <w:rPr>
                        <w:rFonts w:hint="eastAsia"/>
                        <w:sz w:val="16"/>
                      </w:rPr>
                      <w:t>小</w:t>
                    </w:r>
                  </w:p>
                  <w:p w:rsidR="0033037C" w:rsidRDefault="0033037C">
                    <w:pPr>
                      <w:spacing w:line="240" w:lineRule="exact"/>
                      <w:rPr>
                        <w:sz w:val="16"/>
                      </w:rPr>
                    </w:pPr>
                    <w:r>
                      <w:rPr>
                        <w:rFonts w:hint="eastAsia"/>
                        <w:sz w:val="16"/>
                      </w:rPr>
                      <w:t>口</w:t>
                    </w:r>
                  </w:p>
                </w:txbxContent>
              </v:textbox>
            </v:shape>
            <v:line id="_x0000_s3762" style="position:absolute" from="3076,13633" to="4410,13633">
              <v:stroke dashstyle="1 1"/>
            </v:line>
            <v:line id="_x0000_s3763" style="position:absolute" from="1742,13517" to="3076,13517">
              <v:stroke dashstyle="1 1"/>
            </v:line>
            <v:line id="_x0000_s3764" style="position:absolute;flip:y" from="4911,15023" to="6245,15023">
              <v:stroke dashstyle="1 1"/>
            </v:line>
            <v:line id="_x0000_s3765" style="position:absolute" from="1916,14967" to="3018,14967"/>
            <v:line id="_x0000_s3766" style="position:absolute;flip:y" from="1916,13633" to="1916,14967"/>
            <v:line id="_x0000_s3767" style="position:absolute;flip:y" from="1916,13517" to="3018,13633"/>
            <v:line id="_x0000_s3768" style="position:absolute;flip:y" from="3134,13517" to="3134,14967"/>
            <v:line id="_x0000_s3769" style="position:absolute" from="3134,14967" to="4236,14967"/>
            <v:line id="_x0000_s3770" style="position:absolute;flip:y" from="4236,13633" to="4236,14967"/>
            <v:line id="_x0000_s3771" style="position:absolute;flip:x y" from="3134,13517" to="4236,13633"/>
            <v:line id="_x0000_s3772" style="position:absolute" from="1800,13517" to="1800,13865">
              <v:stroke startarrow="block" startarrowwidth="narrow" startarrowlength="short"/>
            </v:line>
            <v:line id="_x0000_s3773" style="position:absolute;flip:y" from="4352,13285" to="4352,13633">
              <v:stroke startarrow="block" startarrowwidth="narrow" startarrowlength="short"/>
            </v:line>
            <v:shape id="_x0000_s3774" type="#_x0000_t202" style="position:absolute;left:1394;top:13575;width:348;height:232" stroked="f">
              <v:textbox style="mso-next-textbox:#_x0000_s3774" inset="0,0,0,0">
                <w:txbxContent>
                  <w:p w:rsidR="0033037C" w:rsidRDefault="0033037C">
                    <w:pPr>
                      <w:spacing w:line="240" w:lineRule="exact"/>
                      <w:jc w:val="right"/>
                      <w:rPr>
                        <w:sz w:val="16"/>
                      </w:rPr>
                    </w:pPr>
                    <w:r>
                      <w:rPr>
                        <w:rFonts w:hint="eastAsia"/>
                        <w:sz w:val="16"/>
                      </w:rPr>
                      <w:t>+</w:t>
                    </w:r>
                    <w:r>
                      <w:rPr>
                        <w:rFonts w:hint="eastAsia"/>
                        <w:sz w:val="16"/>
                      </w:rPr>
                      <w:t>側</w:t>
                    </w:r>
                  </w:p>
                </w:txbxContent>
              </v:textbox>
            </v:shape>
            <v:shape id="_x0000_s3775" type="#_x0000_t202" style="position:absolute;left:4410;top:13285;width:348;height:232" stroked="f">
              <v:textbox style="mso-next-textbox:#_x0000_s3775" inset="0,0,0,0">
                <w:txbxContent>
                  <w:p w:rsidR="0033037C" w:rsidRDefault="0033037C">
                    <w:pPr>
                      <w:spacing w:line="240" w:lineRule="exact"/>
                      <w:rPr>
                        <w:sz w:val="16"/>
                      </w:rPr>
                    </w:pPr>
                    <w:r>
                      <w:rPr>
                        <w:rFonts w:hint="eastAsia"/>
                        <w:sz w:val="16"/>
                      </w:rPr>
                      <w:t>ー側</w:t>
                    </w:r>
                  </w:p>
                </w:txbxContent>
              </v:textbox>
            </v:shape>
            <v:line id="_x0000_s3776" style="position:absolute" from="5085,13573" to="5085,14907"/>
            <v:line id="_x0000_s3777" style="position:absolute" from="5085,13573" to="6187,13573"/>
            <v:line id="_x0000_s3778" style="position:absolute" from="6187,13573" to="6187,15023"/>
            <v:line id="_x0000_s3779" style="position:absolute" from="5085,14907" to="6187,15023"/>
            <v:line id="_x0000_s3780" style="position:absolute" from="6303,13573" to="6303,15023"/>
            <v:line id="_x0000_s3781" style="position:absolute" from="6303,13573" to="7405,13573"/>
            <v:line id="_x0000_s3782" style="position:absolute" from="7405,13573" to="7405,14907"/>
            <v:line id="_x0000_s3783" style="position:absolute;flip:x" from="6303,14907" to="7405,15023"/>
            <v:line id="_x0000_s3784" style="position:absolute;flip:y" from="6245,14907" to="7579,14907">
              <v:stroke dashstyle="1 1"/>
            </v:line>
            <v:line id="_x0000_s3785" style="position:absolute;flip:y" from="4969,14675" to="4969,15023">
              <v:stroke startarrow="block" startarrowwidth="narrow" startarrowlength="short"/>
            </v:line>
            <v:shape id="_x0000_s3786" type="#_x0000_t202" style="position:absolute;left:7521;top:15023;width:348;height:232" stroked="f">
              <v:textbox style="mso-next-textbox:#_x0000_s3786" inset="0,0,0,0">
                <w:txbxContent>
                  <w:p w:rsidR="0033037C" w:rsidRDefault="0033037C">
                    <w:pPr>
                      <w:spacing w:line="240" w:lineRule="exact"/>
                      <w:rPr>
                        <w:sz w:val="16"/>
                      </w:rPr>
                    </w:pPr>
                    <w:r>
                      <w:rPr>
                        <w:rFonts w:hint="eastAsia"/>
                        <w:sz w:val="16"/>
                      </w:rPr>
                      <w:t>－側</w:t>
                    </w:r>
                  </w:p>
                </w:txbxContent>
              </v:textbox>
            </v:shape>
            <v:line id="_x0000_s3787" style="position:absolute" from="7521,14907" to="7521,15255">
              <v:stroke startarrow="block" startarrowwidth="narrow" startarrowlength="short"/>
            </v:line>
            <v:shape id="_x0000_s3788" type="#_x0000_t202" style="position:absolute;left:2475;top:13167;width:1102;height:232" stroked="f">
              <v:textbox style="mso-next-textbox:#_x0000_s3788" inset="0,0,0,0">
                <w:txbxContent>
                  <w:p w:rsidR="0033037C" w:rsidRDefault="0033037C">
                    <w:pPr>
                      <w:pStyle w:val="af3"/>
                      <w:tabs>
                        <w:tab w:val="clear" w:pos="567"/>
                        <w:tab w:val="clear" w:pos="851"/>
                        <w:tab w:val="clear" w:pos="1134"/>
                        <w:tab w:val="clear" w:pos="4252"/>
                        <w:tab w:val="clear" w:pos="8504"/>
                      </w:tabs>
                      <w:adjustRightInd/>
                      <w:spacing w:after="0" w:line="240" w:lineRule="exact"/>
                      <w:textAlignment w:val="auto"/>
                      <w:rPr>
                        <w:rFonts w:ascii="Century" w:hAnsi="Century"/>
                        <w:kern w:val="2"/>
                        <w:szCs w:val="24"/>
                      </w:rPr>
                    </w:pPr>
                    <w:r>
                      <w:rPr>
                        <w:rFonts w:ascii="Century" w:hAnsi="Century" w:hint="eastAsia"/>
                        <w:kern w:val="2"/>
                        <w:szCs w:val="24"/>
                      </w:rPr>
                      <w:t>＜天側調整＞</w:t>
                    </w:r>
                  </w:p>
                </w:txbxContent>
              </v:textbox>
            </v:shape>
            <v:shape id="_x0000_s3789" type="#_x0000_t202" style="position:absolute;left:5607;top:13283;width:1102;height:232" stroked="f">
              <v:textbox style="mso-next-textbox:#_x0000_s3789" inset="0,0,0,0">
                <w:txbxContent>
                  <w:p w:rsidR="0033037C" w:rsidRDefault="0033037C">
                    <w:pPr>
                      <w:pStyle w:val="af3"/>
                      <w:tabs>
                        <w:tab w:val="clear" w:pos="567"/>
                        <w:tab w:val="clear" w:pos="851"/>
                        <w:tab w:val="clear" w:pos="1134"/>
                        <w:tab w:val="clear" w:pos="4252"/>
                        <w:tab w:val="clear" w:pos="8504"/>
                      </w:tabs>
                      <w:adjustRightInd/>
                      <w:spacing w:after="0" w:line="240" w:lineRule="exact"/>
                      <w:textAlignment w:val="auto"/>
                      <w:rPr>
                        <w:rFonts w:ascii="Century" w:hAnsi="Century"/>
                        <w:kern w:val="2"/>
                        <w:szCs w:val="24"/>
                      </w:rPr>
                    </w:pPr>
                    <w:r>
                      <w:rPr>
                        <w:rFonts w:ascii="Century" w:hAnsi="Century" w:hint="eastAsia"/>
                        <w:kern w:val="2"/>
                        <w:szCs w:val="24"/>
                      </w:rPr>
                      <w:t>＜地側調整＞</w:t>
                    </w:r>
                  </w:p>
                </w:txbxContent>
              </v:textbox>
            </v:shape>
            <v:line id="_x0000_s3790" style="position:absolute;flip:x" from="8101,14907" to="9203,14907"/>
            <v:line id="_x0000_s3791" style="position:absolute;flip:y" from="8101,13573" to="8101,14907"/>
            <v:line id="_x0000_s3792" style="position:absolute" from="8101,13573" to="9319,13573"/>
            <v:line id="_x0000_s3793" style="position:absolute;flip:y" from="9203,13573" to="9319,14907"/>
            <v:line id="_x0000_s3794" style="position:absolute" from="9435,13573" to="10537,13573"/>
            <v:line id="_x0000_s3795" style="position:absolute" from="9435,13573" to="9435,14907"/>
            <v:line id="_x0000_s3796" style="position:absolute" from="9435,14907" to="10653,14907"/>
            <v:line id="_x0000_s3797" style="position:absolute;flip:x y" from="10537,13573" to="10653,14907"/>
            <v:line id="_x0000_s3798" style="position:absolute" from="9319,13515" to="9319,15081">
              <v:stroke dashstyle="1 1"/>
            </v:line>
            <v:line id="_x0000_s3799" style="position:absolute" from="10537,13515" to="10537,15081">
              <v:stroke dashstyle="1 1"/>
            </v:line>
            <v:line id="_x0000_s3800" style="position:absolute;rotation:90" from="9145,14849" to="9145,15197">
              <v:stroke startarrow="block" startarrowwidth="narrow" startarrowlength="short"/>
            </v:line>
            <v:line id="_x0000_s3801" style="position:absolute;rotation:90;flip:x" from="10711,14849" to="10711,15197">
              <v:stroke startarrow="block" startarrowwidth="narrow" startarrowlength="short"/>
            </v:line>
            <v:shape id="_x0000_s3802" type="#_x0000_t202" style="position:absolute;left:8681;top:13225;width:1334;height:232" stroked="f">
              <v:textbox style="mso-next-textbox:#_x0000_s3802" inset="0,0,0,0">
                <w:txbxContent>
                  <w:p w:rsidR="0033037C" w:rsidRDefault="0033037C">
                    <w:pPr>
                      <w:pStyle w:val="af3"/>
                      <w:tabs>
                        <w:tab w:val="clear" w:pos="567"/>
                        <w:tab w:val="clear" w:pos="851"/>
                        <w:tab w:val="clear" w:pos="1134"/>
                        <w:tab w:val="clear" w:pos="4252"/>
                        <w:tab w:val="clear" w:pos="8504"/>
                      </w:tabs>
                      <w:adjustRightInd/>
                      <w:spacing w:after="0" w:line="240" w:lineRule="exact"/>
                      <w:textAlignment w:val="auto"/>
                      <w:rPr>
                        <w:rFonts w:ascii="Century" w:hAnsi="Century"/>
                        <w:kern w:val="2"/>
                        <w:szCs w:val="24"/>
                      </w:rPr>
                    </w:pPr>
                    <w:r>
                      <w:rPr>
                        <w:rFonts w:ascii="Century" w:hAnsi="Century" w:hint="eastAsia"/>
                        <w:kern w:val="2"/>
                        <w:szCs w:val="24"/>
                      </w:rPr>
                      <w:t>＜小口側調整＞</w:t>
                    </w:r>
                  </w:p>
                </w:txbxContent>
              </v:textbox>
            </v:shape>
            <v:line id="_x0000_s3803" style="position:absolute" from="3023,13517" to="3023,14967"/>
          </v:group>
        </w:pict>
      </w:r>
    </w:p>
    <w:p w:rsidR="00FD3712" w:rsidRPr="00CF7765" w:rsidRDefault="00FD3712">
      <w:pPr>
        <w:pStyle w:val="aa"/>
      </w:pPr>
    </w:p>
    <w:p w:rsidR="00FD3712" w:rsidRPr="00CF7765" w:rsidRDefault="00FD3712">
      <w:pPr>
        <w:pStyle w:val="aa"/>
      </w:pPr>
    </w:p>
    <w:p w:rsidR="00CA2720" w:rsidRPr="00CF7765" w:rsidRDefault="00CA2720" w:rsidP="00CA2720">
      <w:pPr>
        <w:pStyle w:val="aa"/>
        <w:tabs>
          <w:tab w:val="clear" w:pos="567"/>
          <w:tab w:val="clear" w:pos="851"/>
          <w:tab w:val="left" w:pos="993"/>
        </w:tabs>
        <w:ind w:leftChars="393" w:left="990" w:hangingChars="157" w:hanging="283"/>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FD3712" w:rsidRPr="00CF7765" w:rsidRDefault="00FD3712">
      <w:pPr>
        <w:pStyle w:val="aa"/>
      </w:pPr>
    </w:p>
    <w:p w:rsidR="004969FD" w:rsidRPr="00CF7765" w:rsidRDefault="004969FD" w:rsidP="004969FD">
      <w:pPr>
        <w:pStyle w:val="aa"/>
      </w:pPr>
      <w:bookmarkStart w:id="656" w:name="_DFA_Profile"/>
      <w:bookmarkEnd w:id="656"/>
      <w:r w:rsidRPr="00CF7765">
        <w:rPr>
          <w:rFonts w:hint="eastAsia"/>
        </w:rPr>
        <w:t>前記した断裁幅の制限を守るために、仕上がりサイズと天辺断裁位置を次のように算出する。</w:t>
      </w:r>
    </w:p>
    <w:p w:rsidR="004969FD" w:rsidRPr="00CF7765" w:rsidRDefault="004969FD" w:rsidP="004969FD">
      <w:pPr>
        <w:pStyle w:val="aa"/>
      </w:pPr>
    </w:p>
    <w:p w:rsidR="004969FD" w:rsidRPr="00CF7765" w:rsidRDefault="004969FD" w:rsidP="004969FD">
      <w:pPr>
        <w:pStyle w:val="aa"/>
      </w:pPr>
      <w:r w:rsidRPr="00CF7765">
        <w:rPr>
          <w:rFonts w:hint="eastAsia"/>
        </w:rPr>
        <w:t>まず、丸め誤差について実施する。</w:t>
      </w:r>
    </w:p>
    <w:p w:rsidR="004969FD" w:rsidRPr="00CF7765" w:rsidRDefault="004969FD" w:rsidP="004969FD">
      <w:pPr>
        <w:pStyle w:val="aa"/>
      </w:pPr>
      <w:r w:rsidRPr="00CF7765">
        <w:rPr>
          <w:rFonts w:hint="eastAsia"/>
        </w:rPr>
        <w:t>仕上がりサイズに仕上がりサイズ調整値を加えたものを中紙サイズから差し引くことで算出される小口側断裁幅、天辺側断裁幅、地辺側断裁幅が断裁幅の制限範囲外になる場合は、その部位の断裁幅についてはその閾値を用いる。</w:t>
      </w:r>
      <w:r w:rsidRPr="00CF7765">
        <w:br/>
      </w:r>
      <w:r w:rsidRPr="00CF7765">
        <w:rPr>
          <w:rFonts w:hint="eastAsia"/>
        </w:rPr>
        <w:t>そのうえで、中紙サイズから小口側断裁幅、天辺側断裁幅と地辺側断裁幅を差し引くことで最終的な仕上がりサイズを決定する。</w:t>
      </w:r>
    </w:p>
    <w:p w:rsidR="004969FD" w:rsidRPr="00CF7765" w:rsidRDefault="004969FD" w:rsidP="004969FD">
      <w:pPr>
        <w:pStyle w:val="aa"/>
      </w:pPr>
    </w:p>
    <w:p w:rsidR="004969FD" w:rsidRPr="00CF7765" w:rsidRDefault="004969FD" w:rsidP="004969FD">
      <w:pPr>
        <w:pStyle w:val="aa"/>
      </w:pPr>
      <w:r w:rsidRPr="00CF7765">
        <w:rPr>
          <w:rFonts w:hint="eastAsia"/>
        </w:rPr>
        <w:t>次に断裁位置調整について実施する。</w:t>
      </w:r>
      <w:r w:rsidRPr="00CF7765">
        <w:br/>
      </w:r>
      <w:r w:rsidRPr="00CF7765">
        <w:rPr>
          <w:rFonts w:hint="eastAsia"/>
        </w:rPr>
        <w:t>断裁位置調整を天辺側断裁幅に加えた時、および、地辺側断裁幅からひいた時、いずれかが断裁幅の制限範囲外になる場合は、そちらの方の断裁幅は閾値を用いる。その結果、その方の断裁幅から調整可能な断裁位置調整値とし、それをもう片方に適応することで、天辺側断裁幅と地辺側断裁幅を決定し、天辺側断裁幅をもって天辺断裁位置とする。</w:t>
      </w:r>
    </w:p>
    <w:p w:rsidR="004969FD" w:rsidRPr="00CF7765" w:rsidRDefault="004969FD" w:rsidP="004969FD">
      <w:pPr>
        <w:pStyle w:val="aa"/>
      </w:pPr>
    </w:p>
    <w:p w:rsidR="004969FD" w:rsidRPr="00CF7765" w:rsidRDefault="004969FD" w:rsidP="004969FD">
      <w:pPr>
        <w:pStyle w:val="aa"/>
        <w:tabs>
          <w:tab w:val="clear" w:pos="567"/>
          <w:tab w:val="clear" w:pos="851"/>
          <w:tab w:val="left" w:pos="993"/>
        </w:tabs>
        <w:ind w:leftChars="393" w:left="990" w:hangingChars="157" w:hanging="283"/>
      </w:pPr>
      <w:r w:rsidRPr="00CF7765">
        <w:rPr>
          <w:rFonts w:hint="eastAsia"/>
        </w:rPr>
        <w:t>例を示そう。</w:t>
      </w:r>
      <w:r w:rsidRPr="00CF7765">
        <w:rPr>
          <w:rFonts w:hint="eastAsia"/>
        </w:rPr>
        <w:br/>
      </w:r>
      <w:r w:rsidRPr="00CF7765">
        <w:rPr>
          <w:rFonts w:hint="eastAsia"/>
        </w:rPr>
        <w:lastRenderedPageBreak/>
        <w:t>例えば、中紙用紙サイズを（</w:t>
      </w:r>
      <w:r w:rsidRPr="00CF7765">
        <w:rPr>
          <w:rFonts w:hint="eastAsia"/>
        </w:rPr>
        <w:t>182.0, 257.0</w:t>
      </w:r>
      <w:r w:rsidRPr="00CF7765">
        <w:rPr>
          <w:rFonts w:hint="eastAsia"/>
        </w:rPr>
        <w:t>）、仕上がりサイズを（</w:t>
      </w:r>
      <w:r w:rsidRPr="00CF7765">
        <w:rPr>
          <w:rFonts w:hint="eastAsia"/>
        </w:rPr>
        <w:t>17</w:t>
      </w:r>
      <w:r w:rsidR="00A034F7" w:rsidRPr="00CF7765">
        <w:rPr>
          <w:rFonts w:hint="eastAsia"/>
        </w:rPr>
        <w:t>5</w:t>
      </w:r>
      <w:r w:rsidRPr="00CF7765">
        <w:rPr>
          <w:rFonts w:hint="eastAsia"/>
        </w:rPr>
        <w:t>.3, 205.3</w:t>
      </w:r>
      <w:r w:rsidRPr="00CF7765">
        <w:rPr>
          <w:rFonts w:hint="eastAsia"/>
        </w:rPr>
        <w:t>）、仕上がりサイズ調整を</w:t>
      </w:r>
      <w:r w:rsidRPr="00CF7765">
        <w:rPr>
          <w:rFonts w:hint="eastAsia"/>
        </w:rPr>
        <w:t>(1.0, 2.0)</w:t>
      </w:r>
      <w:r w:rsidRPr="00CF7765">
        <w:rPr>
          <w:rFonts w:hint="eastAsia"/>
        </w:rPr>
        <w:t>、断裁位置調整を（</w:t>
      </w:r>
      <w:r w:rsidRPr="00CF7765">
        <w:rPr>
          <w:rFonts w:hint="eastAsia"/>
        </w:rPr>
        <w:t>-5.0</w:t>
      </w:r>
      <w:r w:rsidRPr="00CF7765">
        <w:rPr>
          <w:rFonts w:hint="eastAsia"/>
        </w:rPr>
        <w:t>）とすると、</w:t>
      </w:r>
    </w:p>
    <w:p w:rsidR="004969FD" w:rsidRPr="00CF7765" w:rsidRDefault="004969FD" w:rsidP="004969FD">
      <w:pPr>
        <w:pStyle w:val="aa"/>
        <w:tabs>
          <w:tab w:val="clear" w:pos="567"/>
          <w:tab w:val="clear" w:pos="851"/>
          <w:tab w:val="clear" w:pos="1418"/>
          <w:tab w:val="left" w:pos="993"/>
          <w:tab w:val="left" w:pos="4536"/>
        </w:tabs>
        <w:ind w:leftChars="393" w:left="990" w:hangingChars="157" w:hanging="283"/>
      </w:pPr>
      <w:r w:rsidRPr="00CF7765">
        <w:rPr>
          <w:rFonts w:hint="eastAsia"/>
        </w:rPr>
        <w:t>1)</w:t>
      </w:r>
      <w:r w:rsidRPr="00CF7765">
        <w:tab/>
      </w:r>
      <w:r w:rsidRPr="00CF7765">
        <w:rPr>
          <w:rFonts w:hint="eastAsia"/>
        </w:rPr>
        <w:t>調整を加味した仕上がりサイズは、</w:t>
      </w:r>
      <w:r w:rsidRPr="00CF7765">
        <w:tab/>
      </w:r>
      <w:r w:rsidRPr="00CF7765">
        <w:rPr>
          <w:rFonts w:hint="eastAsia"/>
        </w:rPr>
        <w:t>(17</w:t>
      </w:r>
      <w:r w:rsidR="00A034F7" w:rsidRPr="00CF7765">
        <w:rPr>
          <w:rFonts w:hint="eastAsia"/>
        </w:rPr>
        <w:t>6</w:t>
      </w:r>
      <w:r w:rsidRPr="00CF7765">
        <w:rPr>
          <w:rFonts w:hint="eastAsia"/>
        </w:rPr>
        <w:t>.3, 207.3) = (17</w:t>
      </w:r>
      <w:r w:rsidR="00A034F7" w:rsidRPr="00CF7765">
        <w:rPr>
          <w:rFonts w:hint="eastAsia"/>
        </w:rPr>
        <w:t>5</w:t>
      </w:r>
      <w:r w:rsidRPr="00CF7765">
        <w:rPr>
          <w:rFonts w:hint="eastAsia"/>
        </w:rPr>
        <w:t>.3, 205.3)</w:t>
      </w:r>
      <w:r w:rsidRPr="00CF7765">
        <w:rPr>
          <w:rFonts w:hint="eastAsia"/>
        </w:rPr>
        <w:t>＋</w:t>
      </w:r>
      <w:r w:rsidRPr="00CF7765">
        <w:rPr>
          <w:rFonts w:hint="eastAsia"/>
        </w:rPr>
        <w:t>(1.0, 2.0)</w:t>
      </w:r>
    </w:p>
    <w:p w:rsidR="004969FD" w:rsidRPr="00CF7765" w:rsidRDefault="004969FD" w:rsidP="004969FD">
      <w:pPr>
        <w:pStyle w:val="aa"/>
        <w:tabs>
          <w:tab w:val="clear" w:pos="567"/>
          <w:tab w:val="clear" w:pos="851"/>
          <w:tab w:val="clear" w:pos="1418"/>
          <w:tab w:val="left" w:pos="993"/>
          <w:tab w:val="left" w:pos="4530"/>
        </w:tabs>
        <w:ind w:leftChars="393" w:left="990" w:hangingChars="157" w:hanging="283"/>
      </w:pPr>
      <w:r w:rsidRPr="00CF7765">
        <w:rPr>
          <w:rFonts w:hint="eastAsia"/>
        </w:rPr>
        <w:t>2)</w:t>
      </w:r>
      <w:r w:rsidRPr="00CF7765">
        <w:tab/>
      </w:r>
      <w:r w:rsidRPr="00CF7765">
        <w:rPr>
          <w:rFonts w:hint="eastAsia"/>
        </w:rPr>
        <w:t>小口側断裁幅は、</w:t>
      </w:r>
      <w:r w:rsidRPr="00CF7765">
        <w:tab/>
      </w:r>
      <w:r w:rsidRPr="00CF7765">
        <w:rPr>
          <w:rFonts w:hint="eastAsia"/>
        </w:rPr>
        <w:t>(</w:t>
      </w:r>
      <w:r w:rsidRPr="00CF7765">
        <w:rPr>
          <w:rFonts w:hint="eastAsia"/>
        </w:rPr>
        <w:t xml:space="preserve">　</w:t>
      </w:r>
      <w:r w:rsidRPr="00CF7765">
        <w:rPr>
          <w:rFonts w:hint="eastAsia"/>
        </w:rPr>
        <w:t>5.7) = (182.0)</w:t>
      </w:r>
      <w:r w:rsidRPr="00CF7765">
        <w:rPr>
          <w:rFonts w:hint="eastAsia"/>
        </w:rPr>
        <w:t>－</w:t>
      </w:r>
      <w:r w:rsidRPr="00CF7765">
        <w:rPr>
          <w:rFonts w:hint="eastAsia"/>
        </w:rPr>
        <w:t>(176.3)</w:t>
      </w:r>
    </w:p>
    <w:p w:rsidR="004969FD" w:rsidRPr="00CF7765" w:rsidRDefault="004969FD" w:rsidP="004969FD">
      <w:pPr>
        <w:pStyle w:val="aa"/>
        <w:tabs>
          <w:tab w:val="clear" w:pos="567"/>
          <w:tab w:val="clear" w:pos="851"/>
          <w:tab w:val="clear" w:pos="1418"/>
          <w:tab w:val="left" w:pos="4536"/>
        </w:tabs>
        <w:ind w:leftChars="393" w:left="990" w:hangingChars="157" w:hanging="283"/>
      </w:pPr>
      <w:r w:rsidRPr="00CF7765">
        <w:rPr>
          <w:rFonts w:hint="eastAsia"/>
        </w:rPr>
        <w:tab/>
      </w:r>
      <w:r w:rsidRPr="00CF7765">
        <w:rPr>
          <w:rFonts w:hint="eastAsia"/>
        </w:rPr>
        <w:t>天辺側断裁幅、地辺側断裁幅は、</w:t>
      </w:r>
      <w:r w:rsidRPr="00CF7765">
        <w:tab/>
      </w:r>
      <w:r w:rsidRPr="00CF7765">
        <w:rPr>
          <w:rFonts w:hint="eastAsia"/>
        </w:rPr>
        <w:t>(24.9) = (257.0</w:t>
      </w:r>
      <w:r w:rsidRPr="00CF7765">
        <w:rPr>
          <w:rFonts w:hint="eastAsia"/>
        </w:rPr>
        <w:t>－</w:t>
      </w:r>
      <w:r w:rsidRPr="00CF7765">
        <w:rPr>
          <w:rFonts w:hint="eastAsia"/>
        </w:rPr>
        <w:t>207.3)</w:t>
      </w:r>
      <w:r w:rsidRPr="00CF7765">
        <w:rPr>
          <w:rFonts w:hint="eastAsia"/>
        </w:rPr>
        <w:t>÷</w:t>
      </w:r>
      <w:r w:rsidRPr="00CF7765">
        <w:rPr>
          <w:rFonts w:hint="eastAsia"/>
        </w:rPr>
        <w:t>2</w:t>
      </w:r>
      <w:r w:rsidRPr="00CF7765">
        <w:rPr>
          <w:rFonts w:hint="eastAsia"/>
        </w:rPr>
        <w:t xml:space="preserve">　　　　</w:t>
      </w:r>
      <w:r w:rsidRPr="00CF7765">
        <w:rPr>
          <w:rFonts w:hint="eastAsia"/>
        </w:rPr>
        <w:t xml:space="preserve">* </w:t>
      </w:r>
      <w:r w:rsidRPr="00CF7765">
        <w:rPr>
          <w:rFonts w:hint="eastAsia"/>
        </w:rPr>
        <w:t>四捨五入</w:t>
      </w:r>
    </w:p>
    <w:p w:rsidR="004969FD" w:rsidRPr="00CF7765" w:rsidRDefault="004969FD" w:rsidP="004969FD">
      <w:pPr>
        <w:pStyle w:val="aa"/>
        <w:tabs>
          <w:tab w:val="clear" w:pos="567"/>
          <w:tab w:val="clear" w:pos="851"/>
          <w:tab w:val="clear" w:pos="1418"/>
          <w:tab w:val="left" w:pos="993"/>
          <w:tab w:val="left" w:pos="4536"/>
        </w:tabs>
        <w:ind w:leftChars="393" w:left="990" w:hangingChars="157" w:hanging="283"/>
      </w:pPr>
      <w:r w:rsidRPr="00CF7765">
        <w:rPr>
          <w:rFonts w:hint="eastAsia"/>
        </w:rPr>
        <w:t>3)</w:t>
      </w:r>
      <w:r w:rsidRPr="00CF7765">
        <w:tab/>
      </w:r>
      <w:r w:rsidRPr="00CF7765">
        <w:rPr>
          <w:rFonts w:hint="eastAsia"/>
        </w:rPr>
        <w:t>小口側断裁幅は、</w:t>
      </w:r>
      <w:r w:rsidRPr="00CF7765">
        <w:tab/>
      </w:r>
      <w:r w:rsidRPr="00CF7765">
        <w:rPr>
          <w:rFonts w:hint="eastAsia"/>
        </w:rPr>
        <w:t>(</w:t>
      </w:r>
      <w:r w:rsidRPr="00CF7765">
        <w:rPr>
          <w:rFonts w:hint="eastAsia"/>
        </w:rPr>
        <w:t xml:space="preserve">　</w:t>
      </w:r>
      <w:r w:rsidRPr="00CF7765">
        <w:rPr>
          <w:rFonts w:hint="eastAsia"/>
        </w:rPr>
        <w:t xml:space="preserve">6.0) </w:t>
      </w:r>
      <w:r w:rsidRPr="00CF7765">
        <w:rPr>
          <w:rFonts w:hint="eastAsia"/>
        </w:rPr>
        <w:t>←</w:t>
      </w:r>
      <w:r w:rsidRPr="00CF7765">
        <w:rPr>
          <w:rFonts w:hint="eastAsia"/>
        </w:rPr>
        <w:t xml:space="preserve">  5.7</w:t>
      </w:r>
      <w:r w:rsidRPr="00CF7765">
        <w:rPr>
          <w:rFonts w:hint="eastAsia"/>
        </w:rPr>
        <w:t>は、</w:t>
      </w:r>
      <w:r w:rsidRPr="00CF7765">
        <w:rPr>
          <w:rFonts w:hint="eastAsia"/>
        </w:rPr>
        <w:t>6.0</w:t>
      </w:r>
      <w:r w:rsidRPr="00CF7765">
        <w:rPr>
          <w:rFonts w:hint="eastAsia"/>
        </w:rPr>
        <w:t>～</w:t>
      </w:r>
      <w:r w:rsidRPr="00CF7765">
        <w:rPr>
          <w:rFonts w:hint="eastAsia"/>
        </w:rPr>
        <w:t>35.0</w:t>
      </w:r>
      <w:r w:rsidR="00A034F7" w:rsidRPr="00CF7765">
        <w:rPr>
          <w:rFonts w:hint="eastAsia"/>
        </w:rPr>
        <w:t>外</w:t>
      </w:r>
      <w:r w:rsidRPr="00CF7765">
        <w:rPr>
          <w:rFonts w:hint="eastAsia"/>
        </w:rPr>
        <w:t>なので、</w:t>
      </w:r>
      <w:r w:rsidR="00A034F7" w:rsidRPr="00CF7765">
        <w:rPr>
          <w:rFonts w:hint="eastAsia"/>
        </w:rPr>
        <w:t>閾値の</w:t>
      </w:r>
      <w:r w:rsidRPr="00CF7765">
        <w:rPr>
          <w:rFonts w:hint="eastAsia"/>
        </w:rPr>
        <w:t>6.0</w:t>
      </w:r>
      <w:r w:rsidRPr="00CF7765">
        <w:rPr>
          <w:rFonts w:hint="eastAsia"/>
        </w:rPr>
        <w:t>を採用して。</w:t>
      </w:r>
      <w:r w:rsidRPr="00CF7765">
        <w:rPr>
          <w:rFonts w:hint="eastAsia"/>
        </w:rPr>
        <w:br/>
      </w:r>
      <w:r w:rsidRPr="00CF7765">
        <w:rPr>
          <w:rFonts w:hint="eastAsia"/>
        </w:rPr>
        <w:t>天辺側断裁幅、地辺側断裁幅は、</w:t>
      </w:r>
      <w:r w:rsidRPr="00CF7765">
        <w:tab/>
      </w:r>
      <w:r w:rsidRPr="00CF7765">
        <w:rPr>
          <w:rFonts w:hint="eastAsia"/>
        </w:rPr>
        <w:t xml:space="preserve">(24.9) </w:t>
      </w:r>
      <w:r w:rsidRPr="00CF7765">
        <w:rPr>
          <w:rFonts w:hint="eastAsia"/>
        </w:rPr>
        <w:t>←</w:t>
      </w:r>
      <w:r w:rsidRPr="00CF7765">
        <w:rPr>
          <w:rFonts w:hint="eastAsia"/>
        </w:rPr>
        <w:t xml:space="preserve"> 24.9</w:t>
      </w:r>
      <w:r w:rsidRPr="00CF7765">
        <w:rPr>
          <w:rFonts w:hint="eastAsia"/>
        </w:rPr>
        <w:t>は、</w:t>
      </w:r>
      <w:r w:rsidRPr="00CF7765">
        <w:rPr>
          <w:rFonts w:hint="eastAsia"/>
        </w:rPr>
        <w:t>6.0</w:t>
      </w:r>
      <w:r w:rsidRPr="00CF7765">
        <w:rPr>
          <w:rFonts w:hint="eastAsia"/>
        </w:rPr>
        <w:t>～</w:t>
      </w:r>
      <w:r w:rsidRPr="00CF7765">
        <w:rPr>
          <w:rFonts w:hint="eastAsia"/>
        </w:rPr>
        <w:t>28.0</w:t>
      </w:r>
      <w:r w:rsidRPr="00CF7765">
        <w:rPr>
          <w:rFonts w:hint="eastAsia"/>
        </w:rPr>
        <w:t>内なので、そのまま。</w:t>
      </w:r>
    </w:p>
    <w:p w:rsidR="004969FD" w:rsidRPr="00CF7765" w:rsidRDefault="004969FD" w:rsidP="004969FD">
      <w:pPr>
        <w:pStyle w:val="aa"/>
        <w:tabs>
          <w:tab w:val="clear" w:pos="567"/>
          <w:tab w:val="clear" w:pos="851"/>
          <w:tab w:val="clear" w:pos="1418"/>
          <w:tab w:val="left" w:pos="993"/>
          <w:tab w:val="left" w:pos="4536"/>
        </w:tabs>
        <w:ind w:leftChars="393" w:left="990" w:hangingChars="157" w:hanging="283"/>
      </w:pPr>
      <w:r w:rsidRPr="00CF7765">
        <w:rPr>
          <w:rFonts w:hint="eastAsia"/>
        </w:rPr>
        <w:t>4)</w:t>
      </w:r>
      <w:r w:rsidRPr="00CF7765">
        <w:tab/>
      </w:r>
      <w:r w:rsidRPr="00CF7765">
        <w:rPr>
          <w:rFonts w:hint="eastAsia"/>
        </w:rPr>
        <w:t>「最終的な仕上がりサイズ」は、</w:t>
      </w:r>
      <w:r w:rsidRPr="00CF7765">
        <w:tab/>
      </w:r>
      <w:r w:rsidRPr="00CF7765">
        <w:rPr>
          <w:rFonts w:hint="eastAsia"/>
        </w:rPr>
        <w:t>(176.0, 207.2) = (182.0, 257.0</w:t>
      </w:r>
      <w:r w:rsidRPr="00CF7765">
        <w:rPr>
          <w:rFonts w:hint="eastAsia"/>
        </w:rPr>
        <w:t>）－</w:t>
      </w:r>
      <w:r w:rsidRPr="00CF7765">
        <w:rPr>
          <w:rFonts w:hint="eastAsia"/>
        </w:rPr>
        <w:t>(6.0, 24.9</w:t>
      </w:r>
      <w:r w:rsidRPr="00CF7765">
        <w:rPr>
          <w:rFonts w:hint="eastAsia"/>
        </w:rPr>
        <w:t>×</w:t>
      </w:r>
      <w:r w:rsidRPr="00CF7765">
        <w:rPr>
          <w:rFonts w:hint="eastAsia"/>
        </w:rPr>
        <w:t>2)</w:t>
      </w:r>
    </w:p>
    <w:p w:rsidR="004969FD" w:rsidRPr="00CF7765" w:rsidRDefault="004969FD" w:rsidP="004969FD">
      <w:pPr>
        <w:pStyle w:val="aa"/>
        <w:tabs>
          <w:tab w:val="clear" w:pos="567"/>
          <w:tab w:val="clear" w:pos="851"/>
          <w:tab w:val="clear" w:pos="1418"/>
          <w:tab w:val="left" w:pos="993"/>
          <w:tab w:val="left" w:pos="4536"/>
        </w:tabs>
        <w:ind w:leftChars="393" w:left="991" w:hangingChars="158" w:hanging="284"/>
      </w:pPr>
      <w:r w:rsidRPr="00CF7765">
        <w:rPr>
          <w:rFonts w:hint="eastAsia"/>
        </w:rPr>
        <w:t>5)</w:t>
      </w:r>
      <w:r w:rsidRPr="00CF7765">
        <w:tab/>
      </w:r>
      <w:r w:rsidRPr="00CF7765">
        <w:rPr>
          <w:rFonts w:hint="eastAsia"/>
        </w:rPr>
        <w:t>天辺側断裁幅を断裁位置調整すると、</w:t>
      </w:r>
      <w:r w:rsidRPr="00CF7765">
        <w:tab/>
      </w:r>
      <w:r w:rsidRPr="00CF7765">
        <w:rPr>
          <w:rFonts w:hint="eastAsia"/>
        </w:rPr>
        <w:t>(19.9) = (24.9</w:t>
      </w:r>
      <w:r w:rsidRPr="00CF7765">
        <w:rPr>
          <w:rFonts w:hint="eastAsia"/>
        </w:rPr>
        <w:t>）＋</w:t>
      </w:r>
      <w:r w:rsidRPr="00CF7765">
        <w:rPr>
          <w:rFonts w:hint="eastAsia"/>
        </w:rPr>
        <w:t>(</w:t>
      </w:r>
      <w:r w:rsidRPr="00CF7765">
        <w:rPr>
          <w:rFonts w:hint="eastAsia"/>
        </w:rPr>
        <w:t>－</w:t>
      </w:r>
      <w:r w:rsidRPr="00CF7765">
        <w:rPr>
          <w:rFonts w:hint="eastAsia"/>
        </w:rPr>
        <w:t>5.0)</w:t>
      </w:r>
      <w:r w:rsidRPr="00CF7765">
        <w:br/>
      </w:r>
      <w:r w:rsidRPr="00CF7765">
        <w:rPr>
          <w:rFonts w:hint="eastAsia"/>
        </w:rPr>
        <w:t>地辺側断裁幅を断裁位置調整すると、</w:t>
      </w:r>
      <w:r w:rsidRPr="00CF7765">
        <w:tab/>
      </w:r>
      <w:r w:rsidRPr="00CF7765">
        <w:rPr>
          <w:rFonts w:hint="eastAsia"/>
        </w:rPr>
        <w:t>(29.9) = (24.9</w:t>
      </w:r>
      <w:r w:rsidRPr="00CF7765">
        <w:rPr>
          <w:rFonts w:hint="eastAsia"/>
        </w:rPr>
        <w:t>）－</w:t>
      </w:r>
      <w:r w:rsidRPr="00CF7765">
        <w:rPr>
          <w:rFonts w:hint="eastAsia"/>
        </w:rPr>
        <w:t>(</w:t>
      </w:r>
      <w:r w:rsidRPr="00CF7765">
        <w:rPr>
          <w:rFonts w:hint="eastAsia"/>
        </w:rPr>
        <w:t>－</w:t>
      </w:r>
      <w:r w:rsidRPr="00CF7765">
        <w:rPr>
          <w:rFonts w:hint="eastAsia"/>
        </w:rPr>
        <w:t>5.0)</w:t>
      </w:r>
    </w:p>
    <w:p w:rsidR="004969FD" w:rsidRPr="00CF7765" w:rsidRDefault="004969FD" w:rsidP="004969FD">
      <w:pPr>
        <w:pStyle w:val="aa"/>
        <w:tabs>
          <w:tab w:val="clear" w:pos="567"/>
          <w:tab w:val="clear" w:pos="851"/>
          <w:tab w:val="clear" w:pos="1418"/>
          <w:tab w:val="left" w:pos="993"/>
          <w:tab w:val="left" w:pos="4536"/>
        </w:tabs>
        <w:ind w:leftChars="393" w:left="991" w:hangingChars="158" w:hanging="284"/>
      </w:pPr>
      <w:r w:rsidRPr="00CF7765">
        <w:rPr>
          <w:rFonts w:hint="eastAsia"/>
        </w:rPr>
        <w:t>6)</w:t>
      </w:r>
      <w:r w:rsidRPr="00CF7765">
        <w:rPr>
          <w:rFonts w:hint="eastAsia"/>
        </w:rPr>
        <w:tab/>
      </w:r>
      <w:r w:rsidRPr="00CF7765">
        <w:tab/>
      </w:r>
      <w:r w:rsidRPr="00CF7765">
        <w:rPr>
          <w:rFonts w:hint="eastAsia"/>
        </w:rPr>
        <w:t>天辺側断裁幅は、</w:t>
      </w:r>
      <w:r w:rsidR="00A034F7" w:rsidRPr="00CF7765">
        <w:rPr>
          <w:rFonts w:hint="eastAsia"/>
        </w:rPr>
        <w:tab/>
        <w:t>(19</w:t>
      </w:r>
      <w:r w:rsidRPr="00CF7765">
        <w:rPr>
          <w:rFonts w:hint="eastAsia"/>
        </w:rPr>
        <w:t xml:space="preserve">.9) </w:t>
      </w:r>
      <w:r w:rsidRPr="00CF7765">
        <w:rPr>
          <w:rFonts w:hint="eastAsia"/>
        </w:rPr>
        <w:t>←</w:t>
      </w:r>
      <w:r w:rsidRPr="00CF7765">
        <w:rPr>
          <w:rFonts w:hint="eastAsia"/>
        </w:rPr>
        <w:t xml:space="preserve"> 19.9</w:t>
      </w:r>
      <w:r w:rsidRPr="00CF7765">
        <w:rPr>
          <w:rFonts w:hint="eastAsia"/>
        </w:rPr>
        <w:t>は、</w:t>
      </w:r>
      <w:r w:rsidRPr="00CF7765">
        <w:rPr>
          <w:rFonts w:hint="eastAsia"/>
        </w:rPr>
        <w:t>6.0</w:t>
      </w:r>
      <w:r w:rsidRPr="00CF7765">
        <w:rPr>
          <w:rFonts w:hint="eastAsia"/>
        </w:rPr>
        <w:t>～</w:t>
      </w:r>
      <w:r w:rsidRPr="00CF7765">
        <w:rPr>
          <w:rFonts w:hint="eastAsia"/>
        </w:rPr>
        <w:t>28.0</w:t>
      </w:r>
      <w:r w:rsidRPr="00CF7765">
        <w:rPr>
          <w:rFonts w:hint="eastAsia"/>
        </w:rPr>
        <w:t>内なので、そのまま。</w:t>
      </w:r>
      <w:r w:rsidRPr="00CF7765">
        <w:br/>
      </w:r>
      <w:r w:rsidRPr="00CF7765">
        <w:rPr>
          <w:rFonts w:hint="eastAsia"/>
        </w:rPr>
        <w:t>地辺側断裁幅は、</w:t>
      </w:r>
      <w:r w:rsidRPr="00CF7765">
        <w:rPr>
          <w:rFonts w:hint="eastAsia"/>
        </w:rPr>
        <w:tab/>
        <w:t xml:space="preserve">(28.0) </w:t>
      </w:r>
      <w:r w:rsidRPr="00CF7765">
        <w:rPr>
          <w:rFonts w:hint="eastAsia"/>
        </w:rPr>
        <w:t>←</w:t>
      </w:r>
      <w:r w:rsidRPr="00CF7765">
        <w:rPr>
          <w:rFonts w:hint="eastAsia"/>
        </w:rPr>
        <w:t xml:space="preserve"> 29.9</w:t>
      </w:r>
      <w:r w:rsidRPr="00CF7765">
        <w:rPr>
          <w:rFonts w:hint="eastAsia"/>
        </w:rPr>
        <w:t>は、</w:t>
      </w:r>
      <w:r w:rsidRPr="00CF7765">
        <w:rPr>
          <w:rFonts w:hint="eastAsia"/>
        </w:rPr>
        <w:t>6.0</w:t>
      </w:r>
      <w:r w:rsidRPr="00CF7765">
        <w:rPr>
          <w:rFonts w:hint="eastAsia"/>
        </w:rPr>
        <w:t>～</w:t>
      </w:r>
      <w:r w:rsidRPr="00CF7765">
        <w:rPr>
          <w:rFonts w:hint="eastAsia"/>
        </w:rPr>
        <w:t>28.0</w:t>
      </w:r>
      <w:r w:rsidRPr="00CF7765">
        <w:rPr>
          <w:rFonts w:hint="eastAsia"/>
        </w:rPr>
        <w:t>外なので、閾値の</w:t>
      </w:r>
      <w:r w:rsidRPr="00CF7765">
        <w:rPr>
          <w:rFonts w:hint="eastAsia"/>
        </w:rPr>
        <w:t>28.0</w:t>
      </w:r>
      <w:r w:rsidRPr="00CF7765">
        <w:rPr>
          <w:rFonts w:hint="eastAsia"/>
        </w:rPr>
        <w:t>を採用して。</w:t>
      </w:r>
    </w:p>
    <w:p w:rsidR="004969FD" w:rsidRPr="00CF7765" w:rsidRDefault="004969FD" w:rsidP="004969FD">
      <w:pPr>
        <w:pStyle w:val="aa"/>
        <w:tabs>
          <w:tab w:val="clear" w:pos="567"/>
          <w:tab w:val="clear" w:pos="851"/>
          <w:tab w:val="clear" w:pos="1418"/>
          <w:tab w:val="left" w:pos="993"/>
          <w:tab w:val="left" w:pos="4536"/>
        </w:tabs>
        <w:ind w:leftChars="393" w:left="991" w:hangingChars="158" w:hanging="284"/>
      </w:pPr>
      <w:r w:rsidRPr="00CF7765">
        <w:rPr>
          <w:rFonts w:hint="eastAsia"/>
        </w:rPr>
        <w:t>7)</w:t>
      </w:r>
      <w:r w:rsidRPr="00CF7765">
        <w:rPr>
          <w:rFonts w:hint="eastAsia"/>
        </w:rPr>
        <w:tab/>
      </w:r>
      <w:r w:rsidRPr="00CF7765">
        <w:rPr>
          <w:rFonts w:hint="eastAsia"/>
        </w:rPr>
        <w:t>調整可能な断裁位置調整値は、</w:t>
      </w:r>
      <w:r w:rsidRPr="00CF7765">
        <w:tab/>
      </w:r>
      <w:r w:rsidRPr="00CF7765">
        <w:rPr>
          <w:rFonts w:hint="eastAsia"/>
        </w:rPr>
        <w:t>(</w:t>
      </w:r>
      <w:r w:rsidRPr="00CF7765">
        <w:rPr>
          <w:rFonts w:hint="eastAsia"/>
        </w:rPr>
        <w:t>－</w:t>
      </w:r>
      <w:r w:rsidRPr="00CF7765">
        <w:rPr>
          <w:rFonts w:hint="eastAsia"/>
        </w:rPr>
        <w:t>3.1) =</w:t>
      </w:r>
      <w:r w:rsidRPr="00CF7765">
        <w:rPr>
          <w:rFonts w:hint="eastAsia"/>
        </w:rPr>
        <w:t>（</w:t>
      </w:r>
      <w:r w:rsidRPr="00CF7765">
        <w:rPr>
          <w:rFonts w:hint="eastAsia"/>
        </w:rPr>
        <w:t>24.9</w:t>
      </w:r>
      <w:r w:rsidRPr="00CF7765">
        <w:rPr>
          <w:rFonts w:hint="eastAsia"/>
        </w:rPr>
        <w:t>）－</w:t>
      </w:r>
      <w:r w:rsidRPr="00CF7765">
        <w:rPr>
          <w:rFonts w:hint="eastAsia"/>
        </w:rPr>
        <w:t>(28.0)</w:t>
      </w:r>
      <w:r w:rsidRPr="00CF7765">
        <w:br/>
      </w:r>
      <w:r w:rsidRPr="00CF7765">
        <w:rPr>
          <w:rFonts w:hint="eastAsia"/>
        </w:rPr>
        <w:t>天辺側断裁幅を断裁位置調整し直すと、</w:t>
      </w:r>
      <w:r w:rsidRPr="00CF7765">
        <w:tab/>
      </w:r>
      <w:r w:rsidRPr="00CF7765">
        <w:rPr>
          <w:rFonts w:hint="eastAsia"/>
        </w:rPr>
        <w:t>(</w:t>
      </w:r>
      <w:r w:rsidRPr="00CF7765">
        <w:rPr>
          <w:rFonts w:hint="eastAsia"/>
        </w:rPr>
        <w:t xml:space="preserve">　</w:t>
      </w:r>
      <w:r w:rsidRPr="00CF7765">
        <w:rPr>
          <w:rFonts w:hint="eastAsia"/>
        </w:rPr>
        <w:t>2</w:t>
      </w:r>
      <w:r w:rsidR="00A034F7" w:rsidRPr="00CF7765">
        <w:rPr>
          <w:rFonts w:hint="eastAsia"/>
        </w:rPr>
        <w:t>1.8</w:t>
      </w:r>
      <w:r w:rsidRPr="00CF7765">
        <w:rPr>
          <w:rFonts w:hint="eastAsia"/>
        </w:rPr>
        <w:t xml:space="preserve">) </w:t>
      </w:r>
      <w:r w:rsidR="00A034F7" w:rsidRPr="00CF7765">
        <w:rPr>
          <w:rFonts w:hint="eastAsia"/>
        </w:rPr>
        <w:t>= (24.9</w:t>
      </w:r>
      <w:r w:rsidRPr="00CF7765">
        <w:rPr>
          <w:rFonts w:hint="eastAsia"/>
        </w:rPr>
        <w:t>)</w:t>
      </w:r>
      <w:r w:rsidRPr="00CF7765">
        <w:rPr>
          <w:rFonts w:hint="eastAsia"/>
        </w:rPr>
        <w:t>＋</w:t>
      </w:r>
      <w:r w:rsidRPr="00CF7765">
        <w:rPr>
          <w:rFonts w:hint="eastAsia"/>
        </w:rPr>
        <w:t>(</w:t>
      </w:r>
      <w:r w:rsidRPr="00CF7765">
        <w:rPr>
          <w:rFonts w:hint="eastAsia"/>
        </w:rPr>
        <w:t>－</w:t>
      </w:r>
      <w:r w:rsidRPr="00CF7765">
        <w:rPr>
          <w:rFonts w:hint="eastAsia"/>
        </w:rPr>
        <w:t>3.1)</w:t>
      </w:r>
    </w:p>
    <w:p w:rsidR="004969FD" w:rsidRPr="00CF7765" w:rsidRDefault="004969FD" w:rsidP="004969FD">
      <w:pPr>
        <w:pStyle w:val="aa"/>
        <w:tabs>
          <w:tab w:val="clear" w:pos="567"/>
          <w:tab w:val="clear" w:pos="851"/>
          <w:tab w:val="left" w:pos="993"/>
        </w:tabs>
        <w:ind w:leftChars="393" w:left="990" w:hangingChars="157" w:hanging="283"/>
      </w:pPr>
    </w:p>
    <w:p w:rsidR="00FD3712" w:rsidRPr="00CF7765" w:rsidRDefault="004969FD" w:rsidP="004969FD">
      <w:pPr>
        <w:pStyle w:val="aa"/>
        <w:tabs>
          <w:tab w:val="clear" w:pos="567"/>
          <w:tab w:val="clear" w:pos="851"/>
          <w:tab w:val="left" w:pos="1080"/>
        </w:tabs>
      </w:pPr>
      <w:r w:rsidRPr="00CF7765">
        <w:rPr>
          <w:rFonts w:hint="eastAsia"/>
        </w:rPr>
        <w:t>結果として、</w:t>
      </w:r>
      <w:r w:rsidRPr="00CF7765">
        <w:rPr>
          <w:rFonts w:hint="eastAsia"/>
        </w:rPr>
        <w:br/>
      </w:r>
      <w:r w:rsidRPr="00CF7765">
        <w:rPr>
          <w:rFonts w:hint="eastAsia"/>
        </w:rPr>
        <w:t>「最終的な仕上がりサイズ」は、</w:t>
      </w:r>
      <w:r w:rsidRPr="00CF7765">
        <w:rPr>
          <w:rFonts w:hint="eastAsia"/>
        </w:rPr>
        <w:t>(176.0, 207.2)</w:t>
      </w:r>
      <w:r w:rsidRPr="00CF7765">
        <w:rPr>
          <w:rFonts w:hint="eastAsia"/>
        </w:rPr>
        <w:t>、「断裁位置」（「断裁位置調整された天辺側断裁幅」）は</w:t>
      </w:r>
      <w:r w:rsidR="00A034F7" w:rsidRPr="00CF7765">
        <w:rPr>
          <w:rFonts w:hint="eastAsia"/>
        </w:rPr>
        <w:t>(21.8</w:t>
      </w:r>
      <w:r w:rsidRPr="00CF7765">
        <w:rPr>
          <w:rFonts w:hint="eastAsia"/>
        </w:rPr>
        <w:t>)</w:t>
      </w:r>
      <w:r w:rsidRPr="00CF7765">
        <w:rPr>
          <w:rFonts w:hint="eastAsia"/>
        </w:rPr>
        <w:t>となる。</w:t>
      </w:r>
    </w:p>
    <w:p w:rsidR="004969FD" w:rsidRPr="00CF7765" w:rsidRDefault="004969FD" w:rsidP="004969FD">
      <w:pPr>
        <w:pStyle w:val="aa"/>
        <w:tabs>
          <w:tab w:val="clear" w:pos="567"/>
          <w:tab w:val="clear" w:pos="851"/>
          <w:tab w:val="left" w:pos="1080"/>
        </w:tabs>
      </w:pPr>
    </w:p>
    <w:p w:rsidR="004969FD" w:rsidRPr="00CF7765" w:rsidRDefault="004969FD" w:rsidP="004969FD">
      <w:pPr>
        <w:pStyle w:val="aa"/>
        <w:tabs>
          <w:tab w:val="clear" w:pos="567"/>
          <w:tab w:val="clear" w:pos="851"/>
          <w:tab w:val="left" w:pos="1080"/>
        </w:tabs>
        <w:rPr>
          <w:strike/>
          <w:noProof/>
          <w:color w:val="0000FF"/>
          <w:sz w:val="20"/>
        </w:rPr>
      </w:pPr>
    </w:p>
    <w:p w:rsidR="00FD3712" w:rsidRPr="00CF7765" w:rsidRDefault="00FD3712">
      <w:pPr>
        <w:pStyle w:val="1"/>
      </w:pPr>
      <w:bookmarkStart w:id="657" w:name="_改訂履歴"/>
      <w:bookmarkStart w:id="658" w:name="_Toc21605547"/>
      <w:bookmarkEnd w:id="591"/>
      <w:bookmarkEnd w:id="592"/>
      <w:bookmarkEnd w:id="657"/>
      <w:r w:rsidRPr="00CF7765">
        <w:rPr>
          <w:rFonts w:hint="eastAsia"/>
        </w:rPr>
        <w:lastRenderedPageBreak/>
        <w:t>改訂履歴</w:t>
      </w:r>
      <w:bookmarkEnd w:id="658"/>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
        <w:gridCol w:w="960"/>
        <w:gridCol w:w="840"/>
        <w:gridCol w:w="2520"/>
        <w:gridCol w:w="4860"/>
      </w:tblGrid>
      <w:tr w:rsidR="00FD3712" w:rsidRPr="00CF7765">
        <w:trPr>
          <w:cantSplit/>
          <w:tblHeader/>
        </w:trPr>
        <w:tc>
          <w:tcPr>
            <w:tcW w:w="1020" w:type="dxa"/>
            <w:tcBorders>
              <w:bottom w:val="single" w:sz="4" w:space="0" w:color="auto"/>
            </w:tcBorders>
            <w:shd w:val="clear" w:color="auto" w:fill="00FFFF"/>
          </w:tcPr>
          <w:p w:rsidR="00FD3712" w:rsidRPr="00CF7765" w:rsidRDefault="00FD3712"/>
        </w:tc>
        <w:tc>
          <w:tcPr>
            <w:tcW w:w="960" w:type="dxa"/>
            <w:tcBorders>
              <w:bottom w:val="single" w:sz="4" w:space="0" w:color="auto"/>
            </w:tcBorders>
            <w:shd w:val="clear" w:color="auto" w:fill="00FFFF"/>
          </w:tcPr>
          <w:p w:rsidR="00FD3712" w:rsidRPr="00CF7765" w:rsidRDefault="00FD3712"/>
        </w:tc>
        <w:tc>
          <w:tcPr>
            <w:tcW w:w="840" w:type="dxa"/>
            <w:tcBorders>
              <w:bottom w:val="single" w:sz="4" w:space="0" w:color="auto"/>
            </w:tcBorders>
            <w:shd w:val="clear" w:color="auto" w:fill="00FFFF"/>
          </w:tcPr>
          <w:p w:rsidR="00FD3712" w:rsidRPr="00CF7765" w:rsidRDefault="00FD3712"/>
        </w:tc>
        <w:tc>
          <w:tcPr>
            <w:tcW w:w="2520" w:type="dxa"/>
            <w:tcBorders>
              <w:bottom w:val="single" w:sz="4" w:space="0" w:color="auto"/>
            </w:tcBorders>
            <w:shd w:val="clear" w:color="auto" w:fill="00FFFF"/>
          </w:tcPr>
          <w:p w:rsidR="00FD3712" w:rsidRPr="00CF7765" w:rsidRDefault="00FD3712"/>
        </w:tc>
        <w:tc>
          <w:tcPr>
            <w:tcW w:w="4860" w:type="dxa"/>
            <w:tcBorders>
              <w:bottom w:val="single" w:sz="4" w:space="0" w:color="auto"/>
            </w:tcBorders>
            <w:shd w:val="clear" w:color="auto" w:fill="00FFFF"/>
          </w:tcPr>
          <w:p w:rsidR="00FD3712" w:rsidRPr="00CF7765" w:rsidRDefault="00FD3712"/>
        </w:tc>
      </w:tr>
      <w:tr w:rsidR="00FD3712" w:rsidRPr="00CF7765">
        <w:trPr>
          <w:cantSplit/>
        </w:trPr>
        <w:tc>
          <w:tcPr>
            <w:tcW w:w="1020" w:type="dxa"/>
          </w:tcPr>
          <w:p w:rsidR="00FD3712" w:rsidRPr="00CF7765" w:rsidRDefault="00FD3712"/>
        </w:tc>
        <w:tc>
          <w:tcPr>
            <w:tcW w:w="960" w:type="dxa"/>
          </w:tcPr>
          <w:p w:rsidR="00FD3712" w:rsidRPr="00CF7765" w:rsidRDefault="00FD3712" w:rsidP="00C11C50"/>
        </w:tc>
        <w:tc>
          <w:tcPr>
            <w:tcW w:w="840" w:type="dxa"/>
          </w:tcPr>
          <w:p w:rsidR="00FD3712" w:rsidRPr="00CF7765" w:rsidRDefault="00FD3712"/>
        </w:tc>
        <w:tc>
          <w:tcPr>
            <w:tcW w:w="2520" w:type="dxa"/>
          </w:tcPr>
          <w:p w:rsidR="00FD3712" w:rsidRPr="00CF7765" w:rsidRDefault="00FD3712">
            <w:pPr>
              <w:tabs>
                <w:tab w:val="left" w:pos="680"/>
              </w:tabs>
              <w:ind w:left="680" w:hangingChars="378" w:hanging="680"/>
              <w:jc w:val="left"/>
            </w:pPr>
          </w:p>
        </w:tc>
        <w:tc>
          <w:tcPr>
            <w:tcW w:w="4860" w:type="dxa"/>
          </w:tcPr>
          <w:p w:rsidR="00FD3712" w:rsidRPr="00CF7765" w:rsidRDefault="00FD3712">
            <w:pPr>
              <w:pStyle w:val="aa"/>
              <w:tabs>
                <w:tab w:val="clear" w:pos="567"/>
                <w:tab w:val="clear" w:pos="1418"/>
                <w:tab w:val="clear" w:pos="1701"/>
              </w:tabs>
              <w:ind w:left="860" w:hangingChars="478" w:hanging="860"/>
              <w:jc w:val="left"/>
            </w:pPr>
          </w:p>
        </w:tc>
      </w:tr>
      <w:tr w:rsidR="00E91274" w:rsidRPr="00CF7765">
        <w:trPr>
          <w:cantSplit/>
        </w:trPr>
        <w:tc>
          <w:tcPr>
            <w:tcW w:w="1020" w:type="dxa"/>
          </w:tcPr>
          <w:p w:rsidR="00E91274" w:rsidRPr="00CF7765" w:rsidRDefault="00E91274"/>
        </w:tc>
        <w:tc>
          <w:tcPr>
            <w:tcW w:w="960" w:type="dxa"/>
          </w:tcPr>
          <w:p w:rsidR="00E91274" w:rsidRPr="00CF7765" w:rsidRDefault="00E91274" w:rsidP="00C11C50"/>
        </w:tc>
        <w:tc>
          <w:tcPr>
            <w:tcW w:w="840" w:type="dxa"/>
          </w:tcPr>
          <w:p w:rsidR="00E91274" w:rsidRPr="00CF7765" w:rsidRDefault="00E91274"/>
        </w:tc>
        <w:tc>
          <w:tcPr>
            <w:tcW w:w="2520" w:type="dxa"/>
          </w:tcPr>
          <w:p w:rsidR="00E91274" w:rsidRPr="00CF7765" w:rsidRDefault="00E91274">
            <w:pPr>
              <w:tabs>
                <w:tab w:val="left" w:pos="680"/>
              </w:tabs>
              <w:ind w:left="680" w:hangingChars="378" w:hanging="680"/>
              <w:jc w:val="left"/>
            </w:pPr>
          </w:p>
        </w:tc>
        <w:tc>
          <w:tcPr>
            <w:tcW w:w="4860" w:type="dxa"/>
          </w:tcPr>
          <w:p w:rsidR="00E91274" w:rsidRPr="00CF7765" w:rsidRDefault="00E91274" w:rsidP="00E91274">
            <w:pPr>
              <w:pStyle w:val="aa"/>
              <w:tabs>
                <w:tab w:val="clear" w:pos="567"/>
                <w:tab w:val="clear" w:pos="1418"/>
                <w:tab w:val="clear" w:pos="1701"/>
              </w:tabs>
              <w:ind w:left="860" w:hangingChars="478" w:hanging="860"/>
              <w:jc w:val="left"/>
            </w:pPr>
          </w:p>
        </w:tc>
      </w:tr>
      <w:tr w:rsidR="009F087F" w:rsidRPr="00CF7765">
        <w:trPr>
          <w:cantSplit/>
        </w:trPr>
        <w:tc>
          <w:tcPr>
            <w:tcW w:w="1020" w:type="dxa"/>
          </w:tcPr>
          <w:p w:rsidR="009F087F" w:rsidRPr="00CF7765" w:rsidRDefault="009F087F"/>
        </w:tc>
        <w:tc>
          <w:tcPr>
            <w:tcW w:w="960" w:type="dxa"/>
          </w:tcPr>
          <w:p w:rsidR="009F087F" w:rsidRPr="00CF7765" w:rsidRDefault="009F087F" w:rsidP="00C11C50"/>
        </w:tc>
        <w:tc>
          <w:tcPr>
            <w:tcW w:w="840" w:type="dxa"/>
          </w:tcPr>
          <w:p w:rsidR="009F087F" w:rsidRPr="00CF7765" w:rsidRDefault="009F087F"/>
        </w:tc>
        <w:tc>
          <w:tcPr>
            <w:tcW w:w="2520" w:type="dxa"/>
          </w:tcPr>
          <w:p w:rsidR="009F087F" w:rsidRPr="00CF7765" w:rsidRDefault="009F087F">
            <w:pPr>
              <w:tabs>
                <w:tab w:val="left" w:pos="680"/>
              </w:tabs>
              <w:ind w:left="680" w:hangingChars="378" w:hanging="680"/>
              <w:jc w:val="left"/>
            </w:pPr>
          </w:p>
        </w:tc>
        <w:tc>
          <w:tcPr>
            <w:tcW w:w="4860" w:type="dxa"/>
          </w:tcPr>
          <w:p w:rsidR="009F087F" w:rsidRPr="00CF7765" w:rsidRDefault="009F087F" w:rsidP="00E91274">
            <w:pPr>
              <w:pStyle w:val="aa"/>
              <w:ind w:left="860" w:hangingChars="478" w:hanging="860"/>
              <w:jc w:val="left"/>
            </w:pPr>
          </w:p>
        </w:tc>
      </w:tr>
      <w:tr w:rsidR="009F087F" w:rsidRPr="00CF7765">
        <w:trPr>
          <w:cantSplit/>
        </w:trPr>
        <w:tc>
          <w:tcPr>
            <w:tcW w:w="1020" w:type="dxa"/>
          </w:tcPr>
          <w:p w:rsidR="009F087F" w:rsidRPr="00CF7765" w:rsidRDefault="009F087F"/>
        </w:tc>
        <w:tc>
          <w:tcPr>
            <w:tcW w:w="960" w:type="dxa"/>
          </w:tcPr>
          <w:p w:rsidR="009F087F" w:rsidRPr="00CF7765" w:rsidRDefault="009F087F" w:rsidP="00C11C50"/>
        </w:tc>
        <w:tc>
          <w:tcPr>
            <w:tcW w:w="840" w:type="dxa"/>
          </w:tcPr>
          <w:p w:rsidR="009F087F" w:rsidRPr="00CF7765" w:rsidRDefault="009F087F"/>
        </w:tc>
        <w:tc>
          <w:tcPr>
            <w:tcW w:w="2520" w:type="dxa"/>
          </w:tcPr>
          <w:p w:rsidR="009F087F" w:rsidRPr="00CF7765" w:rsidRDefault="009F087F">
            <w:pPr>
              <w:tabs>
                <w:tab w:val="left" w:pos="680"/>
              </w:tabs>
              <w:ind w:left="680" w:hangingChars="378" w:hanging="680"/>
              <w:jc w:val="left"/>
            </w:pPr>
          </w:p>
        </w:tc>
        <w:tc>
          <w:tcPr>
            <w:tcW w:w="4860" w:type="dxa"/>
          </w:tcPr>
          <w:p w:rsidR="009F087F" w:rsidRPr="00CF7765" w:rsidRDefault="009F087F" w:rsidP="009F087F">
            <w:pPr>
              <w:pStyle w:val="aa"/>
              <w:ind w:left="860" w:hangingChars="478" w:hanging="860"/>
              <w:jc w:val="left"/>
            </w:pPr>
          </w:p>
        </w:tc>
      </w:tr>
      <w:tr w:rsidR="002430E1" w:rsidRPr="00CF7765">
        <w:trPr>
          <w:cantSplit/>
        </w:trPr>
        <w:tc>
          <w:tcPr>
            <w:tcW w:w="1020" w:type="dxa"/>
          </w:tcPr>
          <w:p w:rsidR="002430E1" w:rsidRPr="00CF7765" w:rsidRDefault="002430E1" w:rsidP="002430E1"/>
        </w:tc>
        <w:tc>
          <w:tcPr>
            <w:tcW w:w="960" w:type="dxa"/>
          </w:tcPr>
          <w:p w:rsidR="002430E1" w:rsidRPr="00CF7765" w:rsidRDefault="002430E1" w:rsidP="002430E1"/>
        </w:tc>
        <w:tc>
          <w:tcPr>
            <w:tcW w:w="840" w:type="dxa"/>
          </w:tcPr>
          <w:p w:rsidR="002430E1" w:rsidRPr="00CF7765" w:rsidRDefault="002430E1" w:rsidP="002430E1"/>
        </w:tc>
        <w:tc>
          <w:tcPr>
            <w:tcW w:w="2520" w:type="dxa"/>
          </w:tcPr>
          <w:p w:rsidR="002430E1" w:rsidRPr="00CF7765" w:rsidRDefault="002430E1" w:rsidP="002430E1">
            <w:pPr>
              <w:tabs>
                <w:tab w:val="left" w:pos="680"/>
              </w:tabs>
              <w:ind w:left="680" w:hangingChars="378" w:hanging="680"/>
              <w:jc w:val="left"/>
            </w:pPr>
          </w:p>
        </w:tc>
        <w:tc>
          <w:tcPr>
            <w:tcW w:w="4860" w:type="dxa"/>
          </w:tcPr>
          <w:p w:rsidR="00853543" w:rsidRPr="00CF7765" w:rsidRDefault="00853543" w:rsidP="002430E1">
            <w:pPr>
              <w:pStyle w:val="aa"/>
              <w:ind w:left="860" w:hangingChars="478" w:hanging="860"/>
              <w:jc w:val="left"/>
            </w:pPr>
          </w:p>
        </w:tc>
      </w:tr>
      <w:tr w:rsidR="002430E1" w:rsidRPr="00CF7765">
        <w:trPr>
          <w:cantSplit/>
        </w:trPr>
        <w:tc>
          <w:tcPr>
            <w:tcW w:w="1020" w:type="dxa"/>
          </w:tcPr>
          <w:p w:rsidR="002430E1" w:rsidRPr="00CF7765" w:rsidRDefault="002430E1" w:rsidP="002430E1"/>
        </w:tc>
        <w:tc>
          <w:tcPr>
            <w:tcW w:w="960" w:type="dxa"/>
          </w:tcPr>
          <w:p w:rsidR="002430E1" w:rsidRPr="00CF7765" w:rsidRDefault="002430E1" w:rsidP="002430E1"/>
        </w:tc>
        <w:tc>
          <w:tcPr>
            <w:tcW w:w="840" w:type="dxa"/>
          </w:tcPr>
          <w:p w:rsidR="002430E1" w:rsidRPr="00CF7765" w:rsidRDefault="002430E1" w:rsidP="002430E1"/>
        </w:tc>
        <w:tc>
          <w:tcPr>
            <w:tcW w:w="2520" w:type="dxa"/>
          </w:tcPr>
          <w:p w:rsidR="002430E1" w:rsidRPr="00CF7765" w:rsidRDefault="002430E1" w:rsidP="002430E1">
            <w:pPr>
              <w:tabs>
                <w:tab w:val="left" w:pos="680"/>
              </w:tabs>
              <w:ind w:left="680" w:hangingChars="378" w:hanging="680"/>
              <w:jc w:val="left"/>
            </w:pPr>
          </w:p>
        </w:tc>
        <w:tc>
          <w:tcPr>
            <w:tcW w:w="4860" w:type="dxa"/>
          </w:tcPr>
          <w:p w:rsidR="002430E1" w:rsidRPr="00CF7765" w:rsidRDefault="002430E1" w:rsidP="002430E1">
            <w:pPr>
              <w:pStyle w:val="aa"/>
              <w:ind w:left="860" w:hangingChars="478" w:hanging="860"/>
              <w:jc w:val="left"/>
            </w:pPr>
          </w:p>
        </w:tc>
      </w:tr>
      <w:tr w:rsidR="00AC61D0" w:rsidRPr="00CF7765">
        <w:trPr>
          <w:cantSplit/>
        </w:trPr>
        <w:tc>
          <w:tcPr>
            <w:tcW w:w="1020" w:type="dxa"/>
          </w:tcPr>
          <w:p w:rsidR="00AC61D0" w:rsidRPr="00CF7765" w:rsidRDefault="00AC61D0" w:rsidP="00AC61D0"/>
        </w:tc>
        <w:tc>
          <w:tcPr>
            <w:tcW w:w="960" w:type="dxa"/>
          </w:tcPr>
          <w:p w:rsidR="00AC61D0" w:rsidRPr="00CF7765" w:rsidRDefault="00AC61D0" w:rsidP="00AC61D0"/>
        </w:tc>
        <w:tc>
          <w:tcPr>
            <w:tcW w:w="840" w:type="dxa"/>
          </w:tcPr>
          <w:p w:rsidR="00AC61D0" w:rsidRPr="00CF7765" w:rsidRDefault="00AC61D0" w:rsidP="00AC61D0"/>
        </w:tc>
        <w:tc>
          <w:tcPr>
            <w:tcW w:w="2520" w:type="dxa"/>
          </w:tcPr>
          <w:p w:rsidR="00AC61D0" w:rsidRPr="00CF7765" w:rsidRDefault="00AC61D0" w:rsidP="00AC61D0">
            <w:pPr>
              <w:tabs>
                <w:tab w:val="left" w:pos="680"/>
              </w:tabs>
              <w:ind w:left="680" w:hangingChars="378" w:hanging="680"/>
              <w:jc w:val="left"/>
            </w:pPr>
          </w:p>
        </w:tc>
        <w:tc>
          <w:tcPr>
            <w:tcW w:w="4860" w:type="dxa"/>
          </w:tcPr>
          <w:p w:rsidR="00AC61D0" w:rsidRPr="00CF7765" w:rsidRDefault="00AC61D0" w:rsidP="006F16CE">
            <w:pPr>
              <w:pStyle w:val="aa"/>
              <w:ind w:left="0"/>
              <w:jc w:val="left"/>
            </w:pPr>
          </w:p>
        </w:tc>
      </w:tr>
      <w:tr w:rsidR="00AC61D0" w:rsidRPr="00CF7765">
        <w:trPr>
          <w:cantSplit/>
        </w:trPr>
        <w:tc>
          <w:tcPr>
            <w:tcW w:w="1020" w:type="dxa"/>
          </w:tcPr>
          <w:p w:rsidR="00AC61D0" w:rsidRPr="00CF7765" w:rsidRDefault="00AC61D0" w:rsidP="00AC61D0"/>
        </w:tc>
        <w:tc>
          <w:tcPr>
            <w:tcW w:w="960" w:type="dxa"/>
          </w:tcPr>
          <w:p w:rsidR="00AC61D0" w:rsidRPr="00CF7765" w:rsidRDefault="00AC61D0" w:rsidP="00AC61D0"/>
        </w:tc>
        <w:tc>
          <w:tcPr>
            <w:tcW w:w="840" w:type="dxa"/>
          </w:tcPr>
          <w:p w:rsidR="00AC61D0" w:rsidRPr="00CF7765" w:rsidRDefault="00AC61D0" w:rsidP="00AC61D0"/>
        </w:tc>
        <w:tc>
          <w:tcPr>
            <w:tcW w:w="2520" w:type="dxa"/>
          </w:tcPr>
          <w:p w:rsidR="00AC61D0" w:rsidRPr="00CF7765" w:rsidRDefault="00AC61D0" w:rsidP="00AC61D0">
            <w:pPr>
              <w:tabs>
                <w:tab w:val="left" w:pos="680"/>
              </w:tabs>
              <w:ind w:left="680" w:hangingChars="378" w:hanging="680"/>
              <w:jc w:val="left"/>
            </w:pPr>
          </w:p>
        </w:tc>
        <w:tc>
          <w:tcPr>
            <w:tcW w:w="4860" w:type="dxa"/>
          </w:tcPr>
          <w:p w:rsidR="00AC61D0" w:rsidRPr="00CF7765" w:rsidRDefault="00AC61D0" w:rsidP="006F16CE">
            <w:pPr>
              <w:pStyle w:val="aa"/>
              <w:ind w:left="0"/>
            </w:pPr>
          </w:p>
        </w:tc>
      </w:tr>
      <w:tr w:rsidR="00AC61D0" w:rsidRPr="00CF7765">
        <w:trPr>
          <w:cantSplit/>
        </w:trPr>
        <w:tc>
          <w:tcPr>
            <w:tcW w:w="1020" w:type="dxa"/>
          </w:tcPr>
          <w:p w:rsidR="00AC61D0" w:rsidRPr="00CF7765" w:rsidRDefault="00AC61D0" w:rsidP="00AC61D0"/>
        </w:tc>
        <w:tc>
          <w:tcPr>
            <w:tcW w:w="960" w:type="dxa"/>
          </w:tcPr>
          <w:p w:rsidR="00AC61D0" w:rsidRPr="00CF7765" w:rsidRDefault="00AC61D0" w:rsidP="00AC61D0"/>
        </w:tc>
        <w:tc>
          <w:tcPr>
            <w:tcW w:w="840" w:type="dxa"/>
          </w:tcPr>
          <w:p w:rsidR="00AC61D0" w:rsidRPr="00CF7765" w:rsidRDefault="00AC61D0" w:rsidP="00AC61D0"/>
        </w:tc>
        <w:tc>
          <w:tcPr>
            <w:tcW w:w="2520" w:type="dxa"/>
          </w:tcPr>
          <w:p w:rsidR="00AC61D0" w:rsidRPr="00CF7765" w:rsidRDefault="00AC61D0" w:rsidP="00AC61D0">
            <w:pPr>
              <w:tabs>
                <w:tab w:val="left" w:pos="680"/>
              </w:tabs>
              <w:ind w:left="680" w:hangingChars="378" w:hanging="680"/>
              <w:jc w:val="left"/>
            </w:pPr>
          </w:p>
        </w:tc>
        <w:tc>
          <w:tcPr>
            <w:tcW w:w="4860" w:type="dxa"/>
          </w:tcPr>
          <w:p w:rsidR="00AC61D0" w:rsidRPr="00CF7765" w:rsidRDefault="00AC61D0" w:rsidP="00AC61D0">
            <w:pPr>
              <w:pStyle w:val="aa"/>
              <w:ind w:left="0"/>
              <w:jc w:val="left"/>
            </w:pPr>
          </w:p>
        </w:tc>
      </w:tr>
      <w:tr w:rsidR="00AC61D0" w:rsidRPr="00CF7765">
        <w:trPr>
          <w:cantSplit/>
        </w:trPr>
        <w:tc>
          <w:tcPr>
            <w:tcW w:w="1020" w:type="dxa"/>
          </w:tcPr>
          <w:p w:rsidR="00AC61D0" w:rsidRPr="00CF7765" w:rsidRDefault="00AC61D0" w:rsidP="00AC61D0"/>
        </w:tc>
        <w:tc>
          <w:tcPr>
            <w:tcW w:w="960" w:type="dxa"/>
          </w:tcPr>
          <w:p w:rsidR="00AC61D0" w:rsidRPr="00CF7765" w:rsidRDefault="00AC61D0" w:rsidP="00AC61D0"/>
        </w:tc>
        <w:tc>
          <w:tcPr>
            <w:tcW w:w="840" w:type="dxa"/>
          </w:tcPr>
          <w:p w:rsidR="00AC61D0" w:rsidRPr="00CF7765" w:rsidRDefault="00AC61D0" w:rsidP="00AC61D0"/>
        </w:tc>
        <w:tc>
          <w:tcPr>
            <w:tcW w:w="2520" w:type="dxa"/>
          </w:tcPr>
          <w:p w:rsidR="00AC61D0" w:rsidRPr="00CF7765" w:rsidRDefault="00AC61D0" w:rsidP="00AC61D0">
            <w:pPr>
              <w:tabs>
                <w:tab w:val="left" w:pos="680"/>
              </w:tabs>
              <w:ind w:left="680" w:hangingChars="378" w:hanging="680"/>
              <w:jc w:val="left"/>
            </w:pPr>
          </w:p>
        </w:tc>
        <w:tc>
          <w:tcPr>
            <w:tcW w:w="4860" w:type="dxa"/>
          </w:tcPr>
          <w:p w:rsidR="00AC61D0" w:rsidRPr="00CF7765" w:rsidRDefault="00AC61D0" w:rsidP="00AC61D0">
            <w:pPr>
              <w:pStyle w:val="aa"/>
              <w:ind w:left="0"/>
              <w:jc w:val="left"/>
            </w:pPr>
          </w:p>
        </w:tc>
      </w:tr>
      <w:tr w:rsidR="00AC61D0" w:rsidRPr="00CF7765">
        <w:trPr>
          <w:cantSplit/>
        </w:trPr>
        <w:tc>
          <w:tcPr>
            <w:tcW w:w="1020" w:type="dxa"/>
          </w:tcPr>
          <w:p w:rsidR="00AC61D0" w:rsidRPr="00CF7765" w:rsidRDefault="00AC61D0" w:rsidP="00AC61D0"/>
        </w:tc>
        <w:tc>
          <w:tcPr>
            <w:tcW w:w="960" w:type="dxa"/>
          </w:tcPr>
          <w:p w:rsidR="00AC61D0" w:rsidRPr="00CF7765" w:rsidRDefault="00AC61D0" w:rsidP="00AC61D0"/>
        </w:tc>
        <w:tc>
          <w:tcPr>
            <w:tcW w:w="840" w:type="dxa"/>
          </w:tcPr>
          <w:p w:rsidR="00AC61D0" w:rsidRPr="00CF7765" w:rsidRDefault="00AC61D0" w:rsidP="00AC61D0"/>
        </w:tc>
        <w:tc>
          <w:tcPr>
            <w:tcW w:w="2520" w:type="dxa"/>
          </w:tcPr>
          <w:p w:rsidR="00AC61D0" w:rsidRPr="00CF7765" w:rsidRDefault="00AC61D0" w:rsidP="00AC61D0">
            <w:pPr>
              <w:tabs>
                <w:tab w:val="left" w:pos="680"/>
              </w:tabs>
              <w:ind w:left="680" w:hangingChars="378" w:hanging="680"/>
              <w:jc w:val="left"/>
            </w:pPr>
          </w:p>
        </w:tc>
        <w:tc>
          <w:tcPr>
            <w:tcW w:w="4860" w:type="dxa"/>
          </w:tcPr>
          <w:p w:rsidR="00AC61D0" w:rsidRPr="00CF7765" w:rsidRDefault="00AC61D0" w:rsidP="00554723">
            <w:pPr>
              <w:pStyle w:val="aa"/>
              <w:ind w:left="0"/>
              <w:jc w:val="left"/>
            </w:pPr>
          </w:p>
        </w:tc>
      </w:tr>
      <w:tr w:rsidR="00AC61D0" w:rsidRPr="00CF7765">
        <w:trPr>
          <w:cantSplit/>
        </w:trPr>
        <w:tc>
          <w:tcPr>
            <w:tcW w:w="1020" w:type="dxa"/>
          </w:tcPr>
          <w:p w:rsidR="00AC61D0" w:rsidRPr="00CF7765" w:rsidRDefault="00AC61D0" w:rsidP="00AC61D0"/>
        </w:tc>
        <w:tc>
          <w:tcPr>
            <w:tcW w:w="960" w:type="dxa"/>
          </w:tcPr>
          <w:p w:rsidR="00AC61D0" w:rsidRPr="00CF7765" w:rsidRDefault="00AC61D0" w:rsidP="00AC61D0"/>
        </w:tc>
        <w:tc>
          <w:tcPr>
            <w:tcW w:w="840" w:type="dxa"/>
          </w:tcPr>
          <w:p w:rsidR="00AC61D0" w:rsidRPr="00CF7765" w:rsidRDefault="00AC61D0" w:rsidP="00AC61D0"/>
        </w:tc>
        <w:tc>
          <w:tcPr>
            <w:tcW w:w="2520" w:type="dxa"/>
          </w:tcPr>
          <w:p w:rsidR="00AC61D0" w:rsidRPr="00CF7765" w:rsidRDefault="00AC61D0" w:rsidP="00AC61D0">
            <w:pPr>
              <w:tabs>
                <w:tab w:val="left" w:pos="680"/>
              </w:tabs>
              <w:ind w:left="680" w:hangingChars="378" w:hanging="680"/>
              <w:jc w:val="left"/>
            </w:pPr>
          </w:p>
        </w:tc>
        <w:tc>
          <w:tcPr>
            <w:tcW w:w="4860" w:type="dxa"/>
          </w:tcPr>
          <w:p w:rsidR="00AC61D0" w:rsidRPr="00CF7765" w:rsidRDefault="00AC61D0" w:rsidP="00AC61D0">
            <w:pPr>
              <w:pStyle w:val="aa"/>
              <w:ind w:left="0"/>
              <w:jc w:val="left"/>
            </w:pPr>
          </w:p>
        </w:tc>
      </w:tr>
      <w:tr w:rsidR="00853543" w:rsidRPr="00CF7765">
        <w:trPr>
          <w:cantSplit/>
        </w:trPr>
        <w:tc>
          <w:tcPr>
            <w:tcW w:w="1020" w:type="dxa"/>
          </w:tcPr>
          <w:p w:rsidR="00853543" w:rsidRPr="00CF7765" w:rsidRDefault="00853543" w:rsidP="00AC61D0"/>
        </w:tc>
        <w:tc>
          <w:tcPr>
            <w:tcW w:w="960" w:type="dxa"/>
          </w:tcPr>
          <w:p w:rsidR="00853543" w:rsidRPr="00CF7765" w:rsidRDefault="00853543" w:rsidP="00AC61D0"/>
        </w:tc>
        <w:tc>
          <w:tcPr>
            <w:tcW w:w="840" w:type="dxa"/>
          </w:tcPr>
          <w:p w:rsidR="00853543" w:rsidRPr="00CF7765" w:rsidRDefault="00853543" w:rsidP="00AC61D0"/>
        </w:tc>
        <w:tc>
          <w:tcPr>
            <w:tcW w:w="2520" w:type="dxa"/>
          </w:tcPr>
          <w:p w:rsidR="00853543" w:rsidRPr="00CF7765" w:rsidRDefault="00853543" w:rsidP="00AC61D0">
            <w:pPr>
              <w:tabs>
                <w:tab w:val="left" w:pos="680"/>
              </w:tabs>
              <w:ind w:left="680" w:hangingChars="378" w:hanging="680"/>
              <w:jc w:val="left"/>
            </w:pPr>
          </w:p>
        </w:tc>
        <w:tc>
          <w:tcPr>
            <w:tcW w:w="4860" w:type="dxa"/>
          </w:tcPr>
          <w:p w:rsidR="00A40318" w:rsidRPr="00CF7765" w:rsidRDefault="00A40318" w:rsidP="00AC61D0">
            <w:pPr>
              <w:pStyle w:val="aa"/>
              <w:ind w:left="0"/>
              <w:jc w:val="left"/>
            </w:pPr>
          </w:p>
        </w:tc>
      </w:tr>
      <w:tr w:rsidR="00B4129E" w:rsidRPr="00CF7765">
        <w:trPr>
          <w:cantSplit/>
        </w:trPr>
        <w:tc>
          <w:tcPr>
            <w:tcW w:w="1020" w:type="dxa"/>
          </w:tcPr>
          <w:p w:rsidR="00B4129E" w:rsidRPr="00CF7765" w:rsidRDefault="00B4129E" w:rsidP="00B4129E"/>
        </w:tc>
        <w:tc>
          <w:tcPr>
            <w:tcW w:w="960" w:type="dxa"/>
          </w:tcPr>
          <w:p w:rsidR="00B4129E" w:rsidRPr="00CF7765" w:rsidRDefault="00B4129E" w:rsidP="00B4129E"/>
        </w:tc>
        <w:tc>
          <w:tcPr>
            <w:tcW w:w="840" w:type="dxa"/>
          </w:tcPr>
          <w:p w:rsidR="00B4129E" w:rsidRPr="00CF7765" w:rsidRDefault="00B4129E" w:rsidP="00B4129E"/>
        </w:tc>
        <w:tc>
          <w:tcPr>
            <w:tcW w:w="2520" w:type="dxa"/>
          </w:tcPr>
          <w:p w:rsidR="00B4129E" w:rsidRPr="00CF7765" w:rsidRDefault="00B4129E" w:rsidP="00B4129E">
            <w:pPr>
              <w:tabs>
                <w:tab w:val="left" w:pos="680"/>
              </w:tabs>
              <w:ind w:left="680" w:hangingChars="378" w:hanging="680"/>
              <w:jc w:val="left"/>
            </w:pPr>
          </w:p>
        </w:tc>
        <w:tc>
          <w:tcPr>
            <w:tcW w:w="4860" w:type="dxa"/>
          </w:tcPr>
          <w:p w:rsidR="00B4129E" w:rsidRPr="00CF7765" w:rsidRDefault="00B4129E" w:rsidP="000E7412">
            <w:pPr>
              <w:pStyle w:val="aa"/>
              <w:ind w:left="860" w:hangingChars="478" w:hanging="860"/>
              <w:jc w:val="left"/>
            </w:pPr>
          </w:p>
        </w:tc>
      </w:tr>
      <w:tr w:rsidR="00CF7765" w:rsidRPr="00CF7765">
        <w:trPr>
          <w:cantSplit/>
        </w:trPr>
        <w:tc>
          <w:tcPr>
            <w:tcW w:w="1020" w:type="dxa"/>
          </w:tcPr>
          <w:p w:rsidR="00CF7765" w:rsidRPr="00CF7765" w:rsidRDefault="00CF7765" w:rsidP="00CF7765"/>
        </w:tc>
        <w:tc>
          <w:tcPr>
            <w:tcW w:w="960" w:type="dxa"/>
          </w:tcPr>
          <w:p w:rsidR="00CF7765" w:rsidRPr="00CF7765" w:rsidRDefault="00CF7765" w:rsidP="00CF7765"/>
        </w:tc>
        <w:tc>
          <w:tcPr>
            <w:tcW w:w="840" w:type="dxa"/>
          </w:tcPr>
          <w:p w:rsidR="00CF7765" w:rsidRPr="00CF7765" w:rsidRDefault="00CF7765" w:rsidP="00CF7765"/>
        </w:tc>
        <w:tc>
          <w:tcPr>
            <w:tcW w:w="2520" w:type="dxa"/>
          </w:tcPr>
          <w:p w:rsidR="00CF7765" w:rsidRPr="00CF7765" w:rsidRDefault="00CF7765" w:rsidP="00CF7765">
            <w:pPr>
              <w:tabs>
                <w:tab w:val="left" w:pos="680"/>
              </w:tabs>
              <w:ind w:left="680" w:hangingChars="378" w:hanging="680"/>
              <w:jc w:val="left"/>
            </w:pPr>
          </w:p>
        </w:tc>
        <w:tc>
          <w:tcPr>
            <w:tcW w:w="4860" w:type="dxa"/>
          </w:tcPr>
          <w:p w:rsidR="00CF7765" w:rsidRPr="00CF7765" w:rsidRDefault="00CF7765" w:rsidP="00CF7765">
            <w:pPr>
              <w:pStyle w:val="aa"/>
              <w:ind w:left="0"/>
              <w:jc w:val="left"/>
            </w:pPr>
          </w:p>
        </w:tc>
      </w:tr>
      <w:tr w:rsidR="00CF7765" w:rsidRPr="00CF7765">
        <w:trPr>
          <w:cantSplit/>
        </w:trPr>
        <w:tc>
          <w:tcPr>
            <w:tcW w:w="1020" w:type="dxa"/>
          </w:tcPr>
          <w:p w:rsidR="00CF7765" w:rsidRPr="00CF7765" w:rsidRDefault="00CF7765" w:rsidP="00CF7765"/>
        </w:tc>
        <w:tc>
          <w:tcPr>
            <w:tcW w:w="960" w:type="dxa"/>
          </w:tcPr>
          <w:p w:rsidR="00CF7765" w:rsidRPr="00CF7765" w:rsidRDefault="00CF7765" w:rsidP="00CF7765"/>
        </w:tc>
        <w:tc>
          <w:tcPr>
            <w:tcW w:w="840" w:type="dxa"/>
          </w:tcPr>
          <w:p w:rsidR="00CF7765" w:rsidRPr="00CF7765" w:rsidRDefault="00CF7765" w:rsidP="00CF7765"/>
        </w:tc>
        <w:tc>
          <w:tcPr>
            <w:tcW w:w="2520" w:type="dxa"/>
          </w:tcPr>
          <w:p w:rsidR="00CF7765" w:rsidRPr="00CF7765" w:rsidRDefault="00CF7765" w:rsidP="00CF7765">
            <w:pPr>
              <w:tabs>
                <w:tab w:val="left" w:pos="680"/>
              </w:tabs>
              <w:ind w:left="680" w:hangingChars="378" w:hanging="680"/>
              <w:jc w:val="left"/>
            </w:pPr>
          </w:p>
        </w:tc>
        <w:tc>
          <w:tcPr>
            <w:tcW w:w="4860" w:type="dxa"/>
          </w:tcPr>
          <w:p w:rsidR="00CF7765" w:rsidRPr="00CF7765" w:rsidRDefault="00CF7765" w:rsidP="00CF7765">
            <w:pPr>
              <w:pStyle w:val="aa"/>
              <w:ind w:left="0"/>
              <w:jc w:val="left"/>
            </w:pPr>
          </w:p>
        </w:tc>
      </w:tr>
      <w:tr w:rsidR="00CF7765" w:rsidRPr="00CF7765" w:rsidTr="00FC1C57">
        <w:trPr>
          <w:cantSplit/>
        </w:trPr>
        <w:tc>
          <w:tcPr>
            <w:tcW w:w="1020" w:type="dxa"/>
          </w:tcPr>
          <w:p w:rsidR="00CF7765" w:rsidRPr="00CF7765" w:rsidRDefault="00CF7765" w:rsidP="00CF7765"/>
        </w:tc>
        <w:tc>
          <w:tcPr>
            <w:tcW w:w="960" w:type="dxa"/>
          </w:tcPr>
          <w:p w:rsidR="00CF7765" w:rsidRPr="00CF7765" w:rsidRDefault="00CF7765" w:rsidP="00CF7765"/>
        </w:tc>
        <w:tc>
          <w:tcPr>
            <w:tcW w:w="840" w:type="dxa"/>
          </w:tcPr>
          <w:p w:rsidR="00CF7765" w:rsidRPr="00CF7765" w:rsidRDefault="00CF7765" w:rsidP="00CF7765"/>
        </w:tc>
        <w:tc>
          <w:tcPr>
            <w:tcW w:w="2520" w:type="dxa"/>
          </w:tcPr>
          <w:p w:rsidR="00CF7765" w:rsidRPr="00CF7765" w:rsidRDefault="00CF7765" w:rsidP="00CF7765">
            <w:pPr>
              <w:tabs>
                <w:tab w:val="left" w:pos="680"/>
              </w:tabs>
              <w:ind w:left="680" w:hangingChars="378" w:hanging="680"/>
              <w:jc w:val="left"/>
            </w:pPr>
          </w:p>
        </w:tc>
        <w:tc>
          <w:tcPr>
            <w:tcW w:w="4860" w:type="dxa"/>
          </w:tcPr>
          <w:p w:rsidR="00CF7765" w:rsidRPr="00CF7765" w:rsidRDefault="00CF7765" w:rsidP="00CF7765">
            <w:pPr>
              <w:pStyle w:val="aa"/>
              <w:ind w:left="860" w:hangingChars="478" w:hanging="860"/>
              <w:jc w:val="left"/>
            </w:pPr>
          </w:p>
        </w:tc>
      </w:tr>
      <w:tr w:rsidR="00CF7765" w:rsidRPr="00CF7765">
        <w:trPr>
          <w:cantSplit/>
        </w:trPr>
        <w:tc>
          <w:tcPr>
            <w:tcW w:w="1020" w:type="dxa"/>
          </w:tcPr>
          <w:p w:rsidR="00CF7765" w:rsidRPr="00CF7765" w:rsidRDefault="00CF7765" w:rsidP="00CF7765"/>
        </w:tc>
        <w:tc>
          <w:tcPr>
            <w:tcW w:w="960" w:type="dxa"/>
          </w:tcPr>
          <w:p w:rsidR="00CF7765" w:rsidRPr="00CF7765" w:rsidRDefault="00CF7765" w:rsidP="00CF7765"/>
        </w:tc>
        <w:tc>
          <w:tcPr>
            <w:tcW w:w="840" w:type="dxa"/>
          </w:tcPr>
          <w:p w:rsidR="00CF7765" w:rsidRPr="00CF7765" w:rsidRDefault="00CF7765" w:rsidP="00CF7765"/>
        </w:tc>
        <w:tc>
          <w:tcPr>
            <w:tcW w:w="2520" w:type="dxa"/>
          </w:tcPr>
          <w:p w:rsidR="00CF7765" w:rsidRPr="00CF7765" w:rsidRDefault="00CF7765" w:rsidP="00CF7765">
            <w:pPr>
              <w:tabs>
                <w:tab w:val="left" w:pos="680"/>
              </w:tabs>
              <w:ind w:left="680" w:hangingChars="378" w:hanging="680"/>
              <w:jc w:val="left"/>
            </w:pPr>
          </w:p>
        </w:tc>
        <w:tc>
          <w:tcPr>
            <w:tcW w:w="4860" w:type="dxa"/>
          </w:tcPr>
          <w:p w:rsidR="00CF7765" w:rsidRPr="00CF7765" w:rsidRDefault="00CF7765" w:rsidP="00CF7765">
            <w:pPr>
              <w:pStyle w:val="aa"/>
              <w:ind w:left="0"/>
              <w:jc w:val="left"/>
            </w:pPr>
          </w:p>
        </w:tc>
      </w:tr>
      <w:tr w:rsidR="00CF7765" w:rsidRPr="00CF7765">
        <w:trPr>
          <w:cantSplit/>
        </w:trPr>
        <w:tc>
          <w:tcPr>
            <w:tcW w:w="1020" w:type="dxa"/>
          </w:tcPr>
          <w:p w:rsidR="00CF7765" w:rsidRPr="00CF7765" w:rsidRDefault="00CF7765" w:rsidP="00CF7765"/>
        </w:tc>
        <w:tc>
          <w:tcPr>
            <w:tcW w:w="960" w:type="dxa"/>
          </w:tcPr>
          <w:p w:rsidR="00CF7765" w:rsidRPr="00CF7765" w:rsidRDefault="00CF7765" w:rsidP="00CF7765"/>
        </w:tc>
        <w:tc>
          <w:tcPr>
            <w:tcW w:w="840" w:type="dxa"/>
          </w:tcPr>
          <w:p w:rsidR="00CF7765" w:rsidRPr="00CF7765" w:rsidRDefault="00CF7765" w:rsidP="00CF7765"/>
        </w:tc>
        <w:tc>
          <w:tcPr>
            <w:tcW w:w="2520" w:type="dxa"/>
          </w:tcPr>
          <w:p w:rsidR="00CF7765" w:rsidRPr="00CF7765" w:rsidRDefault="00CF7765" w:rsidP="00CF7765">
            <w:pPr>
              <w:tabs>
                <w:tab w:val="left" w:pos="680"/>
              </w:tabs>
              <w:ind w:left="680" w:hangingChars="378" w:hanging="680"/>
              <w:jc w:val="left"/>
            </w:pPr>
          </w:p>
        </w:tc>
        <w:tc>
          <w:tcPr>
            <w:tcW w:w="4860" w:type="dxa"/>
          </w:tcPr>
          <w:p w:rsidR="00CF7765" w:rsidRPr="00CF7765" w:rsidRDefault="00CF7765" w:rsidP="00CF7765">
            <w:pPr>
              <w:pStyle w:val="aa"/>
              <w:ind w:left="860" w:hangingChars="478" w:hanging="860"/>
              <w:jc w:val="left"/>
            </w:pPr>
          </w:p>
        </w:tc>
      </w:tr>
      <w:tr w:rsidR="00CF7765" w:rsidRPr="00CF7765">
        <w:trPr>
          <w:cantSplit/>
        </w:trPr>
        <w:tc>
          <w:tcPr>
            <w:tcW w:w="1020" w:type="dxa"/>
          </w:tcPr>
          <w:p w:rsidR="00CF7765" w:rsidRPr="00CF7765" w:rsidRDefault="00CF7765" w:rsidP="00CF7765"/>
        </w:tc>
        <w:tc>
          <w:tcPr>
            <w:tcW w:w="960" w:type="dxa"/>
          </w:tcPr>
          <w:p w:rsidR="00CF7765" w:rsidRPr="00CF7765" w:rsidRDefault="00CF7765" w:rsidP="00CF7765"/>
        </w:tc>
        <w:tc>
          <w:tcPr>
            <w:tcW w:w="840" w:type="dxa"/>
          </w:tcPr>
          <w:p w:rsidR="00CF7765" w:rsidRPr="00CF7765" w:rsidRDefault="00CF7765" w:rsidP="00CF7765"/>
        </w:tc>
        <w:tc>
          <w:tcPr>
            <w:tcW w:w="2520" w:type="dxa"/>
          </w:tcPr>
          <w:p w:rsidR="00CF7765" w:rsidRDefault="00CF7765" w:rsidP="00CF7765">
            <w:pPr>
              <w:tabs>
                <w:tab w:val="left" w:pos="680"/>
              </w:tabs>
              <w:ind w:left="680" w:hangingChars="378" w:hanging="680"/>
              <w:jc w:val="left"/>
            </w:pPr>
          </w:p>
        </w:tc>
        <w:tc>
          <w:tcPr>
            <w:tcW w:w="4860" w:type="dxa"/>
          </w:tcPr>
          <w:p w:rsidR="00CF7765" w:rsidRPr="00CF7765" w:rsidRDefault="00CF7765" w:rsidP="00CF7765">
            <w:pPr>
              <w:pStyle w:val="aa"/>
              <w:ind w:left="0"/>
              <w:jc w:val="left"/>
            </w:pPr>
          </w:p>
        </w:tc>
      </w:tr>
      <w:tr w:rsidR="00D56C9B" w:rsidRPr="00CF7765">
        <w:trPr>
          <w:cantSplit/>
        </w:trPr>
        <w:tc>
          <w:tcPr>
            <w:tcW w:w="1020" w:type="dxa"/>
          </w:tcPr>
          <w:p w:rsidR="00D56C9B" w:rsidRPr="00CF7765" w:rsidRDefault="00D56C9B" w:rsidP="00D56C9B"/>
        </w:tc>
        <w:tc>
          <w:tcPr>
            <w:tcW w:w="960" w:type="dxa"/>
          </w:tcPr>
          <w:p w:rsidR="00D56C9B" w:rsidRPr="00CF7765" w:rsidRDefault="00D56C9B" w:rsidP="00D56C9B"/>
        </w:tc>
        <w:tc>
          <w:tcPr>
            <w:tcW w:w="840" w:type="dxa"/>
          </w:tcPr>
          <w:p w:rsidR="00D56C9B" w:rsidRPr="00CF7765" w:rsidRDefault="00D56C9B" w:rsidP="00D56C9B"/>
        </w:tc>
        <w:tc>
          <w:tcPr>
            <w:tcW w:w="2520" w:type="dxa"/>
          </w:tcPr>
          <w:p w:rsidR="00D56C9B" w:rsidRDefault="00D56C9B" w:rsidP="00D56C9B">
            <w:pPr>
              <w:tabs>
                <w:tab w:val="left" w:pos="680"/>
              </w:tabs>
              <w:ind w:left="680" w:hangingChars="378" w:hanging="680"/>
              <w:jc w:val="left"/>
            </w:pPr>
          </w:p>
        </w:tc>
        <w:tc>
          <w:tcPr>
            <w:tcW w:w="4860" w:type="dxa"/>
          </w:tcPr>
          <w:p w:rsidR="00D56C9B" w:rsidRPr="00D50D5F" w:rsidRDefault="00D56C9B" w:rsidP="00D56C9B">
            <w:pPr>
              <w:pStyle w:val="aa"/>
              <w:ind w:left="0"/>
              <w:jc w:val="left"/>
              <w:rPr>
                <w:rFonts w:eastAsia="ＭＳ ゴシック"/>
                <w:kern w:val="2"/>
              </w:rPr>
            </w:pPr>
          </w:p>
        </w:tc>
      </w:tr>
      <w:tr w:rsidR="00AC34AD" w:rsidRPr="00CF7765">
        <w:trPr>
          <w:cantSplit/>
        </w:trPr>
        <w:tc>
          <w:tcPr>
            <w:tcW w:w="1020" w:type="dxa"/>
          </w:tcPr>
          <w:p w:rsidR="00AC34AD" w:rsidRPr="00CF7765" w:rsidRDefault="00AC34AD" w:rsidP="00AC34AD"/>
        </w:tc>
        <w:tc>
          <w:tcPr>
            <w:tcW w:w="960" w:type="dxa"/>
          </w:tcPr>
          <w:p w:rsidR="00AC34AD" w:rsidRPr="00CF7765" w:rsidRDefault="00AC34AD" w:rsidP="00AC34AD"/>
        </w:tc>
        <w:tc>
          <w:tcPr>
            <w:tcW w:w="840" w:type="dxa"/>
          </w:tcPr>
          <w:p w:rsidR="00AC34AD" w:rsidRPr="00CF7765" w:rsidRDefault="00AC34AD" w:rsidP="00AC34AD"/>
        </w:tc>
        <w:tc>
          <w:tcPr>
            <w:tcW w:w="2520" w:type="dxa"/>
          </w:tcPr>
          <w:p w:rsidR="00AC34AD" w:rsidRDefault="00AC34AD" w:rsidP="00AC34AD">
            <w:pPr>
              <w:tabs>
                <w:tab w:val="left" w:pos="680"/>
              </w:tabs>
              <w:ind w:left="680" w:hangingChars="378" w:hanging="680"/>
              <w:jc w:val="left"/>
            </w:pPr>
          </w:p>
        </w:tc>
        <w:tc>
          <w:tcPr>
            <w:tcW w:w="4860" w:type="dxa"/>
          </w:tcPr>
          <w:p w:rsidR="00AC34AD" w:rsidRDefault="00AC34AD" w:rsidP="00AC34AD">
            <w:pPr>
              <w:pStyle w:val="aa"/>
              <w:ind w:left="0"/>
              <w:jc w:val="left"/>
              <w:rPr>
                <w:rFonts w:eastAsia="ＭＳ ゴシック"/>
                <w:kern w:val="2"/>
              </w:rPr>
            </w:pPr>
          </w:p>
        </w:tc>
      </w:tr>
      <w:tr w:rsidR="00AC34AD" w:rsidRPr="00CF7765">
        <w:trPr>
          <w:cantSplit/>
        </w:trPr>
        <w:tc>
          <w:tcPr>
            <w:tcW w:w="1020" w:type="dxa"/>
          </w:tcPr>
          <w:p w:rsidR="00AC34AD" w:rsidRPr="00CF7765" w:rsidRDefault="00AC34AD" w:rsidP="00AC34AD"/>
        </w:tc>
        <w:tc>
          <w:tcPr>
            <w:tcW w:w="960" w:type="dxa"/>
          </w:tcPr>
          <w:p w:rsidR="00AC34AD" w:rsidRDefault="00AC34AD" w:rsidP="00AC34AD"/>
        </w:tc>
        <w:tc>
          <w:tcPr>
            <w:tcW w:w="840" w:type="dxa"/>
          </w:tcPr>
          <w:p w:rsidR="00AC34AD" w:rsidRPr="00CF7765" w:rsidRDefault="00AC34AD" w:rsidP="00AC34AD"/>
        </w:tc>
        <w:tc>
          <w:tcPr>
            <w:tcW w:w="2520" w:type="dxa"/>
          </w:tcPr>
          <w:p w:rsidR="00AC34AD" w:rsidRDefault="00AC34AD" w:rsidP="00AC34AD">
            <w:pPr>
              <w:tabs>
                <w:tab w:val="left" w:pos="680"/>
              </w:tabs>
              <w:ind w:left="680" w:hangingChars="378" w:hanging="680"/>
              <w:jc w:val="left"/>
            </w:pPr>
          </w:p>
        </w:tc>
        <w:tc>
          <w:tcPr>
            <w:tcW w:w="4860" w:type="dxa"/>
          </w:tcPr>
          <w:p w:rsidR="00BE3304" w:rsidRPr="00D50D5F" w:rsidRDefault="00BE3304" w:rsidP="00AC34AD">
            <w:pPr>
              <w:pStyle w:val="aa"/>
              <w:ind w:left="0"/>
              <w:jc w:val="left"/>
              <w:rPr>
                <w:rFonts w:eastAsia="ＭＳ ゴシック"/>
                <w:kern w:val="2"/>
              </w:rPr>
            </w:pPr>
          </w:p>
        </w:tc>
      </w:tr>
      <w:tr w:rsidR="00271376" w:rsidRPr="00CF7765">
        <w:trPr>
          <w:cantSplit/>
        </w:trPr>
        <w:tc>
          <w:tcPr>
            <w:tcW w:w="1020" w:type="dxa"/>
          </w:tcPr>
          <w:p w:rsidR="00271376" w:rsidRPr="00CF7765" w:rsidRDefault="00271376" w:rsidP="00AC34AD"/>
        </w:tc>
        <w:tc>
          <w:tcPr>
            <w:tcW w:w="960" w:type="dxa"/>
          </w:tcPr>
          <w:p w:rsidR="00271376" w:rsidRPr="00CF7765" w:rsidRDefault="00271376" w:rsidP="00AC34AD"/>
        </w:tc>
        <w:tc>
          <w:tcPr>
            <w:tcW w:w="840" w:type="dxa"/>
          </w:tcPr>
          <w:p w:rsidR="00271376" w:rsidRPr="00CF7765" w:rsidRDefault="00271376" w:rsidP="00AC34AD"/>
        </w:tc>
        <w:tc>
          <w:tcPr>
            <w:tcW w:w="2520" w:type="dxa"/>
          </w:tcPr>
          <w:p w:rsidR="00271376" w:rsidRPr="00CF7765" w:rsidRDefault="00271376" w:rsidP="00AC34AD">
            <w:pPr>
              <w:tabs>
                <w:tab w:val="left" w:pos="680"/>
              </w:tabs>
              <w:ind w:left="680" w:hangingChars="378" w:hanging="680"/>
              <w:jc w:val="left"/>
            </w:pPr>
          </w:p>
        </w:tc>
        <w:tc>
          <w:tcPr>
            <w:tcW w:w="4860" w:type="dxa"/>
          </w:tcPr>
          <w:p w:rsidR="00271376" w:rsidRDefault="00271376" w:rsidP="006D4D7E">
            <w:pPr>
              <w:pStyle w:val="aa"/>
              <w:ind w:left="860" w:hangingChars="478" w:hanging="860"/>
              <w:jc w:val="left"/>
            </w:pPr>
          </w:p>
        </w:tc>
      </w:tr>
      <w:tr w:rsidR="006D4D7E" w:rsidRPr="00CF7765">
        <w:trPr>
          <w:cantSplit/>
        </w:trPr>
        <w:tc>
          <w:tcPr>
            <w:tcW w:w="1020" w:type="dxa"/>
          </w:tcPr>
          <w:p w:rsidR="006D4D7E" w:rsidRPr="00CF7765" w:rsidRDefault="006D4D7E" w:rsidP="006D4D7E"/>
        </w:tc>
        <w:tc>
          <w:tcPr>
            <w:tcW w:w="960" w:type="dxa"/>
          </w:tcPr>
          <w:p w:rsidR="006D4D7E" w:rsidRDefault="006D4D7E" w:rsidP="006D4D7E"/>
        </w:tc>
        <w:tc>
          <w:tcPr>
            <w:tcW w:w="840" w:type="dxa"/>
          </w:tcPr>
          <w:p w:rsidR="006D4D7E" w:rsidRPr="00CF7765" w:rsidRDefault="006D4D7E" w:rsidP="006D4D7E"/>
        </w:tc>
        <w:tc>
          <w:tcPr>
            <w:tcW w:w="2520" w:type="dxa"/>
          </w:tcPr>
          <w:p w:rsidR="006D4D7E" w:rsidRDefault="006D4D7E" w:rsidP="006D4D7E">
            <w:pPr>
              <w:tabs>
                <w:tab w:val="left" w:pos="680"/>
              </w:tabs>
              <w:ind w:left="680" w:hangingChars="378" w:hanging="680"/>
              <w:jc w:val="left"/>
            </w:pPr>
          </w:p>
        </w:tc>
        <w:tc>
          <w:tcPr>
            <w:tcW w:w="4860" w:type="dxa"/>
          </w:tcPr>
          <w:p w:rsidR="006D4D7E" w:rsidRDefault="006D4D7E" w:rsidP="006D4D7E">
            <w:pPr>
              <w:pStyle w:val="aa"/>
              <w:ind w:left="860" w:hangingChars="478" w:hanging="860"/>
              <w:jc w:val="left"/>
            </w:pPr>
          </w:p>
        </w:tc>
      </w:tr>
      <w:tr w:rsidR="006D4D7E" w:rsidRPr="00CF7765">
        <w:trPr>
          <w:cantSplit/>
        </w:trPr>
        <w:tc>
          <w:tcPr>
            <w:tcW w:w="1020" w:type="dxa"/>
          </w:tcPr>
          <w:p w:rsidR="006D4D7E" w:rsidRPr="00CF7765" w:rsidRDefault="006D4D7E" w:rsidP="006D4D7E"/>
        </w:tc>
        <w:tc>
          <w:tcPr>
            <w:tcW w:w="960" w:type="dxa"/>
          </w:tcPr>
          <w:p w:rsidR="006D4D7E" w:rsidRDefault="006D4D7E" w:rsidP="006D4D7E"/>
        </w:tc>
        <w:tc>
          <w:tcPr>
            <w:tcW w:w="840" w:type="dxa"/>
          </w:tcPr>
          <w:p w:rsidR="006D4D7E" w:rsidRPr="00CF7765" w:rsidRDefault="006D4D7E" w:rsidP="006D4D7E"/>
        </w:tc>
        <w:tc>
          <w:tcPr>
            <w:tcW w:w="2520" w:type="dxa"/>
          </w:tcPr>
          <w:p w:rsidR="006D4D7E" w:rsidRPr="00CF7765" w:rsidRDefault="006D4D7E" w:rsidP="006D4D7E">
            <w:pPr>
              <w:tabs>
                <w:tab w:val="left" w:pos="680"/>
              </w:tabs>
              <w:ind w:left="680" w:hangingChars="378" w:hanging="680"/>
              <w:jc w:val="left"/>
            </w:pPr>
          </w:p>
        </w:tc>
        <w:tc>
          <w:tcPr>
            <w:tcW w:w="4860" w:type="dxa"/>
          </w:tcPr>
          <w:p w:rsidR="006D4D7E" w:rsidRDefault="006D4D7E" w:rsidP="006D4D7E">
            <w:pPr>
              <w:pStyle w:val="aa"/>
              <w:ind w:left="0"/>
              <w:jc w:val="left"/>
            </w:pPr>
          </w:p>
        </w:tc>
      </w:tr>
      <w:tr w:rsidR="006D4D7E" w:rsidRPr="00CF7765">
        <w:trPr>
          <w:cantSplit/>
        </w:trPr>
        <w:tc>
          <w:tcPr>
            <w:tcW w:w="1020" w:type="dxa"/>
          </w:tcPr>
          <w:p w:rsidR="006D4D7E" w:rsidRPr="00C8564C" w:rsidRDefault="006D4D7E" w:rsidP="00637C21">
            <w:pPr>
              <w:tabs>
                <w:tab w:val="left" w:pos="896"/>
              </w:tabs>
            </w:pPr>
          </w:p>
        </w:tc>
        <w:tc>
          <w:tcPr>
            <w:tcW w:w="960" w:type="dxa"/>
          </w:tcPr>
          <w:p w:rsidR="006D4D7E" w:rsidRPr="00C8564C" w:rsidRDefault="006D4D7E" w:rsidP="006D4D7E">
            <w:pPr>
              <w:tabs>
                <w:tab w:val="left" w:pos="896"/>
              </w:tabs>
            </w:pPr>
          </w:p>
        </w:tc>
        <w:tc>
          <w:tcPr>
            <w:tcW w:w="840" w:type="dxa"/>
          </w:tcPr>
          <w:p w:rsidR="006D4D7E" w:rsidRPr="00C8564C" w:rsidRDefault="006D4D7E" w:rsidP="006D4D7E">
            <w:pPr>
              <w:tabs>
                <w:tab w:val="left" w:pos="896"/>
              </w:tabs>
              <w:rPr>
                <w:szCs w:val="20"/>
              </w:rPr>
            </w:pPr>
          </w:p>
        </w:tc>
        <w:tc>
          <w:tcPr>
            <w:tcW w:w="2520" w:type="dxa"/>
          </w:tcPr>
          <w:p w:rsidR="006D4D7E" w:rsidRPr="00C8564C" w:rsidRDefault="006D4D7E" w:rsidP="006D4D7E">
            <w:pPr>
              <w:tabs>
                <w:tab w:val="left" w:pos="700"/>
              </w:tabs>
              <w:ind w:left="700" w:hangingChars="389" w:hanging="700"/>
            </w:pPr>
          </w:p>
        </w:tc>
        <w:tc>
          <w:tcPr>
            <w:tcW w:w="4860" w:type="dxa"/>
          </w:tcPr>
          <w:p w:rsidR="006D4D7E" w:rsidRPr="00C8564C" w:rsidRDefault="006D4D7E" w:rsidP="006D4D7E">
            <w:pPr>
              <w:tabs>
                <w:tab w:val="left" w:pos="896"/>
              </w:tabs>
              <w:ind w:left="895" w:hangingChars="497" w:hanging="895"/>
              <w:rPr>
                <w:szCs w:val="20"/>
              </w:rPr>
            </w:pPr>
          </w:p>
        </w:tc>
      </w:tr>
      <w:tr w:rsidR="006D4D7E" w:rsidRPr="00CF7765">
        <w:trPr>
          <w:cantSplit/>
        </w:trPr>
        <w:tc>
          <w:tcPr>
            <w:tcW w:w="1020" w:type="dxa"/>
          </w:tcPr>
          <w:p w:rsidR="006D4D7E" w:rsidRPr="00C8564C" w:rsidRDefault="006D4D7E" w:rsidP="006D4D7E"/>
        </w:tc>
        <w:tc>
          <w:tcPr>
            <w:tcW w:w="960" w:type="dxa"/>
          </w:tcPr>
          <w:p w:rsidR="006D4D7E" w:rsidRPr="00C8564C" w:rsidRDefault="006D4D7E" w:rsidP="006D4D7E"/>
        </w:tc>
        <w:tc>
          <w:tcPr>
            <w:tcW w:w="840" w:type="dxa"/>
          </w:tcPr>
          <w:p w:rsidR="006D4D7E" w:rsidRPr="00C8564C" w:rsidRDefault="006D4D7E" w:rsidP="006D4D7E"/>
        </w:tc>
        <w:tc>
          <w:tcPr>
            <w:tcW w:w="2520" w:type="dxa"/>
          </w:tcPr>
          <w:p w:rsidR="006D4D7E" w:rsidRPr="00C8564C" w:rsidRDefault="006D4D7E" w:rsidP="006D4D7E">
            <w:pPr>
              <w:tabs>
                <w:tab w:val="left" w:pos="700"/>
              </w:tabs>
              <w:ind w:left="700" w:hangingChars="389" w:hanging="700"/>
            </w:pPr>
          </w:p>
        </w:tc>
        <w:tc>
          <w:tcPr>
            <w:tcW w:w="4860" w:type="dxa"/>
          </w:tcPr>
          <w:p w:rsidR="006D4D7E" w:rsidRPr="00C8564C" w:rsidRDefault="006D4D7E" w:rsidP="006D4D7E">
            <w:pPr>
              <w:pStyle w:val="aa"/>
              <w:ind w:left="0"/>
              <w:rPr>
                <w:kern w:val="2"/>
                <w:szCs w:val="24"/>
              </w:rPr>
            </w:pPr>
          </w:p>
        </w:tc>
      </w:tr>
      <w:tr w:rsidR="003853B4" w:rsidRPr="00CF7765">
        <w:trPr>
          <w:cantSplit/>
        </w:trPr>
        <w:tc>
          <w:tcPr>
            <w:tcW w:w="1020" w:type="dxa"/>
          </w:tcPr>
          <w:p w:rsidR="003853B4" w:rsidRPr="00C8564C" w:rsidRDefault="003853B4" w:rsidP="006D4D7E"/>
        </w:tc>
        <w:tc>
          <w:tcPr>
            <w:tcW w:w="960" w:type="dxa"/>
          </w:tcPr>
          <w:p w:rsidR="003853B4" w:rsidRPr="00C8564C" w:rsidRDefault="003853B4" w:rsidP="006D4D7E"/>
        </w:tc>
        <w:tc>
          <w:tcPr>
            <w:tcW w:w="840" w:type="dxa"/>
          </w:tcPr>
          <w:p w:rsidR="003853B4" w:rsidRPr="00C8564C" w:rsidRDefault="003853B4" w:rsidP="006D4D7E"/>
        </w:tc>
        <w:tc>
          <w:tcPr>
            <w:tcW w:w="2520" w:type="dxa"/>
          </w:tcPr>
          <w:p w:rsidR="003853B4" w:rsidRPr="00C8564C" w:rsidRDefault="003853B4" w:rsidP="006D4D7E">
            <w:pPr>
              <w:tabs>
                <w:tab w:val="left" w:pos="700"/>
              </w:tabs>
              <w:ind w:left="700" w:hangingChars="389" w:hanging="700"/>
            </w:pPr>
          </w:p>
        </w:tc>
        <w:tc>
          <w:tcPr>
            <w:tcW w:w="4860" w:type="dxa"/>
          </w:tcPr>
          <w:p w:rsidR="00CC5EF8" w:rsidRPr="00C8564C" w:rsidRDefault="00CC5EF8" w:rsidP="006D4D7E">
            <w:pPr>
              <w:pStyle w:val="aa"/>
              <w:ind w:left="0"/>
              <w:rPr>
                <w:kern w:val="2"/>
                <w:szCs w:val="24"/>
              </w:rPr>
            </w:pPr>
          </w:p>
        </w:tc>
      </w:tr>
      <w:tr w:rsidR="004916F9" w:rsidRPr="00CF7765">
        <w:trPr>
          <w:cantSplit/>
        </w:trPr>
        <w:tc>
          <w:tcPr>
            <w:tcW w:w="1020" w:type="dxa"/>
          </w:tcPr>
          <w:p w:rsidR="004916F9" w:rsidRPr="00573661" w:rsidRDefault="004916F9" w:rsidP="004916F9"/>
        </w:tc>
        <w:tc>
          <w:tcPr>
            <w:tcW w:w="960" w:type="dxa"/>
          </w:tcPr>
          <w:p w:rsidR="004916F9" w:rsidRPr="00573661" w:rsidRDefault="004916F9" w:rsidP="004916F9"/>
        </w:tc>
        <w:tc>
          <w:tcPr>
            <w:tcW w:w="840" w:type="dxa"/>
          </w:tcPr>
          <w:p w:rsidR="004916F9" w:rsidRDefault="004916F9" w:rsidP="004916F9"/>
        </w:tc>
        <w:tc>
          <w:tcPr>
            <w:tcW w:w="2520" w:type="dxa"/>
          </w:tcPr>
          <w:p w:rsidR="000223AD" w:rsidRPr="00573661" w:rsidRDefault="000223AD" w:rsidP="00C8564C">
            <w:pPr>
              <w:tabs>
                <w:tab w:val="left" w:pos="700"/>
              </w:tabs>
            </w:pPr>
          </w:p>
        </w:tc>
        <w:tc>
          <w:tcPr>
            <w:tcW w:w="4860" w:type="dxa"/>
          </w:tcPr>
          <w:p w:rsidR="004916F9" w:rsidRPr="003853B4" w:rsidRDefault="004916F9" w:rsidP="004916F9">
            <w:pPr>
              <w:pStyle w:val="aa"/>
              <w:ind w:left="0"/>
              <w:rPr>
                <w:kern w:val="2"/>
                <w:szCs w:val="24"/>
              </w:rPr>
            </w:pPr>
          </w:p>
        </w:tc>
      </w:tr>
      <w:tr w:rsidR="004916F9" w:rsidRPr="00CF7765">
        <w:trPr>
          <w:cantSplit/>
        </w:trPr>
        <w:tc>
          <w:tcPr>
            <w:tcW w:w="1020" w:type="dxa"/>
          </w:tcPr>
          <w:p w:rsidR="004916F9" w:rsidRPr="00573661" w:rsidRDefault="004916F9" w:rsidP="004916F9"/>
        </w:tc>
        <w:tc>
          <w:tcPr>
            <w:tcW w:w="960" w:type="dxa"/>
          </w:tcPr>
          <w:p w:rsidR="004916F9" w:rsidRPr="00573661" w:rsidRDefault="004916F9" w:rsidP="004916F9"/>
        </w:tc>
        <w:tc>
          <w:tcPr>
            <w:tcW w:w="840" w:type="dxa"/>
          </w:tcPr>
          <w:p w:rsidR="004916F9" w:rsidRDefault="004916F9" w:rsidP="004916F9"/>
        </w:tc>
        <w:tc>
          <w:tcPr>
            <w:tcW w:w="2520" w:type="dxa"/>
          </w:tcPr>
          <w:p w:rsidR="004916F9" w:rsidRPr="00573661" w:rsidRDefault="004916F9" w:rsidP="004916F9">
            <w:pPr>
              <w:tabs>
                <w:tab w:val="left" w:pos="700"/>
              </w:tabs>
              <w:ind w:left="700" w:hangingChars="389" w:hanging="700"/>
            </w:pPr>
          </w:p>
        </w:tc>
        <w:tc>
          <w:tcPr>
            <w:tcW w:w="4860" w:type="dxa"/>
          </w:tcPr>
          <w:p w:rsidR="004916F9" w:rsidRPr="003853B4" w:rsidRDefault="004916F9" w:rsidP="004916F9">
            <w:pPr>
              <w:pStyle w:val="aa"/>
              <w:ind w:left="0"/>
              <w:rPr>
                <w:kern w:val="2"/>
                <w:szCs w:val="24"/>
              </w:rPr>
            </w:pPr>
          </w:p>
        </w:tc>
      </w:tr>
      <w:tr w:rsidR="004916F9" w:rsidRPr="00CF7765">
        <w:trPr>
          <w:cantSplit/>
        </w:trPr>
        <w:tc>
          <w:tcPr>
            <w:tcW w:w="1020" w:type="dxa"/>
          </w:tcPr>
          <w:p w:rsidR="004916F9" w:rsidRPr="00573661" w:rsidRDefault="004916F9" w:rsidP="004916F9"/>
        </w:tc>
        <w:tc>
          <w:tcPr>
            <w:tcW w:w="960" w:type="dxa"/>
          </w:tcPr>
          <w:p w:rsidR="004916F9" w:rsidRPr="00573661" w:rsidRDefault="004916F9" w:rsidP="004916F9"/>
        </w:tc>
        <w:tc>
          <w:tcPr>
            <w:tcW w:w="840" w:type="dxa"/>
          </w:tcPr>
          <w:p w:rsidR="004916F9" w:rsidRDefault="004916F9" w:rsidP="004916F9"/>
        </w:tc>
        <w:tc>
          <w:tcPr>
            <w:tcW w:w="2520" w:type="dxa"/>
          </w:tcPr>
          <w:p w:rsidR="004916F9" w:rsidRPr="00C8564C" w:rsidRDefault="004916F9" w:rsidP="00C8564C">
            <w:pPr>
              <w:tabs>
                <w:tab w:val="left" w:pos="700"/>
              </w:tabs>
              <w:ind w:left="700" w:hangingChars="389" w:hanging="700"/>
            </w:pPr>
          </w:p>
        </w:tc>
        <w:tc>
          <w:tcPr>
            <w:tcW w:w="4860" w:type="dxa"/>
          </w:tcPr>
          <w:p w:rsidR="004916F9" w:rsidRPr="003853B4" w:rsidRDefault="004916F9" w:rsidP="004916F9">
            <w:pPr>
              <w:pStyle w:val="aa"/>
              <w:ind w:left="0"/>
              <w:rPr>
                <w:kern w:val="2"/>
                <w:szCs w:val="24"/>
              </w:rPr>
            </w:pPr>
          </w:p>
        </w:tc>
      </w:tr>
      <w:tr w:rsidR="00CC5EF8" w:rsidRPr="00CF7765">
        <w:trPr>
          <w:cantSplit/>
        </w:trPr>
        <w:tc>
          <w:tcPr>
            <w:tcW w:w="1020" w:type="dxa"/>
          </w:tcPr>
          <w:p w:rsidR="00CC5EF8" w:rsidRPr="00573661" w:rsidRDefault="00CC5EF8" w:rsidP="00CC5EF8"/>
        </w:tc>
        <w:tc>
          <w:tcPr>
            <w:tcW w:w="960" w:type="dxa"/>
          </w:tcPr>
          <w:p w:rsidR="00CC5EF8" w:rsidRPr="00573661" w:rsidRDefault="00CC5EF8" w:rsidP="00CC5EF8"/>
        </w:tc>
        <w:tc>
          <w:tcPr>
            <w:tcW w:w="840" w:type="dxa"/>
          </w:tcPr>
          <w:p w:rsidR="00CC5EF8" w:rsidRPr="00573661" w:rsidRDefault="00CC5EF8" w:rsidP="00CC5EF8"/>
        </w:tc>
        <w:tc>
          <w:tcPr>
            <w:tcW w:w="2520" w:type="dxa"/>
          </w:tcPr>
          <w:p w:rsidR="00CC5EF8" w:rsidRPr="00C8564C" w:rsidRDefault="00CC5EF8" w:rsidP="00C8564C">
            <w:pPr>
              <w:tabs>
                <w:tab w:val="left" w:pos="700"/>
              </w:tabs>
              <w:ind w:left="700" w:hangingChars="389" w:hanging="700"/>
            </w:pPr>
          </w:p>
        </w:tc>
        <w:tc>
          <w:tcPr>
            <w:tcW w:w="4860" w:type="dxa"/>
          </w:tcPr>
          <w:p w:rsidR="00CC5EF8" w:rsidRDefault="00CC5EF8" w:rsidP="00CC5EF8">
            <w:pPr>
              <w:pStyle w:val="aa"/>
              <w:ind w:left="0"/>
              <w:rPr>
                <w:kern w:val="2"/>
                <w:szCs w:val="24"/>
              </w:rPr>
            </w:pPr>
          </w:p>
        </w:tc>
      </w:tr>
      <w:tr w:rsidR="00C8564C" w:rsidRPr="00CF7765">
        <w:trPr>
          <w:cantSplit/>
        </w:trPr>
        <w:tc>
          <w:tcPr>
            <w:tcW w:w="1020" w:type="dxa"/>
          </w:tcPr>
          <w:p w:rsidR="00C8564C" w:rsidRPr="00A76AA5" w:rsidRDefault="00C8564C" w:rsidP="00C8564C"/>
        </w:tc>
        <w:tc>
          <w:tcPr>
            <w:tcW w:w="960" w:type="dxa"/>
          </w:tcPr>
          <w:p w:rsidR="00C8564C" w:rsidRPr="00A76AA5" w:rsidRDefault="00C8564C" w:rsidP="00C8564C"/>
        </w:tc>
        <w:tc>
          <w:tcPr>
            <w:tcW w:w="840" w:type="dxa"/>
          </w:tcPr>
          <w:p w:rsidR="00C8564C" w:rsidRPr="00A76AA5" w:rsidRDefault="00C8564C" w:rsidP="00C8564C"/>
        </w:tc>
        <w:tc>
          <w:tcPr>
            <w:tcW w:w="2520" w:type="dxa"/>
          </w:tcPr>
          <w:p w:rsidR="00C8564C" w:rsidRPr="00637C21" w:rsidRDefault="00C8564C" w:rsidP="00C8564C">
            <w:pPr>
              <w:tabs>
                <w:tab w:val="left" w:pos="680"/>
              </w:tabs>
              <w:ind w:left="680" w:hangingChars="378" w:hanging="680"/>
              <w:jc w:val="left"/>
              <w:rPr>
                <w:color w:val="3333FF"/>
              </w:rPr>
            </w:pPr>
          </w:p>
        </w:tc>
        <w:tc>
          <w:tcPr>
            <w:tcW w:w="4860" w:type="dxa"/>
          </w:tcPr>
          <w:p w:rsidR="006915C9" w:rsidRPr="00797C92" w:rsidRDefault="006915C9" w:rsidP="00A253CE">
            <w:pPr>
              <w:pStyle w:val="aa"/>
              <w:ind w:left="860" w:hangingChars="478" w:hanging="860"/>
              <w:jc w:val="left"/>
            </w:pPr>
          </w:p>
        </w:tc>
      </w:tr>
      <w:tr w:rsidR="00C8564C" w:rsidRPr="00A253CE">
        <w:trPr>
          <w:cantSplit/>
        </w:trPr>
        <w:tc>
          <w:tcPr>
            <w:tcW w:w="1020" w:type="dxa"/>
          </w:tcPr>
          <w:p w:rsidR="00C8564C" w:rsidRPr="00177C27" w:rsidRDefault="00C8564C" w:rsidP="00C8564C"/>
        </w:tc>
        <w:tc>
          <w:tcPr>
            <w:tcW w:w="960" w:type="dxa"/>
          </w:tcPr>
          <w:p w:rsidR="00C8564C" w:rsidRPr="00177C27" w:rsidRDefault="00C8564C" w:rsidP="00C8564C"/>
        </w:tc>
        <w:tc>
          <w:tcPr>
            <w:tcW w:w="840" w:type="dxa"/>
          </w:tcPr>
          <w:p w:rsidR="00C8564C" w:rsidRPr="00177C27" w:rsidRDefault="00C8564C" w:rsidP="00C8564C"/>
        </w:tc>
        <w:tc>
          <w:tcPr>
            <w:tcW w:w="2520" w:type="dxa"/>
          </w:tcPr>
          <w:p w:rsidR="00C8564C" w:rsidRPr="00177C27" w:rsidRDefault="00C8564C" w:rsidP="00C8564C">
            <w:pPr>
              <w:tabs>
                <w:tab w:val="left" w:pos="680"/>
              </w:tabs>
              <w:ind w:left="680" w:hangingChars="378" w:hanging="680"/>
              <w:jc w:val="left"/>
            </w:pPr>
          </w:p>
        </w:tc>
        <w:tc>
          <w:tcPr>
            <w:tcW w:w="4860" w:type="dxa"/>
          </w:tcPr>
          <w:p w:rsidR="00402CE0" w:rsidRPr="00177C27" w:rsidRDefault="00402CE0" w:rsidP="00635E35">
            <w:pPr>
              <w:pStyle w:val="aa"/>
              <w:tabs>
                <w:tab w:val="clear" w:pos="567"/>
                <w:tab w:val="clear" w:pos="851"/>
                <w:tab w:val="left" w:pos="0"/>
              </w:tabs>
              <w:ind w:left="0"/>
              <w:jc w:val="left"/>
            </w:pPr>
          </w:p>
        </w:tc>
      </w:tr>
      <w:tr w:rsidR="00E92FD6" w:rsidRPr="00CF7765">
        <w:trPr>
          <w:cantSplit/>
        </w:trPr>
        <w:tc>
          <w:tcPr>
            <w:tcW w:w="1020" w:type="dxa"/>
          </w:tcPr>
          <w:p w:rsidR="00E92FD6" w:rsidRPr="00C8564C" w:rsidRDefault="00E92FD6" w:rsidP="00E92FD6">
            <w:pPr>
              <w:rPr>
                <w:color w:val="3333FF"/>
              </w:rPr>
            </w:pPr>
          </w:p>
        </w:tc>
        <w:tc>
          <w:tcPr>
            <w:tcW w:w="960" w:type="dxa"/>
          </w:tcPr>
          <w:p w:rsidR="00E92FD6" w:rsidRPr="00637C21" w:rsidRDefault="00E92FD6" w:rsidP="00E92FD6">
            <w:pPr>
              <w:rPr>
                <w:color w:val="3333FF"/>
              </w:rPr>
            </w:pPr>
          </w:p>
        </w:tc>
        <w:tc>
          <w:tcPr>
            <w:tcW w:w="840" w:type="dxa"/>
          </w:tcPr>
          <w:p w:rsidR="00E92FD6" w:rsidRPr="00637C21" w:rsidRDefault="00E92FD6" w:rsidP="00E92FD6">
            <w:pPr>
              <w:rPr>
                <w:color w:val="3333FF"/>
              </w:rPr>
            </w:pPr>
          </w:p>
        </w:tc>
        <w:tc>
          <w:tcPr>
            <w:tcW w:w="2520" w:type="dxa"/>
          </w:tcPr>
          <w:p w:rsidR="00E92FD6" w:rsidRPr="00635E35" w:rsidRDefault="00E92FD6" w:rsidP="00E92FD6">
            <w:pPr>
              <w:tabs>
                <w:tab w:val="left" w:pos="680"/>
              </w:tabs>
              <w:ind w:left="680" w:hangingChars="378" w:hanging="680"/>
              <w:jc w:val="left"/>
              <w:rPr>
                <w:kern w:val="0"/>
                <w:szCs w:val="20"/>
              </w:rPr>
            </w:pPr>
          </w:p>
        </w:tc>
        <w:tc>
          <w:tcPr>
            <w:tcW w:w="4860" w:type="dxa"/>
          </w:tcPr>
          <w:p w:rsidR="00D64913" w:rsidRPr="00635E35" w:rsidRDefault="00D64913" w:rsidP="00635E35">
            <w:pPr>
              <w:pStyle w:val="aa"/>
              <w:tabs>
                <w:tab w:val="clear" w:pos="567"/>
                <w:tab w:val="clear" w:pos="851"/>
                <w:tab w:val="left" w:pos="0"/>
              </w:tabs>
              <w:ind w:left="0"/>
              <w:jc w:val="left"/>
            </w:pPr>
          </w:p>
        </w:tc>
      </w:tr>
      <w:tr w:rsidR="00E92FD6" w:rsidRPr="00CF7765">
        <w:trPr>
          <w:cantSplit/>
        </w:trPr>
        <w:tc>
          <w:tcPr>
            <w:tcW w:w="1020" w:type="dxa"/>
          </w:tcPr>
          <w:p w:rsidR="00E92FD6" w:rsidRPr="00635E35" w:rsidRDefault="00E92FD6" w:rsidP="00E92FD6"/>
        </w:tc>
        <w:tc>
          <w:tcPr>
            <w:tcW w:w="960" w:type="dxa"/>
          </w:tcPr>
          <w:p w:rsidR="00E92FD6" w:rsidRPr="00635E35" w:rsidRDefault="00E92FD6" w:rsidP="00E92FD6"/>
        </w:tc>
        <w:tc>
          <w:tcPr>
            <w:tcW w:w="840" w:type="dxa"/>
          </w:tcPr>
          <w:p w:rsidR="00E92FD6" w:rsidRPr="00635E35" w:rsidRDefault="00E92FD6" w:rsidP="00E92FD6"/>
        </w:tc>
        <w:tc>
          <w:tcPr>
            <w:tcW w:w="2520" w:type="dxa"/>
          </w:tcPr>
          <w:p w:rsidR="00E92FD6" w:rsidRPr="00635E35" w:rsidRDefault="00E92FD6" w:rsidP="00635E35">
            <w:pPr>
              <w:tabs>
                <w:tab w:val="left" w:pos="680"/>
              </w:tabs>
              <w:jc w:val="left"/>
            </w:pPr>
          </w:p>
        </w:tc>
        <w:tc>
          <w:tcPr>
            <w:tcW w:w="4860" w:type="dxa"/>
          </w:tcPr>
          <w:p w:rsidR="00E92FD6" w:rsidRPr="00635E35" w:rsidRDefault="00E92FD6" w:rsidP="009A5FBA">
            <w:pPr>
              <w:pStyle w:val="aa"/>
              <w:ind w:left="860" w:hangingChars="478" w:hanging="860"/>
              <w:jc w:val="left"/>
            </w:pPr>
          </w:p>
        </w:tc>
      </w:tr>
      <w:tr w:rsidR="009A5FBA" w:rsidRPr="00CF7765">
        <w:trPr>
          <w:cantSplit/>
        </w:trPr>
        <w:tc>
          <w:tcPr>
            <w:tcW w:w="1020" w:type="dxa"/>
          </w:tcPr>
          <w:p w:rsidR="009A5FBA" w:rsidRPr="00635E35" w:rsidRDefault="009A5FBA" w:rsidP="00E92FD6"/>
        </w:tc>
        <w:tc>
          <w:tcPr>
            <w:tcW w:w="960" w:type="dxa"/>
          </w:tcPr>
          <w:p w:rsidR="009A5FBA" w:rsidRPr="00635E35" w:rsidRDefault="009A5FBA" w:rsidP="00E92FD6"/>
        </w:tc>
        <w:tc>
          <w:tcPr>
            <w:tcW w:w="840" w:type="dxa"/>
          </w:tcPr>
          <w:p w:rsidR="009A5FBA" w:rsidRPr="00635E35" w:rsidRDefault="009A5FBA" w:rsidP="00E92FD6"/>
        </w:tc>
        <w:tc>
          <w:tcPr>
            <w:tcW w:w="2520" w:type="dxa"/>
          </w:tcPr>
          <w:p w:rsidR="00B74968" w:rsidRPr="00635E35" w:rsidRDefault="00B74968" w:rsidP="00F27137">
            <w:pPr>
              <w:tabs>
                <w:tab w:val="left" w:pos="680"/>
              </w:tabs>
              <w:jc w:val="left"/>
            </w:pPr>
          </w:p>
        </w:tc>
        <w:tc>
          <w:tcPr>
            <w:tcW w:w="4860" w:type="dxa"/>
          </w:tcPr>
          <w:p w:rsidR="009A5FBA" w:rsidRPr="00635E35" w:rsidRDefault="009A5FBA" w:rsidP="00E92FD6">
            <w:pPr>
              <w:pStyle w:val="aa"/>
              <w:ind w:left="860" w:hangingChars="478" w:hanging="860"/>
              <w:jc w:val="left"/>
            </w:pPr>
          </w:p>
        </w:tc>
      </w:tr>
      <w:tr w:rsidR="00B74968" w:rsidRPr="00637C21" w:rsidTr="00B74968">
        <w:trPr>
          <w:cantSplit/>
        </w:trPr>
        <w:tc>
          <w:tcPr>
            <w:tcW w:w="1020" w:type="dxa"/>
          </w:tcPr>
          <w:p w:rsidR="00B74968" w:rsidRPr="00635E35" w:rsidRDefault="00B74968" w:rsidP="00B74968"/>
        </w:tc>
        <w:tc>
          <w:tcPr>
            <w:tcW w:w="960" w:type="dxa"/>
          </w:tcPr>
          <w:p w:rsidR="00B74968" w:rsidRPr="00635E35" w:rsidRDefault="00B74968" w:rsidP="00B74968"/>
        </w:tc>
        <w:tc>
          <w:tcPr>
            <w:tcW w:w="840" w:type="dxa"/>
          </w:tcPr>
          <w:p w:rsidR="00B74968" w:rsidRPr="00635E35" w:rsidRDefault="00B74968" w:rsidP="00B74968"/>
        </w:tc>
        <w:tc>
          <w:tcPr>
            <w:tcW w:w="2520" w:type="dxa"/>
          </w:tcPr>
          <w:p w:rsidR="00B74968" w:rsidRPr="00635E35" w:rsidRDefault="00B74968" w:rsidP="00B74968">
            <w:pPr>
              <w:tabs>
                <w:tab w:val="left" w:pos="680"/>
              </w:tabs>
              <w:jc w:val="left"/>
            </w:pPr>
          </w:p>
        </w:tc>
        <w:tc>
          <w:tcPr>
            <w:tcW w:w="4860" w:type="dxa"/>
          </w:tcPr>
          <w:p w:rsidR="00B74968" w:rsidRPr="00635E35" w:rsidRDefault="00B74968" w:rsidP="00635E35">
            <w:pPr>
              <w:pStyle w:val="aa"/>
              <w:ind w:left="860" w:hangingChars="478" w:hanging="860"/>
              <w:jc w:val="left"/>
            </w:pPr>
          </w:p>
        </w:tc>
      </w:tr>
      <w:tr w:rsidR="00362FD1" w:rsidRPr="00637C21" w:rsidTr="00B74968">
        <w:trPr>
          <w:cantSplit/>
        </w:trPr>
        <w:tc>
          <w:tcPr>
            <w:tcW w:w="1020" w:type="dxa"/>
          </w:tcPr>
          <w:p w:rsidR="00362FD1" w:rsidRPr="00635E35" w:rsidRDefault="00362FD1" w:rsidP="00362FD1"/>
        </w:tc>
        <w:tc>
          <w:tcPr>
            <w:tcW w:w="960" w:type="dxa"/>
          </w:tcPr>
          <w:p w:rsidR="00362FD1" w:rsidRPr="00635E35" w:rsidRDefault="00362FD1" w:rsidP="00362FD1"/>
        </w:tc>
        <w:tc>
          <w:tcPr>
            <w:tcW w:w="840" w:type="dxa"/>
          </w:tcPr>
          <w:p w:rsidR="00362FD1" w:rsidRPr="00635E35" w:rsidRDefault="00362FD1" w:rsidP="00362FD1"/>
        </w:tc>
        <w:tc>
          <w:tcPr>
            <w:tcW w:w="2520" w:type="dxa"/>
          </w:tcPr>
          <w:p w:rsidR="00362FD1" w:rsidRPr="00635E35" w:rsidRDefault="00362FD1" w:rsidP="00362FD1">
            <w:pPr>
              <w:tabs>
                <w:tab w:val="left" w:pos="680"/>
              </w:tabs>
              <w:ind w:left="680" w:hangingChars="378" w:hanging="680"/>
              <w:jc w:val="left"/>
            </w:pPr>
          </w:p>
        </w:tc>
        <w:tc>
          <w:tcPr>
            <w:tcW w:w="4860" w:type="dxa"/>
          </w:tcPr>
          <w:p w:rsidR="00362FD1" w:rsidRPr="00635E35" w:rsidRDefault="00362FD1" w:rsidP="00362FD1">
            <w:pPr>
              <w:pStyle w:val="aa"/>
              <w:tabs>
                <w:tab w:val="clear" w:pos="567"/>
                <w:tab w:val="clear" w:pos="851"/>
                <w:tab w:val="left" w:pos="0"/>
              </w:tabs>
              <w:ind w:left="0"/>
              <w:jc w:val="left"/>
            </w:pPr>
          </w:p>
        </w:tc>
      </w:tr>
      <w:tr w:rsidR="00362FD1" w:rsidRPr="00637C21" w:rsidTr="00B74968">
        <w:trPr>
          <w:cantSplit/>
        </w:trPr>
        <w:tc>
          <w:tcPr>
            <w:tcW w:w="1020" w:type="dxa"/>
          </w:tcPr>
          <w:p w:rsidR="00362FD1" w:rsidRPr="00635E35" w:rsidRDefault="00362FD1" w:rsidP="00362FD1"/>
        </w:tc>
        <w:tc>
          <w:tcPr>
            <w:tcW w:w="960" w:type="dxa"/>
          </w:tcPr>
          <w:p w:rsidR="00362FD1" w:rsidRPr="00635E35" w:rsidRDefault="00362FD1" w:rsidP="00362FD1"/>
        </w:tc>
        <w:tc>
          <w:tcPr>
            <w:tcW w:w="840" w:type="dxa"/>
          </w:tcPr>
          <w:p w:rsidR="00362FD1" w:rsidRPr="00635E35" w:rsidRDefault="00362FD1" w:rsidP="00362FD1"/>
        </w:tc>
        <w:tc>
          <w:tcPr>
            <w:tcW w:w="2520" w:type="dxa"/>
          </w:tcPr>
          <w:p w:rsidR="00362FD1" w:rsidRPr="00635E35" w:rsidRDefault="00362FD1" w:rsidP="00362FD1">
            <w:pPr>
              <w:tabs>
                <w:tab w:val="left" w:pos="680"/>
              </w:tabs>
              <w:ind w:left="680" w:hangingChars="378" w:hanging="680"/>
              <w:jc w:val="left"/>
            </w:pPr>
          </w:p>
        </w:tc>
        <w:tc>
          <w:tcPr>
            <w:tcW w:w="4860" w:type="dxa"/>
          </w:tcPr>
          <w:p w:rsidR="00362FD1" w:rsidRPr="00635E35" w:rsidRDefault="00362FD1" w:rsidP="00635E35">
            <w:pPr>
              <w:pStyle w:val="aa"/>
              <w:ind w:left="0"/>
              <w:jc w:val="left"/>
            </w:pPr>
          </w:p>
        </w:tc>
      </w:tr>
      <w:tr w:rsidR="00FE1FB6" w:rsidRPr="00637C21" w:rsidTr="00B74968">
        <w:trPr>
          <w:cantSplit/>
        </w:trPr>
        <w:tc>
          <w:tcPr>
            <w:tcW w:w="1020" w:type="dxa"/>
          </w:tcPr>
          <w:p w:rsidR="00FE1FB6" w:rsidRPr="00635E35" w:rsidRDefault="00FE1FB6" w:rsidP="00FE1FB6"/>
        </w:tc>
        <w:tc>
          <w:tcPr>
            <w:tcW w:w="960" w:type="dxa"/>
          </w:tcPr>
          <w:p w:rsidR="00FE1FB6" w:rsidRPr="00635E35" w:rsidRDefault="00FE1FB6" w:rsidP="00FE1FB6"/>
        </w:tc>
        <w:tc>
          <w:tcPr>
            <w:tcW w:w="840" w:type="dxa"/>
          </w:tcPr>
          <w:p w:rsidR="00FE1FB6" w:rsidRPr="00635E35" w:rsidRDefault="00FE1FB6" w:rsidP="00FE1FB6"/>
        </w:tc>
        <w:tc>
          <w:tcPr>
            <w:tcW w:w="2520" w:type="dxa"/>
          </w:tcPr>
          <w:p w:rsidR="00FE1FB6" w:rsidRPr="00635E35" w:rsidRDefault="00FE1FB6" w:rsidP="00FE1FB6">
            <w:pPr>
              <w:tabs>
                <w:tab w:val="left" w:pos="680"/>
              </w:tabs>
              <w:ind w:left="680" w:hangingChars="378" w:hanging="680"/>
              <w:jc w:val="left"/>
            </w:pPr>
          </w:p>
        </w:tc>
        <w:tc>
          <w:tcPr>
            <w:tcW w:w="4860" w:type="dxa"/>
          </w:tcPr>
          <w:p w:rsidR="00FE1FB6" w:rsidRPr="00CB6D3C" w:rsidRDefault="00FE1FB6" w:rsidP="00CB6D3C">
            <w:pPr>
              <w:pStyle w:val="aa"/>
              <w:ind w:left="860" w:hangingChars="478" w:hanging="860"/>
              <w:jc w:val="left"/>
            </w:pPr>
          </w:p>
        </w:tc>
      </w:tr>
      <w:tr w:rsidR="00FE1FB6" w:rsidRPr="00637C21" w:rsidTr="00B74968">
        <w:trPr>
          <w:cantSplit/>
        </w:trPr>
        <w:tc>
          <w:tcPr>
            <w:tcW w:w="1020" w:type="dxa"/>
          </w:tcPr>
          <w:p w:rsidR="00FE1FB6" w:rsidRPr="00635E35" w:rsidRDefault="00FE1FB6" w:rsidP="00FE1FB6"/>
        </w:tc>
        <w:tc>
          <w:tcPr>
            <w:tcW w:w="960" w:type="dxa"/>
          </w:tcPr>
          <w:p w:rsidR="00FE1FB6" w:rsidRPr="00635E35" w:rsidRDefault="00FE1FB6" w:rsidP="00FE1FB6"/>
        </w:tc>
        <w:tc>
          <w:tcPr>
            <w:tcW w:w="840" w:type="dxa"/>
          </w:tcPr>
          <w:p w:rsidR="00FE1FB6" w:rsidRDefault="00FE1FB6" w:rsidP="00FE1FB6"/>
        </w:tc>
        <w:tc>
          <w:tcPr>
            <w:tcW w:w="2520" w:type="dxa"/>
          </w:tcPr>
          <w:p w:rsidR="00FE1FB6" w:rsidRPr="00635E35" w:rsidRDefault="00FE1FB6" w:rsidP="00FE1FB6">
            <w:pPr>
              <w:tabs>
                <w:tab w:val="left" w:pos="680"/>
              </w:tabs>
              <w:ind w:left="680" w:hangingChars="378" w:hanging="680"/>
              <w:jc w:val="left"/>
            </w:pPr>
          </w:p>
        </w:tc>
        <w:tc>
          <w:tcPr>
            <w:tcW w:w="4860" w:type="dxa"/>
          </w:tcPr>
          <w:p w:rsidR="00FE1FB6" w:rsidRPr="00813359" w:rsidRDefault="00FE1FB6" w:rsidP="00CB6D3C">
            <w:pPr>
              <w:pStyle w:val="aa"/>
              <w:ind w:left="860" w:hangingChars="478" w:hanging="860"/>
              <w:jc w:val="left"/>
              <w:rPr>
                <w:rFonts w:eastAsia="ＭＳ ゴシック"/>
                <w:kern w:val="2"/>
              </w:rPr>
            </w:pPr>
          </w:p>
        </w:tc>
      </w:tr>
      <w:tr w:rsidR="00D57226" w:rsidTr="00D57226">
        <w:trPr>
          <w:cantSplit/>
        </w:trPr>
        <w:tc>
          <w:tcPr>
            <w:tcW w:w="1020" w:type="dxa"/>
            <w:tcBorders>
              <w:top w:val="single" w:sz="4" w:space="0" w:color="auto"/>
              <w:left w:val="single" w:sz="4" w:space="0" w:color="auto"/>
              <w:bottom w:val="single" w:sz="4" w:space="0" w:color="auto"/>
              <w:right w:val="single" w:sz="4" w:space="0" w:color="auto"/>
            </w:tcBorders>
          </w:tcPr>
          <w:p w:rsidR="00D57226" w:rsidRDefault="00D57226"/>
        </w:tc>
        <w:tc>
          <w:tcPr>
            <w:tcW w:w="960" w:type="dxa"/>
            <w:tcBorders>
              <w:top w:val="single" w:sz="4" w:space="0" w:color="auto"/>
              <w:left w:val="single" w:sz="4" w:space="0" w:color="auto"/>
              <w:bottom w:val="single" w:sz="4" w:space="0" w:color="auto"/>
              <w:right w:val="single" w:sz="4" w:space="0" w:color="auto"/>
            </w:tcBorders>
          </w:tcPr>
          <w:p w:rsidR="00D57226" w:rsidRDefault="00D57226"/>
        </w:tc>
        <w:tc>
          <w:tcPr>
            <w:tcW w:w="840" w:type="dxa"/>
            <w:tcBorders>
              <w:top w:val="single" w:sz="4" w:space="0" w:color="auto"/>
              <w:left w:val="single" w:sz="4" w:space="0" w:color="auto"/>
              <w:bottom w:val="single" w:sz="4" w:space="0" w:color="auto"/>
              <w:right w:val="single" w:sz="4" w:space="0" w:color="auto"/>
            </w:tcBorders>
          </w:tcPr>
          <w:p w:rsidR="00D57226" w:rsidRDefault="00D57226"/>
        </w:tc>
        <w:tc>
          <w:tcPr>
            <w:tcW w:w="2520" w:type="dxa"/>
            <w:tcBorders>
              <w:top w:val="single" w:sz="4" w:space="0" w:color="auto"/>
              <w:left w:val="single" w:sz="4" w:space="0" w:color="auto"/>
              <w:bottom w:val="single" w:sz="4" w:space="0" w:color="auto"/>
              <w:right w:val="single" w:sz="4" w:space="0" w:color="auto"/>
            </w:tcBorders>
          </w:tcPr>
          <w:p w:rsidR="00D57226" w:rsidRDefault="00D57226" w:rsidP="00D57226">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D57226" w:rsidRDefault="00D57226">
            <w:pPr>
              <w:pStyle w:val="aa"/>
              <w:ind w:left="0"/>
            </w:pPr>
          </w:p>
        </w:tc>
      </w:tr>
      <w:tr w:rsidR="00D57226" w:rsidTr="00D57226">
        <w:trPr>
          <w:cantSplit/>
        </w:trPr>
        <w:tc>
          <w:tcPr>
            <w:tcW w:w="1020" w:type="dxa"/>
            <w:tcBorders>
              <w:top w:val="single" w:sz="4" w:space="0" w:color="auto"/>
              <w:left w:val="single" w:sz="4" w:space="0" w:color="auto"/>
              <w:bottom w:val="single" w:sz="4" w:space="0" w:color="auto"/>
              <w:right w:val="single" w:sz="4" w:space="0" w:color="auto"/>
            </w:tcBorders>
          </w:tcPr>
          <w:p w:rsidR="00D57226" w:rsidRDefault="00D57226"/>
        </w:tc>
        <w:tc>
          <w:tcPr>
            <w:tcW w:w="960" w:type="dxa"/>
            <w:tcBorders>
              <w:top w:val="single" w:sz="4" w:space="0" w:color="auto"/>
              <w:left w:val="single" w:sz="4" w:space="0" w:color="auto"/>
              <w:bottom w:val="single" w:sz="4" w:space="0" w:color="auto"/>
              <w:right w:val="single" w:sz="4" w:space="0" w:color="auto"/>
            </w:tcBorders>
          </w:tcPr>
          <w:p w:rsidR="00D57226" w:rsidRDefault="00D57226"/>
        </w:tc>
        <w:tc>
          <w:tcPr>
            <w:tcW w:w="840" w:type="dxa"/>
            <w:tcBorders>
              <w:top w:val="single" w:sz="4" w:space="0" w:color="auto"/>
              <w:left w:val="single" w:sz="4" w:space="0" w:color="auto"/>
              <w:bottom w:val="single" w:sz="4" w:space="0" w:color="auto"/>
              <w:right w:val="single" w:sz="4" w:space="0" w:color="auto"/>
            </w:tcBorders>
          </w:tcPr>
          <w:p w:rsidR="00D57226" w:rsidRDefault="00D57226"/>
        </w:tc>
        <w:tc>
          <w:tcPr>
            <w:tcW w:w="2520" w:type="dxa"/>
            <w:tcBorders>
              <w:top w:val="single" w:sz="4" w:space="0" w:color="auto"/>
              <w:left w:val="single" w:sz="4" w:space="0" w:color="auto"/>
              <w:bottom w:val="single" w:sz="4" w:space="0" w:color="auto"/>
              <w:right w:val="single" w:sz="4" w:space="0" w:color="auto"/>
            </w:tcBorders>
          </w:tcPr>
          <w:p w:rsidR="00D57226" w:rsidRDefault="00D57226" w:rsidP="00D57226">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D57226" w:rsidRDefault="00D57226">
            <w:pPr>
              <w:pStyle w:val="aa"/>
              <w:ind w:left="0"/>
            </w:pPr>
          </w:p>
        </w:tc>
      </w:tr>
      <w:tr w:rsidR="00387215" w:rsidTr="00D57226">
        <w:trPr>
          <w:cantSplit/>
        </w:trPr>
        <w:tc>
          <w:tcPr>
            <w:tcW w:w="1020" w:type="dxa"/>
            <w:tcBorders>
              <w:top w:val="single" w:sz="4" w:space="0" w:color="auto"/>
              <w:left w:val="single" w:sz="4" w:space="0" w:color="auto"/>
              <w:bottom w:val="single" w:sz="4" w:space="0" w:color="auto"/>
              <w:right w:val="single" w:sz="4" w:space="0" w:color="auto"/>
            </w:tcBorders>
          </w:tcPr>
          <w:p w:rsidR="00387215" w:rsidRDefault="00387215" w:rsidP="00387215"/>
        </w:tc>
        <w:tc>
          <w:tcPr>
            <w:tcW w:w="960" w:type="dxa"/>
            <w:tcBorders>
              <w:top w:val="single" w:sz="4" w:space="0" w:color="auto"/>
              <w:left w:val="single" w:sz="4" w:space="0" w:color="auto"/>
              <w:bottom w:val="single" w:sz="4" w:space="0" w:color="auto"/>
              <w:right w:val="single" w:sz="4" w:space="0" w:color="auto"/>
            </w:tcBorders>
          </w:tcPr>
          <w:p w:rsidR="00387215" w:rsidRDefault="00387215" w:rsidP="00387215"/>
        </w:tc>
        <w:tc>
          <w:tcPr>
            <w:tcW w:w="840" w:type="dxa"/>
            <w:tcBorders>
              <w:top w:val="single" w:sz="4" w:space="0" w:color="auto"/>
              <w:left w:val="single" w:sz="4" w:space="0" w:color="auto"/>
              <w:bottom w:val="single" w:sz="4" w:space="0" w:color="auto"/>
              <w:right w:val="single" w:sz="4" w:space="0" w:color="auto"/>
            </w:tcBorders>
          </w:tcPr>
          <w:p w:rsidR="00387215" w:rsidRDefault="00387215" w:rsidP="00387215"/>
        </w:tc>
        <w:tc>
          <w:tcPr>
            <w:tcW w:w="2520" w:type="dxa"/>
            <w:tcBorders>
              <w:top w:val="single" w:sz="4" w:space="0" w:color="auto"/>
              <w:left w:val="single" w:sz="4" w:space="0" w:color="auto"/>
              <w:bottom w:val="single" w:sz="4" w:space="0" w:color="auto"/>
              <w:right w:val="single" w:sz="4" w:space="0" w:color="auto"/>
            </w:tcBorders>
          </w:tcPr>
          <w:p w:rsidR="00387215" w:rsidRDefault="00387215" w:rsidP="00387215">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0F0529" w:rsidRDefault="000F0529" w:rsidP="00D5524F">
            <w:pPr>
              <w:pStyle w:val="aa"/>
              <w:ind w:left="0"/>
            </w:pPr>
          </w:p>
        </w:tc>
      </w:tr>
      <w:tr w:rsidR="00B80E54" w:rsidTr="00D57226">
        <w:trPr>
          <w:cantSplit/>
        </w:trPr>
        <w:tc>
          <w:tcPr>
            <w:tcW w:w="1020" w:type="dxa"/>
            <w:tcBorders>
              <w:top w:val="single" w:sz="4" w:space="0" w:color="auto"/>
              <w:left w:val="single" w:sz="4" w:space="0" w:color="auto"/>
              <w:bottom w:val="single" w:sz="4" w:space="0" w:color="auto"/>
              <w:right w:val="single" w:sz="4" w:space="0" w:color="auto"/>
            </w:tcBorders>
          </w:tcPr>
          <w:p w:rsidR="00B80E54" w:rsidRDefault="00B80E54" w:rsidP="00B80E54"/>
        </w:tc>
        <w:tc>
          <w:tcPr>
            <w:tcW w:w="960" w:type="dxa"/>
            <w:tcBorders>
              <w:top w:val="single" w:sz="4" w:space="0" w:color="auto"/>
              <w:left w:val="single" w:sz="4" w:space="0" w:color="auto"/>
              <w:bottom w:val="single" w:sz="4" w:space="0" w:color="auto"/>
              <w:right w:val="single" w:sz="4" w:space="0" w:color="auto"/>
            </w:tcBorders>
          </w:tcPr>
          <w:p w:rsidR="00B80E54" w:rsidRDefault="00B80E54" w:rsidP="00B80E54"/>
        </w:tc>
        <w:tc>
          <w:tcPr>
            <w:tcW w:w="840" w:type="dxa"/>
            <w:tcBorders>
              <w:top w:val="single" w:sz="4" w:space="0" w:color="auto"/>
              <w:left w:val="single" w:sz="4" w:space="0" w:color="auto"/>
              <w:bottom w:val="single" w:sz="4" w:space="0" w:color="auto"/>
              <w:right w:val="single" w:sz="4" w:space="0" w:color="auto"/>
            </w:tcBorders>
          </w:tcPr>
          <w:p w:rsidR="00B80E54" w:rsidRDefault="00B80E54" w:rsidP="00B80E54"/>
        </w:tc>
        <w:tc>
          <w:tcPr>
            <w:tcW w:w="2520" w:type="dxa"/>
            <w:tcBorders>
              <w:top w:val="single" w:sz="4" w:space="0" w:color="auto"/>
              <w:left w:val="single" w:sz="4" w:space="0" w:color="auto"/>
              <w:bottom w:val="single" w:sz="4" w:space="0" w:color="auto"/>
              <w:right w:val="single" w:sz="4" w:space="0" w:color="auto"/>
            </w:tcBorders>
          </w:tcPr>
          <w:p w:rsidR="008D0919" w:rsidRDefault="008D0919" w:rsidP="00B80E54">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5F7185" w:rsidRDefault="005F7185" w:rsidP="003C6838">
            <w:pPr>
              <w:pStyle w:val="aa"/>
              <w:ind w:left="0"/>
            </w:pPr>
          </w:p>
        </w:tc>
      </w:tr>
      <w:tr w:rsidR="00625B5F" w:rsidTr="00D57226">
        <w:trPr>
          <w:cantSplit/>
        </w:trPr>
        <w:tc>
          <w:tcPr>
            <w:tcW w:w="1020" w:type="dxa"/>
            <w:tcBorders>
              <w:top w:val="single" w:sz="4" w:space="0" w:color="auto"/>
              <w:left w:val="single" w:sz="4" w:space="0" w:color="auto"/>
              <w:bottom w:val="single" w:sz="4" w:space="0" w:color="auto"/>
              <w:right w:val="single" w:sz="4" w:space="0" w:color="auto"/>
            </w:tcBorders>
          </w:tcPr>
          <w:p w:rsidR="00625B5F" w:rsidRDefault="00625B5F" w:rsidP="00625B5F"/>
        </w:tc>
        <w:tc>
          <w:tcPr>
            <w:tcW w:w="960" w:type="dxa"/>
            <w:tcBorders>
              <w:top w:val="single" w:sz="4" w:space="0" w:color="auto"/>
              <w:left w:val="single" w:sz="4" w:space="0" w:color="auto"/>
              <w:bottom w:val="single" w:sz="4" w:space="0" w:color="auto"/>
              <w:right w:val="single" w:sz="4" w:space="0" w:color="auto"/>
            </w:tcBorders>
          </w:tcPr>
          <w:p w:rsidR="00625B5F" w:rsidRDefault="00625B5F" w:rsidP="00625B5F"/>
        </w:tc>
        <w:tc>
          <w:tcPr>
            <w:tcW w:w="840" w:type="dxa"/>
            <w:tcBorders>
              <w:top w:val="single" w:sz="4" w:space="0" w:color="auto"/>
              <w:left w:val="single" w:sz="4" w:space="0" w:color="auto"/>
              <w:bottom w:val="single" w:sz="4" w:space="0" w:color="auto"/>
              <w:right w:val="single" w:sz="4" w:space="0" w:color="auto"/>
            </w:tcBorders>
          </w:tcPr>
          <w:p w:rsidR="00625B5F" w:rsidRDefault="00625B5F" w:rsidP="00625B5F"/>
        </w:tc>
        <w:tc>
          <w:tcPr>
            <w:tcW w:w="2520" w:type="dxa"/>
            <w:tcBorders>
              <w:top w:val="single" w:sz="4" w:space="0" w:color="auto"/>
              <w:left w:val="single" w:sz="4" w:space="0" w:color="auto"/>
              <w:bottom w:val="single" w:sz="4" w:space="0" w:color="auto"/>
              <w:right w:val="single" w:sz="4" w:space="0" w:color="auto"/>
            </w:tcBorders>
          </w:tcPr>
          <w:p w:rsidR="00625B5F" w:rsidRDefault="00625B5F" w:rsidP="00625B5F">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625B5F" w:rsidRDefault="00625B5F" w:rsidP="003C6838">
            <w:pPr>
              <w:pStyle w:val="aa"/>
              <w:ind w:left="0"/>
            </w:pPr>
          </w:p>
        </w:tc>
      </w:tr>
      <w:tr w:rsidR="00A41B47" w:rsidTr="00D57226">
        <w:trPr>
          <w:cantSplit/>
        </w:trPr>
        <w:tc>
          <w:tcPr>
            <w:tcW w:w="1020" w:type="dxa"/>
            <w:tcBorders>
              <w:top w:val="single" w:sz="4" w:space="0" w:color="auto"/>
              <w:left w:val="single" w:sz="4" w:space="0" w:color="auto"/>
              <w:bottom w:val="single" w:sz="4" w:space="0" w:color="auto"/>
              <w:right w:val="single" w:sz="4" w:space="0" w:color="auto"/>
            </w:tcBorders>
          </w:tcPr>
          <w:p w:rsidR="00A41B47" w:rsidRDefault="00A41B47" w:rsidP="00A41B47"/>
        </w:tc>
        <w:tc>
          <w:tcPr>
            <w:tcW w:w="960" w:type="dxa"/>
            <w:tcBorders>
              <w:top w:val="single" w:sz="4" w:space="0" w:color="auto"/>
              <w:left w:val="single" w:sz="4" w:space="0" w:color="auto"/>
              <w:bottom w:val="single" w:sz="4" w:space="0" w:color="auto"/>
              <w:right w:val="single" w:sz="4" w:space="0" w:color="auto"/>
            </w:tcBorders>
          </w:tcPr>
          <w:p w:rsidR="00A41B47" w:rsidRDefault="00A41B47" w:rsidP="00A41B47"/>
        </w:tc>
        <w:tc>
          <w:tcPr>
            <w:tcW w:w="840" w:type="dxa"/>
            <w:tcBorders>
              <w:top w:val="single" w:sz="4" w:space="0" w:color="auto"/>
              <w:left w:val="single" w:sz="4" w:space="0" w:color="auto"/>
              <w:bottom w:val="single" w:sz="4" w:space="0" w:color="auto"/>
              <w:right w:val="single" w:sz="4" w:space="0" w:color="auto"/>
            </w:tcBorders>
          </w:tcPr>
          <w:p w:rsidR="00A41B47" w:rsidRDefault="00A41B47" w:rsidP="00A41B47"/>
        </w:tc>
        <w:tc>
          <w:tcPr>
            <w:tcW w:w="2520" w:type="dxa"/>
            <w:tcBorders>
              <w:top w:val="single" w:sz="4" w:space="0" w:color="auto"/>
              <w:left w:val="single" w:sz="4" w:space="0" w:color="auto"/>
              <w:bottom w:val="single" w:sz="4" w:space="0" w:color="auto"/>
              <w:right w:val="single" w:sz="4" w:space="0" w:color="auto"/>
            </w:tcBorders>
          </w:tcPr>
          <w:p w:rsidR="00A41B47" w:rsidRDefault="00A41B47" w:rsidP="00A41B47">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A41B47" w:rsidRDefault="00A41B47" w:rsidP="00A41B47">
            <w:pPr>
              <w:pStyle w:val="aa"/>
              <w:ind w:left="0"/>
            </w:pPr>
          </w:p>
        </w:tc>
      </w:tr>
      <w:tr w:rsidR="00AB4709" w:rsidTr="00D57226">
        <w:trPr>
          <w:cantSplit/>
        </w:trPr>
        <w:tc>
          <w:tcPr>
            <w:tcW w:w="1020" w:type="dxa"/>
            <w:tcBorders>
              <w:top w:val="single" w:sz="4" w:space="0" w:color="auto"/>
              <w:left w:val="single" w:sz="4" w:space="0" w:color="auto"/>
              <w:bottom w:val="single" w:sz="4" w:space="0" w:color="auto"/>
              <w:right w:val="single" w:sz="4" w:space="0" w:color="auto"/>
            </w:tcBorders>
          </w:tcPr>
          <w:p w:rsidR="00AB4709" w:rsidRDefault="00AB4709" w:rsidP="00AB4709"/>
        </w:tc>
        <w:tc>
          <w:tcPr>
            <w:tcW w:w="960" w:type="dxa"/>
            <w:tcBorders>
              <w:top w:val="single" w:sz="4" w:space="0" w:color="auto"/>
              <w:left w:val="single" w:sz="4" w:space="0" w:color="auto"/>
              <w:bottom w:val="single" w:sz="4" w:space="0" w:color="auto"/>
              <w:right w:val="single" w:sz="4" w:space="0" w:color="auto"/>
            </w:tcBorders>
          </w:tcPr>
          <w:p w:rsidR="00AB4709" w:rsidRDefault="00AB4709" w:rsidP="00AB4709"/>
        </w:tc>
        <w:tc>
          <w:tcPr>
            <w:tcW w:w="840" w:type="dxa"/>
            <w:tcBorders>
              <w:top w:val="single" w:sz="4" w:space="0" w:color="auto"/>
              <w:left w:val="single" w:sz="4" w:space="0" w:color="auto"/>
              <w:bottom w:val="single" w:sz="4" w:space="0" w:color="auto"/>
              <w:right w:val="single" w:sz="4" w:space="0" w:color="auto"/>
            </w:tcBorders>
          </w:tcPr>
          <w:p w:rsidR="00AB4709" w:rsidRDefault="00AB4709" w:rsidP="00AB4709"/>
        </w:tc>
        <w:tc>
          <w:tcPr>
            <w:tcW w:w="2520" w:type="dxa"/>
            <w:tcBorders>
              <w:top w:val="single" w:sz="4" w:space="0" w:color="auto"/>
              <w:left w:val="single" w:sz="4" w:space="0" w:color="auto"/>
              <w:bottom w:val="single" w:sz="4" w:space="0" w:color="auto"/>
              <w:right w:val="single" w:sz="4" w:space="0" w:color="auto"/>
            </w:tcBorders>
          </w:tcPr>
          <w:p w:rsidR="00AB4709" w:rsidRDefault="00AB4709" w:rsidP="00AB4709">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AB4709" w:rsidRPr="000F0529" w:rsidRDefault="00AB4709" w:rsidP="00AB4709">
            <w:pPr>
              <w:pStyle w:val="aa"/>
              <w:ind w:left="0"/>
            </w:pPr>
          </w:p>
        </w:tc>
      </w:tr>
      <w:tr w:rsidR="00AB4709" w:rsidTr="00D57226">
        <w:trPr>
          <w:cantSplit/>
        </w:trPr>
        <w:tc>
          <w:tcPr>
            <w:tcW w:w="1020" w:type="dxa"/>
            <w:tcBorders>
              <w:top w:val="single" w:sz="4" w:space="0" w:color="auto"/>
              <w:left w:val="single" w:sz="4" w:space="0" w:color="auto"/>
              <w:bottom w:val="single" w:sz="4" w:space="0" w:color="auto"/>
              <w:right w:val="single" w:sz="4" w:space="0" w:color="auto"/>
            </w:tcBorders>
          </w:tcPr>
          <w:p w:rsidR="00AB4709" w:rsidRDefault="00AB4709" w:rsidP="00AB4709"/>
        </w:tc>
        <w:tc>
          <w:tcPr>
            <w:tcW w:w="960" w:type="dxa"/>
            <w:tcBorders>
              <w:top w:val="single" w:sz="4" w:space="0" w:color="auto"/>
              <w:left w:val="single" w:sz="4" w:space="0" w:color="auto"/>
              <w:bottom w:val="single" w:sz="4" w:space="0" w:color="auto"/>
              <w:right w:val="single" w:sz="4" w:space="0" w:color="auto"/>
            </w:tcBorders>
          </w:tcPr>
          <w:p w:rsidR="00AB4709" w:rsidRDefault="00AB4709" w:rsidP="00AB4709"/>
        </w:tc>
        <w:tc>
          <w:tcPr>
            <w:tcW w:w="840" w:type="dxa"/>
            <w:tcBorders>
              <w:top w:val="single" w:sz="4" w:space="0" w:color="auto"/>
              <w:left w:val="single" w:sz="4" w:space="0" w:color="auto"/>
              <w:bottom w:val="single" w:sz="4" w:space="0" w:color="auto"/>
              <w:right w:val="single" w:sz="4" w:space="0" w:color="auto"/>
            </w:tcBorders>
          </w:tcPr>
          <w:p w:rsidR="00AB4709" w:rsidRDefault="00AB4709" w:rsidP="00AB4709"/>
        </w:tc>
        <w:tc>
          <w:tcPr>
            <w:tcW w:w="2520" w:type="dxa"/>
            <w:tcBorders>
              <w:top w:val="single" w:sz="4" w:space="0" w:color="auto"/>
              <w:left w:val="single" w:sz="4" w:space="0" w:color="auto"/>
              <w:bottom w:val="single" w:sz="4" w:space="0" w:color="auto"/>
              <w:right w:val="single" w:sz="4" w:space="0" w:color="auto"/>
            </w:tcBorders>
          </w:tcPr>
          <w:p w:rsidR="00AB4709" w:rsidRDefault="00AB4709" w:rsidP="00AB4709">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0132A4" w:rsidRPr="000F0529" w:rsidRDefault="000132A4" w:rsidP="00AB4709">
            <w:pPr>
              <w:pStyle w:val="aa"/>
              <w:ind w:left="0"/>
            </w:pPr>
          </w:p>
        </w:tc>
      </w:tr>
      <w:tr w:rsidR="00177C27" w:rsidTr="00D57226">
        <w:trPr>
          <w:cantSplit/>
        </w:trPr>
        <w:tc>
          <w:tcPr>
            <w:tcW w:w="102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96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84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2520" w:type="dxa"/>
            <w:tcBorders>
              <w:top w:val="single" w:sz="4" w:space="0" w:color="auto"/>
              <w:left w:val="single" w:sz="4" w:space="0" w:color="auto"/>
              <w:bottom w:val="single" w:sz="4" w:space="0" w:color="auto"/>
              <w:right w:val="single" w:sz="4" w:space="0" w:color="auto"/>
            </w:tcBorders>
          </w:tcPr>
          <w:p w:rsidR="00177C27" w:rsidRPr="00813BB4" w:rsidRDefault="00177C27" w:rsidP="00177C27">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177C27" w:rsidRPr="00813BB4" w:rsidRDefault="00177C27" w:rsidP="00177C27">
            <w:pPr>
              <w:pStyle w:val="aa"/>
              <w:ind w:left="860" w:hangingChars="478" w:hanging="860"/>
              <w:jc w:val="left"/>
            </w:pPr>
          </w:p>
        </w:tc>
      </w:tr>
      <w:tr w:rsidR="00177C27" w:rsidRPr="00CB6D3C" w:rsidTr="00177C27">
        <w:trPr>
          <w:cantSplit/>
        </w:trPr>
        <w:tc>
          <w:tcPr>
            <w:tcW w:w="1020" w:type="dxa"/>
          </w:tcPr>
          <w:p w:rsidR="00177C27" w:rsidRPr="00813BB4" w:rsidRDefault="00177C27" w:rsidP="00177C27"/>
        </w:tc>
        <w:tc>
          <w:tcPr>
            <w:tcW w:w="960" w:type="dxa"/>
          </w:tcPr>
          <w:p w:rsidR="00177C27" w:rsidRPr="00813BB4" w:rsidRDefault="00177C27" w:rsidP="00177C27"/>
        </w:tc>
        <w:tc>
          <w:tcPr>
            <w:tcW w:w="840" w:type="dxa"/>
          </w:tcPr>
          <w:p w:rsidR="00177C27" w:rsidRPr="00813BB4" w:rsidRDefault="00177C27" w:rsidP="00177C27"/>
        </w:tc>
        <w:tc>
          <w:tcPr>
            <w:tcW w:w="2520" w:type="dxa"/>
          </w:tcPr>
          <w:p w:rsidR="00177C27" w:rsidRPr="00813BB4" w:rsidRDefault="00177C27" w:rsidP="00177C27">
            <w:pPr>
              <w:tabs>
                <w:tab w:val="left" w:pos="680"/>
              </w:tabs>
              <w:ind w:left="680" w:hangingChars="378" w:hanging="680"/>
              <w:jc w:val="left"/>
            </w:pPr>
          </w:p>
        </w:tc>
        <w:tc>
          <w:tcPr>
            <w:tcW w:w="4860" w:type="dxa"/>
          </w:tcPr>
          <w:p w:rsidR="00177C27" w:rsidRPr="00813BB4" w:rsidRDefault="00177C27" w:rsidP="00177C27">
            <w:pPr>
              <w:pStyle w:val="aa"/>
              <w:ind w:left="860" w:hangingChars="478" w:hanging="860"/>
              <w:jc w:val="left"/>
            </w:pPr>
          </w:p>
        </w:tc>
      </w:tr>
      <w:tr w:rsidR="00177C27" w:rsidRPr="000F0529" w:rsidTr="00177C27">
        <w:trPr>
          <w:cantSplit/>
        </w:trPr>
        <w:tc>
          <w:tcPr>
            <w:tcW w:w="102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96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84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2520" w:type="dxa"/>
            <w:tcBorders>
              <w:top w:val="single" w:sz="4" w:space="0" w:color="auto"/>
              <w:left w:val="single" w:sz="4" w:space="0" w:color="auto"/>
              <w:bottom w:val="single" w:sz="4" w:space="0" w:color="auto"/>
              <w:right w:val="single" w:sz="4" w:space="0" w:color="auto"/>
            </w:tcBorders>
          </w:tcPr>
          <w:p w:rsidR="00177C27" w:rsidRPr="00813BB4" w:rsidRDefault="00177C27" w:rsidP="00177C27">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7705AE" w:rsidRPr="00813BB4" w:rsidRDefault="007705AE" w:rsidP="00177C27">
            <w:pPr>
              <w:pStyle w:val="aa"/>
              <w:ind w:left="0"/>
            </w:pPr>
          </w:p>
        </w:tc>
      </w:tr>
      <w:tr w:rsidR="00177C27" w:rsidTr="00D57226">
        <w:trPr>
          <w:cantSplit/>
        </w:trPr>
        <w:tc>
          <w:tcPr>
            <w:tcW w:w="102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96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840" w:type="dxa"/>
            <w:tcBorders>
              <w:top w:val="single" w:sz="4" w:space="0" w:color="auto"/>
              <w:left w:val="single" w:sz="4" w:space="0" w:color="auto"/>
              <w:bottom w:val="single" w:sz="4" w:space="0" w:color="auto"/>
              <w:right w:val="single" w:sz="4" w:space="0" w:color="auto"/>
            </w:tcBorders>
          </w:tcPr>
          <w:p w:rsidR="00177C27" w:rsidRPr="00813BB4" w:rsidRDefault="00177C27" w:rsidP="00177C27"/>
        </w:tc>
        <w:tc>
          <w:tcPr>
            <w:tcW w:w="2520" w:type="dxa"/>
            <w:tcBorders>
              <w:top w:val="single" w:sz="4" w:space="0" w:color="auto"/>
              <w:left w:val="single" w:sz="4" w:space="0" w:color="auto"/>
              <w:bottom w:val="single" w:sz="4" w:space="0" w:color="auto"/>
              <w:right w:val="single" w:sz="4" w:space="0" w:color="auto"/>
            </w:tcBorders>
          </w:tcPr>
          <w:p w:rsidR="00177C27" w:rsidRPr="00813BB4" w:rsidRDefault="00177C27" w:rsidP="00177C27">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177C27" w:rsidRPr="00813BB4" w:rsidRDefault="00177C27" w:rsidP="00813BB4">
            <w:pPr>
              <w:pStyle w:val="aa"/>
              <w:ind w:left="860" w:hangingChars="478" w:hanging="860"/>
              <w:jc w:val="left"/>
            </w:pPr>
          </w:p>
        </w:tc>
      </w:tr>
      <w:tr w:rsidR="00091205" w:rsidTr="00D57226">
        <w:trPr>
          <w:cantSplit/>
        </w:trPr>
        <w:tc>
          <w:tcPr>
            <w:tcW w:w="1020" w:type="dxa"/>
            <w:tcBorders>
              <w:top w:val="single" w:sz="4" w:space="0" w:color="auto"/>
              <w:left w:val="single" w:sz="4" w:space="0" w:color="auto"/>
              <w:bottom w:val="single" w:sz="4" w:space="0" w:color="auto"/>
              <w:right w:val="single" w:sz="4" w:space="0" w:color="auto"/>
            </w:tcBorders>
          </w:tcPr>
          <w:p w:rsidR="00091205" w:rsidRPr="00813BB4" w:rsidRDefault="00091205" w:rsidP="00091205"/>
        </w:tc>
        <w:tc>
          <w:tcPr>
            <w:tcW w:w="960" w:type="dxa"/>
            <w:tcBorders>
              <w:top w:val="single" w:sz="4" w:space="0" w:color="auto"/>
              <w:left w:val="single" w:sz="4" w:space="0" w:color="auto"/>
              <w:bottom w:val="single" w:sz="4" w:space="0" w:color="auto"/>
              <w:right w:val="single" w:sz="4" w:space="0" w:color="auto"/>
            </w:tcBorders>
          </w:tcPr>
          <w:p w:rsidR="00091205" w:rsidRPr="00813BB4" w:rsidRDefault="00091205" w:rsidP="00091205"/>
        </w:tc>
        <w:tc>
          <w:tcPr>
            <w:tcW w:w="840" w:type="dxa"/>
            <w:tcBorders>
              <w:top w:val="single" w:sz="4" w:space="0" w:color="auto"/>
              <w:left w:val="single" w:sz="4" w:space="0" w:color="auto"/>
              <w:bottom w:val="single" w:sz="4" w:space="0" w:color="auto"/>
              <w:right w:val="single" w:sz="4" w:space="0" w:color="auto"/>
            </w:tcBorders>
          </w:tcPr>
          <w:p w:rsidR="00091205" w:rsidRPr="00813BB4" w:rsidRDefault="00091205" w:rsidP="00091205"/>
        </w:tc>
        <w:tc>
          <w:tcPr>
            <w:tcW w:w="2520" w:type="dxa"/>
            <w:tcBorders>
              <w:top w:val="single" w:sz="4" w:space="0" w:color="auto"/>
              <w:left w:val="single" w:sz="4" w:space="0" w:color="auto"/>
              <w:bottom w:val="single" w:sz="4" w:space="0" w:color="auto"/>
              <w:right w:val="single" w:sz="4" w:space="0" w:color="auto"/>
            </w:tcBorders>
          </w:tcPr>
          <w:p w:rsidR="00091205" w:rsidRPr="00813BB4" w:rsidRDefault="00091205" w:rsidP="00B862D8">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091205" w:rsidRPr="00813BB4" w:rsidRDefault="00091205" w:rsidP="00091205">
            <w:pPr>
              <w:pStyle w:val="aa"/>
              <w:ind w:left="860" w:hangingChars="478" w:hanging="860"/>
              <w:jc w:val="left"/>
            </w:pPr>
          </w:p>
        </w:tc>
      </w:tr>
      <w:tr w:rsidR="00B862D8" w:rsidTr="00D57226">
        <w:trPr>
          <w:cantSplit/>
        </w:trPr>
        <w:tc>
          <w:tcPr>
            <w:tcW w:w="1020" w:type="dxa"/>
            <w:tcBorders>
              <w:top w:val="single" w:sz="4" w:space="0" w:color="auto"/>
              <w:left w:val="single" w:sz="4" w:space="0" w:color="auto"/>
              <w:bottom w:val="single" w:sz="4" w:space="0" w:color="auto"/>
              <w:right w:val="single" w:sz="4" w:space="0" w:color="auto"/>
            </w:tcBorders>
          </w:tcPr>
          <w:p w:rsidR="00B862D8" w:rsidRPr="00813BB4" w:rsidRDefault="00B862D8" w:rsidP="00B862D8"/>
        </w:tc>
        <w:tc>
          <w:tcPr>
            <w:tcW w:w="960" w:type="dxa"/>
            <w:tcBorders>
              <w:top w:val="single" w:sz="4" w:space="0" w:color="auto"/>
              <w:left w:val="single" w:sz="4" w:space="0" w:color="auto"/>
              <w:bottom w:val="single" w:sz="4" w:space="0" w:color="auto"/>
              <w:right w:val="single" w:sz="4" w:space="0" w:color="auto"/>
            </w:tcBorders>
          </w:tcPr>
          <w:p w:rsidR="00B862D8" w:rsidRPr="00813BB4" w:rsidRDefault="00B862D8" w:rsidP="00B862D8"/>
        </w:tc>
        <w:tc>
          <w:tcPr>
            <w:tcW w:w="840" w:type="dxa"/>
            <w:tcBorders>
              <w:top w:val="single" w:sz="4" w:space="0" w:color="auto"/>
              <w:left w:val="single" w:sz="4" w:space="0" w:color="auto"/>
              <w:bottom w:val="single" w:sz="4" w:space="0" w:color="auto"/>
              <w:right w:val="single" w:sz="4" w:space="0" w:color="auto"/>
            </w:tcBorders>
          </w:tcPr>
          <w:p w:rsidR="00B862D8" w:rsidRPr="00813BB4" w:rsidRDefault="00B862D8" w:rsidP="00B862D8"/>
        </w:tc>
        <w:tc>
          <w:tcPr>
            <w:tcW w:w="2520" w:type="dxa"/>
            <w:tcBorders>
              <w:top w:val="single" w:sz="4" w:space="0" w:color="auto"/>
              <w:left w:val="single" w:sz="4" w:space="0" w:color="auto"/>
              <w:bottom w:val="single" w:sz="4" w:space="0" w:color="auto"/>
              <w:right w:val="single" w:sz="4" w:space="0" w:color="auto"/>
            </w:tcBorders>
          </w:tcPr>
          <w:p w:rsidR="00B862D8" w:rsidRPr="00813BB4" w:rsidRDefault="00B862D8" w:rsidP="00B862D8">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B862D8" w:rsidRPr="00813BB4" w:rsidRDefault="00B862D8" w:rsidP="00B862D8">
            <w:pPr>
              <w:pStyle w:val="aa"/>
              <w:ind w:left="860" w:hangingChars="478" w:hanging="860"/>
              <w:jc w:val="left"/>
            </w:pPr>
          </w:p>
        </w:tc>
      </w:tr>
      <w:tr w:rsidR="003F7B18" w:rsidTr="00D57226">
        <w:trPr>
          <w:cantSplit/>
        </w:trPr>
        <w:tc>
          <w:tcPr>
            <w:tcW w:w="102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96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84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2520" w:type="dxa"/>
            <w:tcBorders>
              <w:top w:val="single" w:sz="4" w:space="0" w:color="auto"/>
              <w:left w:val="single" w:sz="4" w:space="0" w:color="auto"/>
              <w:bottom w:val="single" w:sz="4" w:space="0" w:color="auto"/>
              <w:right w:val="single" w:sz="4" w:space="0" w:color="auto"/>
            </w:tcBorders>
          </w:tcPr>
          <w:p w:rsidR="003F7B18" w:rsidRPr="00813BB4" w:rsidRDefault="003F7B18" w:rsidP="003F7B18">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3F7B18" w:rsidRPr="00813BB4" w:rsidRDefault="003F7B18" w:rsidP="003F7B18">
            <w:pPr>
              <w:pStyle w:val="aa"/>
              <w:ind w:left="860" w:hangingChars="478" w:hanging="860"/>
              <w:jc w:val="left"/>
            </w:pPr>
          </w:p>
        </w:tc>
      </w:tr>
      <w:tr w:rsidR="003F7B18" w:rsidTr="00D57226">
        <w:trPr>
          <w:cantSplit/>
        </w:trPr>
        <w:tc>
          <w:tcPr>
            <w:tcW w:w="102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96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84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2520" w:type="dxa"/>
            <w:tcBorders>
              <w:top w:val="single" w:sz="4" w:space="0" w:color="auto"/>
              <w:left w:val="single" w:sz="4" w:space="0" w:color="auto"/>
              <w:bottom w:val="single" w:sz="4" w:space="0" w:color="auto"/>
              <w:right w:val="single" w:sz="4" w:space="0" w:color="auto"/>
            </w:tcBorders>
          </w:tcPr>
          <w:p w:rsidR="003F7B18" w:rsidRPr="00813BB4" w:rsidRDefault="003F7B18" w:rsidP="003F7B18">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3F7B18" w:rsidRPr="00813BB4" w:rsidRDefault="003F7B18" w:rsidP="003F7B18">
            <w:pPr>
              <w:pStyle w:val="aa"/>
              <w:ind w:left="860" w:hangingChars="478" w:hanging="860"/>
              <w:jc w:val="left"/>
            </w:pPr>
          </w:p>
        </w:tc>
      </w:tr>
      <w:tr w:rsidR="003F7B18" w:rsidTr="00D57226">
        <w:trPr>
          <w:cantSplit/>
        </w:trPr>
        <w:tc>
          <w:tcPr>
            <w:tcW w:w="102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96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840" w:type="dxa"/>
            <w:tcBorders>
              <w:top w:val="single" w:sz="4" w:space="0" w:color="auto"/>
              <w:left w:val="single" w:sz="4" w:space="0" w:color="auto"/>
              <w:bottom w:val="single" w:sz="4" w:space="0" w:color="auto"/>
              <w:right w:val="single" w:sz="4" w:space="0" w:color="auto"/>
            </w:tcBorders>
          </w:tcPr>
          <w:p w:rsidR="003F7B18" w:rsidRPr="00813BB4" w:rsidRDefault="003F7B18" w:rsidP="003F7B18"/>
        </w:tc>
        <w:tc>
          <w:tcPr>
            <w:tcW w:w="2520" w:type="dxa"/>
            <w:tcBorders>
              <w:top w:val="single" w:sz="4" w:space="0" w:color="auto"/>
              <w:left w:val="single" w:sz="4" w:space="0" w:color="auto"/>
              <w:bottom w:val="single" w:sz="4" w:space="0" w:color="auto"/>
              <w:right w:val="single" w:sz="4" w:space="0" w:color="auto"/>
            </w:tcBorders>
          </w:tcPr>
          <w:p w:rsidR="003F7B18" w:rsidRPr="00813BB4" w:rsidRDefault="003F7B18" w:rsidP="003F7B18">
            <w:pPr>
              <w:tabs>
                <w:tab w:val="left" w:pos="680"/>
              </w:tabs>
              <w:ind w:left="680" w:hangingChars="378" w:hanging="680"/>
              <w:jc w:val="left"/>
            </w:pPr>
          </w:p>
        </w:tc>
        <w:tc>
          <w:tcPr>
            <w:tcW w:w="4860" w:type="dxa"/>
            <w:tcBorders>
              <w:top w:val="single" w:sz="4" w:space="0" w:color="auto"/>
              <w:left w:val="single" w:sz="4" w:space="0" w:color="auto"/>
              <w:bottom w:val="single" w:sz="4" w:space="0" w:color="auto"/>
              <w:right w:val="single" w:sz="4" w:space="0" w:color="auto"/>
            </w:tcBorders>
          </w:tcPr>
          <w:p w:rsidR="003F7B18" w:rsidRPr="00813BB4" w:rsidRDefault="003F7B18" w:rsidP="003F7B18">
            <w:pPr>
              <w:pStyle w:val="aa"/>
              <w:ind w:left="860" w:hangingChars="478" w:hanging="860"/>
              <w:jc w:val="left"/>
            </w:pPr>
          </w:p>
        </w:tc>
      </w:tr>
    </w:tbl>
    <w:p w:rsidR="00FD3712" w:rsidRPr="00177C27" w:rsidRDefault="00FD3712">
      <w:pPr>
        <w:pStyle w:val="af3"/>
        <w:tabs>
          <w:tab w:val="clear" w:pos="567"/>
          <w:tab w:val="clear" w:pos="851"/>
          <w:tab w:val="clear" w:pos="1134"/>
          <w:tab w:val="clear" w:pos="4252"/>
          <w:tab w:val="clear" w:pos="8504"/>
        </w:tabs>
        <w:adjustRightInd/>
        <w:spacing w:after="0" w:line="240" w:lineRule="auto"/>
        <w:textAlignment w:val="auto"/>
        <w:rPr>
          <w:color w:val="0000FF"/>
          <w:kern w:val="2"/>
          <w:szCs w:val="24"/>
        </w:rPr>
      </w:pPr>
    </w:p>
    <w:sectPr w:rsidR="00FD3712" w:rsidRPr="00177C27" w:rsidSect="004969FD">
      <w:headerReference w:type="default" r:id="rId51"/>
      <w:footerReference w:type="default" r:id="rId52"/>
      <w:headerReference w:type="first" r:id="rId53"/>
      <w:footnotePr>
        <w:numRestart w:val="eachSect"/>
      </w:footnotePr>
      <w:type w:val="continuous"/>
      <w:pgSz w:w="11907" w:h="16840" w:code="9"/>
      <w:pgMar w:top="567" w:right="868" w:bottom="567" w:left="851" w:header="284" w:footer="284" w:gutter="0"/>
      <w:pgNumType w:start="1"/>
      <w:cols w:space="18"/>
      <w:titlePg/>
      <w:docGrid w:linePitch="2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B5B" w:rsidRDefault="00265B5B">
      <w:r>
        <w:separator/>
      </w:r>
    </w:p>
  </w:endnote>
  <w:endnote w:type="continuationSeparator" w:id="0">
    <w:p w:rsidR="00265B5B" w:rsidRDefault="0026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37C" w:rsidRPr="00423ED2" w:rsidRDefault="0033037C">
    <w:pPr>
      <w:keepNext/>
      <w:pBdr>
        <w:top w:val="single" w:sz="18" w:space="1" w:color="auto"/>
      </w:pBdr>
      <w:tabs>
        <w:tab w:val="center" w:pos="5103"/>
        <w:tab w:val="right" w:pos="10206"/>
      </w:tabs>
      <w:autoSpaceDE w:val="0"/>
      <w:autoSpaceDN w:val="0"/>
      <w:spacing w:line="200" w:lineRule="exact"/>
      <w:rPr>
        <w:b/>
        <w:sz w:val="16"/>
      </w:rPr>
    </w:pPr>
    <w:r>
      <w:rPr>
        <w:rFonts w:ascii="Times New Roman" w:hAnsi="Times New Roman"/>
        <w:b/>
        <w:noProof/>
        <w:color w:val="000000"/>
        <w:kern w:val="0"/>
        <w:sz w:val="20"/>
      </w:rPr>
      <w:t>I</w:t>
    </w:r>
    <w:r>
      <w:rPr>
        <w:rFonts w:ascii="Times New Roman" w:hAnsi="Times New Roman" w:hint="eastAsia"/>
        <w:b/>
        <w:noProof/>
        <w:color w:val="000000"/>
        <w:kern w:val="0"/>
        <w:sz w:val="20"/>
      </w:rPr>
      <w:t>.I: IOT Device Functions</w:t>
    </w:r>
    <w:r>
      <w:rPr>
        <w:rFonts w:ascii="Times New Roman" w:hAnsi="Times New Roman"/>
        <w:b/>
        <w:noProof/>
        <w:color w:val="000000"/>
        <w:kern w:val="0"/>
        <w:sz w:val="20"/>
      </w:rPr>
      <w:tab/>
    </w:r>
    <w:r>
      <w:rPr>
        <w:rFonts w:ascii="Times New Roman" w:hAnsi="Times New Roman"/>
        <w:b/>
        <w:noProof/>
        <w:color w:val="000000"/>
        <w:kern w:val="0"/>
        <w:sz w:val="20"/>
      </w:rPr>
      <w:fldChar w:fldCharType="begin"/>
    </w:r>
    <w:r>
      <w:rPr>
        <w:rFonts w:ascii="Times New Roman" w:hAnsi="Times New Roman"/>
        <w:b/>
        <w:noProof/>
        <w:color w:val="000000"/>
        <w:kern w:val="0"/>
        <w:sz w:val="20"/>
      </w:rPr>
      <w:instrText xml:space="preserve"> PAGE </w:instrText>
    </w:r>
    <w:r>
      <w:rPr>
        <w:rFonts w:ascii="Times New Roman" w:hAnsi="Times New Roman"/>
        <w:b/>
        <w:noProof/>
        <w:color w:val="000000"/>
        <w:kern w:val="0"/>
        <w:sz w:val="20"/>
      </w:rPr>
      <w:fldChar w:fldCharType="separate"/>
    </w:r>
    <w:r w:rsidR="00793E1A">
      <w:rPr>
        <w:rFonts w:ascii="Times New Roman" w:hAnsi="Times New Roman"/>
        <w:b/>
        <w:noProof/>
        <w:color w:val="000000"/>
        <w:kern w:val="0"/>
        <w:sz w:val="20"/>
      </w:rPr>
      <w:t>81</w:t>
    </w:r>
    <w:r>
      <w:rPr>
        <w:rFonts w:ascii="Times New Roman" w:hAnsi="Times New Roman"/>
        <w:b/>
        <w:noProof/>
        <w:color w:val="000000"/>
        <w:kern w:val="0"/>
        <w:sz w:val="20"/>
      </w:rPr>
      <w:fldChar w:fldCharType="end"/>
    </w:r>
    <w:r>
      <w:rPr>
        <w:rFonts w:ascii="Times New Roman" w:hAnsi="Times New Roman" w:hint="eastAsia"/>
        <w:b/>
        <w:noProof/>
        <w:color w:val="000000"/>
        <w:kern w:val="0"/>
        <w:sz w:val="20"/>
      </w:rPr>
      <w:tab/>
    </w:r>
    <w:r>
      <w:rPr>
        <w:rStyle w:val="af7"/>
      </w:rPr>
      <w:fldChar w:fldCharType="begin"/>
    </w:r>
    <w:r>
      <w:rPr>
        <w:rStyle w:val="af7"/>
      </w:rPr>
      <w:instrText xml:space="preserve"> SAVEDATE  \* MERGEFORMAT </w:instrText>
    </w:r>
    <w:r>
      <w:rPr>
        <w:rStyle w:val="af7"/>
      </w:rPr>
      <w:fldChar w:fldCharType="separate"/>
    </w:r>
    <w:r w:rsidR="00793E1A">
      <w:rPr>
        <w:rStyle w:val="af7"/>
        <w:noProof/>
      </w:rPr>
      <w:t>10/3/2019 3:46:00 PM</w:t>
    </w:r>
    <w:r>
      <w:rPr>
        <w:rStyle w:val="af7"/>
      </w:rPr>
      <w:fldChar w:fldCharType="end"/>
    </w:r>
    <w:bookmarkStart w:id="659" w:name="_Hlt30846964"/>
    <w:bookmarkStart w:id="660" w:name="_Hlt25666513"/>
    <w:bookmarkStart w:id="661" w:name="_Hlt25672806"/>
    <w:bookmarkEnd w:id="659"/>
    <w:bookmarkEnd w:id="660"/>
    <w:bookmarkEnd w:id="6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B5B" w:rsidRDefault="00265B5B">
      <w:r>
        <w:separator/>
      </w:r>
    </w:p>
  </w:footnote>
  <w:footnote w:type="continuationSeparator" w:id="0">
    <w:p w:rsidR="00265B5B" w:rsidRDefault="00265B5B">
      <w:r>
        <w:continuationSeparator/>
      </w:r>
    </w:p>
  </w:footnote>
  <w:footnote w:id="1">
    <w:p w:rsidR="0033037C" w:rsidRPr="00792DD1" w:rsidRDefault="0033037C" w:rsidP="00DF5B5F">
      <w:pPr>
        <w:pStyle w:val="af6"/>
        <w:tabs>
          <w:tab w:val="clear" w:pos="567"/>
          <w:tab w:val="left" w:pos="284"/>
        </w:tabs>
        <w:ind w:left="283" w:hangingChars="177" w:hanging="283"/>
        <w:rPr>
          <w:sz w:val="16"/>
          <w:szCs w:val="16"/>
        </w:rPr>
      </w:pPr>
      <w:r w:rsidRPr="00792DD1">
        <w:rPr>
          <w:sz w:val="16"/>
          <w:szCs w:val="16"/>
        </w:rPr>
        <w:footnoteRef/>
      </w:r>
      <w:r>
        <w:rPr>
          <w:rFonts w:hint="eastAsia"/>
          <w:sz w:val="16"/>
          <w:szCs w:val="16"/>
        </w:rPr>
        <w:tab/>
      </w:r>
      <w:r w:rsidRPr="00B950E4">
        <w:rPr>
          <w:rFonts w:hint="eastAsia"/>
          <w:sz w:val="16"/>
          <w:szCs w:val="16"/>
        </w:rPr>
        <w:t>-XI-1c</w:t>
      </w:r>
      <w:r w:rsidRPr="00B950E4">
        <w:rPr>
          <w:rFonts w:hint="eastAsia"/>
          <w:sz w:val="16"/>
          <w:szCs w:val="16"/>
        </w:rPr>
        <w:t>時点では</w:t>
      </w:r>
      <w:r w:rsidRPr="00792DD1">
        <w:rPr>
          <w:rFonts w:hint="eastAsia"/>
          <w:sz w:val="16"/>
          <w:szCs w:val="16"/>
        </w:rPr>
        <w:t>、本機能は、プロフェッショナル</w:t>
      </w:r>
      <w:r w:rsidRPr="00792DD1">
        <w:rPr>
          <w:rFonts w:hint="eastAsia"/>
          <w:sz w:val="16"/>
          <w:szCs w:val="16"/>
        </w:rPr>
        <w:t>-</w:t>
      </w:r>
      <w:r w:rsidRPr="00792DD1">
        <w:rPr>
          <w:rFonts w:hint="eastAsia"/>
          <w:sz w:val="16"/>
          <w:szCs w:val="16"/>
        </w:rPr>
        <w:t>カスタム紙種</w:t>
      </w:r>
      <w:r w:rsidRPr="00792DD1">
        <w:rPr>
          <w:rFonts w:hint="eastAsia"/>
          <w:sz w:val="16"/>
          <w:szCs w:val="16"/>
        </w:rPr>
        <w:t>-</w:t>
      </w:r>
      <w:r w:rsidRPr="00792DD1">
        <w:rPr>
          <w:rFonts w:hint="eastAsia"/>
          <w:sz w:val="16"/>
          <w:szCs w:val="16"/>
        </w:rPr>
        <w:t>を対象とするプロダクトについて導入する。</w:t>
      </w:r>
      <w:r>
        <w:rPr>
          <w:sz w:val="16"/>
          <w:szCs w:val="16"/>
        </w:rPr>
        <w:br/>
      </w:r>
      <w:r w:rsidRPr="00792DD1">
        <w:rPr>
          <w:rFonts w:hint="eastAsia"/>
          <w:sz w:val="16"/>
          <w:szCs w:val="16"/>
        </w:rPr>
        <w:t>かつ、</w:t>
      </w:r>
      <w:r>
        <w:rPr>
          <w:rFonts w:hint="eastAsia"/>
          <w:sz w:val="16"/>
          <w:szCs w:val="16"/>
        </w:rPr>
        <w:t>プロダクトごとに対応するかどうかを決定する。</w:t>
      </w:r>
    </w:p>
  </w:footnote>
  <w:footnote w:id="2">
    <w:p w:rsidR="0033037C" w:rsidRPr="00DF5B5F" w:rsidRDefault="0033037C" w:rsidP="00C8557F">
      <w:pPr>
        <w:pStyle w:val="af6"/>
        <w:tabs>
          <w:tab w:val="clear" w:pos="567"/>
          <w:tab w:val="left" w:pos="284"/>
        </w:tabs>
        <w:ind w:left="283" w:hangingChars="177" w:hanging="283"/>
        <w:rPr>
          <w:sz w:val="16"/>
          <w:szCs w:val="16"/>
        </w:rPr>
      </w:pPr>
      <w:r w:rsidRPr="00DF5B5F">
        <w:rPr>
          <w:sz w:val="16"/>
          <w:szCs w:val="16"/>
        </w:rPr>
        <w:footnoteRef/>
      </w:r>
      <w:r>
        <w:rPr>
          <w:sz w:val="16"/>
          <w:szCs w:val="16"/>
        </w:rPr>
        <w:tab/>
      </w:r>
      <w:r w:rsidRPr="00DF5B5F">
        <w:rPr>
          <w:rFonts w:hint="eastAsia"/>
          <w:sz w:val="16"/>
          <w:szCs w:val="16"/>
        </w:rPr>
        <w:t>コピージョブにおける原稿の取り込みやプリントサービス</w:t>
      </w:r>
      <w:r>
        <w:rPr>
          <w:rFonts w:hint="eastAsia"/>
          <w:sz w:val="16"/>
          <w:szCs w:val="16"/>
        </w:rPr>
        <w:t>における</w:t>
      </w:r>
      <w:r w:rsidRPr="00DF5B5F">
        <w:rPr>
          <w:rFonts w:hint="eastAsia"/>
          <w:sz w:val="16"/>
          <w:szCs w:val="16"/>
        </w:rPr>
        <w:t>イメージ作成の手順において、用紙トレイの状態や</w:t>
      </w:r>
      <w:r>
        <w:rPr>
          <w:rFonts w:hint="eastAsia"/>
          <w:sz w:val="16"/>
          <w:szCs w:val="16"/>
        </w:rPr>
        <w:t>関連する</w:t>
      </w:r>
      <w:r w:rsidRPr="00DF5B5F">
        <w:rPr>
          <w:rFonts w:hint="eastAsia"/>
          <w:sz w:val="16"/>
          <w:szCs w:val="16"/>
        </w:rPr>
        <w:t>設定を参照している。この段階</w:t>
      </w:r>
      <w:r>
        <w:rPr>
          <w:rFonts w:hint="eastAsia"/>
          <w:sz w:val="16"/>
          <w:szCs w:val="16"/>
        </w:rPr>
        <w:t>の処理では</w:t>
      </w:r>
      <w:r w:rsidRPr="00DF5B5F">
        <w:rPr>
          <w:rFonts w:hint="eastAsia"/>
          <w:sz w:val="16"/>
          <w:szCs w:val="16"/>
        </w:rPr>
        <w:t>用紙トレイの設定変更は基本的に想定されていないため、設定を変更したことにより組み合わせ的な不一致などが発生することがあり得る。</w:t>
      </w:r>
      <w:r w:rsidRPr="00B950E4">
        <w:rPr>
          <w:rFonts w:hint="eastAsia"/>
          <w:sz w:val="16"/>
          <w:szCs w:val="16"/>
        </w:rPr>
        <w:t>-XI-1c</w:t>
      </w:r>
      <w:r w:rsidRPr="00B950E4">
        <w:rPr>
          <w:rFonts w:hint="eastAsia"/>
          <w:sz w:val="16"/>
          <w:szCs w:val="16"/>
        </w:rPr>
        <w:t>時点では</w:t>
      </w:r>
      <w:r w:rsidRPr="00792DD1">
        <w:rPr>
          <w:rFonts w:hint="eastAsia"/>
          <w:sz w:val="16"/>
          <w:szCs w:val="16"/>
        </w:rPr>
        <w:t>、</w:t>
      </w:r>
      <w:r>
        <w:rPr>
          <w:rFonts w:hint="eastAsia"/>
          <w:sz w:val="16"/>
          <w:szCs w:val="16"/>
        </w:rPr>
        <w:t>本点について特には考慮されない。</w:t>
      </w:r>
    </w:p>
  </w:footnote>
  <w:footnote w:id="3">
    <w:p w:rsidR="0033037C" w:rsidRPr="00DF5B5F" w:rsidRDefault="0033037C" w:rsidP="00C8557F">
      <w:pPr>
        <w:pStyle w:val="af6"/>
        <w:tabs>
          <w:tab w:val="clear" w:pos="567"/>
          <w:tab w:val="left" w:pos="284"/>
        </w:tabs>
        <w:ind w:left="283" w:hangingChars="177" w:hanging="283"/>
        <w:rPr>
          <w:sz w:val="16"/>
          <w:szCs w:val="16"/>
        </w:rPr>
      </w:pPr>
      <w:r w:rsidRPr="00DF5B5F">
        <w:rPr>
          <w:sz w:val="16"/>
          <w:szCs w:val="16"/>
        </w:rPr>
        <w:footnoteRef/>
      </w:r>
      <w:r>
        <w:rPr>
          <w:sz w:val="16"/>
          <w:szCs w:val="16"/>
        </w:rPr>
        <w:tab/>
      </w:r>
      <w:r>
        <w:rPr>
          <w:rFonts w:hint="eastAsia"/>
          <w:sz w:val="16"/>
          <w:szCs w:val="16"/>
        </w:rPr>
        <w:t>通常の</w:t>
      </w:r>
      <w:r>
        <w:rPr>
          <w:rFonts w:hint="eastAsia"/>
          <w:sz w:val="16"/>
          <w:szCs w:val="16"/>
        </w:rPr>
        <w:t>Media Popup</w:t>
      </w:r>
      <w:r>
        <w:rPr>
          <w:rFonts w:hint="eastAsia"/>
          <w:sz w:val="16"/>
          <w:szCs w:val="16"/>
        </w:rPr>
        <w:t>機能では、用紙トレイセット時にトレイの設定画面が開く仕様となっている。</w:t>
      </w:r>
      <w:r>
        <w:rPr>
          <w:sz w:val="16"/>
          <w:szCs w:val="16"/>
        </w:rPr>
        <w:br/>
      </w:r>
      <w:r>
        <w:rPr>
          <w:rFonts w:hint="eastAsia"/>
          <w:sz w:val="16"/>
          <w:szCs w:val="16"/>
        </w:rPr>
        <w:t>なお、トレイの抜き差しのない手差しトレイやインターポーザー（合紙トレイ）はいずれの場合も用紙がセットされたことを検知できたときである。</w:t>
      </w:r>
    </w:p>
  </w:footnote>
  <w:footnote w:id="4">
    <w:p w:rsidR="0033037C" w:rsidRPr="0028170B" w:rsidRDefault="0033037C" w:rsidP="0028170B">
      <w:pPr>
        <w:pStyle w:val="af6"/>
        <w:tabs>
          <w:tab w:val="clear" w:pos="567"/>
          <w:tab w:val="left" w:pos="284"/>
        </w:tabs>
        <w:ind w:left="283" w:hangingChars="177" w:hanging="283"/>
        <w:rPr>
          <w:sz w:val="16"/>
          <w:szCs w:val="16"/>
        </w:rPr>
      </w:pPr>
      <w:r w:rsidRPr="0028170B">
        <w:rPr>
          <w:sz w:val="16"/>
          <w:szCs w:val="16"/>
        </w:rPr>
        <w:footnoteRef/>
      </w:r>
      <w:r w:rsidRPr="0028170B">
        <w:rPr>
          <w:sz w:val="16"/>
          <w:szCs w:val="16"/>
        </w:rPr>
        <w:t xml:space="preserve"> </w:t>
      </w:r>
      <w:r w:rsidRPr="0028170B">
        <w:rPr>
          <w:rFonts w:hint="eastAsia"/>
          <w:sz w:val="16"/>
          <w:szCs w:val="16"/>
        </w:rPr>
        <w:tab/>
      </w:r>
      <w:r>
        <w:rPr>
          <w:rFonts w:hint="eastAsia"/>
          <w:sz w:val="16"/>
          <w:szCs w:val="16"/>
        </w:rPr>
        <w:t>本仕様は</w:t>
      </w:r>
      <w:r w:rsidRPr="00792DD1">
        <w:rPr>
          <w:rFonts w:hint="eastAsia"/>
          <w:sz w:val="16"/>
          <w:szCs w:val="16"/>
        </w:rPr>
        <w:t>プロフェッショナル</w:t>
      </w:r>
      <w:r w:rsidRPr="00792DD1">
        <w:rPr>
          <w:rFonts w:hint="eastAsia"/>
          <w:sz w:val="16"/>
          <w:szCs w:val="16"/>
        </w:rPr>
        <w:t>-</w:t>
      </w:r>
      <w:r>
        <w:rPr>
          <w:rFonts w:hint="eastAsia"/>
          <w:sz w:val="16"/>
          <w:szCs w:val="16"/>
        </w:rPr>
        <w:t>ストックに倣っている。</w:t>
      </w:r>
    </w:p>
  </w:footnote>
  <w:footnote w:id="5">
    <w:p w:rsidR="0033037C" w:rsidRPr="00BB4DD8" w:rsidRDefault="0033037C" w:rsidP="00792DD1">
      <w:pPr>
        <w:pStyle w:val="af6"/>
        <w:tabs>
          <w:tab w:val="clear" w:pos="567"/>
          <w:tab w:val="clear" w:pos="851"/>
          <w:tab w:val="left" w:pos="284"/>
        </w:tabs>
        <w:ind w:left="283" w:hangingChars="177" w:hanging="283"/>
        <w:rPr>
          <w:sz w:val="16"/>
          <w:szCs w:val="16"/>
        </w:rPr>
      </w:pPr>
      <w:r w:rsidRPr="00864A80">
        <w:rPr>
          <w:sz w:val="16"/>
          <w:szCs w:val="16"/>
        </w:rPr>
        <w:footnoteRef/>
      </w:r>
      <w:r w:rsidRPr="00864A80">
        <w:rPr>
          <w:rFonts w:hint="eastAsia"/>
          <w:sz w:val="16"/>
          <w:szCs w:val="16"/>
        </w:rPr>
        <w:tab/>
        <w:t>PH-UI</w:t>
      </w:r>
      <w:r w:rsidRPr="00864A80">
        <w:rPr>
          <w:rFonts w:hint="eastAsia"/>
          <w:sz w:val="16"/>
          <w:szCs w:val="16"/>
        </w:rPr>
        <w:t>で</w:t>
      </w:r>
      <w:r w:rsidRPr="00BB4DD8">
        <w:rPr>
          <w:rFonts w:hint="eastAsia"/>
          <w:sz w:val="16"/>
          <w:szCs w:val="16"/>
        </w:rPr>
        <w:t>のストックの登録・削除・変更等に関すること、トレイへの割り当てについては、</w:t>
      </w:r>
      <w:r w:rsidRPr="00BB4DD8">
        <w:rPr>
          <w:rFonts w:hint="eastAsia"/>
          <w:sz w:val="16"/>
          <w:szCs w:val="16"/>
        </w:rPr>
        <w:t>PH-UI</w:t>
      </w:r>
      <w:r w:rsidRPr="00BB4DD8">
        <w:rPr>
          <w:rFonts w:hint="eastAsia"/>
          <w:sz w:val="16"/>
          <w:szCs w:val="16"/>
        </w:rPr>
        <w:t>の</w:t>
      </w:r>
      <w:r w:rsidRPr="00BB4DD8">
        <w:rPr>
          <w:rFonts w:hint="eastAsia"/>
          <w:sz w:val="16"/>
          <w:szCs w:val="16"/>
        </w:rPr>
        <w:t>SOD</w:t>
      </w:r>
      <w:r w:rsidRPr="00BB4DD8">
        <w:rPr>
          <w:rFonts w:hint="eastAsia"/>
          <w:sz w:val="16"/>
          <w:szCs w:val="16"/>
        </w:rPr>
        <w:t>を参照のこと。</w:t>
      </w:r>
    </w:p>
  </w:footnote>
  <w:footnote w:id="6">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sz w:val="16"/>
          <w:szCs w:val="16"/>
        </w:rPr>
        <w:tab/>
      </w:r>
      <w:r w:rsidRPr="00BB4DD8">
        <w:rPr>
          <w:rFonts w:hint="eastAsia"/>
          <w:sz w:val="16"/>
          <w:szCs w:val="16"/>
        </w:rPr>
        <w:t>ストックを作成するためのテンプレートのようなものとして</w:t>
      </w:r>
      <w:r w:rsidRPr="00BB4DD8">
        <w:rPr>
          <w:rFonts w:hint="eastAsia"/>
          <w:sz w:val="16"/>
          <w:szCs w:val="16"/>
        </w:rPr>
        <w:t>RML(Recommended Media List)</w:t>
      </w:r>
      <w:r w:rsidRPr="00BB4DD8">
        <w:rPr>
          <w:rFonts w:hint="eastAsia"/>
          <w:sz w:val="16"/>
          <w:szCs w:val="16"/>
        </w:rPr>
        <w:t>が提供される。</w:t>
      </w:r>
      <w:r w:rsidRPr="00BB4DD8">
        <w:rPr>
          <w:sz w:val="16"/>
          <w:szCs w:val="16"/>
        </w:rPr>
        <w:br/>
      </w:r>
      <w:r w:rsidRPr="00BB4DD8">
        <w:rPr>
          <w:rFonts w:hint="eastAsia"/>
          <w:sz w:val="16"/>
          <w:szCs w:val="16"/>
        </w:rPr>
        <w:t>これは、用紙提供業者などが提供した用紙に適したパラメータ設定を提供する。</w:t>
      </w:r>
      <w:r w:rsidRPr="00BB4DD8">
        <w:rPr>
          <w:rFonts w:hint="eastAsia"/>
          <w:sz w:val="16"/>
          <w:szCs w:val="16"/>
        </w:rPr>
        <w:t>PH-UI</w:t>
      </w:r>
      <w:r w:rsidRPr="00BB4DD8">
        <w:rPr>
          <w:rFonts w:hint="eastAsia"/>
          <w:sz w:val="16"/>
          <w:szCs w:val="16"/>
        </w:rPr>
        <w:t>の</w:t>
      </w:r>
      <w:r w:rsidRPr="00BB4DD8">
        <w:rPr>
          <w:rFonts w:hint="eastAsia"/>
          <w:sz w:val="16"/>
          <w:szCs w:val="16"/>
        </w:rPr>
        <w:t>SOD</w:t>
      </w:r>
      <w:r w:rsidRPr="00BB4DD8">
        <w:rPr>
          <w:rFonts w:hint="eastAsia"/>
          <w:sz w:val="16"/>
          <w:szCs w:val="16"/>
        </w:rPr>
        <w:t>を参照のこと。</w:t>
      </w:r>
    </w:p>
  </w:footnote>
  <w:footnote w:id="7">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ストックを用いる場合、</w:t>
      </w:r>
      <w:r w:rsidRPr="00BB4DD8">
        <w:rPr>
          <w:rFonts w:hint="eastAsia"/>
          <w:sz w:val="16"/>
          <w:szCs w:val="16"/>
        </w:rPr>
        <w:t>Device</w:t>
      </w:r>
      <w:r w:rsidRPr="00BB4DD8">
        <w:rPr>
          <w:rFonts w:hint="eastAsia"/>
          <w:sz w:val="16"/>
          <w:szCs w:val="16"/>
        </w:rPr>
        <w:t>側の設定機能</w:t>
      </w:r>
      <w:r w:rsidRPr="00BB4DD8">
        <w:rPr>
          <w:rFonts w:hint="eastAsia"/>
          <w:sz w:val="16"/>
          <w:szCs w:val="16"/>
        </w:rPr>
        <w:t>(Device UI</w:t>
      </w:r>
      <w:r w:rsidRPr="00BB4DD8">
        <w:rPr>
          <w:rFonts w:hint="eastAsia"/>
          <w:sz w:val="16"/>
          <w:szCs w:val="16"/>
        </w:rPr>
        <w:t>など</w:t>
      </w:r>
      <w:r w:rsidRPr="00BB4DD8">
        <w:rPr>
          <w:rFonts w:hint="eastAsia"/>
          <w:sz w:val="16"/>
          <w:szCs w:val="16"/>
        </w:rPr>
        <w:t>)</w:t>
      </w:r>
      <w:r w:rsidRPr="00BB4DD8">
        <w:rPr>
          <w:rFonts w:hint="eastAsia"/>
          <w:sz w:val="16"/>
          <w:szCs w:val="16"/>
        </w:rPr>
        <w:t>ではトレイの用紙設定などは行えない。</w:t>
      </w:r>
    </w:p>
  </w:footnote>
  <w:footnote w:id="8">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用紙トレイが設定された用紙サイズと、トレイのガイド位置などで検知できている用紙サイズに差異があった場合はサイズ検知不可な状態とみなされることがある。</w:t>
      </w:r>
      <w:r w:rsidRPr="00BB4DD8">
        <w:rPr>
          <w:rFonts w:hint="eastAsia"/>
          <w:sz w:val="16"/>
          <w:szCs w:val="16"/>
        </w:rPr>
        <w:t>(</w:t>
      </w:r>
      <w:r w:rsidRPr="00BB4DD8">
        <w:rPr>
          <w:rFonts w:hint="eastAsia"/>
          <w:sz w:val="16"/>
          <w:szCs w:val="16"/>
        </w:rPr>
        <w:t>手差しなどのガイド幅不一致や用紙搬送時の測長ミスマッチは従来通り</w:t>
      </w:r>
      <w:r w:rsidRPr="00BB4DD8">
        <w:rPr>
          <w:rFonts w:hint="eastAsia"/>
          <w:sz w:val="16"/>
          <w:szCs w:val="16"/>
        </w:rPr>
        <w:t>)</w:t>
      </w:r>
    </w:p>
  </w:footnote>
  <w:footnote w:id="9">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b/>
          <w:sz w:val="16"/>
          <w:szCs w:val="16"/>
        </w:rPr>
        <w:t>「ストック設定」</w:t>
      </w:r>
      <w:r w:rsidRPr="00BB4DD8">
        <w:rPr>
          <w:rFonts w:hint="eastAsia"/>
          <w:sz w:val="16"/>
          <w:szCs w:val="16"/>
        </w:rPr>
        <w:t>の場合は、用紙の向きが一致していない用紙トレイ間の</w:t>
      </w:r>
      <w:r w:rsidRPr="00BB4DD8">
        <w:rPr>
          <w:rFonts w:hint="eastAsia"/>
          <w:sz w:val="16"/>
          <w:szCs w:val="16"/>
        </w:rPr>
        <w:t>ATS</w:t>
      </w:r>
      <w:r w:rsidRPr="00BB4DD8">
        <w:rPr>
          <w:rFonts w:hint="eastAsia"/>
          <w:sz w:val="16"/>
          <w:szCs w:val="16"/>
        </w:rPr>
        <w:t>は当然実施されない。</w:t>
      </w:r>
      <w:r w:rsidRPr="00BB4DD8">
        <w:rPr>
          <w:sz w:val="16"/>
          <w:szCs w:val="16"/>
        </w:rPr>
        <w:br/>
      </w:r>
      <w:r w:rsidRPr="00BB4DD8">
        <w:rPr>
          <w:rFonts w:hint="eastAsia"/>
          <w:b/>
          <w:sz w:val="16"/>
          <w:szCs w:val="16"/>
        </w:rPr>
        <w:t>「トレイ設定」</w:t>
      </w:r>
      <w:r w:rsidRPr="00BB4DD8">
        <w:rPr>
          <w:rFonts w:hint="eastAsia"/>
          <w:sz w:val="16"/>
          <w:szCs w:val="16"/>
        </w:rPr>
        <w:t>の場合は、用紙サイズ、用紙の向き、用紙種類設定などが一致していない用紙トレイ間の</w:t>
      </w:r>
      <w:r w:rsidRPr="00BB4DD8">
        <w:rPr>
          <w:rFonts w:hint="eastAsia"/>
          <w:sz w:val="16"/>
          <w:szCs w:val="16"/>
        </w:rPr>
        <w:t>ATS</w:t>
      </w:r>
      <w:r w:rsidRPr="00BB4DD8">
        <w:rPr>
          <w:rFonts w:hint="eastAsia"/>
          <w:sz w:val="16"/>
          <w:szCs w:val="16"/>
        </w:rPr>
        <w:t>は実施されない。</w:t>
      </w:r>
    </w:p>
  </w:footnote>
  <w:footnote w:id="10">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ストックをサポートするプロダクト</w:t>
      </w:r>
      <w:r w:rsidRPr="00BB4DD8">
        <w:rPr>
          <w:rFonts w:hint="eastAsia"/>
          <w:sz w:val="16"/>
          <w:szCs w:val="16"/>
        </w:rPr>
        <w:t>(Phin)</w:t>
      </w:r>
      <w:r w:rsidRPr="00BB4DD8">
        <w:rPr>
          <w:rFonts w:hint="eastAsia"/>
          <w:sz w:val="16"/>
          <w:szCs w:val="16"/>
        </w:rPr>
        <w:t>で、</w:t>
      </w:r>
      <w:r w:rsidRPr="00BB4DD8">
        <w:rPr>
          <w:rFonts w:hint="eastAsia"/>
          <w:sz w:val="16"/>
          <w:szCs w:val="16"/>
        </w:rPr>
        <w:t>Device</w:t>
      </w:r>
      <w:r w:rsidRPr="00BB4DD8">
        <w:rPr>
          <w:rFonts w:hint="eastAsia"/>
          <w:sz w:val="16"/>
          <w:szCs w:val="16"/>
        </w:rPr>
        <w:t>がサポートするプリント機能は、レポート、調整用のチャート、ダイアグでのプリント機能である。</w:t>
      </w:r>
      <w:r w:rsidRPr="00BB4DD8">
        <w:rPr>
          <w:sz w:val="16"/>
          <w:szCs w:val="16"/>
        </w:rPr>
        <w:br/>
      </w:r>
      <w:r w:rsidRPr="00BB4DD8">
        <w:rPr>
          <w:rFonts w:hint="eastAsia"/>
          <w:sz w:val="16"/>
          <w:szCs w:val="16"/>
        </w:rPr>
        <w:t>これらの場合、</w:t>
      </w:r>
      <w:r w:rsidRPr="00BB4DD8">
        <w:rPr>
          <w:rFonts w:hint="eastAsia"/>
          <w:sz w:val="16"/>
          <w:szCs w:val="16"/>
        </w:rPr>
        <w:t>ATS</w:t>
      </w:r>
      <w:r w:rsidRPr="00BB4DD8">
        <w:rPr>
          <w:rFonts w:hint="eastAsia"/>
          <w:sz w:val="16"/>
          <w:szCs w:val="16"/>
        </w:rPr>
        <w:t>機能はサポートしない。</w:t>
      </w:r>
      <w:r w:rsidRPr="00BB4DD8">
        <w:rPr>
          <w:rFonts w:hint="eastAsia"/>
          <w:sz w:val="16"/>
          <w:szCs w:val="16"/>
        </w:rPr>
        <w:t>(</w:t>
      </w:r>
      <w:r w:rsidRPr="00BB4DD8">
        <w:rPr>
          <w:rFonts w:hint="eastAsia"/>
          <w:sz w:val="16"/>
          <w:szCs w:val="16"/>
        </w:rPr>
        <w:t>指定された用紙トレイでのみプリント機能とする</w:t>
      </w:r>
      <w:r w:rsidRPr="00BB4DD8">
        <w:rPr>
          <w:rFonts w:hint="eastAsia"/>
          <w:sz w:val="16"/>
          <w:szCs w:val="16"/>
        </w:rPr>
        <w:t>)</w:t>
      </w:r>
      <w:r w:rsidRPr="00BB4DD8">
        <w:rPr>
          <w:rFonts w:hint="eastAsia"/>
          <w:sz w:val="16"/>
          <w:szCs w:val="16"/>
        </w:rPr>
        <w:t>。</w:t>
      </w:r>
    </w:p>
  </w:footnote>
  <w:footnote w:id="11">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手差しでは用紙が置かれたことを検知したとき</w:t>
      </w:r>
      <w:r w:rsidRPr="00BB4DD8">
        <w:rPr>
          <w:rFonts w:hint="eastAsia"/>
          <w:sz w:val="16"/>
          <w:szCs w:val="16"/>
        </w:rPr>
        <w:t>(</w:t>
      </w:r>
      <w:r w:rsidRPr="00BB4DD8">
        <w:rPr>
          <w:rFonts w:hint="eastAsia"/>
          <w:sz w:val="16"/>
          <w:szCs w:val="16"/>
        </w:rPr>
        <w:t>用紙なし→用紙あり</w:t>
      </w:r>
      <w:r w:rsidRPr="00BB4DD8">
        <w:rPr>
          <w:rFonts w:hint="eastAsia"/>
          <w:sz w:val="16"/>
          <w:szCs w:val="16"/>
        </w:rPr>
        <w:t>)</w:t>
      </w:r>
      <w:r w:rsidRPr="00BB4DD8">
        <w:rPr>
          <w:rFonts w:hint="eastAsia"/>
          <w:sz w:val="16"/>
          <w:szCs w:val="16"/>
        </w:rPr>
        <w:t>に動作する。</w:t>
      </w:r>
      <w:r w:rsidRPr="00BB4DD8">
        <w:rPr>
          <w:rFonts w:hint="eastAsia"/>
          <w:sz w:val="16"/>
          <w:szCs w:val="16"/>
        </w:rPr>
        <w:t>PH-UI</w:t>
      </w:r>
      <w:r w:rsidRPr="00BB4DD8">
        <w:rPr>
          <w:rFonts w:hint="eastAsia"/>
          <w:sz w:val="16"/>
          <w:szCs w:val="16"/>
        </w:rPr>
        <w:t>の</w:t>
      </w:r>
      <w:r w:rsidRPr="00BB4DD8">
        <w:rPr>
          <w:rFonts w:hint="eastAsia"/>
          <w:sz w:val="16"/>
          <w:szCs w:val="16"/>
        </w:rPr>
        <w:t>SOD</w:t>
      </w:r>
      <w:r w:rsidRPr="00BB4DD8">
        <w:rPr>
          <w:rFonts w:hint="eastAsia"/>
          <w:sz w:val="16"/>
          <w:szCs w:val="16"/>
        </w:rPr>
        <w:t>を参照のこと。</w:t>
      </w:r>
    </w:p>
  </w:footnote>
  <w:footnote w:id="12">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このため、</w:t>
      </w:r>
      <w:r w:rsidRPr="00BB4DD8">
        <w:rPr>
          <w:rFonts w:hint="eastAsia"/>
          <w:sz w:val="16"/>
          <w:szCs w:val="16"/>
        </w:rPr>
        <w:t>PH-UI</w:t>
      </w:r>
      <w:r w:rsidRPr="00BB4DD8">
        <w:rPr>
          <w:rFonts w:hint="eastAsia"/>
          <w:sz w:val="16"/>
          <w:szCs w:val="16"/>
        </w:rPr>
        <w:t>は用紙トレイの設定画面を開くときに</w:t>
      </w:r>
      <w:r w:rsidRPr="00BB4DD8">
        <w:rPr>
          <w:rFonts w:hint="eastAsia"/>
          <w:sz w:val="16"/>
          <w:szCs w:val="16"/>
        </w:rPr>
        <w:t>Device</w:t>
      </w:r>
      <w:r w:rsidRPr="00BB4DD8">
        <w:rPr>
          <w:rFonts w:hint="eastAsia"/>
          <w:sz w:val="16"/>
          <w:szCs w:val="16"/>
        </w:rPr>
        <w:t>を通じて</w:t>
      </w:r>
      <w:r w:rsidRPr="00BB4DD8">
        <w:rPr>
          <w:rFonts w:hint="eastAsia"/>
          <w:sz w:val="16"/>
          <w:szCs w:val="16"/>
        </w:rPr>
        <w:t>IOT</w:t>
      </w:r>
      <w:r w:rsidRPr="00BB4DD8">
        <w:rPr>
          <w:rFonts w:hint="eastAsia"/>
          <w:sz w:val="16"/>
          <w:szCs w:val="16"/>
        </w:rPr>
        <w:t>に対し、その用紙トレイを設定中にするように指示する。</w:t>
      </w:r>
      <w:r w:rsidRPr="00BB4DD8">
        <w:rPr>
          <w:sz w:val="16"/>
          <w:szCs w:val="16"/>
        </w:rPr>
        <w:br/>
      </w:r>
      <w:r w:rsidRPr="00BB4DD8">
        <w:rPr>
          <w:rFonts w:hint="eastAsia"/>
          <w:sz w:val="16"/>
          <w:szCs w:val="16"/>
        </w:rPr>
        <w:t>もし、その用紙トレイが使用中である時は現在設定不可な状態とみなされ、</w:t>
      </w:r>
      <w:r w:rsidRPr="00BB4DD8">
        <w:rPr>
          <w:rFonts w:hint="eastAsia"/>
          <w:sz w:val="16"/>
          <w:szCs w:val="16"/>
        </w:rPr>
        <w:t>PH-UI</w:t>
      </w:r>
      <w:r w:rsidRPr="00BB4DD8">
        <w:rPr>
          <w:rFonts w:hint="eastAsia"/>
          <w:sz w:val="16"/>
          <w:szCs w:val="16"/>
        </w:rPr>
        <w:t>側でトレイ設定画面は開かない。</w:t>
      </w:r>
    </w:p>
  </w:footnote>
  <w:footnote w:id="13">
    <w:p w:rsidR="0033037C" w:rsidRPr="00BB4DD8" w:rsidRDefault="0033037C" w:rsidP="00281485">
      <w:pPr>
        <w:pStyle w:val="af6"/>
        <w:tabs>
          <w:tab w:val="clear" w:pos="567"/>
          <w:tab w:val="clear" w:pos="851"/>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システムの電源が</w:t>
      </w:r>
      <w:r w:rsidRPr="00BB4DD8">
        <w:rPr>
          <w:rFonts w:hint="eastAsia"/>
          <w:sz w:val="16"/>
          <w:szCs w:val="16"/>
        </w:rPr>
        <w:t>ON</w:t>
      </w:r>
      <w:r w:rsidRPr="00BB4DD8">
        <w:rPr>
          <w:rFonts w:hint="eastAsia"/>
          <w:sz w:val="16"/>
          <w:szCs w:val="16"/>
        </w:rPr>
        <w:t>されたとき、ストックで設定可能な用紙の特性「タブ紙」が</w:t>
      </w:r>
      <w:r w:rsidRPr="00BB4DD8">
        <w:rPr>
          <w:rFonts w:hint="eastAsia"/>
          <w:sz w:val="16"/>
          <w:szCs w:val="16"/>
        </w:rPr>
        <w:t>"</w:t>
      </w:r>
      <w:r w:rsidRPr="00BB4DD8">
        <w:rPr>
          <w:rFonts w:hint="eastAsia"/>
          <w:sz w:val="16"/>
          <w:szCs w:val="16"/>
        </w:rPr>
        <w:t>タブなし</w:t>
      </w:r>
      <w:r w:rsidRPr="00BB4DD8">
        <w:rPr>
          <w:rFonts w:hint="eastAsia"/>
          <w:sz w:val="16"/>
          <w:szCs w:val="16"/>
        </w:rPr>
        <w:t>"</w:t>
      </w:r>
      <w:r w:rsidRPr="00BB4DD8">
        <w:rPr>
          <w:rFonts w:hint="eastAsia"/>
          <w:sz w:val="16"/>
          <w:szCs w:val="16"/>
        </w:rPr>
        <w:t>以外の用紙トレイについて、トレイの抜き差し確認待ちの状態になる。ただし、トレイごとのシステムデータ「トレイの抜き差し確認」を設定不可な用紙トレイは除く。</w:t>
      </w:r>
    </w:p>
  </w:footnote>
  <w:footnote w:id="14">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sz w:val="16"/>
          <w:szCs w:val="16"/>
        </w:rPr>
        <w:tab/>
      </w:r>
      <w:r w:rsidRPr="00BB4DD8">
        <w:rPr>
          <w:rFonts w:hint="eastAsia"/>
          <w:sz w:val="16"/>
          <w:szCs w:val="16"/>
        </w:rPr>
        <w:t>エンボス（</w:t>
      </w:r>
      <w:r w:rsidRPr="00BB4DD8">
        <w:rPr>
          <w:rFonts w:hint="eastAsia"/>
          <w:sz w:val="16"/>
          <w:szCs w:val="16"/>
        </w:rPr>
        <w:t>Emboss</w:t>
      </w:r>
      <w:r w:rsidRPr="00BB4DD8">
        <w:rPr>
          <w:rFonts w:hint="eastAsia"/>
          <w:sz w:val="16"/>
          <w:szCs w:val="16"/>
        </w:rPr>
        <w:t>）とは板金や紙などに文字や絵柄などを浮き彫りにする加工のこと。</w:t>
      </w:r>
    </w:p>
  </w:footnote>
  <w:footnote w:id="15">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t>"</w:t>
      </w:r>
      <w:r w:rsidRPr="00BB4DD8">
        <w:rPr>
          <w:rFonts w:hint="eastAsia"/>
          <w:sz w:val="16"/>
          <w:szCs w:val="16"/>
        </w:rPr>
        <w:t>カスタム</w:t>
      </w:r>
      <w:r w:rsidRPr="00BB4DD8">
        <w:rPr>
          <w:rFonts w:hint="eastAsia"/>
          <w:sz w:val="16"/>
          <w:szCs w:val="16"/>
        </w:rPr>
        <w:t>"</w:t>
      </w:r>
      <w:r w:rsidRPr="00BB4DD8">
        <w:rPr>
          <w:rFonts w:hint="eastAsia"/>
          <w:sz w:val="16"/>
          <w:szCs w:val="16"/>
        </w:rPr>
        <w:t>を選択された場合、</w:t>
      </w:r>
      <w:r w:rsidRPr="00BB4DD8">
        <w:rPr>
          <w:rFonts w:hint="eastAsia"/>
          <w:sz w:val="16"/>
          <w:szCs w:val="16"/>
        </w:rPr>
        <w:t>IOT</w:t>
      </w:r>
      <w:r w:rsidRPr="00BB4DD8">
        <w:rPr>
          <w:rFonts w:hint="eastAsia"/>
          <w:sz w:val="16"/>
          <w:szCs w:val="16"/>
        </w:rPr>
        <w:t>では普通紙を設定した場合と同様のパラメータ選択がなされる。その他詳細は</w:t>
      </w:r>
      <w:r w:rsidRPr="00BB4DD8">
        <w:rPr>
          <w:rFonts w:hint="eastAsia"/>
          <w:sz w:val="16"/>
          <w:szCs w:val="16"/>
        </w:rPr>
        <w:t>PH-UI</w:t>
      </w:r>
      <w:r w:rsidRPr="00BB4DD8">
        <w:rPr>
          <w:rFonts w:hint="eastAsia"/>
          <w:sz w:val="16"/>
          <w:szCs w:val="16"/>
        </w:rPr>
        <w:t>の</w:t>
      </w:r>
      <w:r w:rsidRPr="00BB4DD8">
        <w:rPr>
          <w:rFonts w:hint="eastAsia"/>
          <w:sz w:val="16"/>
          <w:szCs w:val="16"/>
        </w:rPr>
        <w:t>SOD</w:t>
      </w:r>
      <w:r w:rsidRPr="00BB4DD8">
        <w:rPr>
          <w:rFonts w:hint="eastAsia"/>
          <w:sz w:val="16"/>
          <w:szCs w:val="16"/>
        </w:rPr>
        <w:t>を参照のこと。</w:t>
      </w:r>
    </w:p>
  </w:footnote>
  <w:footnote w:id="16">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ストック設定するプロダクトでは必ず</w:t>
      </w:r>
      <w:r w:rsidRPr="00BB4DD8">
        <w:rPr>
          <w:rFonts w:hint="eastAsia"/>
          <w:b/>
          <w:sz w:val="16"/>
          <w:szCs w:val="16"/>
        </w:rPr>
        <w:t>「ストック設定」</w:t>
      </w:r>
      <w:r w:rsidRPr="00BB4DD8">
        <w:rPr>
          <w:rFonts w:hint="eastAsia"/>
          <w:sz w:val="16"/>
          <w:szCs w:val="16"/>
        </w:rPr>
        <w:t>または</w:t>
      </w:r>
      <w:r w:rsidRPr="00BB4DD8">
        <w:rPr>
          <w:rFonts w:hint="eastAsia"/>
          <w:b/>
          <w:sz w:val="16"/>
          <w:szCs w:val="16"/>
        </w:rPr>
        <w:t>「トレイ設定」</w:t>
      </w:r>
      <w:r w:rsidRPr="00BB4DD8">
        <w:rPr>
          <w:rFonts w:hint="eastAsia"/>
          <w:sz w:val="16"/>
          <w:szCs w:val="16"/>
        </w:rPr>
        <w:t>で用紙サイズ設定がなされる。よって自動サイズ検知機能は動作しない。</w:t>
      </w:r>
    </w:p>
  </w:footnote>
  <w:footnote w:id="17">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sz w:val="16"/>
          <w:szCs w:val="16"/>
        </w:rPr>
        <w:tab/>
      </w:r>
      <w:r w:rsidRPr="00BB4DD8">
        <w:rPr>
          <w:rFonts w:hint="eastAsia"/>
          <w:sz w:val="16"/>
          <w:szCs w:val="16"/>
        </w:rPr>
        <w:t>"</w:t>
      </w:r>
      <w:r w:rsidRPr="00BB4DD8">
        <w:rPr>
          <w:rFonts w:hint="eastAsia"/>
          <w:sz w:val="16"/>
          <w:szCs w:val="16"/>
        </w:rPr>
        <w:t>カスタム</w:t>
      </w:r>
      <w:r w:rsidRPr="00BB4DD8">
        <w:rPr>
          <w:rFonts w:hint="eastAsia"/>
          <w:sz w:val="16"/>
          <w:szCs w:val="16"/>
        </w:rPr>
        <w:t>"</w:t>
      </w:r>
      <w:r w:rsidRPr="00BB4DD8">
        <w:rPr>
          <w:rFonts w:hint="eastAsia"/>
          <w:sz w:val="16"/>
          <w:szCs w:val="16"/>
        </w:rPr>
        <w:t>を選択された場合、詳細は</w:t>
      </w:r>
      <w:r w:rsidRPr="00BB4DD8">
        <w:rPr>
          <w:rFonts w:hint="eastAsia"/>
          <w:sz w:val="16"/>
          <w:szCs w:val="16"/>
        </w:rPr>
        <w:t>PH-UI</w:t>
      </w:r>
      <w:r w:rsidRPr="00BB4DD8">
        <w:rPr>
          <w:rFonts w:hint="eastAsia"/>
          <w:sz w:val="16"/>
          <w:szCs w:val="16"/>
        </w:rPr>
        <w:t>の</w:t>
      </w:r>
      <w:r w:rsidRPr="00BB4DD8">
        <w:rPr>
          <w:rFonts w:hint="eastAsia"/>
          <w:sz w:val="16"/>
          <w:szCs w:val="16"/>
        </w:rPr>
        <w:t>SOD</w:t>
      </w:r>
      <w:r w:rsidRPr="00BB4DD8">
        <w:rPr>
          <w:rFonts w:hint="eastAsia"/>
          <w:sz w:val="16"/>
          <w:szCs w:val="16"/>
        </w:rPr>
        <w:t>を参照のこと。</w:t>
      </w:r>
    </w:p>
  </w:footnote>
  <w:footnote w:id="18">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意味合い的には、用紙種類でいうプレプリント紙でなく裏紙である。</w:t>
      </w:r>
    </w:p>
  </w:footnote>
  <w:footnote w:id="19">
    <w:p w:rsidR="0033037C" w:rsidRPr="00E65C6E" w:rsidRDefault="0033037C" w:rsidP="00275232">
      <w:pPr>
        <w:pStyle w:val="af6"/>
        <w:tabs>
          <w:tab w:val="left" w:pos="284"/>
        </w:tabs>
        <w:ind w:left="283" w:hangingChars="177" w:hanging="283"/>
        <w:rPr>
          <w:sz w:val="16"/>
          <w:szCs w:val="16"/>
        </w:rPr>
      </w:pPr>
      <w:r w:rsidRPr="00BB4DD8">
        <w:rPr>
          <w:sz w:val="16"/>
          <w:szCs w:val="16"/>
        </w:rPr>
        <w:footnoteRef/>
      </w:r>
      <w:r w:rsidRPr="00BB4DD8">
        <w:rPr>
          <w:rFonts w:hint="eastAsia"/>
          <w:sz w:val="16"/>
          <w:szCs w:val="16"/>
        </w:rPr>
        <w:tab/>
      </w:r>
      <w:r w:rsidRPr="00275232">
        <w:rPr>
          <w:rFonts w:hint="eastAsia"/>
          <w:sz w:val="16"/>
          <w:szCs w:val="16"/>
        </w:rPr>
        <w:t>PH-UI</w:t>
      </w:r>
      <w:r w:rsidRPr="00275232">
        <w:rPr>
          <w:rFonts w:hint="eastAsia"/>
          <w:sz w:val="16"/>
          <w:szCs w:val="16"/>
        </w:rPr>
        <w:t>からの入力サイズは、”タブ幅込みのサイズ”とする</w:t>
      </w:r>
    </w:p>
  </w:footnote>
  <w:footnote w:id="20">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t>PH-UI</w:t>
      </w:r>
      <w:r w:rsidRPr="00BB4DD8">
        <w:rPr>
          <w:rFonts w:hint="eastAsia"/>
          <w:sz w:val="16"/>
          <w:szCs w:val="16"/>
        </w:rPr>
        <w:t>の</w:t>
      </w:r>
      <w:r w:rsidRPr="00BB4DD8">
        <w:rPr>
          <w:rFonts w:hint="eastAsia"/>
          <w:sz w:val="16"/>
          <w:szCs w:val="16"/>
        </w:rPr>
        <w:t>SOD</w:t>
      </w:r>
      <w:r w:rsidRPr="00BB4DD8">
        <w:rPr>
          <w:rFonts w:hint="eastAsia"/>
          <w:sz w:val="16"/>
          <w:szCs w:val="16"/>
        </w:rPr>
        <w:t>を参照のこと。</w:t>
      </w:r>
    </w:p>
  </w:footnote>
  <w:footnote w:id="21">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sz w:val="16"/>
          <w:szCs w:val="16"/>
        </w:rPr>
        <w:tab/>
      </w:r>
      <w:r w:rsidRPr="00BB4DD8">
        <w:rPr>
          <w:rFonts w:hint="eastAsia"/>
          <w:sz w:val="16"/>
          <w:szCs w:val="16"/>
        </w:rPr>
        <w:t>手差し、インターポーザは、</w:t>
      </w:r>
      <w:r w:rsidRPr="00BB4DD8">
        <w:rPr>
          <w:rFonts w:hint="eastAsia"/>
          <w:sz w:val="16"/>
          <w:szCs w:val="16"/>
        </w:rPr>
        <w:t>"</w:t>
      </w:r>
      <w:r w:rsidRPr="00BB4DD8">
        <w:rPr>
          <w:rFonts w:hint="eastAsia"/>
          <w:sz w:val="16"/>
          <w:szCs w:val="16"/>
        </w:rPr>
        <w:t>許可</w:t>
      </w:r>
      <w:r w:rsidRPr="00BB4DD8">
        <w:rPr>
          <w:rFonts w:hint="eastAsia"/>
          <w:sz w:val="16"/>
          <w:szCs w:val="16"/>
        </w:rPr>
        <w:t>"</w:t>
      </w:r>
      <w:r w:rsidRPr="00BB4DD8">
        <w:rPr>
          <w:rFonts w:hint="eastAsia"/>
          <w:sz w:val="16"/>
          <w:szCs w:val="16"/>
        </w:rPr>
        <w:t>で変更できない</w:t>
      </w:r>
    </w:p>
  </w:footnote>
  <w:footnote w:id="22">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sz w:val="16"/>
          <w:szCs w:val="16"/>
        </w:rPr>
        <w:t xml:space="preserve"> </w:t>
      </w:r>
      <w:r w:rsidRPr="00BB4DD8">
        <w:rPr>
          <w:rFonts w:hint="eastAsia"/>
          <w:sz w:val="16"/>
          <w:szCs w:val="16"/>
        </w:rPr>
        <w:tab/>
      </w:r>
      <w:r w:rsidRPr="00BB4DD8">
        <w:rPr>
          <w:rFonts w:hint="eastAsia"/>
          <w:sz w:val="16"/>
          <w:szCs w:val="16"/>
        </w:rPr>
        <w:t>手差し、インターポーザは、</w:t>
      </w:r>
      <w:r w:rsidRPr="00BB4DD8">
        <w:rPr>
          <w:rFonts w:hint="eastAsia"/>
          <w:sz w:val="16"/>
          <w:szCs w:val="16"/>
        </w:rPr>
        <w:t>"</w:t>
      </w:r>
      <w:r w:rsidRPr="00BB4DD8">
        <w:rPr>
          <w:rFonts w:hint="eastAsia"/>
          <w:sz w:val="16"/>
          <w:szCs w:val="16"/>
        </w:rPr>
        <w:t>禁止</w:t>
      </w:r>
      <w:r w:rsidRPr="00BB4DD8">
        <w:rPr>
          <w:rFonts w:hint="eastAsia"/>
          <w:sz w:val="16"/>
          <w:szCs w:val="16"/>
        </w:rPr>
        <w:t>"</w:t>
      </w:r>
      <w:r w:rsidRPr="00BB4DD8">
        <w:rPr>
          <w:rFonts w:hint="eastAsia"/>
          <w:sz w:val="16"/>
          <w:szCs w:val="16"/>
        </w:rPr>
        <w:t>で変更できない。</w:t>
      </w:r>
    </w:p>
  </w:footnote>
  <w:footnote w:id="23">
    <w:p w:rsidR="0033037C" w:rsidRPr="00BB4DD8" w:rsidRDefault="0033037C" w:rsidP="008B1BEB">
      <w:pPr>
        <w:pStyle w:val="aa"/>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例えば、優先順位が</w:t>
      </w:r>
      <w:r w:rsidRPr="00BB4DD8">
        <w:rPr>
          <w:sz w:val="16"/>
          <w:szCs w:val="16"/>
        </w:rPr>
        <w:t>”</w:t>
      </w:r>
      <w:r w:rsidRPr="00BB4DD8">
        <w:rPr>
          <w:rFonts w:hint="eastAsia"/>
          <w:sz w:val="16"/>
          <w:szCs w:val="16"/>
        </w:rPr>
        <w:t>1</w:t>
      </w:r>
      <w:r w:rsidRPr="00BB4DD8">
        <w:rPr>
          <w:sz w:val="16"/>
          <w:szCs w:val="16"/>
        </w:rPr>
        <w:t>”</w:t>
      </w:r>
      <w:r w:rsidRPr="00BB4DD8">
        <w:rPr>
          <w:rFonts w:hint="eastAsia"/>
          <w:sz w:val="16"/>
          <w:szCs w:val="16"/>
        </w:rPr>
        <w:t>→</w:t>
      </w:r>
      <w:r w:rsidRPr="00BB4DD8">
        <w:rPr>
          <w:sz w:val="16"/>
          <w:szCs w:val="16"/>
        </w:rPr>
        <w:t>”</w:t>
      </w:r>
      <w:r w:rsidRPr="00BB4DD8">
        <w:rPr>
          <w:rFonts w:hint="eastAsia"/>
          <w:sz w:val="16"/>
          <w:szCs w:val="16"/>
        </w:rPr>
        <w:t>2</w:t>
      </w:r>
      <w:r w:rsidRPr="00BB4DD8">
        <w:rPr>
          <w:sz w:val="16"/>
          <w:szCs w:val="16"/>
        </w:rPr>
        <w:t>”</w:t>
      </w:r>
      <w:r w:rsidRPr="00BB4DD8">
        <w:rPr>
          <w:rFonts w:hint="eastAsia"/>
          <w:sz w:val="16"/>
          <w:szCs w:val="16"/>
        </w:rPr>
        <w:t>→</w:t>
      </w:r>
      <w:r w:rsidRPr="00BB4DD8">
        <w:rPr>
          <w:sz w:val="16"/>
          <w:szCs w:val="16"/>
        </w:rPr>
        <w:t>”</w:t>
      </w:r>
      <w:r w:rsidRPr="00BB4DD8">
        <w:rPr>
          <w:rFonts w:hint="eastAsia"/>
          <w:sz w:val="16"/>
          <w:szCs w:val="16"/>
        </w:rPr>
        <w:t>3</w:t>
      </w:r>
      <w:r w:rsidRPr="00BB4DD8">
        <w:rPr>
          <w:sz w:val="16"/>
          <w:szCs w:val="16"/>
        </w:rPr>
        <w:t>”</w:t>
      </w:r>
      <w:r w:rsidRPr="00BB4DD8">
        <w:rPr>
          <w:rFonts w:hint="eastAsia"/>
          <w:sz w:val="16"/>
          <w:szCs w:val="16"/>
        </w:rPr>
        <w:t>→</w:t>
      </w:r>
      <w:r w:rsidRPr="00BB4DD8">
        <w:rPr>
          <w:sz w:val="16"/>
          <w:szCs w:val="16"/>
        </w:rPr>
        <w:t>”</w:t>
      </w:r>
      <w:r w:rsidRPr="00BB4DD8">
        <w:rPr>
          <w:rFonts w:hint="eastAsia"/>
          <w:sz w:val="16"/>
          <w:szCs w:val="16"/>
        </w:rPr>
        <w:t>4</w:t>
      </w:r>
      <w:r w:rsidRPr="00BB4DD8">
        <w:rPr>
          <w:sz w:val="16"/>
          <w:szCs w:val="16"/>
        </w:rPr>
        <w:t>”</w:t>
      </w:r>
      <w:r w:rsidRPr="00BB4DD8">
        <w:rPr>
          <w:rFonts w:hint="eastAsia"/>
          <w:sz w:val="16"/>
          <w:szCs w:val="16"/>
        </w:rPr>
        <w:t>で</w:t>
      </w:r>
      <w:r w:rsidRPr="00BB4DD8">
        <w:rPr>
          <w:sz w:val="16"/>
          <w:szCs w:val="16"/>
        </w:rPr>
        <w:t>”</w:t>
      </w:r>
      <w:r w:rsidRPr="00BB4DD8">
        <w:rPr>
          <w:rFonts w:hint="eastAsia"/>
          <w:sz w:val="16"/>
          <w:szCs w:val="16"/>
        </w:rPr>
        <w:t>2</w:t>
      </w:r>
      <w:r w:rsidRPr="00BB4DD8">
        <w:rPr>
          <w:sz w:val="16"/>
          <w:szCs w:val="16"/>
        </w:rPr>
        <w:t>”</w:t>
      </w:r>
      <w:r w:rsidRPr="00BB4DD8">
        <w:rPr>
          <w:rFonts w:hint="eastAsia"/>
          <w:sz w:val="16"/>
          <w:szCs w:val="16"/>
        </w:rPr>
        <w:t>から切り替わる場合、</w:t>
      </w:r>
      <w:r w:rsidRPr="00BB4DD8">
        <w:rPr>
          <w:rFonts w:hint="eastAsia"/>
          <w:sz w:val="16"/>
          <w:szCs w:val="16"/>
        </w:rPr>
        <w:t>"</w:t>
      </w:r>
      <w:r w:rsidRPr="00BB4DD8">
        <w:rPr>
          <w:rFonts w:hint="eastAsia"/>
          <w:sz w:val="16"/>
          <w:szCs w:val="16"/>
        </w:rPr>
        <w:t>一定の順でチェック</w:t>
      </w:r>
      <w:r w:rsidRPr="00BB4DD8">
        <w:rPr>
          <w:rFonts w:hint="eastAsia"/>
          <w:sz w:val="16"/>
          <w:szCs w:val="16"/>
        </w:rPr>
        <w:t>"</w:t>
      </w:r>
      <w:r w:rsidRPr="00BB4DD8">
        <w:rPr>
          <w:rFonts w:hint="eastAsia"/>
          <w:sz w:val="16"/>
          <w:szCs w:val="16"/>
        </w:rPr>
        <w:t>の場合は、</w:t>
      </w:r>
      <w:r w:rsidRPr="00BB4DD8">
        <w:rPr>
          <w:sz w:val="16"/>
          <w:szCs w:val="16"/>
        </w:rPr>
        <w:t>”</w:t>
      </w:r>
      <w:r w:rsidRPr="00BB4DD8">
        <w:rPr>
          <w:rFonts w:hint="eastAsia"/>
          <w:sz w:val="16"/>
          <w:szCs w:val="16"/>
        </w:rPr>
        <w:t>3</w:t>
      </w:r>
      <w:r w:rsidRPr="00BB4DD8">
        <w:rPr>
          <w:sz w:val="16"/>
          <w:szCs w:val="16"/>
        </w:rPr>
        <w:t>”</w:t>
      </w:r>
      <w:r w:rsidRPr="00BB4DD8">
        <w:rPr>
          <w:rFonts w:hint="eastAsia"/>
          <w:sz w:val="16"/>
          <w:szCs w:val="16"/>
        </w:rPr>
        <w:t>→</w:t>
      </w:r>
      <w:r w:rsidRPr="00BB4DD8">
        <w:rPr>
          <w:sz w:val="16"/>
          <w:szCs w:val="16"/>
        </w:rPr>
        <w:t>”</w:t>
      </w:r>
      <w:r w:rsidRPr="00BB4DD8">
        <w:rPr>
          <w:rFonts w:hint="eastAsia"/>
          <w:sz w:val="16"/>
          <w:szCs w:val="16"/>
        </w:rPr>
        <w:t>4</w:t>
      </w:r>
      <w:r w:rsidRPr="00BB4DD8">
        <w:rPr>
          <w:sz w:val="16"/>
          <w:szCs w:val="16"/>
        </w:rPr>
        <w:t>”</w:t>
      </w:r>
      <w:r w:rsidRPr="00BB4DD8">
        <w:rPr>
          <w:rFonts w:hint="eastAsia"/>
          <w:sz w:val="16"/>
          <w:szCs w:val="16"/>
        </w:rPr>
        <w:t>→</w:t>
      </w:r>
      <w:r w:rsidRPr="00BB4DD8">
        <w:rPr>
          <w:sz w:val="16"/>
          <w:szCs w:val="16"/>
        </w:rPr>
        <w:t>”</w:t>
      </w:r>
      <w:r w:rsidRPr="00BB4DD8">
        <w:rPr>
          <w:rFonts w:hint="eastAsia"/>
          <w:sz w:val="16"/>
          <w:szCs w:val="16"/>
        </w:rPr>
        <w:t>1</w:t>
      </w:r>
      <w:r w:rsidRPr="00BB4DD8">
        <w:rPr>
          <w:sz w:val="16"/>
          <w:szCs w:val="16"/>
        </w:rPr>
        <w:t>”</w:t>
      </w:r>
      <w:r w:rsidRPr="00BB4DD8">
        <w:rPr>
          <w:rFonts w:hint="eastAsia"/>
          <w:sz w:val="16"/>
          <w:szCs w:val="16"/>
        </w:rPr>
        <w:t>が切り替わり候補として優先され、</w:t>
      </w:r>
      <w:r w:rsidRPr="00BB4DD8">
        <w:rPr>
          <w:rFonts w:hint="eastAsia"/>
          <w:sz w:val="16"/>
          <w:szCs w:val="16"/>
        </w:rPr>
        <w:t>"</w:t>
      </w:r>
      <w:r w:rsidRPr="00BB4DD8">
        <w:rPr>
          <w:rFonts w:hint="eastAsia"/>
          <w:sz w:val="16"/>
          <w:szCs w:val="16"/>
        </w:rPr>
        <w:t>常に第</w:t>
      </w:r>
      <w:r w:rsidRPr="00BB4DD8">
        <w:rPr>
          <w:rFonts w:hint="eastAsia"/>
          <w:sz w:val="16"/>
          <w:szCs w:val="16"/>
        </w:rPr>
        <w:t>1</w:t>
      </w:r>
      <w:r w:rsidRPr="00BB4DD8">
        <w:rPr>
          <w:rFonts w:hint="eastAsia"/>
          <w:sz w:val="16"/>
          <w:szCs w:val="16"/>
        </w:rPr>
        <w:t>優先順位からチェック</w:t>
      </w:r>
      <w:r w:rsidRPr="00BB4DD8">
        <w:rPr>
          <w:rFonts w:hint="eastAsia"/>
          <w:sz w:val="16"/>
          <w:szCs w:val="16"/>
        </w:rPr>
        <w:t>"</w:t>
      </w:r>
      <w:r w:rsidRPr="00BB4DD8">
        <w:rPr>
          <w:rFonts w:hint="eastAsia"/>
          <w:sz w:val="16"/>
          <w:szCs w:val="16"/>
        </w:rPr>
        <w:t>の場合は、</w:t>
      </w:r>
      <w:r w:rsidRPr="00BB4DD8">
        <w:rPr>
          <w:sz w:val="16"/>
          <w:szCs w:val="16"/>
        </w:rPr>
        <w:t>”</w:t>
      </w:r>
      <w:r w:rsidRPr="00BB4DD8">
        <w:rPr>
          <w:rFonts w:hint="eastAsia"/>
          <w:sz w:val="16"/>
          <w:szCs w:val="16"/>
        </w:rPr>
        <w:t>1</w:t>
      </w:r>
      <w:r w:rsidRPr="00BB4DD8">
        <w:rPr>
          <w:sz w:val="16"/>
          <w:szCs w:val="16"/>
        </w:rPr>
        <w:t>”</w:t>
      </w:r>
      <w:r w:rsidRPr="00BB4DD8">
        <w:rPr>
          <w:rFonts w:hint="eastAsia"/>
          <w:sz w:val="16"/>
          <w:szCs w:val="16"/>
        </w:rPr>
        <w:t>→</w:t>
      </w:r>
      <w:r w:rsidRPr="00BB4DD8">
        <w:rPr>
          <w:sz w:val="16"/>
          <w:szCs w:val="16"/>
        </w:rPr>
        <w:t>”</w:t>
      </w:r>
      <w:r w:rsidRPr="00BB4DD8">
        <w:rPr>
          <w:rFonts w:hint="eastAsia"/>
          <w:sz w:val="16"/>
          <w:szCs w:val="16"/>
        </w:rPr>
        <w:t>3</w:t>
      </w:r>
      <w:r w:rsidRPr="00BB4DD8">
        <w:rPr>
          <w:sz w:val="16"/>
          <w:szCs w:val="16"/>
        </w:rPr>
        <w:t>”</w:t>
      </w:r>
      <w:r w:rsidRPr="00BB4DD8">
        <w:rPr>
          <w:rFonts w:hint="eastAsia"/>
          <w:sz w:val="16"/>
          <w:szCs w:val="16"/>
        </w:rPr>
        <w:t>→</w:t>
      </w:r>
      <w:r w:rsidRPr="00BB4DD8">
        <w:rPr>
          <w:sz w:val="16"/>
          <w:szCs w:val="16"/>
        </w:rPr>
        <w:t>”</w:t>
      </w:r>
      <w:r w:rsidRPr="00BB4DD8">
        <w:rPr>
          <w:rFonts w:hint="eastAsia"/>
          <w:sz w:val="16"/>
          <w:szCs w:val="16"/>
        </w:rPr>
        <w:t>4</w:t>
      </w:r>
      <w:r w:rsidRPr="00BB4DD8">
        <w:rPr>
          <w:sz w:val="16"/>
          <w:szCs w:val="16"/>
        </w:rPr>
        <w:t>”</w:t>
      </w:r>
      <w:r w:rsidRPr="00BB4DD8">
        <w:rPr>
          <w:rFonts w:hint="eastAsia"/>
          <w:sz w:val="16"/>
          <w:szCs w:val="16"/>
        </w:rPr>
        <w:t>の順で優先される。</w:t>
      </w:r>
    </w:p>
  </w:footnote>
  <w:footnote w:id="24">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設定可能な範囲は、</w:t>
      </w:r>
      <w:r w:rsidRPr="00BB4DD8">
        <w:rPr>
          <w:rFonts w:hint="eastAsia"/>
          <w:sz w:val="16"/>
          <w:szCs w:val="16"/>
        </w:rPr>
        <w:t>IOT</w:t>
      </w:r>
      <w:r w:rsidRPr="00BB4DD8">
        <w:rPr>
          <w:rFonts w:hint="eastAsia"/>
          <w:sz w:val="16"/>
          <w:szCs w:val="16"/>
        </w:rPr>
        <w:t>側のシステムデータによる。</w:t>
      </w:r>
    </w:p>
  </w:footnote>
  <w:footnote w:id="25">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設定可能な範囲は、</w:t>
      </w:r>
      <w:r w:rsidRPr="00BB4DD8">
        <w:rPr>
          <w:rFonts w:hint="eastAsia"/>
          <w:sz w:val="16"/>
          <w:szCs w:val="16"/>
        </w:rPr>
        <w:t>IOT</w:t>
      </w:r>
      <w:r w:rsidRPr="00BB4DD8">
        <w:rPr>
          <w:rFonts w:hint="eastAsia"/>
          <w:sz w:val="16"/>
          <w:szCs w:val="16"/>
        </w:rPr>
        <w:t>側のシステムデータによる。</w:t>
      </w:r>
    </w:p>
  </w:footnote>
  <w:footnote w:id="26">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ストックの用紙サイズ設定とトレイ設定の用紙の向きを使うため。</w:t>
      </w:r>
    </w:p>
  </w:footnote>
  <w:footnote w:id="27">
    <w:p w:rsidR="0033037C" w:rsidRPr="00BB4DD8" w:rsidRDefault="0033037C" w:rsidP="008B1BEB">
      <w:pPr>
        <w:pStyle w:val="af6"/>
        <w:tabs>
          <w:tab w:val="clear" w:pos="567"/>
          <w:tab w:val="left" w:pos="284"/>
        </w:tabs>
        <w:ind w:left="283" w:hangingChars="177" w:hanging="283"/>
        <w:rPr>
          <w:sz w:val="16"/>
          <w:szCs w:val="16"/>
        </w:rPr>
      </w:pPr>
      <w:r w:rsidRPr="00BB4DD8">
        <w:rPr>
          <w:sz w:val="16"/>
          <w:szCs w:val="16"/>
        </w:rPr>
        <w:footnoteRef/>
      </w:r>
      <w:r w:rsidRPr="00BB4DD8">
        <w:rPr>
          <w:rFonts w:hint="eastAsia"/>
          <w:sz w:val="16"/>
          <w:szCs w:val="16"/>
        </w:rPr>
        <w:tab/>
      </w:r>
      <w:r w:rsidRPr="00BB4DD8">
        <w:rPr>
          <w:rFonts w:hint="eastAsia"/>
          <w:sz w:val="16"/>
          <w:szCs w:val="16"/>
        </w:rPr>
        <w:t>本情報でストック設定であることが分かるように、</w:t>
      </w:r>
      <w:r w:rsidRPr="00BB4DD8">
        <w:rPr>
          <w:rFonts w:hint="eastAsia"/>
          <w:sz w:val="16"/>
          <w:szCs w:val="16"/>
        </w:rPr>
        <w:t>"</w:t>
      </w:r>
      <w:r w:rsidRPr="00BB4DD8">
        <w:rPr>
          <w:rFonts w:hint="eastAsia"/>
          <w:sz w:val="16"/>
          <w:szCs w:val="16"/>
        </w:rPr>
        <w:t>ストック</w:t>
      </w:r>
      <w:r w:rsidRPr="00BB4DD8">
        <w:rPr>
          <w:rFonts w:hint="eastAsia"/>
          <w:sz w:val="16"/>
          <w:szCs w:val="16"/>
        </w:rPr>
        <w:t>"</w:t>
      </w:r>
      <w:r w:rsidRPr="00BB4DD8">
        <w:rPr>
          <w:rFonts w:hint="eastAsia"/>
          <w:sz w:val="16"/>
          <w:szCs w:val="16"/>
        </w:rPr>
        <w:t>を設定する。</w:t>
      </w:r>
    </w:p>
  </w:footnote>
  <w:footnote w:id="28">
    <w:p w:rsidR="0033037C" w:rsidRDefault="0033037C">
      <w:pPr>
        <w:pStyle w:val="af6"/>
      </w:pPr>
      <w:r>
        <w:rPr>
          <w:rStyle w:val="afe"/>
        </w:rPr>
        <w:footnoteRef/>
      </w:r>
      <w:r>
        <w:t xml:space="preserve"> </w:t>
      </w:r>
      <w:r>
        <w:rPr>
          <w:rFonts w:hint="eastAsia"/>
        </w:rPr>
        <w:t>SystemData</w:t>
      </w:r>
      <w:r>
        <w:rPr>
          <w:rFonts w:hint="eastAsia"/>
        </w:rPr>
        <w:t>は共通導入されているが、</w:t>
      </w:r>
      <w:r>
        <w:rPr>
          <w:rFonts w:hint="eastAsia"/>
        </w:rPr>
        <w:t>KO</w:t>
      </w:r>
      <w:r>
        <w:rPr>
          <w:rFonts w:hint="eastAsia"/>
        </w:rPr>
        <w:t>設定は</w:t>
      </w:r>
      <w:r>
        <w:rPr>
          <w:rFonts w:hint="eastAsia"/>
        </w:rPr>
        <w:t>PUI</w:t>
      </w:r>
      <w:r>
        <w:rPr>
          <w:rFonts w:hint="eastAsia"/>
        </w:rPr>
        <w:t>のみがサポートしている。また、</w:t>
      </w:r>
      <w:r>
        <w:rPr>
          <w:rFonts w:hint="eastAsia"/>
        </w:rPr>
        <w:t>P</w:t>
      </w:r>
      <w:r>
        <w:rPr>
          <w:rFonts w:hint="eastAsia"/>
        </w:rPr>
        <w:t>機以外での動作保証はしていない。</w:t>
      </w:r>
    </w:p>
  </w:footnote>
  <w:footnote w:id="29">
    <w:p w:rsidR="0033037C" w:rsidRPr="007B5D2E" w:rsidRDefault="0033037C" w:rsidP="00DD687C">
      <w:pPr>
        <w:pStyle w:val="af6"/>
        <w:tabs>
          <w:tab w:val="clear" w:pos="567"/>
          <w:tab w:val="clear" w:pos="851"/>
          <w:tab w:val="left" w:pos="284"/>
        </w:tabs>
        <w:ind w:left="283" w:hangingChars="177" w:hanging="283"/>
        <w:rPr>
          <w:sz w:val="16"/>
          <w:szCs w:val="16"/>
        </w:rPr>
      </w:pPr>
      <w:r w:rsidRPr="007B5D2E">
        <w:rPr>
          <w:sz w:val="16"/>
          <w:szCs w:val="16"/>
        </w:rPr>
        <w:footnoteRef/>
      </w:r>
      <w:r w:rsidRPr="007B5D2E">
        <w:rPr>
          <w:sz w:val="16"/>
          <w:szCs w:val="16"/>
        </w:rPr>
        <w:tab/>
      </w:r>
      <w:r w:rsidRPr="007B5D2E">
        <w:rPr>
          <w:rFonts w:hint="eastAsia"/>
          <w:sz w:val="16"/>
          <w:szCs w:val="16"/>
        </w:rPr>
        <w:t>ATS</w:t>
      </w:r>
      <w:r w:rsidRPr="007B5D2E">
        <w:rPr>
          <w:rFonts w:hint="eastAsia"/>
          <w:sz w:val="16"/>
          <w:szCs w:val="16"/>
        </w:rPr>
        <w:t>の際に、トレイの切り替わり先を決定するのは、基本的に</w:t>
      </w:r>
      <w:r w:rsidRPr="007B5D2E">
        <w:rPr>
          <w:rFonts w:hint="eastAsia"/>
          <w:sz w:val="16"/>
          <w:szCs w:val="16"/>
        </w:rPr>
        <w:t>IOT</w:t>
      </w:r>
      <w:r w:rsidRPr="007B5D2E">
        <w:rPr>
          <w:rFonts w:hint="eastAsia"/>
          <w:sz w:val="16"/>
          <w:szCs w:val="16"/>
        </w:rPr>
        <w:t>側の役割である。よって、本システムデータの</w:t>
      </w:r>
      <w:r w:rsidRPr="007B5D2E">
        <w:rPr>
          <w:rFonts w:hint="eastAsia"/>
          <w:sz w:val="16"/>
          <w:szCs w:val="16"/>
        </w:rPr>
        <w:t>"</w:t>
      </w:r>
      <w:r w:rsidRPr="007B5D2E">
        <w:rPr>
          <w:rFonts w:hint="eastAsia"/>
          <w:sz w:val="16"/>
          <w:szCs w:val="16"/>
        </w:rPr>
        <w:t>一定の順でチェック</w:t>
      </w:r>
      <w:r w:rsidRPr="007B5D2E">
        <w:rPr>
          <w:rFonts w:hint="eastAsia"/>
          <w:sz w:val="16"/>
          <w:szCs w:val="16"/>
        </w:rPr>
        <w:t>"</w:t>
      </w:r>
      <w:r w:rsidRPr="007B5D2E">
        <w:rPr>
          <w:rFonts w:hint="eastAsia"/>
          <w:sz w:val="16"/>
          <w:szCs w:val="16"/>
        </w:rPr>
        <w:t>が有効になるためには、</w:t>
      </w:r>
      <w:r w:rsidRPr="007B5D2E">
        <w:rPr>
          <w:rFonts w:hint="eastAsia"/>
          <w:sz w:val="16"/>
          <w:szCs w:val="16"/>
        </w:rPr>
        <w:t>IOT</w:t>
      </w:r>
      <w:r w:rsidRPr="007B5D2E">
        <w:rPr>
          <w:rFonts w:hint="eastAsia"/>
          <w:sz w:val="16"/>
          <w:szCs w:val="16"/>
        </w:rPr>
        <w:t>側でこれをサポートする必要がある。</w:t>
      </w:r>
    </w:p>
  </w:footnote>
  <w:footnote w:id="30">
    <w:p w:rsidR="0033037C" w:rsidRDefault="0033037C">
      <w:pPr>
        <w:pStyle w:val="af6"/>
      </w:pPr>
      <w:r>
        <w:rPr>
          <w:rStyle w:val="afe"/>
        </w:rPr>
        <w:footnoteRef/>
      </w:r>
      <w:r>
        <w:rPr>
          <w:rFonts w:hint="eastAsia"/>
        </w:rPr>
        <w:t>本仕様は、タブ紙耳側にコイルパンチ穴を開けない事を目的としている。よって、サービスとしては表面逆順（</w:t>
      </w:r>
      <w:r>
        <w:rPr>
          <w:rFonts w:hint="eastAsia"/>
        </w:rPr>
        <w:t>1-N FaceUp</w:t>
      </w:r>
      <w:r>
        <w:rPr>
          <w:rFonts w:hint="eastAsia"/>
        </w:rPr>
        <w:t>）も禁則対象ではあるが、</w:t>
      </w:r>
      <w:r>
        <w:rPr>
          <w:rFonts w:hint="eastAsia"/>
        </w:rPr>
        <w:t>Client</w:t>
      </w:r>
      <w:r>
        <w:rPr>
          <w:rFonts w:hint="eastAsia"/>
        </w:rPr>
        <w:t>側で許可した場合には印刷を許可する。</w:t>
      </w:r>
    </w:p>
    <w:p w:rsidR="0033037C" w:rsidRDefault="0033037C">
      <w:pPr>
        <w:pStyle w:val="af6"/>
      </w:pPr>
    </w:p>
  </w:footnote>
  <w:footnote w:id="31">
    <w:p w:rsidR="0033037C" w:rsidRDefault="0033037C">
      <w:pPr>
        <w:pStyle w:val="af6"/>
      </w:pPr>
      <w:r>
        <w:rPr>
          <w:rStyle w:val="afe"/>
        </w:rPr>
        <w:footnoteRef/>
      </w:r>
      <w:r>
        <w:t xml:space="preserve"> </w:t>
      </w:r>
      <w:r>
        <w:rPr>
          <w:rFonts w:hint="eastAsia"/>
          <w:color w:val="BFBFBF"/>
        </w:rPr>
        <w:t>Matt</w:t>
      </w:r>
      <w:r>
        <w:rPr>
          <w:rFonts w:hint="eastAsia"/>
          <w:color w:val="BFBFBF"/>
        </w:rPr>
        <w:t>においては特にチェックしない。</w:t>
      </w:r>
    </w:p>
  </w:footnote>
  <w:footnote w:id="32">
    <w:p w:rsidR="0033037C" w:rsidRDefault="0033037C" w:rsidP="00581C65">
      <w:pPr>
        <w:pStyle w:val="af6"/>
      </w:pPr>
      <w:r>
        <w:rPr>
          <w:rStyle w:val="afe"/>
        </w:rPr>
        <w:footnoteRef/>
      </w:r>
      <w:r>
        <w:t xml:space="preserve"> </w:t>
      </w:r>
      <w:r>
        <w:rPr>
          <w:rFonts w:ascii="ＭＳ Ｐゴシック" w:hAnsi="ＭＳ Ｐゴシック" w:hint="eastAsia"/>
          <w:sz w:val="16"/>
          <w:szCs w:val="16"/>
        </w:rPr>
        <w:t>プリンタドライバでは-XI-3a以降で対応し、それ以前は設定範囲25を上限とする。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6265" w:type="dxa"/>
      <w:tblBorders>
        <w:top w:val="double" w:sz="4" w:space="0" w:color="auto"/>
        <w:bottom w:val="double" w:sz="4" w:space="0" w:color="auto"/>
      </w:tblBorders>
      <w:tblLook w:val="04A0" w:firstRow="1" w:lastRow="0" w:firstColumn="1" w:lastColumn="0" w:noHBand="0" w:noVBand="1"/>
    </w:tblPr>
    <w:tblGrid>
      <w:gridCol w:w="3936"/>
    </w:tblGrid>
    <w:tr w:rsidR="0033037C" w:rsidRPr="000200D9" w:rsidTr="00C11C50">
      <w:tc>
        <w:tcPr>
          <w:tcW w:w="3936" w:type="dxa"/>
        </w:tcPr>
        <w:p w:rsidR="0033037C" w:rsidRPr="000200D9" w:rsidRDefault="0033037C" w:rsidP="00C11C50">
          <w:pPr>
            <w:pStyle w:val="aa"/>
            <w:ind w:left="0"/>
            <w:rPr>
              <w:kern w:val="2"/>
              <w:sz w:val="16"/>
              <w:szCs w:val="16"/>
            </w:rPr>
          </w:pPr>
          <w:r w:rsidRPr="000200D9">
            <w:rPr>
              <w:rFonts w:ascii="ＭＳ ゴシック" w:eastAsia="ＭＳ ゴシック" w:hAnsi="ＭＳ ゴシック" w:hint="eastAsia"/>
              <w:b/>
              <w:sz w:val="16"/>
              <w:szCs w:val="16"/>
            </w:rPr>
            <w:t>INTERNAL USE ONLY ≪RESTRICTED≫</w:t>
          </w:r>
        </w:p>
      </w:tc>
    </w:tr>
    <w:tr w:rsidR="0033037C" w:rsidRPr="00052497" w:rsidTr="00C11C50">
      <w:tc>
        <w:tcPr>
          <w:tcW w:w="3936" w:type="dxa"/>
        </w:tcPr>
        <w:p w:rsidR="0033037C" w:rsidRPr="00052497" w:rsidRDefault="0033037C" w:rsidP="00C11C50">
          <w:pPr>
            <w:spacing w:line="0" w:lineRule="atLeast"/>
          </w:pPr>
          <w:r w:rsidRPr="000200D9">
            <w:rPr>
              <w:rFonts w:ascii="ＭＳ ゴシック" w:eastAsia="ＭＳ ゴシック" w:hAnsi="ＭＳ ゴシック" w:hint="eastAsia"/>
              <w:b/>
              <w:kern w:val="0"/>
              <w:sz w:val="16"/>
              <w:szCs w:val="16"/>
            </w:rPr>
            <w:t>Disclose to：</w:t>
          </w:r>
        </w:p>
      </w:tc>
    </w:tr>
    <w:tr w:rsidR="0033037C" w:rsidRPr="000200D9" w:rsidTr="00C11C50">
      <w:tc>
        <w:tcPr>
          <w:tcW w:w="3936" w:type="dxa"/>
        </w:tcPr>
        <w:p w:rsidR="0033037C" w:rsidRPr="000200D9" w:rsidRDefault="0033037C" w:rsidP="00C11C50">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Protected until：2024</w:t>
          </w:r>
        </w:p>
      </w:tc>
    </w:tr>
    <w:tr w:rsidR="0033037C" w:rsidRPr="000200D9" w:rsidTr="00C11C50">
      <w:tc>
        <w:tcPr>
          <w:tcW w:w="3936" w:type="dxa"/>
        </w:tcPr>
        <w:p w:rsidR="0033037C" w:rsidRPr="000200D9" w:rsidRDefault="0033037C" w:rsidP="00C11C50">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Author：</w:t>
          </w:r>
        </w:p>
      </w:tc>
    </w:tr>
    <w:tr w:rsidR="0033037C" w:rsidRPr="000200D9" w:rsidTr="00C11C50">
      <w:tc>
        <w:tcPr>
          <w:tcW w:w="3936" w:type="dxa"/>
        </w:tcPr>
        <w:p w:rsidR="0033037C" w:rsidRPr="000200D9" w:rsidRDefault="0033037C" w:rsidP="006F16CE">
          <w:pPr>
            <w:pStyle w:val="aa"/>
            <w:spacing w:line="0" w:lineRule="atLeast"/>
            <w:ind w:left="0"/>
            <w:rPr>
              <w:sz w:val="16"/>
              <w:szCs w:val="16"/>
            </w:rPr>
          </w:pPr>
          <w:r w:rsidRPr="000200D9">
            <w:rPr>
              <w:rFonts w:ascii="ＭＳ ゴシック" w:eastAsia="ＭＳ ゴシック" w:hAnsi="ＭＳ ゴシック" w:hint="eastAsia"/>
              <w:b/>
              <w:sz w:val="16"/>
              <w:szCs w:val="16"/>
            </w:rPr>
            <w:t xml:space="preserve">Last Edit : </w:t>
          </w:r>
          <w:r>
            <w:rPr>
              <w:rFonts w:ascii="ＭＳ ゴシック" w:eastAsia="ＭＳ ゴシック" w:hAnsi="ＭＳ ゴシック"/>
              <w:b/>
              <w:sz w:val="16"/>
              <w:szCs w:val="16"/>
            </w:rPr>
            <w:t>201</w:t>
          </w:r>
          <w:r>
            <w:rPr>
              <w:rFonts w:ascii="ＭＳ ゴシック" w:eastAsia="ＭＳ ゴシック" w:hAnsi="ＭＳ ゴシック" w:hint="eastAsia"/>
              <w:b/>
              <w:sz w:val="16"/>
              <w:szCs w:val="16"/>
            </w:rPr>
            <w:t>9/5/</w:t>
          </w:r>
          <w:r>
            <w:rPr>
              <w:rFonts w:ascii="ＭＳ ゴシック" w:eastAsia="ＭＳ ゴシック" w:hAnsi="ＭＳ ゴシック"/>
              <w:b/>
              <w:sz w:val="16"/>
              <w:szCs w:val="16"/>
            </w:rPr>
            <w:t>16</w:t>
          </w:r>
        </w:p>
      </w:tc>
    </w:tr>
  </w:tbl>
  <w:p w:rsidR="0033037C" w:rsidRDefault="0033037C">
    <w:pPr>
      <w:pBdr>
        <w:bottom w:val="single" w:sz="36" w:space="1" w:color="auto"/>
      </w:pBdr>
      <w:tabs>
        <w:tab w:val="right" w:pos="10206"/>
        <w:tab w:val="right" w:pos="14515"/>
      </w:tabs>
      <w:autoSpaceDE w:val="0"/>
      <w:autoSpaceDN w:val="0"/>
      <w:spacing w:after="120"/>
      <w:rPr>
        <w:rFonts w:ascii="Times New Roman"/>
        <w:b/>
        <w:noProof/>
        <w:color w:val="000000"/>
        <w:sz w:val="16"/>
      </w:rPr>
    </w:pPr>
    <w:r>
      <w:rPr>
        <w:rFonts w:ascii="Times New Roman" w:hAnsi="Times New Roman"/>
        <w:sz w:val="36"/>
      </w:rPr>
      <w:tab/>
    </w:r>
    <w:r>
      <w:rPr>
        <w:rFonts w:ascii="Times New Roman" w:hAnsi="Times New Roman" w:hint="eastAsia"/>
        <w:sz w:val="22"/>
      </w:rPr>
      <w:t>システム基本仕様書</w:t>
    </w:r>
    <w:r>
      <w:rPr>
        <w:rFonts w:ascii="Times New Roman" w:hAnsi="Times New Roman" w:hint="eastAsia"/>
        <w:sz w:val="22"/>
      </w:rPr>
      <w:t>(Features</w:t>
    </w:r>
    <w:r>
      <w:rPr>
        <w:rFonts w:ascii="Times New Roman" w:hAnsi="Times New Roman" w:hint="eastAsia"/>
        <w:sz w:val="22"/>
      </w:rPr>
      <w:t>＆</w:t>
    </w:r>
    <w:r>
      <w:rPr>
        <w:rFonts w:ascii="Times New Roman" w:hAnsi="Times New Roman" w:hint="eastAsia"/>
        <w:sz w:val="22"/>
      </w:rPr>
      <w:t>Functions</w:t>
    </w:r>
    <w:r>
      <w:rPr>
        <w:rFonts w:ascii="Times New Roman" w:hAnsi="Times New Roman" w:hint="eastAsia"/>
        <w:sz w:val="22"/>
      </w:rPr>
      <w:t>編</w:t>
    </w:r>
    <w:r>
      <w:rPr>
        <w:rFonts w:ascii="Times New Roman" w:hAnsi="Times New Roman" w:hint="eastAsia"/>
        <w:sz w:val="22"/>
      </w:rPr>
      <w:t xml:space="preserve">) </w:t>
    </w:r>
    <w:r>
      <w:rPr>
        <w:rFonts w:ascii="Times New Roman" w:hAnsi="Times New Roman"/>
        <w:sz w:val="22"/>
      </w:rPr>
      <w:t>(</w:t>
    </w:r>
    <w:r>
      <w:rPr>
        <w:rFonts w:ascii="Times New Roman" w:hAnsi="Times New Roman" w:hint="eastAsia"/>
        <w:sz w:val="22"/>
      </w:rPr>
      <w:t>K1.0.</w:t>
    </w:r>
    <w:r>
      <w:rPr>
        <w:rFonts w:ascii="Times New Roman" w:hAnsi="Times New Roman"/>
        <w:sz w:val="22"/>
      </w:rPr>
      <w:t>1</w:t>
    </w:r>
    <w:r>
      <w:rPr>
        <w:rFonts w:ascii="Times New Roman" w:hAnsi="Times New Roman" w:hint="eastAsia"/>
        <w:sz w:val="22"/>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6062" w:type="dxa"/>
      <w:tblBorders>
        <w:top w:val="double" w:sz="4" w:space="0" w:color="auto"/>
        <w:bottom w:val="double" w:sz="4" w:space="0" w:color="auto"/>
      </w:tblBorders>
      <w:tblLook w:val="04A0" w:firstRow="1" w:lastRow="0" w:firstColumn="1" w:lastColumn="0" w:noHBand="0" w:noVBand="1"/>
    </w:tblPr>
    <w:tblGrid>
      <w:gridCol w:w="4139"/>
    </w:tblGrid>
    <w:tr w:rsidR="0033037C" w:rsidRPr="000200D9" w:rsidTr="00465E78">
      <w:tc>
        <w:tcPr>
          <w:tcW w:w="4139" w:type="dxa"/>
        </w:tcPr>
        <w:p w:rsidR="0033037C" w:rsidRPr="00465E78" w:rsidRDefault="00465E78" w:rsidP="00C11C50">
          <w:pPr>
            <w:pStyle w:val="aa"/>
            <w:ind w:left="0"/>
            <w:rPr>
              <w:rFonts w:ascii="ＭＳ ゴシック" w:eastAsia="ＭＳ ゴシック" w:hAnsi="ＭＳ ゴシック"/>
              <w:b/>
              <w:sz w:val="16"/>
              <w:szCs w:val="16"/>
            </w:rPr>
          </w:pPr>
          <w:r>
            <w:rPr>
              <w:rFonts w:ascii="ＭＳ ゴシック" w:eastAsia="ＭＳ ゴシック" w:hAnsi="ＭＳ ゴシック" w:hint="eastAsia"/>
              <w:b/>
              <w:sz w:val="16"/>
              <w:szCs w:val="16"/>
            </w:rPr>
            <w:t>PegasusProject</w:t>
          </w:r>
          <w:r w:rsidR="0033037C" w:rsidRPr="000200D9">
            <w:rPr>
              <w:rFonts w:ascii="ＭＳ ゴシック" w:eastAsia="ＭＳ ゴシック" w:hAnsi="ＭＳ ゴシック" w:hint="eastAsia"/>
              <w:b/>
              <w:sz w:val="16"/>
              <w:szCs w:val="16"/>
            </w:rPr>
            <w:t xml:space="preserve"> INTERNAL USE ONLY ≪RESTRICTED≫</w:t>
          </w:r>
        </w:p>
      </w:tc>
    </w:tr>
    <w:tr w:rsidR="0033037C" w:rsidRPr="00052497" w:rsidTr="00465E78">
      <w:tc>
        <w:tcPr>
          <w:tcW w:w="4139" w:type="dxa"/>
        </w:tcPr>
        <w:p w:rsidR="0033037C" w:rsidRPr="00052497" w:rsidRDefault="0033037C" w:rsidP="00C11C50">
          <w:pPr>
            <w:spacing w:line="0" w:lineRule="atLeast"/>
          </w:pPr>
          <w:r w:rsidRPr="000200D9">
            <w:rPr>
              <w:rFonts w:ascii="ＭＳ ゴシック" w:eastAsia="ＭＳ ゴシック" w:hAnsi="ＭＳ ゴシック" w:hint="eastAsia"/>
              <w:b/>
              <w:kern w:val="0"/>
              <w:sz w:val="16"/>
              <w:szCs w:val="16"/>
            </w:rPr>
            <w:t>Disclose to：</w:t>
          </w:r>
          <w:r w:rsidR="00465E78">
            <w:rPr>
              <w:rFonts w:ascii="ＭＳ ゴシック" w:eastAsia="ＭＳ ゴシック" w:hAnsi="ＭＳ ゴシック" w:hint="eastAsia"/>
              <w:b/>
              <w:sz w:val="16"/>
              <w:szCs w:val="16"/>
            </w:rPr>
            <w:t>PegasusProject</w:t>
          </w:r>
        </w:p>
      </w:tc>
    </w:tr>
    <w:tr w:rsidR="0033037C" w:rsidRPr="000200D9" w:rsidTr="00465E78">
      <w:tc>
        <w:tcPr>
          <w:tcW w:w="4139" w:type="dxa"/>
        </w:tcPr>
        <w:p w:rsidR="0033037C" w:rsidRPr="000200D9" w:rsidRDefault="0033037C" w:rsidP="00C11C50">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Protected until：2024</w:t>
          </w:r>
        </w:p>
      </w:tc>
    </w:tr>
    <w:tr w:rsidR="0033037C" w:rsidRPr="000200D9" w:rsidTr="00465E78">
      <w:tc>
        <w:tcPr>
          <w:tcW w:w="4139" w:type="dxa"/>
        </w:tcPr>
        <w:p w:rsidR="0033037C" w:rsidRPr="000200D9" w:rsidRDefault="0033037C" w:rsidP="00C11C50">
          <w:pPr>
            <w:spacing w:line="0" w:lineRule="atLeast"/>
            <w:rPr>
              <w:rFonts w:ascii="ＭＳ ゴシック" w:eastAsia="ＭＳ ゴシック" w:hAnsi="ＭＳ ゴシック"/>
              <w:b/>
              <w:kern w:val="0"/>
              <w:sz w:val="16"/>
              <w:szCs w:val="16"/>
            </w:rPr>
          </w:pPr>
          <w:r w:rsidRPr="000200D9">
            <w:rPr>
              <w:rFonts w:ascii="ＭＳ ゴシック" w:eastAsia="ＭＳ ゴシック" w:hAnsi="ＭＳ ゴシック" w:hint="eastAsia"/>
              <w:b/>
              <w:kern w:val="0"/>
              <w:sz w:val="16"/>
              <w:szCs w:val="16"/>
            </w:rPr>
            <w:t>Author：</w:t>
          </w:r>
        </w:p>
      </w:tc>
    </w:tr>
    <w:tr w:rsidR="0033037C" w:rsidRPr="000200D9" w:rsidTr="00465E78">
      <w:tc>
        <w:tcPr>
          <w:tcW w:w="4139" w:type="dxa"/>
        </w:tcPr>
        <w:p w:rsidR="0033037C" w:rsidRPr="000200D9" w:rsidRDefault="0033037C" w:rsidP="00F72732">
          <w:pPr>
            <w:pStyle w:val="aa"/>
            <w:spacing w:line="0" w:lineRule="atLeast"/>
            <w:ind w:left="0"/>
            <w:rPr>
              <w:sz w:val="16"/>
              <w:szCs w:val="16"/>
            </w:rPr>
          </w:pPr>
          <w:r w:rsidRPr="000200D9">
            <w:rPr>
              <w:rFonts w:ascii="ＭＳ ゴシック" w:eastAsia="ＭＳ ゴシック" w:hAnsi="ＭＳ ゴシック" w:hint="eastAsia"/>
              <w:b/>
              <w:sz w:val="16"/>
              <w:szCs w:val="16"/>
            </w:rPr>
            <w:t xml:space="preserve">Last Edit : </w:t>
          </w:r>
          <w:r>
            <w:rPr>
              <w:rFonts w:ascii="ＭＳ ゴシック" w:eastAsia="ＭＳ ゴシック" w:hAnsi="ＭＳ ゴシック" w:hint="eastAsia"/>
              <w:b/>
              <w:sz w:val="16"/>
              <w:szCs w:val="16"/>
            </w:rPr>
            <w:t>2019/5/19</w:t>
          </w:r>
        </w:p>
      </w:tc>
    </w:tr>
  </w:tbl>
  <w:p w:rsidR="0033037C" w:rsidRDefault="0033037C">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C1C4B36"/>
    <w:lvl w:ilvl="0">
      <w:start w:val="1"/>
      <w:numFmt w:val="decimal"/>
      <w:pStyle w:val="1"/>
      <w:lvlText w:val="%1."/>
      <w:lvlJc w:val="left"/>
      <w:pPr>
        <w:tabs>
          <w:tab w:val="num" w:pos="720"/>
        </w:tabs>
        <w:ind w:left="0" w:firstLine="0"/>
      </w:pPr>
      <w:rPr>
        <w:rFonts w:ascii="Arial" w:hAnsi="Arial" w:hint="default"/>
        <w:b/>
        <w:i w:val="0"/>
        <w:sz w:val="48"/>
      </w:rPr>
    </w:lvl>
    <w:lvl w:ilvl="1">
      <w:start w:val="1"/>
      <w:numFmt w:val="decimal"/>
      <w:pStyle w:val="2"/>
      <w:lvlText w:val="%1.%2."/>
      <w:lvlJc w:val="left"/>
      <w:pPr>
        <w:tabs>
          <w:tab w:val="num" w:pos="720"/>
        </w:tabs>
        <w:ind w:left="0" w:firstLine="0"/>
      </w:pPr>
      <w:rPr>
        <w:rFonts w:ascii="Arial" w:hAnsi="Arial" w:hint="default"/>
        <w:b/>
        <w:i w:val="0"/>
        <w:sz w:val="36"/>
      </w:rPr>
    </w:lvl>
    <w:lvl w:ilvl="2">
      <w:start w:val="1"/>
      <w:numFmt w:val="decimal"/>
      <w:pStyle w:val="3"/>
      <w:lvlText w:val="%1.%2.%3."/>
      <w:lvlJc w:val="left"/>
      <w:pPr>
        <w:tabs>
          <w:tab w:val="num" w:pos="1060"/>
        </w:tabs>
        <w:ind w:left="340" w:firstLine="0"/>
      </w:pPr>
      <w:rPr>
        <w:rFonts w:ascii="Arial" w:hAnsi="Arial" w:hint="default"/>
        <w:b/>
        <w:i w:val="0"/>
        <w:sz w:val="28"/>
      </w:rPr>
    </w:lvl>
    <w:lvl w:ilvl="3">
      <w:start w:val="1"/>
      <w:numFmt w:val="decimal"/>
      <w:pStyle w:val="4"/>
      <w:lvlText w:val="%1.%2.%3.%4."/>
      <w:lvlJc w:val="left"/>
      <w:pPr>
        <w:tabs>
          <w:tab w:val="num" w:pos="1760"/>
        </w:tabs>
        <w:ind w:left="680" w:firstLine="0"/>
      </w:pPr>
      <w:rPr>
        <w:rFonts w:ascii="Arial" w:hAnsi="Arial" w:hint="default"/>
        <w:b/>
        <w:i w:val="0"/>
        <w:sz w:val="24"/>
      </w:rPr>
    </w:lvl>
    <w:lvl w:ilvl="4">
      <w:start w:val="1"/>
      <w:numFmt w:val="decimal"/>
      <w:pStyle w:val="5"/>
      <w:lvlText w:val="%1.%2.%3.%4.%5."/>
      <w:lvlJc w:val="left"/>
      <w:pPr>
        <w:tabs>
          <w:tab w:val="num" w:pos="1080"/>
        </w:tabs>
        <w:ind w:left="0" w:firstLine="0"/>
      </w:pPr>
      <w:rPr>
        <w:rFonts w:ascii="Arial" w:hAnsi="Arial" w:hint="default"/>
        <w:b/>
        <w:i w:val="0"/>
        <w:sz w:val="22"/>
      </w:rPr>
    </w:lvl>
    <w:lvl w:ilvl="5">
      <w:start w:val="1"/>
      <w:numFmt w:val="decimal"/>
      <w:pStyle w:val="6"/>
      <w:lvlText w:val="%1.%2.%3.%4.%5.%6."/>
      <w:lvlJc w:val="left"/>
      <w:pPr>
        <w:tabs>
          <w:tab w:val="num" w:pos="1080"/>
        </w:tabs>
        <w:ind w:left="0" w:firstLine="0"/>
      </w:pPr>
      <w:rPr>
        <w:rFonts w:ascii="Arial" w:hAnsi="Arial" w:hint="default"/>
        <w:b/>
        <w:i w:val="0"/>
        <w:sz w:val="20"/>
      </w:rPr>
    </w:lvl>
    <w:lvl w:ilvl="6">
      <w:start w:val="1"/>
      <w:numFmt w:val="decimal"/>
      <w:pStyle w:val="7"/>
      <w:lvlText w:val="%1.%2.%3.%4.%5.%6.%7."/>
      <w:lvlJc w:val="left"/>
      <w:pPr>
        <w:tabs>
          <w:tab w:val="num" w:pos="1080"/>
        </w:tabs>
        <w:ind w:left="0" w:firstLine="0"/>
      </w:pPr>
      <w:rPr>
        <w:rFonts w:ascii="Arial" w:hAnsi="Arial" w:hint="default"/>
        <w:b/>
        <w:i w:val="0"/>
        <w:sz w:val="18"/>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0C36155"/>
    <w:multiLevelType w:val="singleLevel"/>
    <w:tmpl w:val="F496B1FA"/>
    <w:lvl w:ilvl="0">
      <w:start w:val="1"/>
      <w:numFmt w:val="decimal"/>
      <w:lvlText w:val="%1."/>
      <w:lvlJc w:val="left"/>
      <w:pPr>
        <w:tabs>
          <w:tab w:val="num" w:pos="1140"/>
        </w:tabs>
        <w:ind w:left="1140" w:hanging="300"/>
      </w:pPr>
      <w:rPr>
        <w:rFonts w:hint="eastAsia"/>
      </w:rPr>
    </w:lvl>
  </w:abstractNum>
  <w:abstractNum w:abstractNumId="2" w15:restartNumberingAfterBreak="0">
    <w:nsid w:val="01C9280D"/>
    <w:multiLevelType w:val="singleLevel"/>
    <w:tmpl w:val="8D4282F4"/>
    <w:lvl w:ilvl="0">
      <w:start w:val="1"/>
      <w:numFmt w:val="decimal"/>
      <w:lvlText w:val="%1)"/>
      <w:lvlJc w:val="left"/>
      <w:pPr>
        <w:tabs>
          <w:tab w:val="num" w:pos="1620"/>
        </w:tabs>
        <w:ind w:left="1620" w:hanging="240"/>
      </w:pPr>
      <w:rPr>
        <w:rFonts w:hint="eastAsia"/>
      </w:rPr>
    </w:lvl>
  </w:abstractNum>
  <w:abstractNum w:abstractNumId="3" w15:restartNumberingAfterBreak="0">
    <w:nsid w:val="02505B7D"/>
    <w:multiLevelType w:val="hybridMultilevel"/>
    <w:tmpl w:val="1B32C01E"/>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2A764B7"/>
    <w:multiLevelType w:val="hybridMultilevel"/>
    <w:tmpl w:val="D05C153E"/>
    <w:lvl w:ilvl="0" w:tplc="F496B1FA">
      <w:start w:val="1"/>
      <w:numFmt w:val="decimal"/>
      <w:lvlText w:val="%1."/>
      <w:lvlJc w:val="left"/>
      <w:pPr>
        <w:tabs>
          <w:tab w:val="num" w:pos="1151"/>
        </w:tabs>
        <w:ind w:left="1151"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2FC2226"/>
    <w:multiLevelType w:val="hybridMultilevel"/>
    <w:tmpl w:val="94FAC378"/>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033A03DF"/>
    <w:multiLevelType w:val="singleLevel"/>
    <w:tmpl w:val="F496B1FA"/>
    <w:lvl w:ilvl="0">
      <w:start w:val="1"/>
      <w:numFmt w:val="decimal"/>
      <w:lvlText w:val="%1."/>
      <w:lvlJc w:val="left"/>
      <w:pPr>
        <w:tabs>
          <w:tab w:val="num" w:pos="1140"/>
        </w:tabs>
        <w:ind w:left="1140" w:hanging="300"/>
      </w:pPr>
      <w:rPr>
        <w:rFonts w:hint="eastAsia"/>
      </w:rPr>
    </w:lvl>
  </w:abstractNum>
  <w:abstractNum w:abstractNumId="7" w15:restartNumberingAfterBreak="0">
    <w:nsid w:val="034D40FC"/>
    <w:multiLevelType w:val="singleLevel"/>
    <w:tmpl w:val="F496B1FA"/>
    <w:lvl w:ilvl="0">
      <w:start w:val="1"/>
      <w:numFmt w:val="decimal"/>
      <w:lvlText w:val="%1."/>
      <w:lvlJc w:val="left"/>
      <w:pPr>
        <w:tabs>
          <w:tab w:val="num" w:pos="1140"/>
        </w:tabs>
        <w:ind w:left="1140" w:hanging="300"/>
      </w:pPr>
      <w:rPr>
        <w:rFonts w:hint="eastAsia"/>
      </w:rPr>
    </w:lvl>
  </w:abstractNum>
  <w:abstractNum w:abstractNumId="8" w15:restartNumberingAfterBreak="0">
    <w:nsid w:val="04B126CE"/>
    <w:multiLevelType w:val="singleLevel"/>
    <w:tmpl w:val="F496B1FA"/>
    <w:lvl w:ilvl="0">
      <w:start w:val="1"/>
      <w:numFmt w:val="decimal"/>
      <w:lvlText w:val="%1."/>
      <w:lvlJc w:val="left"/>
      <w:pPr>
        <w:tabs>
          <w:tab w:val="num" w:pos="1140"/>
        </w:tabs>
        <w:ind w:left="1140" w:hanging="300"/>
      </w:pPr>
      <w:rPr>
        <w:rFonts w:hint="eastAsia"/>
      </w:rPr>
    </w:lvl>
  </w:abstractNum>
  <w:abstractNum w:abstractNumId="9" w15:restartNumberingAfterBreak="0">
    <w:nsid w:val="04E75069"/>
    <w:multiLevelType w:val="hybridMultilevel"/>
    <w:tmpl w:val="79CE6216"/>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05497363"/>
    <w:multiLevelType w:val="singleLevel"/>
    <w:tmpl w:val="F496B1FA"/>
    <w:lvl w:ilvl="0">
      <w:start w:val="1"/>
      <w:numFmt w:val="decimal"/>
      <w:lvlText w:val="%1."/>
      <w:lvlJc w:val="left"/>
      <w:pPr>
        <w:tabs>
          <w:tab w:val="num" w:pos="1140"/>
        </w:tabs>
        <w:ind w:left="1140" w:hanging="300"/>
      </w:pPr>
      <w:rPr>
        <w:rFonts w:hint="eastAsia"/>
      </w:rPr>
    </w:lvl>
  </w:abstractNum>
  <w:abstractNum w:abstractNumId="11" w15:restartNumberingAfterBreak="0">
    <w:nsid w:val="05B63C92"/>
    <w:multiLevelType w:val="hybridMultilevel"/>
    <w:tmpl w:val="F054660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077836FB"/>
    <w:multiLevelType w:val="singleLevel"/>
    <w:tmpl w:val="2D10084E"/>
    <w:lvl w:ilvl="0">
      <w:start w:val="1"/>
      <w:numFmt w:val="decimal"/>
      <w:pStyle w:val="20"/>
      <w:lvlText w:val="%1)"/>
      <w:lvlJc w:val="left"/>
      <w:pPr>
        <w:tabs>
          <w:tab w:val="num" w:pos="1571"/>
        </w:tabs>
        <w:ind w:left="1134" w:hanging="283"/>
      </w:pPr>
      <w:rPr>
        <w:rFonts w:hint="eastAsia"/>
      </w:rPr>
    </w:lvl>
  </w:abstractNum>
  <w:abstractNum w:abstractNumId="13" w15:restartNumberingAfterBreak="0">
    <w:nsid w:val="08E44DC1"/>
    <w:multiLevelType w:val="hybridMultilevel"/>
    <w:tmpl w:val="FA2620E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09176191"/>
    <w:multiLevelType w:val="hybridMultilevel"/>
    <w:tmpl w:val="A6465800"/>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09FD67B1"/>
    <w:multiLevelType w:val="singleLevel"/>
    <w:tmpl w:val="F496B1FA"/>
    <w:lvl w:ilvl="0">
      <w:start w:val="1"/>
      <w:numFmt w:val="decimal"/>
      <w:lvlText w:val="%1."/>
      <w:lvlJc w:val="left"/>
      <w:pPr>
        <w:tabs>
          <w:tab w:val="num" w:pos="1140"/>
        </w:tabs>
        <w:ind w:left="1140" w:hanging="300"/>
      </w:pPr>
      <w:rPr>
        <w:rFonts w:hint="eastAsia"/>
      </w:rPr>
    </w:lvl>
  </w:abstractNum>
  <w:abstractNum w:abstractNumId="16" w15:restartNumberingAfterBreak="0">
    <w:nsid w:val="0A201E76"/>
    <w:multiLevelType w:val="hybridMultilevel"/>
    <w:tmpl w:val="5AFCFAAE"/>
    <w:lvl w:ilvl="0" w:tplc="915639EE">
      <w:start w:val="1"/>
      <w:numFmt w:val="decimalFullWidth"/>
      <w:lvlText w:val="%1．"/>
      <w:lvlJc w:val="left"/>
      <w:pPr>
        <w:tabs>
          <w:tab w:val="num" w:pos="927"/>
        </w:tabs>
        <w:ind w:left="927" w:hanging="360"/>
      </w:pPr>
      <w:rPr>
        <w:rFonts w:hint="eastAsia"/>
      </w:rPr>
    </w:lvl>
    <w:lvl w:ilvl="1" w:tplc="30A69828">
      <w:start w:val="1"/>
      <w:numFmt w:val="bullet"/>
      <w:lvlText w:val="・"/>
      <w:lvlJc w:val="left"/>
      <w:pPr>
        <w:tabs>
          <w:tab w:val="num" w:pos="1347"/>
        </w:tabs>
        <w:ind w:left="1347" w:hanging="360"/>
      </w:pPr>
      <w:rPr>
        <w:rFonts w:ascii="ＭＳ Ｐゴシック" w:eastAsia="ＭＳ Ｐゴシック" w:hAnsi="ＭＳ Ｐゴシック" w:cs="Times New Roman" w:hint="eastAsia"/>
      </w:rPr>
    </w:lvl>
    <w:lvl w:ilvl="2" w:tplc="9E20DAE8">
      <w:start w:val="1"/>
      <w:numFmt w:val="bullet"/>
      <w:lvlText w:val="※"/>
      <w:lvlJc w:val="left"/>
      <w:pPr>
        <w:tabs>
          <w:tab w:val="num" w:pos="1767"/>
        </w:tabs>
        <w:ind w:left="1767" w:hanging="360"/>
      </w:pPr>
      <w:rPr>
        <w:rFonts w:ascii="ＭＳ Ｐゴシック" w:eastAsia="ＭＳ Ｐゴシック" w:hAnsi="ＭＳ Ｐゴシック" w:cs="Times New Roman" w:hint="eastAsia"/>
      </w:rPr>
    </w:lvl>
    <w:lvl w:ilvl="3" w:tplc="0409000F" w:tentative="1">
      <w:start w:val="1"/>
      <w:numFmt w:val="decimal"/>
      <w:lvlText w:val="%4."/>
      <w:lvlJc w:val="left"/>
      <w:pPr>
        <w:tabs>
          <w:tab w:val="num" w:pos="2247"/>
        </w:tabs>
        <w:ind w:left="2247" w:hanging="420"/>
      </w:pPr>
    </w:lvl>
    <w:lvl w:ilvl="4" w:tplc="04090017" w:tentative="1">
      <w:start w:val="1"/>
      <w:numFmt w:val="aiueoFullWidth"/>
      <w:lvlText w:val="(%5)"/>
      <w:lvlJc w:val="left"/>
      <w:pPr>
        <w:tabs>
          <w:tab w:val="num" w:pos="2667"/>
        </w:tabs>
        <w:ind w:left="2667" w:hanging="420"/>
      </w:pPr>
    </w:lvl>
    <w:lvl w:ilvl="5" w:tplc="04090011" w:tentative="1">
      <w:start w:val="1"/>
      <w:numFmt w:val="decimalEnclosedCircle"/>
      <w:lvlText w:val="%6"/>
      <w:lvlJc w:val="lef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7" w:tentative="1">
      <w:start w:val="1"/>
      <w:numFmt w:val="aiueoFullWidth"/>
      <w:lvlText w:val="(%8)"/>
      <w:lvlJc w:val="left"/>
      <w:pPr>
        <w:tabs>
          <w:tab w:val="num" w:pos="3927"/>
        </w:tabs>
        <w:ind w:left="3927" w:hanging="420"/>
      </w:pPr>
    </w:lvl>
    <w:lvl w:ilvl="8" w:tplc="04090011" w:tentative="1">
      <w:start w:val="1"/>
      <w:numFmt w:val="decimalEnclosedCircle"/>
      <w:lvlText w:val="%9"/>
      <w:lvlJc w:val="left"/>
      <w:pPr>
        <w:tabs>
          <w:tab w:val="num" w:pos="4347"/>
        </w:tabs>
        <w:ind w:left="4347" w:hanging="420"/>
      </w:pPr>
    </w:lvl>
  </w:abstractNum>
  <w:abstractNum w:abstractNumId="17" w15:restartNumberingAfterBreak="0">
    <w:nsid w:val="0A3000FD"/>
    <w:multiLevelType w:val="hybridMultilevel"/>
    <w:tmpl w:val="0B90170E"/>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0AC85496"/>
    <w:multiLevelType w:val="singleLevel"/>
    <w:tmpl w:val="A93857B4"/>
    <w:lvl w:ilvl="0">
      <w:start w:val="1"/>
      <w:numFmt w:val="bullet"/>
      <w:pStyle w:val="a"/>
      <w:lvlText w:val="✍"/>
      <w:lvlJc w:val="left"/>
      <w:pPr>
        <w:tabs>
          <w:tab w:val="num" w:pos="360"/>
        </w:tabs>
        <w:ind w:left="284" w:hanging="284"/>
      </w:pPr>
      <w:rPr>
        <w:rFonts w:ascii="ＭＳ ゴシック" w:eastAsia="ＭＳ ゴシック" w:hAnsi="Webdings" w:hint="eastAsia"/>
        <w:b/>
        <w:i w:val="0"/>
        <w:sz w:val="22"/>
      </w:rPr>
    </w:lvl>
  </w:abstractNum>
  <w:abstractNum w:abstractNumId="19" w15:restartNumberingAfterBreak="0">
    <w:nsid w:val="0B630DDC"/>
    <w:multiLevelType w:val="singleLevel"/>
    <w:tmpl w:val="F496B1FA"/>
    <w:lvl w:ilvl="0">
      <w:start w:val="1"/>
      <w:numFmt w:val="decimal"/>
      <w:lvlText w:val="%1."/>
      <w:lvlJc w:val="left"/>
      <w:pPr>
        <w:tabs>
          <w:tab w:val="num" w:pos="1140"/>
        </w:tabs>
        <w:ind w:left="1140" w:hanging="300"/>
      </w:pPr>
      <w:rPr>
        <w:rFonts w:hint="eastAsia"/>
      </w:rPr>
    </w:lvl>
  </w:abstractNum>
  <w:abstractNum w:abstractNumId="20" w15:restartNumberingAfterBreak="0">
    <w:nsid w:val="0BD3415A"/>
    <w:multiLevelType w:val="multilevel"/>
    <w:tmpl w:val="C6D209A0"/>
    <w:lvl w:ilvl="0">
      <w:start w:val="1"/>
      <w:numFmt w:val="decimal"/>
      <w:lvlText w:val="%1."/>
      <w:lvlJc w:val="left"/>
      <w:pPr>
        <w:tabs>
          <w:tab w:val="num" w:pos="1140"/>
        </w:tabs>
        <w:ind w:left="1140" w:hanging="300"/>
      </w:pPr>
      <w:rPr>
        <w:rFonts w:hint="eastAsia"/>
      </w:rPr>
    </w:lvl>
    <w:lvl w:ilvl="1">
      <w:start w:val="1"/>
      <w:numFmt w:val="decimal"/>
      <w:isLgl/>
      <w:lvlText w:val="%1.%2"/>
      <w:lvlJc w:val="left"/>
      <w:pPr>
        <w:tabs>
          <w:tab w:val="num" w:pos="1290"/>
        </w:tabs>
        <w:ind w:left="1290" w:hanging="450"/>
      </w:pPr>
      <w:rPr>
        <w:rFonts w:hint="eastAsia"/>
      </w:rPr>
    </w:lvl>
    <w:lvl w:ilvl="2">
      <w:start w:val="5"/>
      <w:numFmt w:val="decimal"/>
      <w:isLgl/>
      <w:lvlText w:val="%1.%2.%3"/>
      <w:lvlJc w:val="left"/>
      <w:pPr>
        <w:tabs>
          <w:tab w:val="num" w:pos="1560"/>
        </w:tabs>
        <w:ind w:left="1560" w:hanging="720"/>
      </w:pPr>
      <w:rPr>
        <w:rFonts w:hint="eastAsia"/>
      </w:rPr>
    </w:lvl>
    <w:lvl w:ilvl="3">
      <w:start w:val="1"/>
      <w:numFmt w:val="decimal"/>
      <w:isLgl/>
      <w:lvlText w:val="%1.%2.%3.%4"/>
      <w:lvlJc w:val="left"/>
      <w:pPr>
        <w:tabs>
          <w:tab w:val="num" w:pos="1560"/>
        </w:tabs>
        <w:ind w:left="1560" w:hanging="720"/>
      </w:pPr>
      <w:rPr>
        <w:rFonts w:hint="eastAsia"/>
      </w:rPr>
    </w:lvl>
    <w:lvl w:ilvl="4">
      <w:start w:val="1"/>
      <w:numFmt w:val="decimal"/>
      <w:isLgl/>
      <w:lvlText w:val="%1.%2.%3.%4.%5"/>
      <w:lvlJc w:val="left"/>
      <w:pPr>
        <w:tabs>
          <w:tab w:val="num" w:pos="1560"/>
        </w:tabs>
        <w:ind w:left="1560" w:hanging="720"/>
      </w:pPr>
      <w:rPr>
        <w:rFonts w:hint="eastAsia"/>
      </w:rPr>
    </w:lvl>
    <w:lvl w:ilvl="5">
      <w:start w:val="1"/>
      <w:numFmt w:val="decimal"/>
      <w:isLgl/>
      <w:lvlText w:val="%1.%2.%3.%4.%5.%6"/>
      <w:lvlJc w:val="left"/>
      <w:pPr>
        <w:tabs>
          <w:tab w:val="num" w:pos="1920"/>
        </w:tabs>
        <w:ind w:left="1920" w:hanging="1080"/>
      </w:pPr>
      <w:rPr>
        <w:rFonts w:hint="eastAsia"/>
      </w:rPr>
    </w:lvl>
    <w:lvl w:ilvl="6">
      <w:start w:val="1"/>
      <w:numFmt w:val="decimal"/>
      <w:isLgl/>
      <w:lvlText w:val="%1.%2.%3.%4.%5.%6.%7"/>
      <w:lvlJc w:val="left"/>
      <w:pPr>
        <w:tabs>
          <w:tab w:val="num" w:pos="1920"/>
        </w:tabs>
        <w:ind w:left="1920" w:hanging="1080"/>
      </w:pPr>
      <w:rPr>
        <w:rFonts w:hint="eastAsia"/>
      </w:rPr>
    </w:lvl>
    <w:lvl w:ilvl="7">
      <w:start w:val="1"/>
      <w:numFmt w:val="decimal"/>
      <w:isLgl/>
      <w:lvlText w:val="%1.%2.%3.%4.%5.%6.%7.%8"/>
      <w:lvlJc w:val="left"/>
      <w:pPr>
        <w:tabs>
          <w:tab w:val="num" w:pos="2280"/>
        </w:tabs>
        <w:ind w:left="2280" w:hanging="1440"/>
      </w:pPr>
      <w:rPr>
        <w:rFonts w:hint="eastAsia"/>
      </w:rPr>
    </w:lvl>
    <w:lvl w:ilvl="8">
      <w:start w:val="1"/>
      <w:numFmt w:val="decimal"/>
      <w:isLgl/>
      <w:lvlText w:val="%1.%2.%3.%4.%5.%6.%7.%8.%9"/>
      <w:lvlJc w:val="left"/>
      <w:pPr>
        <w:tabs>
          <w:tab w:val="num" w:pos="2280"/>
        </w:tabs>
        <w:ind w:left="2280" w:hanging="1440"/>
      </w:pPr>
      <w:rPr>
        <w:rFonts w:hint="eastAsia"/>
      </w:rPr>
    </w:lvl>
  </w:abstractNum>
  <w:abstractNum w:abstractNumId="21" w15:restartNumberingAfterBreak="0">
    <w:nsid w:val="0C401C13"/>
    <w:multiLevelType w:val="hybridMultilevel"/>
    <w:tmpl w:val="87B6DE8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D1A478C"/>
    <w:multiLevelType w:val="hybridMultilevel"/>
    <w:tmpl w:val="3328147A"/>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0D6A4B15"/>
    <w:multiLevelType w:val="hybridMultilevel"/>
    <w:tmpl w:val="28580622"/>
    <w:lvl w:ilvl="0" w:tplc="1DDA9E66">
      <w:start w:val="1"/>
      <w:numFmt w:val="bullet"/>
      <w:lvlText w:val="※"/>
      <w:lvlJc w:val="left"/>
      <w:pPr>
        <w:tabs>
          <w:tab w:val="num" w:pos="930"/>
        </w:tabs>
        <w:ind w:left="930" w:hanging="360"/>
      </w:pPr>
      <w:rPr>
        <w:rFonts w:ascii="ＭＳ Ｐゴシック" w:eastAsia="ＭＳ Ｐゴシック" w:hAnsi="ＭＳ Ｐゴシック" w:cs="Times New Roman" w:hint="eastAsia"/>
      </w:rPr>
    </w:lvl>
    <w:lvl w:ilvl="1" w:tplc="0409000B">
      <w:start w:val="1"/>
      <w:numFmt w:val="bullet"/>
      <w:lvlText w:val=""/>
      <w:lvlJc w:val="left"/>
      <w:pPr>
        <w:tabs>
          <w:tab w:val="num" w:pos="1410"/>
        </w:tabs>
        <w:ind w:left="1410" w:hanging="420"/>
      </w:pPr>
      <w:rPr>
        <w:rFonts w:ascii="Wingdings" w:hAnsi="Wingdings" w:hint="default"/>
      </w:rPr>
    </w:lvl>
    <w:lvl w:ilvl="2" w:tplc="0409000D">
      <w:start w:val="1"/>
      <w:numFmt w:val="bullet"/>
      <w:lvlText w:val=""/>
      <w:lvlJc w:val="left"/>
      <w:pPr>
        <w:tabs>
          <w:tab w:val="num" w:pos="1830"/>
        </w:tabs>
        <w:ind w:left="1830" w:hanging="420"/>
      </w:pPr>
      <w:rPr>
        <w:rFonts w:ascii="Wingdings" w:hAnsi="Wingdings" w:hint="default"/>
      </w:rPr>
    </w:lvl>
    <w:lvl w:ilvl="3" w:tplc="7D48D53E">
      <w:start w:val="1"/>
      <w:numFmt w:val="bullet"/>
      <w:lvlText w:val="※"/>
      <w:lvlJc w:val="left"/>
      <w:pPr>
        <w:tabs>
          <w:tab w:val="num" w:pos="2190"/>
        </w:tabs>
        <w:ind w:left="2190" w:hanging="360"/>
      </w:pPr>
      <w:rPr>
        <w:rFonts w:ascii="ＭＳ Ｐゴシック" w:eastAsia="ＭＳ Ｐゴシック" w:hAnsi="ＭＳ Ｐゴシック" w:cs="Times New Roman" w:hint="eastAsia"/>
      </w:rPr>
    </w:lvl>
    <w:lvl w:ilvl="4" w:tplc="0409000F">
      <w:start w:val="1"/>
      <w:numFmt w:val="decimal"/>
      <w:lvlText w:val="%5."/>
      <w:lvlJc w:val="left"/>
      <w:pPr>
        <w:tabs>
          <w:tab w:val="num" w:pos="2670"/>
        </w:tabs>
        <w:ind w:left="2670" w:hanging="420"/>
      </w:pPr>
    </w:lvl>
    <w:lvl w:ilvl="5" w:tplc="0409000D"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B" w:tentative="1">
      <w:start w:val="1"/>
      <w:numFmt w:val="bullet"/>
      <w:lvlText w:val=""/>
      <w:lvlJc w:val="left"/>
      <w:pPr>
        <w:tabs>
          <w:tab w:val="num" w:pos="3930"/>
        </w:tabs>
        <w:ind w:left="3930" w:hanging="420"/>
      </w:pPr>
      <w:rPr>
        <w:rFonts w:ascii="Wingdings" w:hAnsi="Wingdings" w:hint="default"/>
      </w:rPr>
    </w:lvl>
    <w:lvl w:ilvl="8" w:tplc="0409000D" w:tentative="1">
      <w:start w:val="1"/>
      <w:numFmt w:val="bullet"/>
      <w:lvlText w:val=""/>
      <w:lvlJc w:val="left"/>
      <w:pPr>
        <w:tabs>
          <w:tab w:val="num" w:pos="4350"/>
        </w:tabs>
        <w:ind w:left="4350" w:hanging="420"/>
      </w:pPr>
      <w:rPr>
        <w:rFonts w:ascii="Wingdings" w:hAnsi="Wingdings" w:hint="default"/>
      </w:rPr>
    </w:lvl>
  </w:abstractNum>
  <w:abstractNum w:abstractNumId="24" w15:restartNumberingAfterBreak="0">
    <w:nsid w:val="0EC015C6"/>
    <w:multiLevelType w:val="singleLevel"/>
    <w:tmpl w:val="F496B1FA"/>
    <w:lvl w:ilvl="0">
      <w:start w:val="1"/>
      <w:numFmt w:val="decimal"/>
      <w:lvlText w:val="%1."/>
      <w:lvlJc w:val="left"/>
      <w:pPr>
        <w:tabs>
          <w:tab w:val="num" w:pos="1140"/>
        </w:tabs>
        <w:ind w:left="1140" w:hanging="300"/>
      </w:pPr>
      <w:rPr>
        <w:rFonts w:hint="eastAsia"/>
      </w:rPr>
    </w:lvl>
  </w:abstractNum>
  <w:abstractNum w:abstractNumId="25" w15:restartNumberingAfterBreak="0">
    <w:nsid w:val="0F4E65AE"/>
    <w:multiLevelType w:val="singleLevel"/>
    <w:tmpl w:val="F496B1FA"/>
    <w:lvl w:ilvl="0">
      <w:start w:val="1"/>
      <w:numFmt w:val="decimal"/>
      <w:lvlText w:val="%1."/>
      <w:lvlJc w:val="left"/>
      <w:pPr>
        <w:tabs>
          <w:tab w:val="num" w:pos="1140"/>
        </w:tabs>
        <w:ind w:left="1140" w:hanging="300"/>
      </w:pPr>
      <w:rPr>
        <w:rFonts w:hint="eastAsia"/>
      </w:rPr>
    </w:lvl>
  </w:abstractNum>
  <w:abstractNum w:abstractNumId="26" w15:restartNumberingAfterBreak="0">
    <w:nsid w:val="10182235"/>
    <w:multiLevelType w:val="hybridMultilevel"/>
    <w:tmpl w:val="1A988E3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10802CE6"/>
    <w:multiLevelType w:val="hybridMultilevel"/>
    <w:tmpl w:val="33CEF346"/>
    <w:lvl w:ilvl="0" w:tplc="F496B1FA">
      <w:start w:val="1"/>
      <w:numFmt w:val="decimal"/>
      <w:lvlText w:val="%1."/>
      <w:lvlJc w:val="left"/>
      <w:pPr>
        <w:tabs>
          <w:tab w:val="num" w:pos="1140"/>
        </w:tabs>
        <w:ind w:left="1140" w:hanging="300"/>
      </w:pPr>
      <w:rPr>
        <w:rFonts w:hint="eastAsia"/>
      </w:rPr>
    </w:lvl>
    <w:lvl w:ilvl="1" w:tplc="71DEE018">
      <w:start w:val="1"/>
      <w:numFmt w:val="lowerLetter"/>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116C096D"/>
    <w:multiLevelType w:val="singleLevel"/>
    <w:tmpl w:val="7AEAC83A"/>
    <w:lvl w:ilvl="0">
      <w:start w:val="1"/>
      <w:numFmt w:val="decimalEnclosedCircle"/>
      <w:lvlText w:val="%1"/>
      <w:lvlJc w:val="left"/>
      <w:pPr>
        <w:tabs>
          <w:tab w:val="num" w:pos="1770"/>
        </w:tabs>
        <w:ind w:left="1770" w:hanging="270"/>
      </w:pPr>
      <w:rPr>
        <w:rFonts w:hint="eastAsia"/>
      </w:rPr>
    </w:lvl>
  </w:abstractNum>
  <w:abstractNum w:abstractNumId="29" w15:restartNumberingAfterBreak="0">
    <w:nsid w:val="1202159A"/>
    <w:multiLevelType w:val="singleLevel"/>
    <w:tmpl w:val="F496B1FA"/>
    <w:lvl w:ilvl="0">
      <w:start w:val="1"/>
      <w:numFmt w:val="decimal"/>
      <w:lvlText w:val="%1."/>
      <w:lvlJc w:val="left"/>
      <w:pPr>
        <w:tabs>
          <w:tab w:val="num" w:pos="1140"/>
        </w:tabs>
        <w:ind w:left="1140" w:hanging="300"/>
      </w:pPr>
      <w:rPr>
        <w:rFonts w:hint="eastAsia"/>
      </w:rPr>
    </w:lvl>
  </w:abstractNum>
  <w:abstractNum w:abstractNumId="30" w15:restartNumberingAfterBreak="0">
    <w:nsid w:val="12696FCB"/>
    <w:multiLevelType w:val="singleLevel"/>
    <w:tmpl w:val="F496B1FA"/>
    <w:lvl w:ilvl="0">
      <w:start w:val="1"/>
      <w:numFmt w:val="decimal"/>
      <w:lvlText w:val="%1."/>
      <w:lvlJc w:val="left"/>
      <w:pPr>
        <w:tabs>
          <w:tab w:val="num" w:pos="1140"/>
        </w:tabs>
        <w:ind w:left="1140" w:hanging="300"/>
      </w:pPr>
      <w:rPr>
        <w:rFonts w:hint="eastAsia"/>
      </w:rPr>
    </w:lvl>
  </w:abstractNum>
  <w:abstractNum w:abstractNumId="31" w15:restartNumberingAfterBreak="0">
    <w:nsid w:val="12E51CBA"/>
    <w:multiLevelType w:val="singleLevel"/>
    <w:tmpl w:val="F496B1FA"/>
    <w:lvl w:ilvl="0">
      <w:start w:val="1"/>
      <w:numFmt w:val="decimal"/>
      <w:lvlText w:val="%1."/>
      <w:lvlJc w:val="left"/>
      <w:pPr>
        <w:tabs>
          <w:tab w:val="num" w:pos="1140"/>
        </w:tabs>
        <w:ind w:left="1140" w:hanging="300"/>
      </w:pPr>
      <w:rPr>
        <w:rFonts w:hint="eastAsia"/>
      </w:rPr>
    </w:lvl>
  </w:abstractNum>
  <w:abstractNum w:abstractNumId="32" w15:restartNumberingAfterBreak="0">
    <w:nsid w:val="13D15A8C"/>
    <w:multiLevelType w:val="singleLevel"/>
    <w:tmpl w:val="F496B1FA"/>
    <w:lvl w:ilvl="0">
      <w:start w:val="1"/>
      <w:numFmt w:val="decimal"/>
      <w:lvlText w:val="%1."/>
      <w:lvlJc w:val="left"/>
      <w:pPr>
        <w:tabs>
          <w:tab w:val="num" w:pos="1140"/>
        </w:tabs>
        <w:ind w:left="1140" w:hanging="300"/>
      </w:pPr>
      <w:rPr>
        <w:rFonts w:hint="eastAsia"/>
      </w:rPr>
    </w:lvl>
  </w:abstractNum>
  <w:abstractNum w:abstractNumId="33" w15:restartNumberingAfterBreak="0">
    <w:nsid w:val="15A04818"/>
    <w:multiLevelType w:val="singleLevel"/>
    <w:tmpl w:val="F496B1FA"/>
    <w:lvl w:ilvl="0">
      <w:start w:val="1"/>
      <w:numFmt w:val="decimal"/>
      <w:lvlText w:val="%1."/>
      <w:lvlJc w:val="left"/>
      <w:pPr>
        <w:tabs>
          <w:tab w:val="num" w:pos="1140"/>
        </w:tabs>
        <w:ind w:left="1140" w:hanging="300"/>
      </w:pPr>
      <w:rPr>
        <w:rFonts w:hint="eastAsia"/>
      </w:rPr>
    </w:lvl>
  </w:abstractNum>
  <w:abstractNum w:abstractNumId="34" w15:restartNumberingAfterBreak="0">
    <w:nsid w:val="16B42317"/>
    <w:multiLevelType w:val="hybridMultilevel"/>
    <w:tmpl w:val="C56A0454"/>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16F161F2"/>
    <w:multiLevelType w:val="singleLevel"/>
    <w:tmpl w:val="F496B1FA"/>
    <w:lvl w:ilvl="0">
      <w:start w:val="1"/>
      <w:numFmt w:val="decimal"/>
      <w:lvlText w:val="%1."/>
      <w:lvlJc w:val="left"/>
      <w:pPr>
        <w:tabs>
          <w:tab w:val="num" w:pos="1140"/>
        </w:tabs>
        <w:ind w:left="1140" w:hanging="300"/>
      </w:pPr>
      <w:rPr>
        <w:rFonts w:hint="eastAsia"/>
      </w:rPr>
    </w:lvl>
  </w:abstractNum>
  <w:abstractNum w:abstractNumId="36" w15:restartNumberingAfterBreak="0">
    <w:nsid w:val="16F32194"/>
    <w:multiLevelType w:val="singleLevel"/>
    <w:tmpl w:val="0B8E8D9E"/>
    <w:lvl w:ilvl="0">
      <w:start w:val="1"/>
      <w:numFmt w:val="bullet"/>
      <w:pStyle w:val="30"/>
      <w:lvlText w:val="►"/>
      <w:lvlJc w:val="left"/>
      <w:pPr>
        <w:tabs>
          <w:tab w:val="num" w:pos="425"/>
        </w:tabs>
        <w:ind w:left="425" w:hanging="425"/>
      </w:pPr>
      <w:rPr>
        <w:rFonts w:ascii="ＭＳ ゴシック" w:eastAsia="ＭＳ ゴシック" w:hint="eastAsia"/>
        <w:b w:val="0"/>
        <w:i w:val="0"/>
        <w:sz w:val="20"/>
      </w:rPr>
    </w:lvl>
  </w:abstractNum>
  <w:abstractNum w:abstractNumId="37" w15:restartNumberingAfterBreak="0">
    <w:nsid w:val="17067D0B"/>
    <w:multiLevelType w:val="singleLevel"/>
    <w:tmpl w:val="F496B1FA"/>
    <w:lvl w:ilvl="0">
      <w:start w:val="1"/>
      <w:numFmt w:val="decimal"/>
      <w:lvlText w:val="%1."/>
      <w:lvlJc w:val="left"/>
      <w:pPr>
        <w:tabs>
          <w:tab w:val="num" w:pos="1140"/>
        </w:tabs>
        <w:ind w:left="1140" w:hanging="300"/>
      </w:pPr>
      <w:rPr>
        <w:rFonts w:hint="eastAsia"/>
      </w:rPr>
    </w:lvl>
  </w:abstractNum>
  <w:abstractNum w:abstractNumId="38" w15:restartNumberingAfterBreak="0">
    <w:nsid w:val="19754B53"/>
    <w:multiLevelType w:val="singleLevel"/>
    <w:tmpl w:val="A2B6A4EE"/>
    <w:lvl w:ilvl="0">
      <w:start w:val="1"/>
      <w:numFmt w:val="bullet"/>
      <w:pStyle w:val="a0"/>
      <w:lvlText w:val=""/>
      <w:lvlJc w:val="left"/>
      <w:pPr>
        <w:tabs>
          <w:tab w:val="num" w:pos="425"/>
        </w:tabs>
        <w:ind w:left="425" w:hanging="425"/>
      </w:pPr>
      <w:rPr>
        <w:rFonts w:ascii="Wingdings" w:hAnsi="Wingdings" w:hint="default"/>
        <w:b/>
        <w:i w:val="0"/>
        <w:sz w:val="24"/>
      </w:rPr>
    </w:lvl>
  </w:abstractNum>
  <w:abstractNum w:abstractNumId="39" w15:restartNumberingAfterBreak="0">
    <w:nsid w:val="1A107B3D"/>
    <w:multiLevelType w:val="hybridMultilevel"/>
    <w:tmpl w:val="5B16E0D4"/>
    <w:lvl w:ilvl="0" w:tplc="0409000F">
      <w:start w:val="1"/>
      <w:numFmt w:val="decimal"/>
      <w:lvlText w:val="%1."/>
      <w:lvlJc w:val="left"/>
      <w:pPr>
        <w:tabs>
          <w:tab w:val="num" w:pos="852"/>
        </w:tabs>
        <w:ind w:left="852" w:hanging="285"/>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0" w15:restartNumberingAfterBreak="0">
    <w:nsid w:val="1A7237B8"/>
    <w:multiLevelType w:val="singleLevel"/>
    <w:tmpl w:val="F496B1FA"/>
    <w:lvl w:ilvl="0">
      <w:start w:val="1"/>
      <w:numFmt w:val="decimal"/>
      <w:lvlText w:val="%1."/>
      <w:lvlJc w:val="left"/>
      <w:pPr>
        <w:tabs>
          <w:tab w:val="num" w:pos="1140"/>
        </w:tabs>
        <w:ind w:left="1140" w:hanging="300"/>
      </w:pPr>
      <w:rPr>
        <w:rFonts w:hint="eastAsia"/>
      </w:rPr>
    </w:lvl>
  </w:abstractNum>
  <w:abstractNum w:abstractNumId="41" w15:restartNumberingAfterBreak="0">
    <w:nsid w:val="1BA42A27"/>
    <w:multiLevelType w:val="singleLevel"/>
    <w:tmpl w:val="F496B1FA"/>
    <w:lvl w:ilvl="0">
      <w:start w:val="1"/>
      <w:numFmt w:val="decimal"/>
      <w:lvlText w:val="%1."/>
      <w:lvlJc w:val="left"/>
      <w:pPr>
        <w:tabs>
          <w:tab w:val="num" w:pos="1140"/>
        </w:tabs>
        <w:ind w:left="1140" w:hanging="300"/>
      </w:pPr>
      <w:rPr>
        <w:rFonts w:hint="eastAsia"/>
      </w:rPr>
    </w:lvl>
  </w:abstractNum>
  <w:abstractNum w:abstractNumId="42" w15:restartNumberingAfterBreak="0">
    <w:nsid w:val="1C564996"/>
    <w:multiLevelType w:val="singleLevel"/>
    <w:tmpl w:val="F496B1FA"/>
    <w:lvl w:ilvl="0">
      <w:start w:val="1"/>
      <w:numFmt w:val="decimal"/>
      <w:lvlText w:val="%1."/>
      <w:lvlJc w:val="left"/>
      <w:pPr>
        <w:tabs>
          <w:tab w:val="num" w:pos="1140"/>
        </w:tabs>
        <w:ind w:left="1140" w:hanging="300"/>
      </w:pPr>
      <w:rPr>
        <w:rFonts w:hint="eastAsia"/>
      </w:rPr>
    </w:lvl>
  </w:abstractNum>
  <w:abstractNum w:abstractNumId="43" w15:restartNumberingAfterBreak="0">
    <w:nsid w:val="1D1D2B81"/>
    <w:multiLevelType w:val="singleLevel"/>
    <w:tmpl w:val="7040B136"/>
    <w:lvl w:ilvl="0">
      <w:start w:val="1"/>
      <w:numFmt w:val="bullet"/>
      <w:lvlText w:val=""/>
      <w:lvlJc w:val="left"/>
      <w:pPr>
        <w:tabs>
          <w:tab w:val="num" w:pos="360"/>
        </w:tabs>
        <w:ind w:left="227" w:hanging="227"/>
      </w:pPr>
      <w:rPr>
        <w:rFonts w:ascii="Wingdings" w:hAnsi="Wingdings" w:hint="default"/>
      </w:rPr>
    </w:lvl>
  </w:abstractNum>
  <w:abstractNum w:abstractNumId="44" w15:restartNumberingAfterBreak="0">
    <w:nsid w:val="1D3E077E"/>
    <w:multiLevelType w:val="singleLevel"/>
    <w:tmpl w:val="F496B1FA"/>
    <w:lvl w:ilvl="0">
      <w:start w:val="1"/>
      <w:numFmt w:val="decimal"/>
      <w:lvlText w:val="%1."/>
      <w:lvlJc w:val="left"/>
      <w:pPr>
        <w:tabs>
          <w:tab w:val="num" w:pos="1140"/>
        </w:tabs>
        <w:ind w:left="1140" w:hanging="300"/>
      </w:pPr>
      <w:rPr>
        <w:rFonts w:hint="eastAsia"/>
      </w:rPr>
    </w:lvl>
  </w:abstractNum>
  <w:abstractNum w:abstractNumId="45" w15:restartNumberingAfterBreak="0">
    <w:nsid w:val="1D963252"/>
    <w:multiLevelType w:val="hybridMultilevel"/>
    <w:tmpl w:val="75C6A95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1DF33C82"/>
    <w:multiLevelType w:val="singleLevel"/>
    <w:tmpl w:val="F496B1FA"/>
    <w:lvl w:ilvl="0">
      <w:start w:val="1"/>
      <w:numFmt w:val="decimal"/>
      <w:lvlText w:val="%1."/>
      <w:lvlJc w:val="left"/>
      <w:pPr>
        <w:tabs>
          <w:tab w:val="num" w:pos="1140"/>
        </w:tabs>
        <w:ind w:left="1140" w:hanging="300"/>
      </w:pPr>
      <w:rPr>
        <w:rFonts w:hint="eastAsia"/>
      </w:rPr>
    </w:lvl>
  </w:abstractNum>
  <w:abstractNum w:abstractNumId="47" w15:restartNumberingAfterBreak="0">
    <w:nsid w:val="1E1C5E35"/>
    <w:multiLevelType w:val="singleLevel"/>
    <w:tmpl w:val="F496B1FA"/>
    <w:lvl w:ilvl="0">
      <w:start w:val="1"/>
      <w:numFmt w:val="decimal"/>
      <w:lvlText w:val="%1."/>
      <w:lvlJc w:val="left"/>
      <w:pPr>
        <w:tabs>
          <w:tab w:val="num" w:pos="1140"/>
        </w:tabs>
        <w:ind w:left="1140" w:hanging="300"/>
      </w:pPr>
      <w:rPr>
        <w:rFonts w:hint="eastAsia"/>
      </w:rPr>
    </w:lvl>
  </w:abstractNum>
  <w:abstractNum w:abstractNumId="48" w15:restartNumberingAfterBreak="0">
    <w:nsid w:val="1EEE381E"/>
    <w:multiLevelType w:val="singleLevel"/>
    <w:tmpl w:val="F496B1FA"/>
    <w:lvl w:ilvl="0">
      <w:start w:val="1"/>
      <w:numFmt w:val="decimal"/>
      <w:lvlText w:val="%1."/>
      <w:lvlJc w:val="left"/>
      <w:pPr>
        <w:tabs>
          <w:tab w:val="num" w:pos="1140"/>
        </w:tabs>
        <w:ind w:left="1140" w:hanging="300"/>
      </w:pPr>
      <w:rPr>
        <w:rFonts w:hint="eastAsia"/>
      </w:rPr>
    </w:lvl>
  </w:abstractNum>
  <w:abstractNum w:abstractNumId="49" w15:restartNumberingAfterBreak="0">
    <w:nsid w:val="206B5071"/>
    <w:multiLevelType w:val="singleLevel"/>
    <w:tmpl w:val="F496B1FA"/>
    <w:lvl w:ilvl="0">
      <w:start w:val="1"/>
      <w:numFmt w:val="decimal"/>
      <w:lvlText w:val="%1."/>
      <w:lvlJc w:val="left"/>
      <w:pPr>
        <w:tabs>
          <w:tab w:val="num" w:pos="1140"/>
        </w:tabs>
        <w:ind w:left="1140" w:hanging="300"/>
      </w:pPr>
      <w:rPr>
        <w:rFonts w:hint="eastAsia"/>
      </w:rPr>
    </w:lvl>
  </w:abstractNum>
  <w:abstractNum w:abstractNumId="50" w15:restartNumberingAfterBreak="0">
    <w:nsid w:val="22821B5B"/>
    <w:multiLevelType w:val="singleLevel"/>
    <w:tmpl w:val="F496B1FA"/>
    <w:lvl w:ilvl="0">
      <w:start w:val="1"/>
      <w:numFmt w:val="decimal"/>
      <w:lvlText w:val="%1."/>
      <w:lvlJc w:val="left"/>
      <w:pPr>
        <w:tabs>
          <w:tab w:val="num" w:pos="1140"/>
        </w:tabs>
        <w:ind w:left="1140" w:hanging="300"/>
      </w:pPr>
      <w:rPr>
        <w:rFonts w:hint="eastAsia"/>
      </w:rPr>
    </w:lvl>
  </w:abstractNum>
  <w:abstractNum w:abstractNumId="51" w15:restartNumberingAfterBreak="0">
    <w:nsid w:val="23524636"/>
    <w:multiLevelType w:val="singleLevel"/>
    <w:tmpl w:val="F496B1FA"/>
    <w:lvl w:ilvl="0">
      <w:start w:val="1"/>
      <w:numFmt w:val="decimal"/>
      <w:lvlText w:val="%1."/>
      <w:lvlJc w:val="left"/>
      <w:pPr>
        <w:tabs>
          <w:tab w:val="num" w:pos="1140"/>
        </w:tabs>
        <w:ind w:left="1140" w:hanging="300"/>
      </w:pPr>
      <w:rPr>
        <w:rFonts w:hint="eastAsia"/>
      </w:rPr>
    </w:lvl>
  </w:abstractNum>
  <w:abstractNum w:abstractNumId="52" w15:restartNumberingAfterBreak="0">
    <w:nsid w:val="23FC424B"/>
    <w:multiLevelType w:val="singleLevel"/>
    <w:tmpl w:val="9012AE62"/>
    <w:lvl w:ilvl="0">
      <w:start w:val="1"/>
      <w:numFmt w:val="bullet"/>
      <w:pStyle w:val="a1"/>
      <w:lvlText w:val=""/>
      <w:lvlJc w:val="left"/>
      <w:pPr>
        <w:tabs>
          <w:tab w:val="num" w:pos="757"/>
        </w:tabs>
        <w:ind w:left="680" w:hanging="283"/>
      </w:pPr>
      <w:rPr>
        <w:rFonts w:ascii="Symbol" w:hAnsi="Symbol" w:hint="default"/>
      </w:rPr>
    </w:lvl>
  </w:abstractNum>
  <w:abstractNum w:abstractNumId="53" w15:restartNumberingAfterBreak="0">
    <w:nsid w:val="2493674D"/>
    <w:multiLevelType w:val="hybridMultilevel"/>
    <w:tmpl w:val="68AC13CE"/>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4" w15:restartNumberingAfterBreak="0">
    <w:nsid w:val="24C43CA1"/>
    <w:multiLevelType w:val="singleLevel"/>
    <w:tmpl w:val="F496B1FA"/>
    <w:lvl w:ilvl="0">
      <w:start w:val="1"/>
      <w:numFmt w:val="decimal"/>
      <w:lvlText w:val="%1."/>
      <w:lvlJc w:val="left"/>
      <w:pPr>
        <w:tabs>
          <w:tab w:val="num" w:pos="1140"/>
        </w:tabs>
        <w:ind w:left="1140" w:hanging="300"/>
      </w:pPr>
      <w:rPr>
        <w:rFonts w:hint="eastAsia"/>
      </w:rPr>
    </w:lvl>
  </w:abstractNum>
  <w:abstractNum w:abstractNumId="55" w15:restartNumberingAfterBreak="0">
    <w:nsid w:val="25BE2EF4"/>
    <w:multiLevelType w:val="singleLevel"/>
    <w:tmpl w:val="F496B1FA"/>
    <w:lvl w:ilvl="0">
      <w:start w:val="1"/>
      <w:numFmt w:val="decimal"/>
      <w:lvlText w:val="%1."/>
      <w:lvlJc w:val="left"/>
      <w:pPr>
        <w:tabs>
          <w:tab w:val="num" w:pos="1140"/>
        </w:tabs>
        <w:ind w:left="1140" w:hanging="300"/>
      </w:pPr>
      <w:rPr>
        <w:rFonts w:hint="eastAsia"/>
      </w:rPr>
    </w:lvl>
  </w:abstractNum>
  <w:abstractNum w:abstractNumId="56" w15:restartNumberingAfterBreak="0">
    <w:nsid w:val="27103EF1"/>
    <w:multiLevelType w:val="singleLevel"/>
    <w:tmpl w:val="9D38E7A6"/>
    <w:lvl w:ilvl="0">
      <w:start w:val="1"/>
      <w:numFmt w:val="decimal"/>
      <w:lvlText w:val="%1."/>
      <w:lvlJc w:val="left"/>
      <w:pPr>
        <w:tabs>
          <w:tab w:val="num" w:pos="852"/>
        </w:tabs>
        <w:ind w:left="852" w:hanging="285"/>
      </w:pPr>
      <w:rPr>
        <w:rFonts w:hint="eastAsia"/>
      </w:rPr>
    </w:lvl>
  </w:abstractNum>
  <w:abstractNum w:abstractNumId="57" w15:restartNumberingAfterBreak="0">
    <w:nsid w:val="27715543"/>
    <w:multiLevelType w:val="singleLevel"/>
    <w:tmpl w:val="4F1E80CE"/>
    <w:lvl w:ilvl="0">
      <w:start w:val="1"/>
      <w:numFmt w:val="bullet"/>
      <w:pStyle w:val="a2"/>
      <w:lvlText w:val=""/>
      <w:lvlJc w:val="left"/>
      <w:pPr>
        <w:tabs>
          <w:tab w:val="num" w:pos="360"/>
        </w:tabs>
        <w:ind w:left="170" w:hanging="170"/>
      </w:pPr>
      <w:rPr>
        <w:rFonts w:ascii="Symbol" w:hAnsi="Symbol" w:hint="default"/>
        <w:sz w:val="28"/>
      </w:rPr>
    </w:lvl>
  </w:abstractNum>
  <w:abstractNum w:abstractNumId="58" w15:restartNumberingAfterBreak="0">
    <w:nsid w:val="2A8035AB"/>
    <w:multiLevelType w:val="singleLevel"/>
    <w:tmpl w:val="F496B1FA"/>
    <w:lvl w:ilvl="0">
      <w:start w:val="1"/>
      <w:numFmt w:val="decimal"/>
      <w:lvlText w:val="%1."/>
      <w:lvlJc w:val="left"/>
      <w:pPr>
        <w:tabs>
          <w:tab w:val="num" w:pos="1140"/>
        </w:tabs>
        <w:ind w:left="1140" w:hanging="300"/>
      </w:pPr>
      <w:rPr>
        <w:rFonts w:hint="eastAsia"/>
      </w:rPr>
    </w:lvl>
  </w:abstractNum>
  <w:abstractNum w:abstractNumId="59" w15:restartNumberingAfterBreak="0">
    <w:nsid w:val="2AE96496"/>
    <w:multiLevelType w:val="hybridMultilevel"/>
    <w:tmpl w:val="1CDEB698"/>
    <w:lvl w:ilvl="0" w:tplc="8794BCC8">
      <w:start w:val="1"/>
      <w:numFmt w:val="decimal"/>
      <w:lvlText w:val="%1."/>
      <w:lvlJc w:val="left"/>
      <w:pPr>
        <w:tabs>
          <w:tab w:val="num" w:pos="1260"/>
        </w:tabs>
        <w:ind w:left="1260" w:hanging="42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60" w15:restartNumberingAfterBreak="0">
    <w:nsid w:val="2B2B5C7A"/>
    <w:multiLevelType w:val="hybridMultilevel"/>
    <w:tmpl w:val="1B2CB82E"/>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1" w15:restartNumberingAfterBreak="0">
    <w:nsid w:val="2C2131F6"/>
    <w:multiLevelType w:val="singleLevel"/>
    <w:tmpl w:val="F496B1FA"/>
    <w:lvl w:ilvl="0">
      <w:start w:val="1"/>
      <w:numFmt w:val="decimal"/>
      <w:lvlText w:val="%1."/>
      <w:lvlJc w:val="left"/>
      <w:pPr>
        <w:tabs>
          <w:tab w:val="num" w:pos="1140"/>
        </w:tabs>
        <w:ind w:left="1140" w:hanging="300"/>
      </w:pPr>
      <w:rPr>
        <w:rFonts w:hint="eastAsia"/>
      </w:rPr>
    </w:lvl>
  </w:abstractNum>
  <w:abstractNum w:abstractNumId="62" w15:restartNumberingAfterBreak="0">
    <w:nsid w:val="2D3C10D2"/>
    <w:multiLevelType w:val="singleLevel"/>
    <w:tmpl w:val="D2B877A8"/>
    <w:lvl w:ilvl="0">
      <w:start w:val="1"/>
      <w:numFmt w:val="bullet"/>
      <w:pStyle w:val="21"/>
      <w:lvlText w:val="✘"/>
      <w:lvlJc w:val="left"/>
      <w:pPr>
        <w:tabs>
          <w:tab w:val="num" w:pos="360"/>
        </w:tabs>
        <w:ind w:left="284" w:hanging="284"/>
      </w:pPr>
      <w:rPr>
        <w:rFonts w:ascii="ＭＳ ゴシック" w:eastAsia="ＭＳ ゴシック" w:hint="eastAsia"/>
        <w:b/>
        <w:i w:val="0"/>
        <w:sz w:val="18"/>
      </w:rPr>
    </w:lvl>
  </w:abstractNum>
  <w:abstractNum w:abstractNumId="63" w15:restartNumberingAfterBreak="0">
    <w:nsid w:val="2DA55707"/>
    <w:multiLevelType w:val="hybridMultilevel"/>
    <w:tmpl w:val="FA2620E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4" w15:restartNumberingAfterBreak="0">
    <w:nsid w:val="2E11071B"/>
    <w:multiLevelType w:val="hybridMultilevel"/>
    <w:tmpl w:val="6A246F76"/>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5" w15:restartNumberingAfterBreak="0">
    <w:nsid w:val="2ED8564D"/>
    <w:multiLevelType w:val="singleLevel"/>
    <w:tmpl w:val="19CCEA6C"/>
    <w:lvl w:ilvl="0">
      <w:start w:val="1"/>
      <w:numFmt w:val="decimalEnclosedCircle"/>
      <w:lvlText w:val="%1"/>
      <w:lvlJc w:val="left"/>
      <w:pPr>
        <w:tabs>
          <w:tab w:val="num" w:pos="1500"/>
        </w:tabs>
        <w:ind w:left="1500" w:hanging="240"/>
      </w:pPr>
      <w:rPr>
        <w:rFonts w:hint="eastAsia"/>
      </w:rPr>
    </w:lvl>
  </w:abstractNum>
  <w:abstractNum w:abstractNumId="66" w15:restartNumberingAfterBreak="0">
    <w:nsid w:val="2FCB4454"/>
    <w:multiLevelType w:val="singleLevel"/>
    <w:tmpl w:val="08367710"/>
    <w:lvl w:ilvl="0">
      <w:start w:val="1"/>
      <w:numFmt w:val="decimal"/>
      <w:lvlText w:val="%1)"/>
      <w:lvlJc w:val="left"/>
      <w:pPr>
        <w:tabs>
          <w:tab w:val="num" w:pos="1395"/>
        </w:tabs>
        <w:ind w:left="1395" w:hanging="255"/>
      </w:pPr>
      <w:rPr>
        <w:rFonts w:hint="eastAsia"/>
      </w:rPr>
    </w:lvl>
  </w:abstractNum>
  <w:abstractNum w:abstractNumId="67" w15:restartNumberingAfterBreak="0">
    <w:nsid w:val="2FCD0B43"/>
    <w:multiLevelType w:val="hybridMultilevel"/>
    <w:tmpl w:val="79CE6216"/>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8" w15:restartNumberingAfterBreak="0">
    <w:nsid w:val="30706A69"/>
    <w:multiLevelType w:val="hybridMultilevel"/>
    <w:tmpl w:val="1B9471C0"/>
    <w:lvl w:ilvl="0" w:tplc="8794BCC8">
      <w:start w:val="1"/>
      <w:numFmt w:val="decimal"/>
      <w:lvlText w:val="%1."/>
      <w:lvlJc w:val="left"/>
      <w:pPr>
        <w:tabs>
          <w:tab w:val="num" w:pos="1260"/>
        </w:tabs>
        <w:ind w:left="1260" w:hanging="420"/>
      </w:pPr>
      <w:rPr>
        <w:rFonts w:hint="eastAsia"/>
      </w:rPr>
    </w:lvl>
    <w:lvl w:ilvl="1" w:tplc="04090017">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69" w15:restartNumberingAfterBreak="0">
    <w:nsid w:val="30DF27DD"/>
    <w:multiLevelType w:val="singleLevel"/>
    <w:tmpl w:val="7D76A56A"/>
    <w:lvl w:ilvl="0">
      <w:numFmt w:val="bullet"/>
      <w:pStyle w:val="a3"/>
      <w:lvlText w:val=""/>
      <w:lvlJc w:val="left"/>
      <w:pPr>
        <w:tabs>
          <w:tab w:val="num" w:pos="360"/>
        </w:tabs>
        <w:ind w:left="195" w:hanging="195"/>
      </w:pPr>
      <w:rPr>
        <w:rFonts w:ascii="Wingdings" w:hAnsi="Wingdings" w:hint="default"/>
        <w:b w:val="0"/>
        <w:i w:val="0"/>
        <w:sz w:val="21"/>
      </w:rPr>
    </w:lvl>
  </w:abstractNum>
  <w:abstractNum w:abstractNumId="70" w15:restartNumberingAfterBreak="0">
    <w:nsid w:val="31334121"/>
    <w:multiLevelType w:val="singleLevel"/>
    <w:tmpl w:val="AB267AA4"/>
    <w:lvl w:ilvl="0">
      <w:start w:val="1"/>
      <w:numFmt w:val="decimalEnclosedCircle"/>
      <w:lvlText w:val="%1"/>
      <w:lvlJc w:val="left"/>
      <w:pPr>
        <w:tabs>
          <w:tab w:val="num" w:pos="960"/>
        </w:tabs>
        <w:ind w:left="960" w:hanging="300"/>
      </w:pPr>
      <w:rPr>
        <w:rFonts w:hint="eastAsia"/>
      </w:rPr>
    </w:lvl>
  </w:abstractNum>
  <w:abstractNum w:abstractNumId="71" w15:restartNumberingAfterBreak="0">
    <w:nsid w:val="31D44350"/>
    <w:multiLevelType w:val="singleLevel"/>
    <w:tmpl w:val="31D2BDEC"/>
    <w:lvl w:ilvl="0">
      <w:start w:val="1"/>
      <w:numFmt w:val="decimal"/>
      <w:lvlText w:val="%1."/>
      <w:lvlJc w:val="left"/>
      <w:pPr>
        <w:tabs>
          <w:tab w:val="num" w:pos="837"/>
        </w:tabs>
        <w:ind w:left="837" w:hanging="270"/>
      </w:pPr>
      <w:rPr>
        <w:rFonts w:hint="eastAsia"/>
      </w:rPr>
    </w:lvl>
  </w:abstractNum>
  <w:abstractNum w:abstractNumId="72" w15:restartNumberingAfterBreak="0">
    <w:nsid w:val="32EB30A5"/>
    <w:multiLevelType w:val="singleLevel"/>
    <w:tmpl w:val="F496B1FA"/>
    <w:lvl w:ilvl="0">
      <w:start w:val="1"/>
      <w:numFmt w:val="decimal"/>
      <w:lvlText w:val="%1."/>
      <w:lvlJc w:val="left"/>
      <w:pPr>
        <w:tabs>
          <w:tab w:val="num" w:pos="1140"/>
        </w:tabs>
        <w:ind w:left="1140" w:hanging="300"/>
      </w:pPr>
      <w:rPr>
        <w:rFonts w:hint="eastAsia"/>
      </w:rPr>
    </w:lvl>
  </w:abstractNum>
  <w:abstractNum w:abstractNumId="73" w15:restartNumberingAfterBreak="0">
    <w:nsid w:val="33B73934"/>
    <w:multiLevelType w:val="hybridMultilevel"/>
    <w:tmpl w:val="6778FAA0"/>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4" w15:restartNumberingAfterBreak="0">
    <w:nsid w:val="33E50C8F"/>
    <w:multiLevelType w:val="hybridMultilevel"/>
    <w:tmpl w:val="FF3A193A"/>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5" w15:restartNumberingAfterBreak="0">
    <w:nsid w:val="34072147"/>
    <w:multiLevelType w:val="hybridMultilevel"/>
    <w:tmpl w:val="D05C153E"/>
    <w:lvl w:ilvl="0" w:tplc="F496B1FA">
      <w:start w:val="1"/>
      <w:numFmt w:val="decimal"/>
      <w:lvlText w:val="%1."/>
      <w:lvlJc w:val="left"/>
      <w:pPr>
        <w:tabs>
          <w:tab w:val="num" w:pos="1151"/>
        </w:tabs>
        <w:ind w:left="1151"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6" w15:restartNumberingAfterBreak="0">
    <w:nsid w:val="34097DF9"/>
    <w:multiLevelType w:val="singleLevel"/>
    <w:tmpl w:val="F496B1FA"/>
    <w:lvl w:ilvl="0">
      <w:start w:val="1"/>
      <w:numFmt w:val="decimal"/>
      <w:lvlText w:val="%1."/>
      <w:lvlJc w:val="left"/>
      <w:pPr>
        <w:tabs>
          <w:tab w:val="num" w:pos="1140"/>
        </w:tabs>
        <w:ind w:left="1140" w:hanging="300"/>
      </w:pPr>
      <w:rPr>
        <w:rFonts w:hint="eastAsia"/>
      </w:rPr>
    </w:lvl>
  </w:abstractNum>
  <w:abstractNum w:abstractNumId="77" w15:restartNumberingAfterBreak="0">
    <w:nsid w:val="342775F3"/>
    <w:multiLevelType w:val="hybridMultilevel"/>
    <w:tmpl w:val="647ECA5C"/>
    <w:lvl w:ilvl="0" w:tplc="07AA45AE">
      <w:start w:val="1"/>
      <w:numFmt w:val="lowerLetter"/>
      <w:lvlText w:val="%1."/>
      <w:lvlJc w:val="left"/>
      <w:pPr>
        <w:ind w:left="1560" w:hanging="420"/>
      </w:pPr>
      <w:rPr>
        <w:rFonts w:hint="eastAsia"/>
      </w:rPr>
    </w:lvl>
    <w:lvl w:ilvl="1" w:tplc="04090017" w:tentative="1">
      <w:start w:val="1"/>
      <w:numFmt w:val="aiueoFullWidth"/>
      <w:lvlText w:val="(%2)"/>
      <w:lvlJc w:val="left"/>
      <w:pPr>
        <w:ind w:left="1980" w:hanging="420"/>
      </w:pPr>
    </w:lvl>
    <w:lvl w:ilvl="2" w:tplc="04090011" w:tentative="1">
      <w:start w:val="1"/>
      <w:numFmt w:val="decimalEnclosedCircle"/>
      <w:lvlText w:val="%3"/>
      <w:lvlJc w:val="left"/>
      <w:pPr>
        <w:ind w:left="2400" w:hanging="420"/>
      </w:pPr>
    </w:lvl>
    <w:lvl w:ilvl="3" w:tplc="0409000F" w:tentative="1">
      <w:start w:val="1"/>
      <w:numFmt w:val="decimal"/>
      <w:lvlText w:val="%4."/>
      <w:lvlJc w:val="left"/>
      <w:pPr>
        <w:ind w:left="2820" w:hanging="420"/>
      </w:pPr>
    </w:lvl>
    <w:lvl w:ilvl="4" w:tplc="04090017" w:tentative="1">
      <w:start w:val="1"/>
      <w:numFmt w:val="aiueoFullWidth"/>
      <w:lvlText w:val="(%5)"/>
      <w:lvlJc w:val="left"/>
      <w:pPr>
        <w:ind w:left="3240" w:hanging="420"/>
      </w:pPr>
    </w:lvl>
    <w:lvl w:ilvl="5" w:tplc="04090011" w:tentative="1">
      <w:start w:val="1"/>
      <w:numFmt w:val="decimalEnclosedCircle"/>
      <w:lvlText w:val="%6"/>
      <w:lvlJc w:val="left"/>
      <w:pPr>
        <w:ind w:left="3660" w:hanging="420"/>
      </w:pPr>
    </w:lvl>
    <w:lvl w:ilvl="6" w:tplc="0409000F" w:tentative="1">
      <w:start w:val="1"/>
      <w:numFmt w:val="decimal"/>
      <w:lvlText w:val="%7."/>
      <w:lvlJc w:val="left"/>
      <w:pPr>
        <w:ind w:left="4080" w:hanging="420"/>
      </w:pPr>
    </w:lvl>
    <w:lvl w:ilvl="7" w:tplc="04090017" w:tentative="1">
      <w:start w:val="1"/>
      <w:numFmt w:val="aiueoFullWidth"/>
      <w:lvlText w:val="(%8)"/>
      <w:lvlJc w:val="left"/>
      <w:pPr>
        <w:ind w:left="4500" w:hanging="420"/>
      </w:pPr>
    </w:lvl>
    <w:lvl w:ilvl="8" w:tplc="04090011" w:tentative="1">
      <w:start w:val="1"/>
      <w:numFmt w:val="decimalEnclosedCircle"/>
      <w:lvlText w:val="%9"/>
      <w:lvlJc w:val="left"/>
      <w:pPr>
        <w:ind w:left="4920" w:hanging="420"/>
      </w:pPr>
    </w:lvl>
  </w:abstractNum>
  <w:abstractNum w:abstractNumId="78" w15:restartNumberingAfterBreak="0">
    <w:nsid w:val="345D1811"/>
    <w:multiLevelType w:val="hybridMultilevel"/>
    <w:tmpl w:val="EFB0EF42"/>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9" w15:restartNumberingAfterBreak="0">
    <w:nsid w:val="34B71560"/>
    <w:multiLevelType w:val="hybridMultilevel"/>
    <w:tmpl w:val="6DACC370"/>
    <w:lvl w:ilvl="0" w:tplc="F496B1FA">
      <w:start w:val="1"/>
      <w:numFmt w:val="decimal"/>
      <w:lvlText w:val="%1."/>
      <w:lvlJc w:val="left"/>
      <w:pPr>
        <w:tabs>
          <w:tab w:val="num" w:pos="1140"/>
        </w:tabs>
        <w:ind w:left="1140" w:hanging="300"/>
      </w:pPr>
      <w:rPr>
        <w:rFonts w:hint="eastAsia"/>
      </w:rPr>
    </w:lvl>
    <w:lvl w:ilvl="1" w:tplc="2E224844">
      <w:start w:val="1"/>
      <w:numFmt w:val="decimal"/>
      <w:lvlText w:val="%2."/>
      <w:lvlJc w:val="left"/>
      <w:pPr>
        <w:tabs>
          <w:tab w:val="num" w:pos="780"/>
        </w:tabs>
        <w:ind w:left="780" w:hanging="36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0" w15:restartNumberingAfterBreak="0">
    <w:nsid w:val="35B35E1F"/>
    <w:multiLevelType w:val="singleLevel"/>
    <w:tmpl w:val="F496B1FA"/>
    <w:lvl w:ilvl="0">
      <w:start w:val="1"/>
      <w:numFmt w:val="decimal"/>
      <w:lvlText w:val="%1."/>
      <w:lvlJc w:val="left"/>
      <w:pPr>
        <w:tabs>
          <w:tab w:val="num" w:pos="1140"/>
        </w:tabs>
        <w:ind w:left="1140" w:hanging="300"/>
      </w:pPr>
      <w:rPr>
        <w:rFonts w:hint="eastAsia"/>
      </w:rPr>
    </w:lvl>
  </w:abstractNum>
  <w:abstractNum w:abstractNumId="81" w15:restartNumberingAfterBreak="0">
    <w:nsid w:val="37B6716C"/>
    <w:multiLevelType w:val="singleLevel"/>
    <w:tmpl w:val="F496B1FA"/>
    <w:lvl w:ilvl="0">
      <w:start w:val="1"/>
      <w:numFmt w:val="decimal"/>
      <w:lvlText w:val="%1."/>
      <w:lvlJc w:val="left"/>
      <w:pPr>
        <w:tabs>
          <w:tab w:val="num" w:pos="1140"/>
        </w:tabs>
        <w:ind w:left="1140" w:hanging="300"/>
      </w:pPr>
      <w:rPr>
        <w:rFonts w:hint="eastAsia"/>
      </w:rPr>
    </w:lvl>
  </w:abstractNum>
  <w:abstractNum w:abstractNumId="82" w15:restartNumberingAfterBreak="0">
    <w:nsid w:val="38555701"/>
    <w:multiLevelType w:val="hybridMultilevel"/>
    <w:tmpl w:val="FB929AEE"/>
    <w:lvl w:ilvl="0" w:tplc="71DEE018">
      <w:start w:val="1"/>
      <w:numFmt w:val="lowerLetter"/>
      <w:lvlText w:val="%1."/>
      <w:lvlJc w:val="left"/>
      <w:pPr>
        <w:tabs>
          <w:tab w:val="num" w:pos="1200"/>
        </w:tabs>
        <w:ind w:left="120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3" w15:restartNumberingAfterBreak="0">
    <w:nsid w:val="38A37572"/>
    <w:multiLevelType w:val="singleLevel"/>
    <w:tmpl w:val="F496B1FA"/>
    <w:lvl w:ilvl="0">
      <w:start w:val="1"/>
      <w:numFmt w:val="decimal"/>
      <w:lvlText w:val="%1."/>
      <w:lvlJc w:val="left"/>
      <w:pPr>
        <w:tabs>
          <w:tab w:val="num" w:pos="1140"/>
        </w:tabs>
        <w:ind w:left="1140" w:hanging="300"/>
      </w:pPr>
      <w:rPr>
        <w:rFonts w:hint="eastAsia"/>
      </w:rPr>
    </w:lvl>
  </w:abstractNum>
  <w:abstractNum w:abstractNumId="84" w15:restartNumberingAfterBreak="0">
    <w:nsid w:val="39471BC8"/>
    <w:multiLevelType w:val="singleLevel"/>
    <w:tmpl w:val="F496B1FA"/>
    <w:lvl w:ilvl="0">
      <w:start w:val="1"/>
      <w:numFmt w:val="decimal"/>
      <w:lvlText w:val="%1."/>
      <w:lvlJc w:val="left"/>
      <w:pPr>
        <w:tabs>
          <w:tab w:val="num" w:pos="1140"/>
        </w:tabs>
        <w:ind w:left="1140" w:hanging="300"/>
      </w:pPr>
      <w:rPr>
        <w:rFonts w:hint="eastAsia"/>
      </w:rPr>
    </w:lvl>
  </w:abstractNum>
  <w:abstractNum w:abstractNumId="85" w15:restartNumberingAfterBreak="0">
    <w:nsid w:val="397E4E72"/>
    <w:multiLevelType w:val="hybridMultilevel"/>
    <w:tmpl w:val="D05C153E"/>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6" w15:restartNumberingAfterBreak="0">
    <w:nsid w:val="3A383E44"/>
    <w:multiLevelType w:val="singleLevel"/>
    <w:tmpl w:val="F496B1FA"/>
    <w:lvl w:ilvl="0">
      <w:start w:val="1"/>
      <w:numFmt w:val="decimal"/>
      <w:lvlText w:val="%1."/>
      <w:lvlJc w:val="left"/>
      <w:pPr>
        <w:tabs>
          <w:tab w:val="num" w:pos="1140"/>
        </w:tabs>
        <w:ind w:left="1140" w:hanging="300"/>
      </w:pPr>
      <w:rPr>
        <w:rFonts w:hint="eastAsia"/>
      </w:rPr>
    </w:lvl>
  </w:abstractNum>
  <w:abstractNum w:abstractNumId="87" w15:restartNumberingAfterBreak="0">
    <w:nsid w:val="3C4B54C9"/>
    <w:multiLevelType w:val="singleLevel"/>
    <w:tmpl w:val="F496B1FA"/>
    <w:lvl w:ilvl="0">
      <w:start w:val="1"/>
      <w:numFmt w:val="decimal"/>
      <w:lvlText w:val="%1."/>
      <w:lvlJc w:val="left"/>
      <w:pPr>
        <w:tabs>
          <w:tab w:val="num" w:pos="1140"/>
        </w:tabs>
        <w:ind w:left="1140" w:hanging="300"/>
      </w:pPr>
      <w:rPr>
        <w:rFonts w:hint="eastAsia"/>
      </w:rPr>
    </w:lvl>
  </w:abstractNum>
  <w:abstractNum w:abstractNumId="88" w15:restartNumberingAfterBreak="0">
    <w:nsid w:val="3C5B2DF1"/>
    <w:multiLevelType w:val="singleLevel"/>
    <w:tmpl w:val="F496B1FA"/>
    <w:lvl w:ilvl="0">
      <w:start w:val="1"/>
      <w:numFmt w:val="decimal"/>
      <w:lvlText w:val="%1."/>
      <w:lvlJc w:val="left"/>
      <w:pPr>
        <w:tabs>
          <w:tab w:val="num" w:pos="1140"/>
        </w:tabs>
        <w:ind w:left="1140" w:hanging="300"/>
      </w:pPr>
      <w:rPr>
        <w:rFonts w:hint="eastAsia"/>
      </w:rPr>
    </w:lvl>
  </w:abstractNum>
  <w:abstractNum w:abstractNumId="89" w15:restartNumberingAfterBreak="0">
    <w:nsid w:val="3D5B187C"/>
    <w:multiLevelType w:val="hybridMultilevel"/>
    <w:tmpl w:val="0F30134E"/>
    <w:lvl w:ilvl="0" w:tplc="10748384">
      <w:start w:val="14"/>
      <w:numFmt w:val="decimal"/>
      <w:lvlText w:val="%1."/>
      <w:lvlJc w:val="left"/>
      <w:pPr>
        <w:tabs>
          <w:tab w:val="num" w:pos="1260"/>
        </w:tabs>
        <w:ind w:left="1260" w:hanging="42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90" w15:restartNumberingAfterBreak="0">
    <w:nsid w:val="3F2523E8"/>
    <w:multiLevelType w:val="singleLevel"/>
    <w:tmpl w:val="F496B1FA"/>
    <w:lvl w:ilvl="0">
      <w:start w:val="1"/>
      <w:numFmt w:val="decimal"/>
      <w:lvlText w:val="%1."/>
      <w:lvlJc w:val="left"/>
      <w:pPr>
        <w:tabs>
          <w:tab w:val="num" w:pos="1140"/>
        </w:tabs>
        <w:ind w:left="1140" w:hanging="300"/>
      </w:pPr>
      <w:rPr>
        <w:rFonts w:hint="eastAsia"/>
      </w:rPr>
    </w:lvl>
  </w:abstractNum>
  <w:abstractNum w:abstractNumId="91" w15:restartNumberingAfterBreak="0">
    <w:nsid w:val="40A41D46"/>
    <w:multiLevelType w:val="hybridMultilevel"/>
    <w:tmpl w:val="63342074"/>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92" w15:restartNumberingAfterBreak="0">
    <w:nsid w:val="428D50DA"/>
    <w:multiLevelType w:val="singleLevel"/>
    <w:tmpl w:val="19CCEA6C"/>
    <w:lvl w:ilvl="0">
      <w:start w:val="1"/>
      <w:numFmt w:val="decimalEnclosedCircle"/>
      <w:lvlText w:val="%1"/>
      <w:lvlJc w:val="left"/>
      <w:pPr>
        <w:tabs>
          <w:tab w:val="num" w:pos="1500"/>
        </w:tabs>
        <w:ind w:left="1500" w:hanging="240"/>
      </w:pPr>
      <w:rPr>
        <w:rFonts w:hint="eastAsia"/>
      </w:rPr>
    </w:lvl>
  </w:abstractNum>
  <w:abstractNum w:abstractNumId="93" w15:restartNumberingAfterBreak="0">
    <w:nsid w:val="42AB6271"/>
    <w:multiLevelType w:val="hybridMultilevel"/>
    <w:tmpl w:val="B07E47B4"/>
    <w:lvl w:ilvl="0" w:tplc="94224AD0">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4" w15:restartNumberingAfterBreak="0">
    <w:nsid w:val="42FD1F5D"/>
    <w:multiLevelType w:val="singleLevel"/>
    <w:tmpl w:val="F496B1FA"/>
    <w:lvl w:ilvl="0">
      <w:start w:val="1"/>
      <w:numFmt w:val="decimal"/>
      <w:lvlText w:val="%1."/>
      <w:lvlJc w:val="left"/>
      <w:pPr>
        <w:tabs>
          <w:tab w:val="num" w:pos="1140"/>
        </w:tabs>
        <w:ind w:left="1140" w:hanging="300"/>
      </w:pPr>
      <w:rPr>
        <w:rFonts w:hint="eastAsia"/>
      </w:rPr>
    </w:lvl>
  </w:abstractNum>
  <w:abstractNum w:abstractNumId="95" w15:restartNumberingAfterBreak="0">
    <w:nsid w:val="432A5ED5"/>
    <w:multiLevelType w:val="singleLevel"/>
    <w:tmpl w:val="F496B1FA"/>
    <w:lvl w:ilvl="0">
      <w:start w:val="1"/>
      <w:numFmt w:val="decimal"/>
      <w:lvlText w:val="%1."/>
      <w:lvlJc w:val="left"/>
      <w:pPr>
        <w:tabs>
          <w:tab w:val="num" w:pos="1140"/>
        </w:tabs>
        <w:ind w:left="1140" w:hanging="300"/>
      </w:pPr>
      <w:rPr>
        <w:rFonts w:hint="eastAsia"/>
      </w:rPr>
    </w:lvl>
  </w:abstractNum>
  <w:abstractNum w:abstractNumId="96" w15:restartNumberingAfterBreak="0">
    <w:nsid w:val="43915BF5"/>
    <w:multiLevelType w:val="hybridMultilevel"/>
    <w:tmpl w:val="FA2620E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7" w15:restartNumberingAfterBreak="0">
    <w:nsid w:val="43CF0F6D"/>
    <w:multiLevelType w:val="hybridMultilevel"/>
    <w:tmpl w:val="04569B20"/>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8" w15:restartNumberingAfterBreak="0">
    <w:nsid w:val="4484455E"/>
    <w:multiLevelType w:val="singleLevel"/>
    <w:tmpl w:val="D8BA0A6C"/>
    <w:lvl w:ilvl="0">
      <w:start w:val="1"/>
      <w:numFmt w:val="bullet"/>
      <w:lvlText w:val="◇"/>
      <w:lvlJc w:val="left"/>
      <w:pPr>
        <w:tabs>
          <w:tab w:val="num" w:pos="360"/>
        </w:tabs>
        <w:ind w:left="227" w:hanging="227"/>
      </w:pPr>
      <w:rPr>
        <w:rFonts w:ascii="ＭＳ Ｐゴシック" w:eastAsia="ＭＳ Ｐゴシック" w:hAnsi="Wingdings" w:hint="eastAsia"/>
      </w:rPr>
    </w:lvl>
  </w:abstractNum>
  <w:abstractNum w:abstractNumId="99" w15:restartNumberingAfterBreak="0">
    <w:nsid w:val="47C9232A"/>
    <w:multiLevelType w:val="hybridMultilevel"/>
    <w:tmpl w:val="6FFC70A8"/>
    <w:lvl w:ilvl="0" w:tplc="9D38E7A6">
      <w:start w:val="1"/>
      <w:numFmt w:val="decimal"/>
      <w:lvlText w:val="%1."/>
      <w:lvlJc w:val="left"/>
      <w:pPr>
        <w:tabs>
          <w:tab w:val="num" w:pos="852"/>
        </w:tabs>
        <w:ind w:left="852" w:hanging="28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0" w15:restartNumberingAfterBreak="0">
    <w:nsid w:val="487C7D24"/>
    <w:multiLevelType w:val="singleLevel"/>
    <w:tmpl w:val="F496B1FA"/>
    <w:lvl w:ilvl="0">
      <w:start w:val="1"/>
      <w:numFmt w:val="decimal"/>
      <w:lvlText w:val="%1."/>
      <w:lvlJc w:val="left"/>
      <w:pPr>
        <w:tabs>
          <w:tab w:val="num" w:pos="1140"/>
        </w:tabs>
        <w:ind w:left="1140" w:hanging="300"/>
      </w:pPr>
      <w:rPr>
        <w:rFonts w:hint="eastAsia"/>
      </w:rPr>
    </w:lvl>
  </w:abstractNum>
  <w:abstractNum w:abstractNumId="101" w15:restartNumberingAfterBreak="0">
    <w:nsid w:val="492B4DDB"/>
    <w:multiLevelType w:val="hybridMultilevel"/>
    <w:tmpl w:val="F270531A"/>
    <w:lvl w:ilvl="0" w:tplc="F496B1FA">
      <w:start w:val="1"/>
      <w:numFmt w:val="decimal"/>
      <w:lvlText w:val="%1."/>
      <w:lvlJc w:val="left"/>
      <w:pPr>
        <w:tabs>
          <w:tab w:val="num" w:pos="1140"/>
        </w:tabs>
        <w:ind w:left="1140" w:hanging="300"/>
      </w:pPr>
      <w:rPr>
        <w:rFonts w:hint="eastAsia"/>
      </w:rPr>
    </w:lvl>
    <w:lvl w:ilvl="1" w:tplc="66F2D0E4">
      <w:start w:val="1"/>
      <w:numFmt w:val="lowerLetter"/>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2" w15:restartNumberingAfterBreak="0">
    <w:nsid w:val="4A9C75D7"/>
    <w:multiLevelType w:val="hybridMultilevel"/>
    <w:tmpl w:val="15689BF4"/>
    <w:lvl w:ilvl="0" w:tplc="050A9758">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3" w15:restartNumberingAfterBreak="0">
    <w:nsid w:val="4AD17968"/>
    <w:multiLevelType w:val="hybridMultilevel"/>
    <w:tmpl w:val="A48E6FD2"/>
    <w:lvl w:ilvl="0" w:tplc="07AA45AE">
      <w:start w:val="1"/>
      <w:numFmt w:val="lowerLetter"/>
      <w:lvlText w:val="%1."/>
      <w:lvlJc w:val="left"/>
      <w:pPr>
        <w:tabs>
          <w:tab w:val="num" w:pos="1422"/>
        </w:tabs>
        <w:ind w:left="1422" w:hanging="285"/>
      </w:pPr>
      <w:rPr>
        <w:rFonts w:hint="eastAsia"/>
      </w:rPr>
    </w:lvl>
    <w:lvl w:ilvl="1" w:tplc="04090017" w:tentative="1">
      <w:start w:val="1"/>
      <w:numFmt w:val="aiueoFullWidth"/>
      <w:lvlText w:val="(%2)"/>
      <w:lvlJc w:val="left"/>
      <w:pPr>
        <w:tabs>
          <w:tab w:val="num" w:pos="1410"/>
        </w:tabs>
        <w:ind w:left="1410" w:hanging="420"/>
      </w:pPr>
    </w:lvl>
    <w:lvl w:ilvl="2" w:tplc="04090011" w:tentative="1">
      <w:start w:val="1"/>
      <w:numFmt w:val="decimalEnclosedCircle"/>
      <w:lvlText w:val="%3"/>
      <w:lvlJc w:val="lef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7" w:tentative="1">
      <w:start w:val="1"/>
      <w:numFmt w:val="aiueoFullWidth"/>
      <w:lvlText w:val="(%5)"/>
      <w:lvlJc w:val="left"/>
      <w:pPr>
        <w:tabs>
          <w:tab w:val="num" w:pos="2670"/>
        </w:tabs>
        <w:ind w:left="2670" w:hanging="420"/>
      </w:pPr>
    </w:lvl>
    <w:lvl w:ilvl="5" w:tplc="04090011" w:tentative="1">
      <w:start w:val="1"/>
      <w:numFmt w:val="decimalEnclosedCircle"/>
      <w:lvlText w:val="%6"/>
      <w:lvlJc w:val="lef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7" w:tentative="1">
      <w:start w:val="1"/>
      <w:numFmt w:val="aiueoFullWidth"/>
      <w:lvlText w:val="(%8)"/>
      <w:lvlJc w:val="left"/>
      <w:pPr>
        <w:tabs>
          <w:tab w:val="num" w:pos="3930"/>
        </w:tabs>
        <w:ind w:left="3930" w:hanging="420"/>
      </w:pPr>
    </w:lvl>
    <w:lvl w:ilvl="8" w:tplc="04090011" w:tentative="1">
      <w:start w:val="1"/>
      <w:numFmt w:val="decimalEnclosedCircle"/>
      <w:lvlText w:val="%9"/>
      <w:lvlJc w:val="left"/>
      <w:pPr>
        <w:tabs>
          <w:tab w:val="num" w:pos="4350"/>
        </w:tabs>
        <w:ind w:left="4350" w:hanging="420"/>
      </w:pPr>
    </w:lvl>
  </w:abstractNum>
  <w:abstractNum w:abstractNumId="104" w15:restartNumberingAfterBreak="0">
    <w:nsid w:val="4C9005F5"/>
    <w:multiLevelType w:val="singleLevel"/>
    <w:tmpl w:val="F496B1FA"/>
    <w:lvl w:ilvl="0">
      <w:start w:val="1"/>
      <w:numFmt w:val="decimal"/>
      <w:lvlText w:val="%1."/>
      <w:lvlJc w:val="left"/>
      <w:pPr>
        <w:tabs>
          <w:tab w:val="num" w:pos="1140"/>
        </w:tabs>
        <w:ind w:left="1140" w:hanging="300"/>
      </w:pPr>
      <w:rPr>
        <w:rFonts w:hint="eastAsia"/>
      </w:rPr>
    </w:lvl>
  </w:abstractNum>
  <w:abstractNum w:abstractNumId="105" w15:restartNumberingAfterBreak="0">
    <w:nsid w:val="4CBC1AD6"/>
    <w:multiLevelType w:val="singleLevel"/>
    <w:tmpl w:val="5BB008B4"/>
    <w:lvl w:ilvl="0">
      <w:start w:val="1"/>
      <w:numFmt w:val="bullet"/>
      <w:pStyle w:val="a4"/>
      <w:lvlText w:val=""/>
      <w:lvlJc w:val="left"/>
      <w:pPr>
        <w:tabs>
          <w:tab w:val="num" w:pos="927"/>
        </w:tabs>
        <w:ind w:left="907" w:hanging="340"/>
      </w:pPr>
      <w:rPr>
        <w:rFonts w:ascii="Symbol" w:hAnsi="Symbol" w:hint="default"/>
      </w:rPr>
    </w:lvl>
  </w:abstractNum>
  <w:abstractNum w:abstractNumId="106" w15:restartNumberingAfterBreak="0">
    <w:nsid w:val="4D0F7411"/>
    <w:multiLevelType w:val="hybridMultilevel"/>
    <w:tmpl w:val="79CE6216"/>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7" w15:restartNumberingAfterBreak="0">
    <w:nsid w:val="4D7E2F98"/>
    <w:multiLevelType w:val="singleLevel"/>
    <w:tmpl w:val="AB267AA4"/>
    <w:lvl w:ilvl="0">
      <w:start w:val="1"/>
      <w:numFmt w:val="decimalEnclosedCircle"/>
      <w:lvlText w:val="%1"/>
      <w:lvlJc w:val="left"/>
      <w:pPr>
        <w:tabs>
          <w:tab w:val="num" w:pos="960"/>
        </w:tabs>
        <w:ind w:left="960" w:hanging="300"/>
      </w:pPr>
      <w:rPr>
        <w:rFonts w:hint="eastAsia"/>
      </w:rPr>
    </w:lvl>
  </w:abstractNum>
  <w:abstractNum w:abstractNumId="108" w15:restartNumberingAfterBreak="0">
    <w:nsid w:val="4DC36496"/>
    <w:multiLevelType w:val="hybridMultilevel"/>
    <w:tmpl w:val="4722788E"/>
    <w:lvl w:ilvl="0" w:tplc="F496B1FA">
      <w:start w:val="1"/>
      <w:numFmt w:val="decimal"/>
      <w:lvlText w:val="%1."/>
      <w:lvlJc w:val="left"/>
      <w:pPr>
        <w:tabs>
          <w:tab w:val="num" w:pos="1140"/>
        </w:tabs>
        <w:ind w:left="1140" w:hanging="300"/>
      </w:pPr>
      <w:rPr>
        <w:rFonts w:hint="eastAsia"/>
      </w:rPr>
    </w:lvl>
    <w:lvl w:ilvl="1" w:tplc="52389156">
      <w:start w:val="1"/>
      <w:numFmt w:val="decimal"/>
      <w:lvlText w:val="%2)."/>
      <w:lvlJc w:val="left"/>
      <w:pPr>
        <w:tabs>
          <w:tab w:val="num" w:pos="84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9" w15:restartNumberingAfterBreak="0">
    <w:nsid w:val="4DE750DA"/>
    <w:multiLevelType w:val="singleLevel"/>
    <w:tmpl w:val="F496B1FA"/>
    <w:lvl w:ilvl="0">
      <w:start w:val="1"/>
      <w:numFmt w:val="decimal"/>
      <w:lvlText w:val="%1."/>
      <w:lvlJc w:val="left"/>
      <w:pPr>
        <w:tabs>
          <w:tab w:val="num" w:pos="1140"/>
        </w:tabs>
        <w:ind w:left="1140" w:hanging="300"/>
      </w:pPr>
      <w:rPr>
        <w:rFonts w:hint="eastAsia"/>
      </w:rPr>
    </w:lvl>
  </w:abstractNum>
  <w:abstractNum w:abstractNumId="110" w15:restartNumberingAfterBreak="0">
    <w:nsid w:val="4EDA3F2D"/>
    <w:multiLevelType w:val="hybridMultilevel"/>
    <w:tmpl w:val="B57A8448"/>
    <w:lvl w:ilvl="0" w:tplc="8158B54C">
      <w:start w:val="1"/>
      <w:numFmt w:val="bullet"/>
      <w:pStyle w:val="210"/>
      <w:lvlText w:val=""/>
      <w:lvlJc w:val="left"/>
      <w:pPr>
        <w:tabs>
          <w:tab w:val="num" w:pos="720"/>
        </w:tabs>
        <w:ind w:left="601" w:hanging="241"/>
      </w:pPr>
      <w:rPr>
        <w:rFonts w:ascii="Wingdings" w:hAnsi="Wingdings" w:hint="default"/>
        <w:color w:val="00008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1" w15:restartNumberingAfterBreak="0">
    <w:nsid w:val="4EE86B85"/>
    <w:multiLevelType w:val="singleLevel"/>
    <w:tmpl w:val="F496B1FA"/>
    <w:lvl w:ilvl="0">
      <w:start w:val="1"/>
      <w:numFmt w:val="decimal"/>
      <w:lvlText w:val="%1."/>
      <w:lvlJc w:val="left"/>
      <w:pPr>
        <w:tabs>
          <w:tab w:val="num" w:pos="1140"/>
        </w:tabs>
        <w:ind w:left="1140" w:hanging="300"/>
      </w:pPr>
      <w:rPr>
        <w:rFonts w:hint="eastAsia"/>
      </w:rPr>
    </w:lvl>
  </w:abstractNum>
  <w:abstractNum w:abstractNumId="112" w15:restartNumberingAfterBreak="0">
    <w:nsid w:val="4F73298A"/>
    <w:multiLevelType w:val="singleLevel"/>
    <w:tmpl w:val="F496B1FA"/>
    <w:lvl w:ilvl="0">
      <w:start w:val="1"/>
      <w:numFmt w:val="decimal"/>
      <w:lvlText w:val="%1."/>
      <w:lvlJc w:val="left"/>
      <w:pPr>
        <w:tabs>
          <w:tab w:val="num" w:pos="1140"/>
        </w:tabs>
        <w:ind w:left="1140" w:hanging="300"/>
      </w:pPr>
      <w:rPr>
        <w:rFonts w:hint="eastAsia"/>
      </w:rPr>
    </w:lvl>
  </w:abstractNum>
  <w:abstractNum w:abstractNumId="113" w15:restartNumberingAfterBreak="0">
    <w:nsid w:val="50307696"/>
    <w:multiLevelType w:val="singleLevel"/>
    <w:tmpl w:val="62CECED4"/>
    <w:lvl w:ilvl="0">
      <w:start w:val="1"/>
      <w:numFmt w:val="bullet"/>
      <w:pStyle w:val="a5"/>
      <w:lvlText w:val=""/>
      <w:lvlJc w:val="left"/>
      <w:pPr>
        <w:tabs>
          <w:tab w:val="num" w:pos="984"/>
        </w:tabs>
        <w:ind w:left="907" w:hanging="283"/>
      </w:pPr>
      <w:rPr>
        <w:rFonts w:ascii="Wingdings" w:hAnsi="Wingdings" w:hint="default"/>
      </w:rPr>
    </w:lvl>
  </w:abstractNum>
  <w:abstractNum w:abstractNumId="114" w15:restartNumberingAfterBreak="0">
    <w:nsid w:val="52001DA8"/>
    <w:multiLevelType w:val="hybridMultilevel"/>
    <w:tmpl w:val="E56AA5CE"/>
    <w:lvl w:ilvl="0" w:tplc="F496B1FA">
      <w:start w:val="1"/>
      <w:numFmt w:val="decimal"/>
      <w:lvlText w:val="%1."/>
      <w:lvlJc w:val="left"/>
      <w:pPr>
        <w:tabs>
          <w:tab w:val="num" w:pos="1140"/>
        </w:tabs>
        <w:ind w:left="1140" w:hanging="30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15" w15:restartNumberingAfterBreak="0">
    <w:nsid w:val="563D2B66"/>
    <w:multiLevelType w:val="singleLevel"/>
    <w:tmpl w:val="F496B1FA"/>
    <w:lvl w:ilvl="0">
      <w:start w:val="1"/>
      <w:numFmt w:val="decimal"/>
      <w:lvlText w:val="%1."/>
      <w:lvlJc w:val="left"/>
      <w:pPr>
        <w:tabs>
          <w:tab w:val="num" w:pos="1140"/>
        </w:tabs>
        <w:ind w:left="1140" w:hanging="300"/>
      </w:pPr>
      <w:rPr>
        <w:rFonts w:hint="eastAsia"/>
      </w:rPr>
    </w:lvl>
  </w:abstractNum>
  <w:abstractNum w:abstractNumId="116" w15:restartNumberingAfterBreak="0">
    <w:nsid w:val="57731A39"/>
    <w:multiLevelType w:val="singleLevel"/>
    <w:tmpl w:val="F496B1FA"/>
    <w:lvl w:ilvl="0">
      <w:start w:val="1"/>
      <w:numFmt w:val="decimal"/>
      <w:lvlText w:val="%1."/>
      <w:lvlJc w:val="left"/>
      <w:pPr>
        <w:tabs>
          <w:tab w:val="num" w:pos="1140"/>
        </w:tabs>
        <w:ind w:left="1140" w:hanging="300"/>
      </w:pPr>
      <w:rPr>
        <w:rFonts w:hint="eastAsia"/>
      </w:rPr>
    </w:lvl>
  </w:abstractNum>
  <w:abstractNum w:abstractNumId="117" w15:restartNumberingAfterBreak="0">
    <w:nsid w:val="57D07D84"/>
    <w:multiLevelType w:val="singleLevel"/>
    <w:tmpl w:val="F496B1FA"/>
    <w:lvl w:ilvl="0">
      <w:start w:val="1"/>
      <w:numFmt w:val="decimal"/>
      <w:lvlText w:val="%1."/>
      <w:lvlJc w:val="left"/>
      <w:pPr>
        <w:tabs>
          <w:tab w:val="num" w:pos="1140"/>
        </w:tabs>
        <w:ind w:left="1140" w:hanging="300"/>
      </w:pPr>
      <w:rPr>
        <w:rFonts w:hint="eastAsia"/>
      </w:rPr>
    </w:lvl>
  </w:abstractNum>
  <w:abstractNum w:abstractNumId="118" w15:restartNumberingAfterBreak="0">
    <w:nsid w:val="58882A69"/>
    <w:multiLevelType w:val="singleLevel"/>
    <w:tmpl w:val="F496B1FA"/>
    <w:lvl w:ilvl="0">
      <w:start w:val="1"/>
      <w:numFmt w:val="decimal"/>
      <w:lvlText w:val="%1."/>
      <w:lvlJc w:val="left"/>
      <w:pPr>
        <w:tabs>
          <w:tab w:val="num" w:pos="1140"/>
        </w:tabs>
        <w:ind w:left="1140" w:hanging="300"/>
      </w:pPr>
      <w:rPr>
        <w:rFonts w:hint="eastAsia"/>
      </w:rPr>
    </w:lvl>
  </w:abstractNum>
  <w:abstractNum w:abstractNumId="119" w15:restartNumberingAfterBreak="0">
    <w:nsid w:val="59B1192E"/>
    <w:multiLevelType w:val="hybridMultilevel"/>
    <w:tmpl w:val="3DF423D4"/>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0" w15:restartNumberingAfterBreak="0">
    <w:nsid w:val="5ADF593E"/>
    <w:multiLevelType w:val="singleLevel"/>
    <w:tmpl w:val="F496B1FA"/>
    <w:lvl w:ilvl="0">
      <w:start w:val="1"/>
      <w:numFmt w:val="decimal"/>
      <w:lvlText w:val="%1."/>
      <w:lvlJc w:val="left"/>
      <w:pPr>
        <w:tabs>
          <w:tab w:val="num" w:pos="1140"/>
        </w:tabs>
        <w:ind w:left="1140" w:hanging="300"/>
      </w:pPr>
      <w:rPr>
        <w:rFonts w:hint="eastAsia"/>
      </w:rPr>
    </w:lvl>
  </w:abstractNum>
  <w:abstractNum w:abstractNumId="121" w15:restartNumberingAfterBreak="0">
    <w:nsid w:val="5B3C464C"/>
    <w:multiLevelType w:val="singleLevel"/>
    <w:tmpl w:val="F496B1FA"/>
    <w:lvl w:ilvl="0">
      <w:start w:val="1"/>
      <w:numFmt w:val="decimal"/>
      <w:lvlText w:val="%1."/>
      <w:lvlJc w:val="left"/>
      <w:pPr>
        <w:tabs>
          <w:tab w:val="num" w:pos="1140"/>
        </w:tabs>
        <w:ind w:left="1140" w:hanging="300"/>
      </w:pPr>
      <w:rPr>
        <w:rFonts w:hint="eastAsia"/>
      </w:rPr>
    </w:lvl>
  </w:abstractNum>
  <w:abstractNum w:abstractNumId="122" w15:restartNumberingAfterBreak="0">
    <w:nsid w:val="5D5B47F6"/>
    <w:multiLevelType w:val="singleLevel"/>
    <w:tmpl w:val="07AA45AE"/>
    <w:lvl w:ilvl="0">
      <w:start w:val="1"/>
      <w:numFmt w:val="lowerLetter"/>
      <w:lvlText w:val="%1."/>
      <w:lvlJc w:val="left"/>
      <w:pPr>
        <w:tabs>
          <w:tab w:val="num" w:pos="927"/>
        </w:tabs>
        <w:ind w:left="852" w:hanging="285"/>
      </w:pPr>
      <w:rPr>
        <w:rFonts w:hint="eastAsia"/>
      </w:rPr>
    </w:lvl>
  </w:abstractNum>
  <w:abstractNum w:abstractNumId="123" w15:restartNumberingAfterBreak="0">
    <w:nsid w:val="5DC818DF"/>
    <w:multiLevelType w:val="singleLevel"/>
    <w:tmpl w:val="F496B1FA"/>
    <w:lvl w:ilvl="0">
      <w:start w:val="1"/>
      <w:numFmt w:val="decimal"/>
      <w:lvlText w:val="%1."/>
      <w:lvlJc w:val="left"/>
      <w:pPr>
        <w:tabs>
          <w:tab w:val="num" w:pos="1140"/>
        </w:tabs>
        <w:ind w:left="1140" w:hanging="300"/>
      </w:pPr>
      <w:rPr>
        <w:rFonts w:hint="eastAsia"/>
      </w:rPr>
    </w:lvl>
  </w:abstractNum>
  <w:abstractNum w:abstractNumId="124" w15:restartNumberingAfterBreak="0">
    <w:nsid w:val="5F2B3534"/>
    <w:multiLevelType w:val="hybridMultilevel"/>
    <w:tmpl w:val="B78CF882"/>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5" w15:restartNumberingAfterBreak="0">
    <w:nsid w:val="609E56A9"/>
    <w:multiLevelType w:val="singleLevel"/>
    <w:tmpl w:val="F496B1FA"/>
    <w:lvl w:ilvl="0">
      <w:start w:val="1"/>
      <w:numFmt w:val="decimal"/>
      <w:lvlText w:val="%1."/>
      <w:lvlJc w:val="left"/>
      <w:pPr>
        <w:tabs>
          <w:tab w:val="num" w:pos="1140"/>
        </w:tabs>
        <w:ind w:left="1140" w:hanging="300"/>
      </w:pPr>
      <w:rPr>
        <w:rFonts w:hint="eastAsia"/>
      </w:rPr>
    </w:lvl>
  </w:abstractNum>
  <w:abstractNum w:abstractNumId="126" w15:restartNumberingAfterBreak="0">
    <w:nsid w:val="60F26F69"/>
    <w:multiLevelType w:val="hybridMultilevel"/>
    <w:tmpl w:val="CF00C410"/>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7" w15:restartNumberingAfterBreak="0">
    <w:nsid w:val="61210103"/>
    <w:multiLevelType w:val="hybridMultilevel"/>
    <w:tmpl w:val="20FE0326"/>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8" w15:restartNumberingAfterBreak="0">
    <w:nsid w:val="61A3671A"/>
    <w:multiLevelType w:val="singleLevel"/>
    <w:tmpl w:val="F496B1FA"/>
    <w:lvl w:ilvl="0">
      <w:start w:val="1"/>
      <w:numFmt w:val="decimal"/>
      <w:lvlText w:val="%1."/>
      <w:lvlJc w:val="left"/>
      <w:pPr>
        <w:tabs>
          <w:tab w:val="num" w:pos="1140"/>
        </w:tabs>
        <w:ind w:left="1140" w:hanging="300"/>
      </w:pPr>
      <w:rPr>
        <w:rFonts w:hint="eastAsia"/>
      </w:rPr>
    </w:lvl>
  </w:abstractNum>
  <w:abstractNum w:abstractNumId="129" w15:restartNumberingAfterBreak="0">
    <w:nsid w:val="62C3249B"/>
    <w:multiLevelType w:val="singleLevel"/>
    <w:tmpl w:val="11122E18"/>
    <w:lvl w:ilvl="0">
      <w:start w:val="1"/>
      <w:numFmt w:val="decimal"/>
      <w:lvlText w:val="%1)"/>
      <w:lvlJc w:val="left"/>
      <w:pPr>
        <w:tabs>
          <w:tab w:val="num" w:pos="1211"/>
        </w:tabs>
        <w:ind w:left="1211" w:hanging="360"/>
      </w:pPr>
      <w:rPr>
        <w:rFonts w:hint="eastAsia"/>
      </w:rPr>
    </w:lvl>
  </w:abstractNum>
  <w:abstractNum w:abstractNumId="130" w15:restartNumberingAfterBreak="0">
    <w:nsid w:val="63BD282E"/>
    <w:multiLevelType w:val="singleLevel"/>
    <w:tmpl w:val="E7A40A44"/>
    <w:lvl w:ilvl="0">
      <w:start w:val="1"/>
      <w:numFmt w:val="bullet"/>
      <w:lvlText w:val=""/>
      <w:lvlJc w:val="left"/>
      <w:pPr>
        <w:tabs>
          <w:tab w:val="num" w:pos="360"/>
        </w:tabs>
        <w:ind w:left="227" w:hanging="227"/>
      </w:pPr>
      <w:rPr>
        <w:rFonts w:ascii="Wingdings" w:hAnsi="Wingdings" w:hint="default"/>
      </w:rPr>
    </w:lvl>
  </w:abstractNum>
  <w:abstractNum w:abstractNumId="131" w15:restartNumberingAfterBreak="0">
    <w:nsid w:val="64E326C5"/>
    <w:multiLevelType w:val="singleLevel"/>
    <w:tmpl w:val="F496B1FA"/>
    <w:lvl w:ilvl="0">
      <w:start w:val="1"/>
      <w:numFmt w:val="decimal"/>
      <w:lvlText w:val="%1."/>
      <w:lvlJc w:val="left"/>
      <w:pPr>
        <w:tabs>
          <w:tab w:val="num" w:pos="1140"/>
        </w:tabs>
        <w:ind w:left="1140" w:hanging="300"/>
      </w:pPr>
      <w:rPr>
        <w:rFonts w:hint="eastAsia"/>
      </w:rPr>
    </w:lvl>
  </w:abstractNum>
  <w:abstractNum w:abstractNumId="132" w15:restartNumberingAfterBreak="0">
    <w:nsid w:val="6511006D"/>
    <w:multiLevelType w:val="hybridMultilevel"/>
    <w:tmpl w:val="F92C8E7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3" w15:restartNumberingAfterBreak="0">
    <w:nsid w:val="652C14B6"/>
    <w:multiLevelType w:val="multilevel"/>
    <w:tmpl w:val="CE40F466"/>
    <w:lvl w:ilvl="0">
      <w:start w:val="1"/>
      <w:numFmt w:val="decimal"/>
      <w:lvlText w:val="%1."/>
      <w:lvlJc w:val="left"/>
      <w:pPr>
        <w:tabs>
          <w:tab w:val="num" w:pos="1140"/>
        </w:tabs>
        <w:ind w:left="1140" w:hanging="300"/>
      </w:pPr>
      <w:rPr>
        <w:rFonts w:hint="eastAsia"/>
      </w:rPr>
    </w:lvl>
    <w:lvl w:ilvl="1">
      <w:start w:val="2"/>
      <w:numFmt w:val="decimal"/>
      <w:isLgl/>
      <w:lvlText w:val="%1.%2"/>
      <w:lvlJc w:val="left"/>
      <w:pPr>
        <w:ind w:left="1335" w:hanging="495"/>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560" w:hanging="72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34" w15:restartNumberingAfterBreak="0">
    <w:nsid w:val="66481663"/>
    <w:multiLevelType w:val="singleLevel"/>
    <w:tmpl w:val="F496B1FA"/>
    <w:lvl w:ilvl="0">
      <w:start w:val="1"/>
      <w:numFmt w:val="decimal"/>
      <w:lvlText w:val="%1."/>
      <w:lvlJc w:val="left"/>
      <w:pPr>
        <w:tabs>
          <w:tab w:val="num" w:pos="1140"/>
        </w:tabs>
        <w:ind w:left="1140" w:hanging="300"/>
      </w:pPr>
      <w:rPr>
        <w:rFonts w:hint="eastAsia"/>
      </w:rPr>
    </w:lvl>
  </w:abstractNum>
  <w:abstractNum w:abstractNumId="135" w15:restartNumberingAfterBreak="0">
    <w:nsid w:val="684623F8"/>
    <w:multiLevelType w:val="singleLevel"/>
    <w:tmpl w:val="F496B1FA"/>
    <w:lvl w:ilvl="0">
      <w:start w:val="1"/>
      <w:numFmt w:val="decimal"/>
      <w:lvlText w:val="%1."/>
      <w:lvlJc w:val="left"/>
      <w:pPr>
        <w:tabs>
          <w:tab w:val="num" w:pos="1140"/>
        </w:tabs>
        <w:ind w:left="1140" w:hanging="300"/>
      </w:pPr>
      <w:rPr>
        <w:rFonts w:hint="eastAsia"/>
      </w:rPr>
    </w:lvl>
  </w:abstractNum>
  <w:abstractNum w:abstractNumId="136" w15:restartNumberingAfterBreak="0">
    <w:nsid w:val="689A358E"/>
    <w:multiLevelType w:val="singleLevel"/>
    <w:tmpl w:val="EE968010"/>
    <w:lvl w:ilvl="0">
      <w:start w:val="1"/>
      <w:numFmt w:val="bullet"/>
      <w:pStyle w:val="a6"/>
      <w:lvlText w:val=""/>
      <w:lvlJc w:val="left"/>
      <w:pPr>
        <w:tabs>
          <w:tab w:val="num" w:pos="360"/>
        </w:tabs>
        <w:ind w:left="170" w:hanging="170"/>
      </w:pPr>
      <w:rPr>
        <w:rFonts w:ascii="Symbol" w:hAnsi="Symbol" w:hint="default"/>
        <w:sz w:val="16"/>
      </w:rPr>
    </w:lvl>
  </w:abstractNum>
  <w:abstractNum w:abstractNumId="137" w15:restartNumberingAfterBreak="0">
    <w:nsid w:val="69471A5C"/>
    <w:multiLevelType w:val="singleLevel"/>
    <w:tmpl w:val="E3E44BDC"/>
    <w:lvl w:ilvl="0">
      <w:start w:val="4"/>
      <w:numFmt w:val="bullet"/>
      <w:lvlText w:val="・"/>
      <w:lvlJc w:val="left"/>
      <w:pPr>
        <w:tabs>
          <w:tab w:val="num" w:pos="1230"/>
        </w:tabs>
        <w:ind w:left="1230" w:hanging="90"/>
      </w:pPr>
      <w:rPr>
        <w:rFonts w:ascii="ＭＳ Ｐゴシック" w:eastAsia="ＭＳ Ｐゴシック" w:hAnsi="Arial" w:hint="eastAsia"/>
      </w:rPr>
    </w:lvl>
  </w:abstractNum>
  <w:abstractNum w:abstractNumId="138" w15:restartNumberingAfterBreak="0">
    <w:nsid w:val="69C03DC8"/>
    <w:multiLevelType w:val="hybridMultilevel"/>
    <w:tmpl w:val="B9128C42"/>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9" w15:restartNumberingAfterBreak="0">
    <w:nsid w:val="6A050244"/>
    <w:multiLevelType w:val="singleLevel"/>
    <w:tmpl w:val="F496B1FA"/>
    <w:lvl w:ilvl="0">
      <w:start w:val="1"/>
      <w:numFmt w:val="decimal"/>
      <w:lvlText w:val="%1."/>
      <w:lvlJc w:val="left"/>
      <w:pPr>
        <w:tabs>
          <w:tab w:val="num" w:pos="1140"/>
        </w:tabs>
        <w:ind w:left="1140" w:hanging="300"/>
      </w:pPr>
      <w:rPr>
        <w:rFonts w:hint="eastAsia"/>
      </w:rPr>
    </w:lvl>
  </w:abstractNum>
  <w:abstractNum w:abstractNumId="140" w15:restartNumberingAfterBreak="0">
    <w:nsid w:val="6A593798"/>
    <w:multiLevelType w:val="singleLevel"/>
    <w:tmpl w:val="20A82860"/>
    <w:lvl w:ilvl="0">
      <w:start w:val="1"/>
      <w:numFmt w:val="decimalEnclosedCircle"/>
      <w:lvlText w:val="%1"/>
      <w:lvlJc w:val="left"/>
      <w:pPr>
        <w:tabs>
          <w:tab w:val="num" w:pos="1320"/>
        </w:tabs>
        <w:ind w:left="1320" w:hanging="180"/>
      </w:pPr>
      <w:rPr>
        <w:rFonts w:hint="eastAsia"/>
      </w:rPr>
    </w:lvl>
  </w:abstractNum>
  <w:abstractNum w:abstractNumId="141" w15:restartNumberingAfterBreak="0">
    <w:nsid w:val="6A8A7CF9"/>
    <w:multiLevelType w:val="singleLevel"/>
    <w:tmpl w:val="FDCE854A"/>
    <w:lvl w:ilvl="0">
      <w:start w:val="1"/>
      <w:numFmt w:val="bullet"/>
      <w:pStyle w:val="a7"/>
      <w:lvlText w:val="✎"/>
      <w:lvlJc w:val="left"/>
      <w:pPr>
        <w:tabs>
          <w:tab w:val="num" w:pos="425"/>
        </w:tabs>
        <w:ind w:left="425" w:hanging="425"/>
      </w:pPr>
      <w:rPr>
        <w:rFonts w:ascii="ＭＳ ゴシック" w:eastAsia="ＭＳ ゴシック" w:hint="eastAsia"/>
        <w:b/>
        <w:i w:val="0"/>
        <w:sz w:val="24"/>
      </w:rPr>
    </w:lvl>
  </w:abstractNum>
  <w:abstractNum w:abstractNumId="142" w15:restartNumberingAfterBreak="0">
    <w:nsid w:val="6AE23C0B"/>
    <w:multiLevelType w:val="singleLevel"/>
    <w:tmpl w:val="9E04AD78"/>
    <w:lvl w:ilvl="0">
      <w:start w:val="1"/>
      <w:numFmt w:val="decimal"/>
      <w:lvlText w:val="%1."/>
      <w:lvlJc w:val="left"/>
      <w:pPr>
        <w:tabs>
          <w:tab w:val="num" w:pos="1140"/>
        </w:tabs>
        <w:ind w:left="1140" w:hanging="300"/>
      </w:pPr>
      <w:rPr>
        <w:rFonts w:hint="eastAsia"/>
      </w:rPr>
    </w:lvl>
  </w:abstractNum>
  <w:abstractNum w:abstractNumId="143" w15:restartNumberingAfterBreak="0">
    <w:nsid w:val="6B0B407B"/>
    <w:multiLevelType w:val="hybridMultilevel"/>
    <w:tmpl w:val="FB64B4C2"/>
    <w:lvl w:ilvl="0" w:tplc="1F8236C0">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4" w15:restartNumberingAfterBreak="0">
    <w:nsid w:val="6C3508C2"/>
    <w:multiLevelType w:val="singleLevel"/>
    <w:tmpl w:val="E29ACA9A"/>
    <w:lvl w:ilvl="0">
      <w:start w:val="1"/>
      <w:numFmt w:val="bullet"/>
      <w:pStyle w:val="22"/>
      <w:lvlText w:val=""/>
      <w:lvlJc w:val="left"/>
      <w:pPr>
        <w:tabs>
          <w:tab w:val="num" w:pos="1531"/>
        </w:tabs>
        <w:ind w:left="1531" w:hanging="397"/>
      </w:pPr>
      <w:rPr>
        <w:rFonts w:ascii="Symbol" w:hAnsi="Symbol" w:hint="default"/>
        <w:sz w:val="20"/>
      </w:rPr>
    </w:lvl>
  </w:abstractNum>
  <w:abstractNum w:abstractNumId="145" w15:restartNumberingAfterBreak="0">
    <w:nsid w:val="6CE97BA6"/>
    <w:multiLevelType w:val="hybridMultilevel"/>
    <w:tmpl w:val="B04E14B0"/>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6" w15:restartNumberingAfterBreak="0">
    <w:nsid w:val="6D2B67CB"/>
    <w:multiLevelType w:val="singleLevel"/>
    <w:tmpl w:val="F496B1FA"/>
    <w:lvl w:ilvl="0">
      <w:start w:val="1"/>
      <w:numFmt w:val="decimal"/>
      <w:lvlText w:val="%1."/>
      <w:lvlJc w:val="left"/>
      <w:pPr>
        <w:tabs>
          <w:tab w:val="num" w:pos="1140"/>
        </w:tabs>
        <w:ind w:left="1140" w:hanging="300"/>
      </w:pPr>
      <w:rPr>
        <w:rFonts w:hint="eastAsia"/>
      </w:rPr>
    </w:lvl>
  </w:abstractNum>
  <w:abstractNum w:abstractNumId="147" w15:restartNumberingAfterBreak="0">
    <w:nsid w:val="6D7D133E"/>
    <w:multiLevelType w:val="singleLevel"/>
    <w:tmpl w:val="F496B1FA"/>
    <w:lvl w:ilvl="0">
      <w:start w:val="1"/>
      <w:numFmt w:val="decimal"/>
      <w:lvlText w:val="%1."/>
      <w:lvlJc w:val="left"/>
      <w:pPr>
        <w:tabs>
          <w:tab w:val="num" w:pos="1140"/>
        </w:tabs>
        <w:ind w:left="1140" w:hanging="300"/>
      </w:pPr>
      <w:rPr>
        <w:rFonts w:hint="eastAsia"/>
      </w:rPr>
    </w:lvl>
  </w:abstractNum>
  <w:abstractNum w:abstractNumId="148" w15:restartNumberingAfterBreak="0">
    <w:nsid w:val="6DA80654"/>
    <w:multiLevelType w:val="hybridMultilevel"/>
    <w:tmpl w:val="F08E34CE"/>
    <w:lvl w:ilvl="0" w:tplc="F496B1FA">
      <w:start w:val="1"/>
      <w:numFmt w:val="decimal"/>
      <w:lvlText w:val="%1."/>
      <w:lvlJc w:val="left"/>
      <w:pPr>
        <w:tabs>
          <w:tab w:val="num" w:pos="1140"/>
        </w:tabs>
        <w:ind w:left="1140" w:hanging="300"/>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9" w15:restartNumberingAfterBreak="0">
    <w:nsid w:val="6DB1649F"/>
    <w:multiLevelType w:val="hybridMultilevel"/>
    <w:tmpl w:val="F8A67D72"/>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0" w15:restartNumberingAfterBreak="0">
    <w:nsid w:val="6E336D70"/>
    <w:multiLevelType w:val="singleLevel"/>
    <w:tmpl w:val="F496B1FA"/>
    <w:lvl w:ilvl="0">
      <w:start w:val="1"/>
      <w:numFmt w:val="decimal"/>
      <w:lvlText w:val="%1."/>
      <w:lvlJc w:val="left"/>
      <w:pPr>
        <w:tabs>
          <w:tab w:val="num" w:pos="1140"/>
        </w:tabs>
        <w:ind w:left="1140" w:hanging="300"/>
      </w:pPr>
      <w:rPr>
        <w:rFonts w:hint="eastAsia"/>
      </w:rPr>
    </w:lvl>
  </w:abstractNum>
  <w:abstractNum w:abstractNumId="151" w15:restartNumberingAfterBreak="0">
    <w:nsid w:val="6EA62B19"/>
    <w:multiLevelType w:val="singleLevel"/>
    <w:tmpl w:val="F496B1FA"/>
    <w:lvl w:ilvl="0">
      <w:start w:val="1"/>
      <w:numFmt w:val="decimal"/>
      <w:lvlText w:val="%1."/>
      <w:lvlJc w:val="left"/>
      <w:pPr>
        <w:tabs>
          <w:tab w:val="num" w:pos="1140"/>
        </w:tabs>
        <w:ind w:left="1140" w:hanging="300"/>
      </w:pPr>
      <w:rPr>
        <w:rFonts w:hint="eastAsia"/>
      </w:rPr>
    </w:lvl>
  </w:abstractNum>
  <w:abstractNum w:abstractNumId="152" w15:restartNumberingAfterBreak="0">
    <w:nsid w:val="72F74363"/>
    <w:multiLevelType w:val="hybridMultilevel"/>
    <w:tmpl w:val="04E8A7FC"/>
    <w:lvl w:ilvl="0" w:tplc="F496B1F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3" w15:restartNumberingAfterBreak="0">
    <w:nsid w:val="73736014"/>
    <w:multiLevelType w:val="hybridMultilevel"/>
    <w:tmpl w:val="721C21B0"/>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4" w15:restartNumberingAfterBreak="0">
    <w:nsid w:val="744E2007"/>
    <w:multiLevelType w:val="singleLevel"/>
    <w:tmpl w:val="AB267AA4"/>
    <w:lvl w:ilvl="0">
      <w:start w:val="1"/>
      <w:numFmt w:val="decimalEnclosedCircle"/>
      <w:lvlText w:val="%1"/>
      <w:lvlJc w:val="left"/>
      <w:pPr>
        <w:tabs>
          <w:tab w:val="num" w:pos="960"/>
        </w:tabs>
        <w:ind w:left="960" w:hanging="300"/>
      </w:pPr>
      <w:rPr>
        <w:rFonts w:hint="eastAsia"/>
      </w:rPr>
    </w:lvl>
  </w:abstractNum>
  <w:abstractNum w:abstractNumId="155" w15:restartNumberingAfterBreak="0">
    <w:nsid w:val="74F07705"/>
    <w:multiLevelType w:val="singleLevel"/>
    <w:tmpl w:val="F496B1FA"/>
    <w:lvl w:ilvl="0">
      <w:start w:val="1"/>
      <w:numFmt w:val="decimal"/>
      <w:lvlText w:val="%1."/>
      <w:lvlJc w:val="left"/>
      <w:pPr>
        <w:tabs>
          <w:tab w:val="num" w:pos="1140"/>
        </w:tabs>
        <w:ind w:left="1140" w:hanging="300"/>
      </w:pPr>
      <w:rPr>
        <w:rFonts w:hint="eastAsia"/>
      </w:rPr>
    </w:lvl>
  </w:abstractNum>
  <w:abstractNum w:abstractNumId="156" w15:restartNumberingAfterBreak="0">
    <w:nsid w:val="75440444"/>
    <w:multiLevelType w:val="hybridMultilevel"/>
    <w:tmpl w:val="A9243488"/>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7" w15:restartNumberingAfterBreak="0">
    <w:nsid w:val="754D6904"/>
    <w:multiLevelType w:val="singleLevel"/>
    <w:tmpl w:val="3DF0898C"/>
    <w:lvl w:ilvl="0">
      <w:start w:val="1"/>
      <w:numFmt w:val="lowerLetter"/>
      <w:lvlText w:val="%1)"/>
      <w:lvlJc w:val="left"/>
      <w:pPr>
        <w:tabs>
          <w:tab w:val="num" w:pos="1095"/>
        </w:tabs>
        <w:ind w:left="1095" w:hanging="255"/>
      </w:pPr>
      <w:rPr>
        <w:rFonts w:hint="default"/>
      </w:rPr>
    </w:lvl>
  </w:abstractNum>
  <w:abstractNum w:abstractNumId="158" w15:restartNumberingAfterBreak="0">
    <w:nsid w:val="75645A12"/>
    <w:multiLevelType w:val="singleLevel"/>
    <w:tmpl w:val="87125EFE"/>
    <w:lvl w:ilvl="0">
      <w:start w:val="1"/>
      <w:numFmt w:val="lowerLetter"/>
      <w:lvlText w:val="%1."/>
      <w:lvlJc w:val="left"/>
      <w:pPr>
        <w:tabs>
          <w:tab w:val="num" w:pos="1095"/>
        </w:tabs>
        <w:ind w:left="1095" w:hanging="195"/>
      </w:pPr>
      <w:rPr>
        <w:rFonts w:hint="eastAsia"/>
      </w:rPr>
    </w:lvl>
  </w:abstractNum>
  <w:abstractNum w:abstractNumId="159" w15:restartNumberingAfterBreak="0">
    <w:nsid w:val="77472311"/>
    <w:multiLevelType w:val="singleLevel"/>
    <w:tmpl w:val="F496B1FA"/>
    <w:lvl w:ilvl="0">
      <w:start w:val="1"/>
      <w:numFmt w:val="decimal"/>
      <w:lvlText w:val="%1."/>
      <w:lvlJc w:val="left"/>
      <w:pPr>
        <w:tabs>
          <w:tab w:val="num" w:pos="1140"/>
        </w:tabs>
        <w:ind w:left="1140" w:hanging="300"/>
      </w:pPr>
      <w:rPr>
        <w:rFonts w:hint="eastAsia"/>
      </w:rPr>
    </w:lvl>
  </w:abstractNum>
  <w:abstractNum w:abstractNumId="160" w15:restartNumberingAfterBreak="0">
    <w:nsid w:val="79272D39"/>
    <w:multiLevelType w:val="singleLevel"/>
    <w:tmpl w:val="2DB4B9C0"/>
    <w:lvl w:ilvl="0">
      <w:start w:val="1"/>
      <w:numFmt w:val="bullet"/>
      <w:pStyle w:val="a8"/>
      <w:lvlText w:val="☛"/>
      <w:lvlJc w:val="left"/>
      <w:pPr>
        <w:tabs>
          <w:tab w:val="num" w:pos="425"/>
        </w:tabs>
        <w:ind w:left="425" w:hanging="425"/>
      </w:pPr>
      <w:rPr>
        <w:rFonts w:ascii="ＭＳ ゴシック" w:eastAsia="ＭＳ ゴシック" w:hint="eastAsia"/>
        <w:b w:val="0"/>
        <w:i w:val="0"/>
        <w:sz w:val="24"/>
      </w:rPr>
    </w:lvl>
  </w:abstractNum>
  <w:abstractNum w:abstractNumId="161" w15:restartNumberingAfterBreak="0">
    <w:nsid w:val="79446AE4"/>
    <w:multiLevelType w:val="hybridMultilevel"/>
    <w:tmpl w:val="020E247C"/>
    <w:lvl w:ilvl="0" w:tplc="23745FC8">
      <w:start w:val="1"/>
      <w:numFmt w:val="decimal"/>
      <w:lvlText w:val="%1."/>
      <w:lvlJc w:val="left"/>
      <w:pPr>
        <w:tabs>
          <w:tab w:val="num" w:pos="852"/>
        </w:tabs>
        <w:ind w:left="852" w:hanging="285"/>
      </w:pPr>
      <w:rPr>
        <w:rFonts w:hint="eastAsia"/>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2" w15:restartNumberingAfterBreak="0">
    <w:nsid w:val="7B826FC3"/>
    <w:multiLevelType w:val="singleLevel"/>
    <w:tmpl w:val="F496B1FA"/>
    <w:lvl w:ilvl="0">
      <w:start w:val="1"/>
      <w:numFmt w:val="decimal"/>
      <w:lvlText w:val="%1."/>
      <w:lvlJc w:val="left"/>
      <w:pPr>
        <w:tabs>
          <w:tab w:val="num" w:pos="1140"/>
        </w:tabs>
        <w:ind w:left="1140" w:hanging="300"/>
      </w:pPr>
      <w:rPr>
        <w:rFonts w:hint="eastAsia"/>
      </w:rPr>
    </w:lvl>
  </w:abstractNum>
  <w:abstractNum w:abstractNumId="163" w15:restartNumberingAfterBreak="0">
    <w:nsid w:val="7C62126C"/>
    <w:multiLevelType w:val="singleLevel"/>
    <w:tmpl w:val="F496B1FA"/>
    <w:lvl w:ilvl="0">
      <w:start w:val="1"/>
      <w:numFmt w:val="decimal"/>
      <w:lvlText w:val="%1."/>
      <w:lvlJc w:val="left"/>
      <w:pPr>
        <w:tabs>
          <w:tab w:val="num" w:pos="1140"/>
        </w:tabs>
        <w:ind w:left="1140" w:hanging="300"/>
      </w:pPr>
      <w:rPr>
        <w:rFonts w:hint="eastAsia"/>
      </w:rPr>
    </w:lvl>
  </w:abstractNum>
  <w:abstractNum w:abstractNumId="164" w15:restartNumberingAfterBreak="0">
    <w:nsid w:val="7D062753"/>
    <w:multiLevelType w:val="hybridMultilevel"/>
    <w:tmpl w:val="F6467462"/>
    <w:lvl w:ilvl="0" w:tplc="F496B1FA">
      <w:start w:val="1"/>
      <w:numFmt w:val="decimal"/>
      <w:lvlText w:val="%1."/>
      <w:lvlJc w:val="left"/>
      <w:pPr>
        <w:tabs>
          <w:tab w:val="num" w:pos="1140"/>
        </w:tabs>
        <w:ind w:left="1140" w:hanging="300"/>
      </w:pPr>
      <w:rPr>
        <w:rFonts w:hint="eastAsia"/>
      </w:rPr>
    </w:lvl>
    <w:lvl w:ilvl="1" w:tplc="6852753E">
      <w:start w:val="1"/>
      <w:numFmt w:val="decimal"/>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5" w15:restartNumberingAfterBreak="0">
    <w:nsid w:val="7D212ADD"/>
    <w:multiLevelType w:val="singleLevel"/>
    <w:tmpl w:val="F496B1FA"/>
    <w:lvl w:ilvl="0">
      <w:start w:val="1"/>
      <w:numFmt w:val="decimal"/>
      <w:lvlText w:val="%1."/>
      <w:lvlJc w:val="left"/>
      <w:pPr>
        <w:tabs>
          <w:tab w:val="num" w:pos="1140"/>
        </w:tabs>
        <w:ind w:left="1140" w:hanging="300"/>
      </w:pPr>
      <w:rPr>
        <w:rFonts w:hint="eastAsia"/>
      </w:rPr>
    </w:lvl>
  </w:abstractNum>
  <w:abstractNum w:abstractNumId="166" w15:restartNumberingAfterBreak="0">
    <w:nsid w:val="7DFB5581"/>
    <w:multiLevelType w:val="hybridMultilevel"/>
    <w:tmpl w:val="DF8A4B7C"/>
    <w:lvl w:ilvl="0" w:tplc="F496B1FA">
      <w:start w:val="1"/>
      <w:numFmt w:val="decimal"/>
      <w:lvlText w:val="%1."/>
      <w:lvlJc w:val="left"/>
      <w:pPr>
        <w:tabs>
          <w:tab w:val="num" w:pos="1140"/>
        </w:tabs>
        <w:ind w:left="1140" w:hanging="30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7" w15:restartNumberingAfterBreak="0">
    <w:nsid w:val="7F2E5DAA"/>
    <w:multiLevelType w:val="singleLevel"/>
    <w:tmpl w:val="F496B1FA"/>
    <w:lvl w:ilvl="0">
      <w:start w:val="1"/>
      <w:numFmt w:val="decimal"/>
      <w:lvlText w:val="%1."/>
      <w:lvlJc w:val="left"/>
      <w:pPr>
        <w:tabs>
          <w:tab w:val="num" w:pos="1140"/>
        </w:tabs>
        <w:ind w:left="1140" w:hanging="300"/>
      </w:pPr>
      <w:rPr>
        <w:rFonts w:hint="eastAsia"/>
      </w:rPr>
    </w:lvl>
  </w:abstractNum>
  <w:num w:numId="1">
    <w:abstractNumId w:val="0"/>
  </w:num>
  <w:num w:numId="2">
    <w:abstractNumId w:val="12"/>
  </w:num>
  <w:num w:numId="3">
    <w:abstractNumId w:val="10"/>
  </w:num>
  <w:num w:numId="4">
    <w:abstractNumId w:val="41"/>
  </w:num>
  <w:num w:numId="5">
    <w:abstractNumId w:val="116"/>
  </w:num>
  <w:num w:numId="6">
    <w:abstractNumId w:val="86"/>
  </w:num>
  <w:num w:numId="7">
    <w:abstractNumId w:val="137"/>
  </w:num>
  <w:num w:numId="8">
    <w:abstractNumId w:val="95"/>
  </w:num>
  <w:num w:numId="9">
    <w:abstractNumId w:val="139"/>
  </w:num>
  <w:num w:numId="10">
    <w:abstractNumId w:val="55"/>
  </w:num>
  <w:num w:numId="11">
    <w:abstractNumId w:val="31"/>
  </w:num>
  <w:num w:numId="12">
    <w:abstractNumId w:val="117"/>
  </w:num>
  <w:num w:numId="13">
    <w:abstractNumId w:val="87"/>
  </w:num>
  <w:num w:numId="14">
    <w:abstractNumId w:val="142"/>
  </w:num>
  <w:num w:numId="15">
    <w:abstractNumId w:val="7"/>
  </w:num>
  <w:num w:numId="16">
    <w:abstractNumId w:val="83"/>
  </w:num>
  <w:num w:numId="17">
    <w:abstractNumId w:val="167"/>
  </w:num>
  <w:num w:numId="18">
    <w:abstractNumId w:val="8"/>
  </w:num>
  <w:num w:numId="19">
    <w:abstractNumId w:val="61"/>
  </w:num>
  <w:num w:numId="20">
    <w:abstractNumId w:val="115"/>
  </w:num>
  <w:num w:numId="21">
    <w:abstractNumId w:val="30"/>
  </w:num>
  <w:num w:numId="22">
    <w:abstractNumId w:val="15"/>
  </w:num>
  <w:num w:numId="23">
    <w:abstractNumId w:val="84"/>
  </w:num>
  <w:num w:numId="24">
    <w:abstractNumId w:val="6"/>
  </w:num>
  <w:num w:numId="25">
    <w:abstractNumId w:val="50"/>
  </w:num>
  <w:num w:numId="26">
    <w:abstractNumId w:val="112"/>
  </w:num>
  <w:num w:numId="27">
    <w:abstractNumId w:val="25"/>
  </w:num>
  <w:num w:numId="28">
    <w:abstractNumId w:val="150"/>
  </w:num>
  <w:num w:numId="29">
    <w:abstractNumId w:val="94"/>
  </w:num>
  <w:num w:numId="30">
    <w:abstractNumId w:val="151"/>
  </w:num>
  <w:num w:numId="31">
    <w:abstractNumId w:val="37"/>
  </w:num>
  <w:num w:numId="32">
    <w:abstractNumId w:val="134"/>
  </w:num>
  <w:num w:numId="33">
    <w:abstractNumId w:val="20"/>
  </w:num>
  <w:num w:numId="34">
    <w:abstractNumId w:val="29"/>
  </w:num>
  <w:num w:numId="35">
    <w:abstractNumId w:val="147"/>
  </w:num>
  <w:num w:numId="36">
    <w:abstractNumId w:val="159"/>
  </w:num>
  <w:num w:numId="37">
    <w:abstractNumId w:val="19"/>
  </w:num>
  <w:num w:numId="38">
    <w:abstractNumId w:val="125"/>
  </w:num>
  <w:num w:numId="39">
    <w:abstractNumId w:val="111"/>
  </w:num>
  <w:num w:numId="40">
    <w:abstractNumId w:val="162"/>
  </w:num>
  <w:num w:numId="41">
    <w:abstractNumId w:val="140"/>
  </w:num>
  <w:num w:numId="42">
    <w:abstractNumId w:val="49"/>
  </w:num>
  <w:num w:numId="43">
    <w:abstractNumId w:val="104"/>
  </w:num>
  <w:num w:numId="44">
    <w:abstractNumId w:val="58"/>
  </w:num>
  <w:num w:numId="45">
    <w:abstractNumId w:val="66"/>
  </w:num>
  <w:num w:numId="46">
    <w:abstractNumId w:val="72"/>
  </w:num>
  <w:num w:numId="47">
    <w:abstractNumId w:val="146"/>
  </w:num>
  <w:num w:numId="48">
    <w:abstractNumId w:val="46"/>
  </w:num>
  <w:num w:numId="49">
    <w:abstractNumId w:val="129"/>
  </w:num>
  <w:num w:numId="50">
    <w:abstractNumId w:val="65"/>
  </w:num>
  <w:num w:numId="51">
    <w:abstractNumId w:val="163"/>
  </w:num>
  <w:num w:numId="52">
    <w:abstractNumId w:val="135"/>
  </w:num>
  <w:num w:numId="53">
    <w:abstractNumId w:val="24"/>
  </w:num>
  <w:num w:numId="54">
    <w:abstractNumId w:val="144"/>
  </w:num>
  <w:num w:numId="55">
    <w:abstractNumId w:val="52"/>
  </w:num>
  <w:num w:numId="56">
    <w:abstractNumId w:val="105"/>
  </w:num>
  <w:num w:numId="57">
    <w:abstractNumId w:val="130"/>
  </w:num>
  <w:num w:numId="58">
    <w:abstractNumId w:val="122"/>
  </w:num>
  <w:num w:numId="59">
    <w:abstractNumId w:val="43"/>
  </w:num>
  <w:num w:numId="60">
    <w:abstractNumId w:val="98"/>
  </w:num>
  <w:num w:numId="61">
    <w:abstractNumId w:val="71"/>
  </w:num>
  <w:num w:numId="62">
    <w:abstractNumId w:val="56"/>
  </w:num>
  <w:num w:numId="63">
    <w:abstractNumId w:val="158"/>
  </w:num>
  <w:num w:numId="64">
    <w:abstractNumId w:val="136"/>
  </w:num>
  <w:num w:numId="65">
    <w:abstractNumId w:val="88"/>
  </w:num>
  <w:num w:numId="66">
    <w:abstractNumId w:val="33"/>
  </w:num>
  <w:num w:numId="67">
    <w:abstractNumId w:val="76"/>
  </w:num>
  <w:num w:numId="68">
    <w:abstractNumId w:val="35"/>
  </w:num>
  <w:num w:numId="69">
    <w:abstractNumId w:val="100"/>
  </w:num>
  <w:num w:numId="70">
    <w:abstractNumId w:val="48"/>
  </w:num>
  <w:num w:numId="71">
    <w:abstractNumId w:val="51"/>
  </w:num>
  <w:num w:numId="72">
    <w:abstractNumId w:val="165"/>
  </w:num>
  <w:num w:numId="73">
    <w:abstractNumId w:val="2"/>
  </w:num>
  <w:num w:numId="74">
    <w:abstractNumId w:val="107"/>
  </w:num>
  <w:num w:numId="75">
    <w:abstractNumId w:val="128"/>
  </w:num>
  <w:num w:numId="76">
    <w:abstractNumId w:val="40"/>
  </w:num>
  <w:num w:numId="77">
    <w:abstractNumId w:val="92"/>
  </w:num>
  <w:num w:numId="78">
    <w:abstractNumId w:val="157"/>
  </w:num>
  <w:num w:numId="79">
    <w:abstractNumId w:val="1"/>
  </w:num>
  <w:num w:numId="80">
    <w:abstractNumId w:val="90"/>
  </w:num>
  <w:num w:numId="81">
    <w:abstractNumId w:val="109"/>
  </w:num>
  <w:num w:numId="82">
    <w:abstractNumId w:val="28"/>
  </w:num>
  <w:num w:numId="83">
    <w:abstractNumId w:val="54"/>
  </w:num>
  <w:num w:numId="84">
    <w:abstractNumId w:val="81"/>
  </w:num>
  <w:num w:numId="85">
    <w:abstractNumId w:val="154"/>
  </w:num>
  <w:num w:numId="86">
    <w:abstractNumId w:val="70"/>
  </w:num>
  <w:num w:numId="87">
    <w:abstractNumId w:val="80"/>
  </w:num>
  <w:num w:numId="88">
    <w:abstractNumId w:val="119"/>
  </w:num>
  <w:num w:numId="89">
    <w:abstractNumId w:val="124"/>
  </w:num>
  <w:num w:numId="90">
    <w:abstractNumId w:val="22"/>
  </w:num>
  <w:num w:numId="91">
    <w:abstractNumId w:val="164"/>
  </w:num>
  <w:num w:numId="92">
    <w:abstractNumId w:val="78"/>
  </w:num>
  <w:num w:numId="93">
    <w:abstractNumId w:val="79"/>
  </w:num>
  <w:num w:numId="94">
    <w:abstractNumId w:val="108"/>
  </w:num>
  <w:num w:numId="95">
    <w:abstractNumId w:val="14"/>
  </w:num>
  <w:num w:numId="96">
    <w:abstractNumId w:val="5"/>
  </w:num>
  <w:num w:numId="97">
    <w:abstractNumId w:val="99"/>
  </w:num>
  <w:num w:numId="98">
    <w:abstractNumId w:val="3"/>
  </w:num>
  <w:num w:numId="99">
    <w:abstractNumId w:val="138"/>
  </w:num>
  <w:num w:numId="100">
    <w:abstractNumId w:val="64"/>
  </w:num>
  <w:num w:numId="101">
    <w:abstractNumId w:val="73"/>
  </w:num>
  <w:num w:numId="102">
    <w:abstractNumId w:val="96"/>
  </w:num>
  <w:num w:numId="103">
    <w:abstractNumId w:val="97"/>
  </w:num>
  <w:num w:numId="104">
    <w:abstractNumId w:val="153"/>
  </w:num>
  <w:num w:numId="105">
    <w:abstractNumId w:val="127"/>
  </w:num>
  <w:num w:numId="106">
    <w:abstractNumId w:val="68"/>
  </w:num>
  <w:num w:numId="107">
    <w:abstractNumId w:val="156"/>
  </w:num>
  <w:num w:numId="108">
    <w:abstractNumId w:val="75"/>
  </w:num>
  <w:num w:numId="109">
    <w:abstractNumId w:val="67"/>
  </w:num>
  <w:num w:numId="110">
    <w:abstractNumId w:val="60"/>
  </w:num>
  <w:num w:numId="111">
    <w:abstractNumId w:val="23"/>
  </w:num>
  <w:num w:numId="112">
    <w:abstractNumId w:val="27"/>
  </w:num>
  <w:num w:numId="113">
    <w:abstractNumId w:val="53"/>
  </w:num>
  <w:num w:numId="114">
    <w:abstractNumId w:val="101"/>
  </w:num>
  <w:num w:numId="115">
    <w:abstractNumId w:val="82"/>
  </w:num>
  <w:num w:numId="116">
    <w:abstractNumId w:val="34"/>
  </w:num>
  <w:num w:numId="117">
    <w:abstractNumId w:val="59"/>
  </w:num>
  <w:num w:numId="118">
    <w:abstractNumId w:val="89"/>
  </w:num>
  <w:num w:numId="119">
    <w:abstractNumId w:val="126"/>
  </w:num>
  <w:num w:numId="120">
    <w:abstractNumId w:val="16"/>
  </w:num>
  <w:num w:numId="121">
    <w:abstractNumId w:val="26"/>
  </w:num>
  <w:num w:numId="122">
    <w:abstractNumId w:val="45"/>
  </w:num>
  <w:num w:numId="123">
    <w:abstractNumId w:val="17"/>
  </w:num>
  <w:num w:numId="124">
    <w:abstractNumId w:val="132"/>
  </w:num>
  <w:num w:numId="125">
    <w:abstractNumId w:val="114"/>
  </w:num>
  <w:num w:numId="126">
    <w:abstractNumId w:val="149"/>
  </w:num>
  <w:num w:numId="127">
    <w:abstractNumId w:val="148"/>
  </w:num>
  <w:num w:numId="128">
    <w:abstractNumId w:val="57"/>
  </w:num>
  <w:num w:numId="129">
    <w:abstractNumId w:val="62"/>
  </w:num>
  <w:num w:numId="130">
    <w:abstractNumId w:val="36"/>
  </w:num>
  <w:num w:numId="131">
    <w:abstractNumId w:val="69"/>
  </w:num>
  <w:num w:numId="132">
    <w:abstractNumId w:val="113"/>
  </w:num>
  <w:num w:numId="133">
    <w:abstractNumId w:val="160"/>
  </w:num>
  <w:num w:numId="134">
    <w:abstractNumId w:val="38"/>
  </w:num>
  <w:num w:numId="135">
    <w:abstractNumId w:val="18"/>
  </w:num>
  <w:num w:numId="136">
    <w:abstractNumId w:val="141"/>
  </w:num>
  <w:num w:numId="137">
    <w:abstractNumId w:val="110"/>
  </w:num>
  <w:num w:numId="138">
    <w:abstractNumId w:val="145"/>
  </w:num>
  <w:num w:numId="139">
    <w:abstractNumId w:val="11"/>
  </w:num>
  <w:num w:numId="140">
    <w:abstractNumId w:val="166"/>
  </w:num>
  <w:num w:numId="141">
    <w:abstractNumId w:val="74"/>
  </w:num>
  <w:num w:numId="142">
    <w:abstractNumId w:val="77"/>
  </w:num>
  <w:num w:numId="143">
    <w:abstractNumId w:val="21"/>
  </w:num>
  <w:num w:numId="144">
    <w:abstractNumId w:val="133"/>
  </w:num>
  <w:num w:numId="145">
    <w:abstractNumId w:val="47"/>
  </w:num>
  <w:num w:numId="146">
    <w:abstractNumId w:val="121"/>
  </w:num>
  <w:num w:numId="147">
    <w:abstractNumId w:val="44"/>
  </w:num>
  <w:num w:numId="148">
    <w:abstractNumId w:val="42"/>
  </w:num>
  <w:num w:numId="149">
    <w:abstractNumId w:val="123"/>
  </w:num>
  <w:num w:numId="150">
    <w:abstractNumId w:val="131"/>
  </w:num>
  <w:num w:numId="151">
    <w:abstractNumId w:val="85"/>
  </w:num>
  <w:num w:numId="152">
    <w:abstractNumId w:val="106"/>
  </w:num>
  <w:num w:numId="153">
    <w:abstractNumId w:val="93"/>
  </w:num>
  <w:num w:numId="154">
    <w:abstractNumId w:val="102"/>
  </w:num>
  <w:num w:numId="155">
    <w:abstractNumId w:val="13"/>
  </w:num>
  <w:num w:numId="156">
    <w:abstractNumId w:val="63"/>
  </w:num>
  <w:num w:numId="157">
    <w:abstractNumId w:val="118"/>
  </w:num>
  <w:num w:numId="158">
    <w:abstractNumId w:val="91"/>
  </w:num>
  <w:num w:numId="159">
    <w:abstractNumId w:val="143"/>
  </w:num>
  <w:num w:numId="160">
    <w:abstractNumId w:val="120"/>
  </w:num>
  <w:num w:numId="161">
    <w:abstractNumId w:val="39"/>
  </w:num>
  <w:num w:numId="162">
    <w:abstractNumId w:val="103"/>
  </w:num>
  <w:num w:numId="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61"/>
  </w:num>
  <w:num w:numId="165">
    <w:abstractNumId w:val="152"/>
  </w:num>
  <w:num w:numId="166">
    <w:abstractNumId w:val="32"/>
  </w:num>
  <w:num w:numId="167">
    <w:abstractNumId w:val="155"/>
  </w:num>
  <w:num w:numId="168">
    <w:abstractNumId w:val="4"/>
  </w:num>
  <w:num w:numId="169">
    <w:abstractNumId w:val="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doNotTrackMoves/>
  <w:defaultTabStop w:val="1364"/>
  <w:drawingGridHorizontalSpacing w:val="181"/>
  <w:displayHorizontalDrawingGridEvery w:val="0"/>
  <w:displayVerticalDrawingGridEvery w:val="2"/>
  <w:characterSpacingControl w:val="compressPunctuation"/>
  <w:hdrShapeDefaults>
    <o:shapedefaults v:ext="edit" spidmax="716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175A"/>
    <w:rsid w:val="00003837"/>
    <w:rsid w:val="000062F9"/>
    <w:rsid w:val="00006B71"/>
    <w:rsid w:val="00012803"/>
    <w:rsid w:val="000132A4"/>
    <w:rsid w:val="00014074"/>
    <w:rsid w:val="00015FC3"/>
    <w:rsid w:val="000206DB"/>
    <w:rsid w:val="000223AD"/>
    <w:rsid w:val="00026AA2"/>
    <w:rsid w:val="00026C29"/>
    <w:rsid w:val="00031CDC"/>
    <w:rsid w:val="000337B9"/>
    <w:rsid w:val="00033E59"/>
    <w:rsid w:val="00034457"/>
    <w:rsid w:val="000356F7"/>
    <w:rsid w:val="00036288"/>
    <w:rsid w:val="00041A13"/>
    <w:rsid w:val="000450F7"/>
    <w:rsid w:val="00047F0A"/>
    <w:rsid w:val="0005111E"/>
    <w:rsid w:val="000559D9"/>
    <w:rsid w:val="00061C97"/>
    <w:rsid w:val="000647ED"/>
    <w:rsid w:val="000656B9"/>
    <w:rsid w:val="000662F4"/>
    <w:rsid w:val="00070201"/>
    <w:rsid w:val="00072538"/>
    <w:rsid w:val="00074CB4"/>
    <w:rsid w:val="00075A20"/>
    <w:rsid w:val="00075AA3"/>
    <w:rsid w:val="0008012E"/>
    <w:rsid w:val="00081939"/>
    <w:rsid w:val="00084D6E"/>
    <w:rsid w:val="00086212"/>
    <w:rsid w:val="0008782E"/>
    <w:rsid w:val="00091121"/>
    <w:rsid w:val="00091205"/>
    <w:rsid w:val="0009277B"/>
    <w:rsid w:val="000930C0"/>
    <w:rsid w:val="000952D4"/>
    <w:rsid w:val="000A2220"/>
    <w:rsid w:val="000A4C16"/>
    <w:rsid w:val="000B3079"/>
    <w:rsid w:val="000B6FB7"/>
    <w:rsid w:val="000C026B"/>
    <w:rsid w:val="000C08CB"/>
    <w:rsid w:val="000C0A71"/>
    <w:rsid w:val="000C700A"/>
    <w:rsid w:val="000C7FE6"/>
    <w:rsid w:val="000D25C6"/>
    <w:rsid w:val="000D3D84"/>
    <w:rsid w:val="000D53DE"/>
    <w:rsid w:val="000D5523"/>
    <w:rsid w:val="000E08FC"/>
    <w:rsid w:val="000E3FF7"/>
    <w:rsid w:val="000E49F0"/>
    <w:rsid w:val="000E690F"/>
    <w:rsid w:val="000E7412"/>
    <w:rsid w:val="000F0529"/>
    <w:rsid w:val="000F4424"/>
    <w:rsid w:val="001001C9"/>
    <w:rsid w:val="001008C4"/>
    <w:rsid w:val="00100BDB"/>
    <w:rsid w:val="00101F99"/>
    <w:rsid w:val="00102E09"/>
    <w:rsid w:val="00103089"/>
    <w:rsid w:val="001100B9"/>
    <w:rsid w:val="00111569"/>
    <w:rsid w:val="00114D56"/>
    <w:rsid w:val="001164E8"/>
    <w:rsid w:val="001305FF"/>
    <w:rsid w:val="00133CDB"/>
    <w:rsid w:val="00134D98"/>
    <w:rsid w:val="00140F03"/>
    <w:rsid w:val="00142392"/>
    <w:rsid w:val="00142B9E"/>
    <w:rsid w:val="00145E8E"/>
    <w:rsid w:val="00146C18"/>
    <w:rsid w:val="00150304"/>
    <w:rsid w:val="00171887"/>
    <w:rsid w:val="00171FC4"/>
    <w:rsid w:val="00176A9E"/>
    <w:rsid w:val="00177C27"/>
    <w:rsid w:val="00181060"/>
    <w:rsid w:val="001811F7"/>
    <w:rsid w:val="001830BD"/>
    <w:rsid w:val="0018561D"/>
    <w:rsid w:val="0018663B"/>
    <w:rsid w:val="00193884"/>
    <w:rsid w:val="001A1C5F"/>
    <w:rsid w:val="001A33A1"/>
    <w:rsid w:val="001A41C5"/>
    <w:rsid w:val="001A5529"/>
    <w:rsid w:val="001B1489"/>
    <w:rsid w:val="001B534F"/>
    <w:rsid w:val="001B65C7"/>
    <w:rsid w:val="001C12E7"/>
    <w:rsid w:val="001C3D34"/>
    <w:rsid w:val="001C3D69"/>
    <w:rsid w:val="001C5A89"/>
    <w:rsid w:val="001C7222"/>
    <w:rsid w:val="001D2F5F"/>
    <w:rsid w:val="001F0848"/>
    <w:rsid w:val="001F38DF"/>
    <w:rsid w:val="00200118"/>
    <w:rsid w:val="002030FE"/>
    <w:rsid w:val="00203D5F"/>
    <w:rsid w:val="00204E5A"/>
    <w:rsid w:val="002056B5"/>
    <w:rsid w:val="002056F9"/>
    <w:rsid w:val="00205C95"/>
    <w:rsid w:val="00205C9D"/>
    <w:rsid w:val="00206955"/>
    <w:rsid w:val="0021313E"/>
    <w:rsid w:val="0023218C"/>
    <w:rsid w:val="00234490"/>
    <w:rsid w:val="00242C8A"/>
    <w:rsid w:val="002430E1"/>
    <w:rsid w:val="00243A3F"/>
    <w:rsid w:val="002463A6"/>
    <w:rsid w:val="00250541"/>
    <w:rsid w:val="00252392"/>
    <w:rsid w:val="002557BE"/>
    <w:rsid w:val="00256376"/>
    <w:rsid w:val="002577C3"/>
    <w:rsid w:val="00260FC9"/>
    <w:rsid w:val="00262A38"/>
    <w:rsid w:val="00262C6C"/>
    <w:rsid w:val="00264FB5"/>
    <w:rsid w:val="00265B5B"/>
    <w:rsid w:val="00267FD6"/>
    <w:rsid w:val="00271376"/>
    <w:rsid w:val="00271AAF"/>
    <w:rsid w:val="00271C3C"/>
    <w:rsid w:val="002722BE"/>
    <w:rsid w:val="002732BC"/>
    <w:rsid w:val="00273D99"/>
    <w:rsid w:val="00274427"/>
    <w:rsid w:val="00275232"/>
    <w:rsid w:val="00281485"/>
    <w:rsid w:val="0028170B"/>
    <w:rsid w:val="002858D6"/>
    <w:rsid w:val="002866F6"/>
    <w:rsid w:val="0028756D"/>
    <w:rsid w:val="00287D17"/>
    <w:rsid w:val="00287E5F"/>
    <w:rsid w:val="00290210"/>
    <w:rsid w:val="00293245"/>
    <w:rsid w:val="00295AA8"/>
    <w:rsid w:val="00297779"/>
    <w:rsid w:val="002A05D6"/>
    <w:rsid w:val="002A31AC"/>
    <w:rsid w:val="002A355E"/>
    <w:rsid w:val="002A75C9"/>
    <w:rsid w:val="002A7B39"/>
    <w:rsid w:val="002B0CC1"/>
    <w:rsid w:val="002B0D19"/>
    <w:rsid w:val="002B12AF"/>
    <w:rsid w:val="002B370A"/>
    <w:rsid w:val="002B6D4A"/>
    <w:rsid w:val="002B6E06"/>
    <w:rsid w:val="002C1F2F"/>
    <w:rsid w:val="002C1FEE"/>
    <w:rsid w:val="002C60B5"/>
    <w:rsid w:val="002D0B95"/>
    <w:rsid w:val="002E0469"/>
    <w:rsid w:val="002E58E0"/>
    <w:rsid w:val="002E65EE"/>
    <w:rsid w:val="002F17B5"/>
    <w:rsid w:val="002F7AFB"/>
    <w:rsid w:val="002F7B28"/>
    <w:rsid w:val="00301619"/>
    <w:rsid w:val="00302CB9"/>
    <w:rsid w:val="0030350E"/>
    <w:rsid w:val="00312AAC"/>
    <w:rsid w:val="00313581"/>
    <w:rsid w:val="003157ED"/>
    <w:rsid w:val="003162EE"/>
    <w:rsid w:val="00316CB6"/>
    <w:rsid w:val="00320EE6"/>
    <w:rsid w:val="003225CE"/>
    <w:rsid w:val="003244B1"/>
    <w:rsid w:val="003253FA"/>
    <w:rsid w:val="003302CE"/>
    <w:rsid w:val="0033037C"/>
    <w:rsid w:val="003307C3"/>
    <w:rsid w:val="0033142E"/>
    <w:rsid w:val="00345450"/>
    <w:rsid w:val="00351819"/>
    <w:rsid w:val="003526DB"/>
    <w:rsid w:val="0035658E"/>
    <w:rsid w:val="00357927"/>
    <w:rsid w:val="0036107E"/>
    <w:rsid w:val="00362FD1"/>
    <w:rsid w:val="00371A4C"/>
    <w:rsid w:val="003774E6"/>
    <w:rsid w:val="00383839"/>
    <w:rsid w:val="00384FB6"/>
    <w:rsid w:val="003853B4"/>
    <w:rsid w:val="00386FE7"/>
    <w:rsid w:val="00387215"/>
    <w:rsid w:val="003916A1"/>
    <w:rsid w:val="00393991"/>
    <w:rsid w:val="0039448A"/>
    <w:rsid w:val="003965E8"/>
    <w:rsid w:val="003A1BF9"/>
    <w:rsid w:val="003A3775"/>
    <w:rsid w:val="003A4126"/>
    <w:rsid w:val="003A45B6"/>
    <w:rsid w:val="003A483A"/>
    <w:rsid w:val="003B0301"/>
    <w:rsid w:val="003B1DF2"/>
    <w:rsid w:val="003B3AB1"/>
    <w:rsid w:val="003B4489"/>
    <w:rsid w:val="003B6CB6"/>
    <w:rsid w:val="003C0F9A"/>
    <w:rsid w:val="003C6838"/>
    <w:rsid w:val="003C75A8"/>
    <w:rsid w:val="003C7AAE"/>
    <w:rsid w:val="003D317D"/>
    <w:rsid w:val="003D359E"/>
    <w:rsid w:val="003D6FAB"/>
    <w:rsid w:val="003D762A"/>
    <w:rsid w:val="003E1EB3"/>
    <w:rsid w:val="003E2482"/>
    <w:rsid w:val="003E2CBB"/>
    <w:rsid w:val="003E62DA"/>
    <w:rsid w:val="003F1BBC"/>
    <w:rsid w:val="003F39FF"/>
    <w:rsid w:val="003F4690"/>
    <w:rsid w:val="003F5E71"/>
    <w:rsid w:val="003F7B18"/>
    <w:rsid w:val="00400DCF"/>
    <w:rsid w:val="00401E96"/>
    <w:rsid w:val="00402CE0"/>
    <w:rsid w:val="0040328F"/>
    <w:rsid w:val="00414947"/>
    <w:rsid w:val="004203D5"/>
    <w:rsid w:val="0042366D"/>
    <w:rsid w:val="00423D49"/>
    <w:rsid w:val="00423ED2"/>
    <w:rsid w:val="00424FA0"/>
    <w:rsid w:val="0042789F"/>
    <w:rsid w:val="00432CF6"/>
    <w:rsid w:val="004334A8"/>
    <w:rsid w:val="00434A9F"/>
    <w:rsid w:val="004377D7"/>
    <w:rsid w:val="00442F5E"/>
    <w:rsid w:val="004447D2"/>
    <w:rsid w:val="00446395"/>
    <w:rsid w:val="00457482"/>
    <w:rsid w:val="00457CA3"/>
    <w:rsid w:val="004616C4"/>
    <w:rsid w:val="00465E78"/>
    <w:rsid w:val="00467E31"/>
    <w:rsid w:val="00476865"/>
    <w:rsid w:val="00476EC8"/>
    <w:rsid w:val="004810CA"/>
    <w:rsid w:val="00481A90"/>
    <w:rsid w:val="00482922"/>
    <w:rsid w:val="0048495D"/>
    <w:rsid w:val="00484E52"/>
    <w:rsid w:val="00485573"/>
    <w:rsid w:val="004916F9"/>
    <w:rsid w:val="00491EEF"/>
    <w:rsid w:val="004930AB"/>
    <w:rsid w:val="004969FD"/>
    <w:rsid w:val="004A0231"/>
    <w:rsid w:val="004A2C6B"/>
    <w:rsid w:val="004A3129"/>
    <w:rsid w:val="004A3179"/>
    <w:rsid w:val="004A3A73"/>
    <w:rsid w:val="004A6316"/>
    <w:rsid w:val="004B2AD1"/>
    <w:rsid w:val="004B2B93"/>
    <w:rsid w:val="004B2BD3"/>
    <w:rsid w:val="004B369A"/>
    <w:rsid w:val="004B3926"/>
    <w:rsid w:val="004B6F76"/>
    <w:rsid w:val="004C23AF"/>
    <w:rsid w:val="004C3257"/>
    <w:rsid w:val="004C3FF4"/>
    <w:rsid w:val="004C5297"/>
    <w:rsid w:val="004C6821"/>
    <w:rsid w:val="004D0F5D"/>
    <w:rsid w:val="004D31E7"/>
    <w:rsid w:val="004D3E76"/>
    <w:rsid w:val="004E06F6"/>
    <w:rsid w:val="004E0FFB"/>
    <w:rsid w:val="004E11D4"/>
    <w:rsid w:val="004E79C8"/>
    <w:rsid w:val="004F0262"/>
    <w:rsid w:val="004F069A"/>
    <w:rsid w:val="004F09E0"/>
    <w:rsid w:val="00500FF4"/>
    <w:rsid w:val="0051141B"/>
    <w:rsid w:val="005114A9"/>
    <w:rsid w:val="00516E47"/>
    <w:rsid w:val="00516E55"/>
    <w:rsid w:val="0052502E"/>
    <w:rsid w:val="005259DC"/>
    <w:rsid w:val="005311B7"/>
    <w:rsid w:val="00531250"/>
    <w:rsid w:val="00531A0E"/>
    <w:rsid w:val="00532258"/>
    <w:rsid w:val="00532897"/>
    <w:rsid w:val="0053690A"/>
    <w:rsid w:val="00536FFE"/>
    <w:rsid w:val="005401A4"/>
    <w:rsid w:val="00542527"/>
    <w:rsid w:val="00544FE6"/>
    <w:rsid w:val="0054704D"/>
    <w:rsid w:val="00550F20"/>
    <w:rsid w:val="00554723"/>
    <w:rsid w:val="0055518F"/>
    <w:rsid w:val="005560C2"/>
    <w:rsid w:val="00561060"/>
    <w:rsid w:val="0056597B"/>
    <w:rsid w:val="00567F80"/>
    <w:rsid w:val="0057119B"/>
    <w:rsid w:val="00571591"/>
    <w:rsid w:val="00574F71"/>
    <w:rsid w:val="00575B5A"/>
    <w:rsid w:val="005813B6"/>
    <w:rsid w:val="00581C65"/>
    <w:rsid w:val="005874A0"/>
    <w:rsid w:val="005946FF"/>
    <w:rsid w:val="00595AA5"/>
    <w:rsid w:val="00597CDA"/>
    <w:rsid w:val="005A43A3"/>
    <w:rsid w:val="005A4978"/>
    <w:rsid w:val="005A5910"/>
    <w:rsid w:val="005B19BE"/>
    <w:rsid w:val="005B75CD"/>
    <w:rsid w:val="005C296E"/>
    <w:rsid w:val="005D03CB"/>
    <w:rsid w:val="005D4F47"/>
    <w:rsid w:val="005D541D"/>
    <w:rsid w:val="005D65E9"/>
    <w:rsid w:val="005E07BE"/>
    <w:rsid w:val="005E42D3"/>
    <w:rsid w:val="005E5E7B"/>
    <w:rsid w:val="005F2E0A"/>
    <w:rsid w:val="005F7185"/>
    <w:rsid w:val="00600EE2"/>
    <w:rsid w:val="00602766"/>
    <w:rsid w:val="0060581D"/>
    <w:rsid w:val="006103EE"/>
    <w:rsid w:val="00611491"/>
    <w:rsid w:val="00617E6C"/>
    <w:rsid w:val="006201E9"/>
    <w:rsid w:val="0062119D"/>
    <w:rsid w:val="0062300F"/>
    <w:rsid w:val="006249AC"/>
    <w:rsid w:val="00625B5F"/>
    <w:rsid w:val="00634951"/>
    <w:rsid w:val="00635E35"/>
    <w:rsid w:val="00636231"/>
    <w:rsid w:val="00636C5B"/>
    <w:rsid w:val="00637C21"/>
    <w:rsid w:val="0064247D"/>
    <w:rsid w:val="00642951"/>
    <w:rsid w:val="00643A34"/>
    <w:rsid w:val="00645977"/>
    <w:rsid w:val="00646102"/>
    <w:rsid w:val="00646C8F"/>
    <w:rsid w:val="00654D34"/>
    <w:rsid w:val="006575C6"/>
    <w:rsid w:val="006633E8"/>
    <w:rsid w:val="0066486F"/>
    <w:rsid w:val="00667BE0"/>
    <w:rsid w:val="006727B9"/>
    <w:rsid w:val="006750EB"/>
    <w:rsid w:val="00676D9E"/>
    <w:rsid w:val="006777CB"/>
    <w:rsid w:val="00677CF7"/>
    <w:rsid w:val="00681085"/>
    <w:rsid w:val="0068316B"/>
    <w:rsid w:val="0069044C"/>
    <w:rsid w:val="00691237"/>
    <w:rsid w:val="006915C9"/>
    <w:rsid w:val="00691A07"/>
    <w:rsid w:val="00694AAF"/>
    <w:rsid w:val="006952CA"/>
    <w:rsid w:val="0069661F"/>
    <w:rsid w:val="006977A0"/>
    <w:rsid w:val="006A5662"/>
    <w:rsid w:val="006A6FFF"/>
    <w:rsid w:val="006B307A"/>
    <w:rsid w:val="006B5494"/>
    <w:rsid w:val="006B5AD3"/>
    <w:rsid w:val="006D072E"/>
    <w:rsid w:val="006D1B1F"/>
    <w:rsid w:val="006D4D7E"/>
    <w:rsid w:val="006E43B2"/>
    <w:rsid w:val="006E55CB"/>
    <w:rsid w:val="006F16CE"/>
    <w:rsid w:val="006F1847"/>
    <w:rsid w:val="006F1D95"/>
    <w:rsid w:val="006F34A5"/>
    <w:rsid w:val="007015D8"/>
    <w:rsid w:val="00701DF1"/>
    <w:rsid w:val="00706D9B"/>
    <w:rsid w:val="00713541"/>
    <w:rsid w:val="0071786A"/>
    <w:rsid w:val="00724451"/>
    <w:rsid w:val="007301AB"/>
    <w:rsid w:val="00731F24"/>
    <w:rsid w:val="007321BE"/>
    <w:rsid w:val="00732B96"/>
    <w:rsid w:val="00736B38"/>
    <w:rsid w:val="00737B12"/>
    <w:rsid w:val="0074747A"/>
    <w:rsid w:val="0074780A"/>
    <w:rsid w:val="007502FB"/>
    <w:rsid w:val="0076002D"/>
    <w:rsid w:val="00763BAF"/>
    <w:rsid w:val="00763DB6"/>
    <w:rsid w:val="00766308"/>
    <w:rsid w:val="007673BC"/>
    <w:rsid w:val="007705AE"/>
    <w:rsid w:val="00771BE2"/>
    <w:rsid w:val="00772D65"/>
    <w:rsid w:val="007810AA"/>
    <w:rsid w:val="007813CD"/>
    <w:rsid w:val="00782F99"/>
    <w:rsid w:val="007865BE"/>
    <w:rsid w:val="00786D14"/>
    <w:rsid w:val="00786FE8"/>
    <w:rsid w:val="007871D4"/>
    <w:rsid w:val="00792CC3"/>
    <w:rsid w:val="00792DD1"/>
    <w:rsid w:val="00793057"/>
    <w:rsid w:val="00793E1A"/>
    <w:rsid w:val="007942F2"/>
    <w:rsid w:val="0079486E"/>
    <w:rsid w:val="00794FB4"/>
    <w:rsid w:val="007963D2"/>
    <w:rsid w:val="00796691"/>
    <w:rsid w:val="00797C92"/>
    <w:rsid w:val="007A0265"/>
    <w:rsid w:val="007A5B21"/>
    <w:rsid w:val="007A5F27"/>
    <w:rsid w:val="007A6DF8"/>
    <w:rsid w:val="007A7F9D"/>
    <w:rsid w:val="007B08F7"/>
    <w:rsid w:val="007B175A"/>
    <w:rsid w:val="007B23EC"/>
    <w:rsid w:val="007B3736"/>
    <w:rsid w:val="007B4FB5"/>
    <w:rsid w:val="007B51FF"/>
    <w:rsid w:val="007B5D2E"/>
    <w:rsid w:val="007C1EDF"/>
    <w:rsid w:val="007C263A"/>
    <w:rsid w:val="007C4459"/>
    <w:rsid w:val="007C6298"/>
    <w:rsid w:val="007C738A"/>
    <w:rsid w:val="007D319D"/>
    <w:rsid w:val="007D31EA"/>
    <w:rsid w:val="007D5D8A"/>
    <w:rsid w:val="007D737D"/>
    <w:rsid w:val="007D7396"/>
    <w:rsid w:val="007E4092"/>
    <w:rsid w:val="007E4F62"/>
    <w:rsid w:val="007E69AA"/>
    <w:rsid w:val="007E6E54"/>
    <w:rsid w:val="007E7756"/>
    <w:rsid w:val="007F2B07"/>
    <w:rsid w:val="007F3A3B"/>
    <w:rsid w:val="00800A17"/>
    <w:rsid w:val="00812601"/>
    <w:rsid w:val="008128FD"/>
    <w:rsid w:val="00813359"/>
    <w:rsid w:val="00813A38"/>
    <w:rsid w:val="00813BB4"/>
    <w:rsid w:val="008150F1"/>
    <w:rsid w:val="0082087B"/>
    <w:rsid w:val="00824E32"/>
    <w:rsid w:val="0083001A"/>
    <w:rsid w:val="00832467"/>
    <w:rsid w:val="008325BF"/>
    <w:rsid w:val="00833683"/>
    <w:rsid w:val="00833D12"/>
    <w:rsid w:val="008356A9"/>
    <w:rsid w:val="00836E0E"/>
    <w:rsid w:val="00841D0F"/>
    <w:rsid w:val="00841EEE"/>
    <w:rsid w:val="008454EF"/>
    <w:rsid w:val="008458D0"/>
    <w:rsid w:val="00847751"/>
    <w:rsid w:val="00853543"/>
    <w:rsid w:val="008557DE"/>
    <w:rsid w:val="00856114"/>
    <w:rsid w:val="008578F3"/>
    <w:rsid w:val="00864A80"/>
    <w:rsid w:val="00865F7D"/>
    <w:rsid w:val="00870A7A"/>
    <w:rsid w:val="008730F1"/>
    <w:rsid w:val="0087449F"/>
    <w:rsid w:val="00875F3A"/>
    <w:rsid w:val="008763F5"/>
    <w:rsid w:val="008818CE"/>
    <w:rsid w:val="00885A91"/>
    <w:rsid w:val="0088631D"/>
    <w:rsid w:val="00886F10"/>
    <w:rsid w:val="0089567A"/>
    <w:rsid w:val="00897F1A"/>
    <w:rsid w:val="008A08DD"/>
    <w:rsid w:val="008A29D3"/>
    <w:rsid w:val="008A56E1"/>
    <w:rsid w:val="008A6C0F"/>
    <w:rsid w:val="008A74A5"/>
    <w:rsid w:val="008B04E8"/>
    <w:rsid w:val="008B1BEB"/>
    <w:rsid w:val="008B2C05"/>
    <w:rsid w:val="008B2F77"/>
    <w:rsid w:val="008B39BC"/>
    <w:rsid w:val="008B55E5"/>
    <w:rsid w:val="008B5EBD"/>
    <w:rsid w:val="008C5BCC"/>
    <w:rsid w:val="008C71F7"/>
    <w:rsid w:val="008D0919"/>
    <w:rsid w:val="008D1965"/>
    <w:rsid w:val="008D2129"/>
    <w:rsid w:val="008D249E"/>
    <w:rsid w:val="008D4A93"/>
    <w:rsid w:val="008E0975"/>
    <w:rsid w:val="008E6223"/>
    <w:rsid w:val="008E670E"/>
    <w:rsid w:val="008F4103"/>
    <w:rsid w:val="0090145F"/>
    <w:rsid w:val="0090503A"/>
    <w:rsid w:val="00905F56"/>
    <w:rsid w:val="009120B5"/>
    <w:rsid w:val="009125AB"/>
    <w:rsid w:val="00916F63"/>
    <w:rsid w:val="009221D7"/>
    <w:rsid w:val="0092371E"/>
    <w:rsid w:val="00925E7B"/>
    <w:rsid w:val="0093692E"/>
    <w:rsid w:val="00947A85"/>
    <w:rsid w:val="00950AC2"/>
    <w:rsid w:val="00961222"/>
    <w:rsid w:val="0096490F"/>
    <w:rsid w:val="009655FC"/>
    <w:rsid w:val="009668FA"/>
    <w:rsid w:val="009675BC"/>
    <w:rsid w:val="00972DF5"/>
    <w:rsid w:val="0097672F"/>
    <w:rsid w:val="00980347"/>
    <w:rsid w:val="00987335"/>
    <w:rsid w:val="009932A2"/>
    <w:rsid w:val="009971C8"/>
    <w:rsid w:val="009A1FEC"/>
    <w:rsid w:val="009A2765"/>
    <w:rsid w:val="009A2870"/>
    <w:rsid w:val="009A5F39"/>
    <w:rsid w:val="009A5FBA"/>
    <w:rsid w:val="009B3105"/>
    <w:rsid w:val="009B388C"/>
    <w:rsid w:val="009B4C6F"/>
    <w:rsid w:val="009C4E95"/>
    <w:rsid w:val="009C55C7"/>
    <w:rsid w:val="009D159D"/>
    <w:rsid w:val="009D467D"/>
    <w:rsid w:val="009D5211"/>
    <w:rsid w:val="009D770E"/>
    <w:rsid w:val="009E5E3C"/>
    <w:rsid w:val="009E70F8"/>
    <w:rsid w:val="009E79EA"/>
    <w:rsid w:val="009F087F"/>
    <w:rsid w:val="009F24B5"/>
    <w:rsid w:val="009F36B0"/>
    <w:rsid w:val="00A01485"/>
    <w:rsid w:val="00A02E30"/>
    <w:rsid w:val="00A034F7"/>
    <w:rsid w:val="00A04587"/>
    <w:rsid w:val="00A05C8D"/>
    <w:rsid w:val="00A074C0"/>
    <w:rsid w:val="00A10558"/>
    <w:rsid w:val="00A12F5A"/>
    <w:rsid w:val="00A15943"/>
    <w:rsid w:val="00A204F5"/>
    <w:rsid w:val="00A2205A"/>
    <w:rsid w:val="00A230BC"/>
    <w:rsid w:val="00A253CE"/>
    <w:rsid w:val="00A26854"/>
    <w:rsid w:val="00A27F34"/>
    <w:rsid w:val="00A332B9"/>
    <w:rsid w:val="00A33F9F"/>
    <w:rsid w:val="00A3657B"/>
    <w:rsid w:val="00A36B9B"/>
    <w:rsid w:val="00A370C5"/>
    <w:rsid w:val="00A37315"/>
    <w:rsid w:val="00A40318"/>
    <w:rsid w:val="00A40952"/>
    <w:rsid w:val="00A41B47"/>
    <w:rsid w:val="00A4281C"/>
    <w:rsid w:val="00A46BAF"/>
    <w:rsid w:val="00A4768A"/>
    <w:rsid w:val="00A559C1"/>
    <w:rsid w:val="00A5669D"/>
    <w:rsid w:val="00A5688D"/>
    <w:rsid w:val="00A57198"/>
    <w:rsid w:val="00A76A98"/>
    <w:rsid w:val="00A76AA5"/>
    <w:rsid w:val="00A8069D"/>
    <w:rsid w:val="00A816D5"/>
    <w:rsid w:val="00A8231E"/>
    <w:rsid w:val="00A825FB"/>
    <w:rsid w:val="00A8409B"/>
    <w:rsid w:val="00A86E44"/>
    <w:rsid w:val="00A91A43"/>
    <w:rsid w:val="00A931B5"/>
    <w:rsid w:val="00A95D92"/>
    <w:rsid w:val="00AA02E7"/>
    <w:rsid w:val="00AA290E"/>
    <w:rsid w:val="00AA6516"/>
    <w:rsid w:val="00AB2140"/>
    <w:rsid w:val="00AB3314"/>
    <w:rsid w:val="00AB429A"/>
    <w:rsid w:val="00AB4709"/>
    <w:rsid w:val="00AC34AD"/>
    <w:rsid w:val="00AC3FF7"/>
    <w:rsid w:val="00AC456B"/>
    <w:rsid w:val="00AC61D0"/>
    <w:rsid w:val="00AC79FE"/>
    <w:rsid w:val="00AD1677"/>
    <w:rsid w:val="00AD19DB"/>
    <w:rsid w:val="00AD221C"/>
    <w:rsid w:val="00AD37B5"/>
    <w:rsid w:val="00AE2872"/>
    <w:rsid w:val="00AE4F77"/>
    <w:rsid w:val="00AF0ADE"/>
    <w:rsid w:val="00AF326F"/>
    <w:rsid w:val="00AF356A"/>
    <w:rsid w:val="00AF3705"/>
    <w:rsid w:val="00AF5E46"/>
    <w:rsid w:val="00B00C93"/>
    <w:rsid w:val="00B03799"/>
    <w:rsid w:val="00B041EE"/>
    <w:rsid w:val="00B065A8"/>
    <w:rsid w:val="00B07A3E"/>
    <w:rsid w:val="00B15D0D"/>
    <w:rsid w:val="00B179C7"/>
    <w:rsid w:val="00B246D2"/>
    <w:rsid w:val="00B24944"/>
    <w:rsid w:val="00B27D5B"/>
    <w:rsid w:val="00B316F1"/>
    <w:rsid w:val="00B31E36"/>
    <w:rsid w:val="00B33917"/>
    <w:rsid w:val="00B34BFE"/>
    <w:rsid w:val="00B37804"/>
    <w:rsid w:val="00B37FD9"/>
    <w:rsid w:val="00B4129E"/>
    <w:rsid w:val="00B5148B"/>
    <w:rsid w:val="00B51C25"/>
    <w:rsid w:val="00B53D9D"/>
    <w:rsid w:val="00B544D9"/>
    <w:rsid w:val="00B60BE7"/>
    <w:rsid w:val="00B616FA"/>
    <w:rsid w:val="00B67EDC"/>
    <w:rsid w:val="00B71BCC"/>
    <w:rsid w:val="00B73077"/>
    <w:rsid w:val="00B73403"/>
    <w:rsid w:val="00B73BD6"/>
    <w:rsid w:val="00B74968"/>
    <w:rsid w:val="00B77478"/>
    <w:rsid w:val="00B80E54"/>
    <w:rsid w:val="00B862D8"/>
    <w:rsid w:val="00B91DAC"/>
    <w:rsid w:val="00B92B1E"/>
    <w:rsid w:val="00B92D27"/>
    <w:rsid w:val="00B92D9B"/>
    <w:rsid w:val="00B93243"/>
    <w:rsid w:val="00B947D9"/>
    <w:rsid w:val="00B950E4"/>
    <w:rsid w:val="00BA3045"/>
    <w:rsid w:val="00BA3BC1"/>
    <w:rsid w:val="00BA4714"/>
    <w:rsid w:val="00BB1064"/>
    <w:rsid w:val="00BB1A9F"/>
    <w:rsid w:val="00BB4DD8"/>
    <w:rsid w:val="00BB5AD7"/>
    <w:rsid w:val="00BB5CA2"/>
    <w:rsid w:val="00BC211D"/>
    <w:rsid w:val="00BC37C9"/>
    <w:rsid w:val="00BC6708"/>
    <w:rsid w:val="00BD42BF"/>
    <w:rsid w:val="00BD5527"/>
    <w:rsid w:val="00BD5B3C"/>
    <w:rsid w:val="00BE0C7E"/>
    <w:rsid w:val="00BE3304"/>
    <w:rsid w:val="00BF34C2"/>
    <w:rsid w:val="00BF5B65"/>
    <w:rsid w:val="00BF7857"/>
    <w:rsid w:val="00C0077E"/>
    <w:rsid w:val="00C05619"/>
    <w:rsid w:val="00C11C07"/>
    <w:rsid w:val="00C11C50"/>
    <w:rsid w:val="00C132CC"/>
    <w:rsid w:val="00C14037"/>
    <w:rsid w:val="00C150C5"/>
    <w:rsid w:val="00C22435"/>
    <w:rsid w:val="00C230AF"/>
    <w:rsid w:val="00C27925"/>
    <w:rsid w:val="00C27EB3"/>
    <w:rsid w:val="00C31EFC"/>
    <w:rsid w:val="00C320EA"/>
    <w:rsid w:val="00C3491E"/>
    <w:rsid w:val="00C35047"/>
    <w:rsid w:val="00C40F5B"/>
    <w:rsid w:val="00C46ED3"/>
    <w:rsid w:val="00C53E69"/>
    <w:rsid w:val="00C554D5"/>
    <w:rsid w:val="00C60FB2"/>
    <w:rsid w:val="00C72F06"/>
    <w:rsid w:val="00C74E06"/>
    <w:rsid w:val="00C82BED"/>
    <w:rsid w:val="00C833CE"/>
    <w:rsid w:val="00C83C15"/>
    <w:rsid w:val="00C8539F"/>
    <w:rsid w:val="00C8557F"/>
    <w:rsid w:val="00C8564C"/>
    <w:rsid w:val="00C8738D"/>
    <w:rsid w:val="00C967FD"/>
    <w:rsid w:val="00C96895"/>
    <w:rsid w:val="00CA2720"/>
    <w:rsid w:val="00CA7343"/>
    <w:rsid w:val="00CA7921"/>
    <w:rsid w:val="00CB3BBD"/>
    <w:rsid w:val="00CB4FB0"/>
    <w:rsid w:val="00CB6D3C"/>
    <w:rsid w:val="00CC2408"/>
    <w:rsid w:val="00CC5EF8"/>
    <w:rsid w:val="00CD19F3"/>
    <w:rsid w:val="00CD5DD1"/>
    <w:rsid w:val="00CD703D"/>
    <w:rsid w:val="00CE117B"/>
    <w:rsid w:val="00CE48C3"/>
    <w:rsid w:val="00CE6ECB"/>
    <w:rsid w:val="00CE6F7F"/>
    <w:rsid w:val="00CE741E"/>
    <w:rsid w:val="00CF0796"/>
    <w:rsid w:val="00CF1456"/>
    <w:rsid w:val="00CF7765"/>
    <w:rsid w:val="00D02E29"/>
    <w:rsid w:val="00D05359"/>
    <w:rsid w:val="00D14683"/>
    <w:rsid w:val="00D15CBB"/>
    <w:rsid w:val="00D166D2"/>
    <w:rsid w:val="00D20D6E"/>
    <w:rsid w:val="00D2496B"/>
    <w:rsid w:val="00D2506B"/>
    <w:rsid w:val="00D2673E"/>
    <w:rsid w:val="00D429FC"/>
    <w:rsid w:val="00D4387C"/>
    <w:rsid w:val="00D44FC9"/>
    <w:rsid w:val="00D52B49"/>
    <w:rsid w:val="00D5524F"/>
    <w:rsid w:val="00D55F14"/>
    <w:rsid w:val="00D56C9B"/>
    <w:rsid w:val="00D57226"/>
    <w:rsid w:val="00D6182D"/>
    <w:rsid w:val="00D6202A"/>
    <w:rsid w:val="00D63A33"/>
    <w:rsid w:val="00D64913"/>
    <w:rsid w:val="00D64C51"/>
    <w:rsid w:val="00D650A4"/>
    <w:rsid w:val="00D77B13"/>
    <w:rsid w:val="00D803CE"/>
    <w:rsid w:val="00D8120E"/>
    <w:rsid w:val="00D82948"/>
    <w:rsid w:val="00D830BF"/>
    <w:rsid w:val="00D86CA4"/>
    <w:rsid w:val="00D942D6"/>
    <w:rsid w:val="00D964EC"/>
    <w:rsid w:val="00D966B2"/>
    <w:rsid w:val="00D96D92"/>
    <w:rsid w:val="00DA15A2"/>
    <w:rsid w:val="00DA38CC"/>
    <w:rsid w:val="00DA73D9"/>
    <w:rsid w:val="00DB1D7F"/>
    <w:rsid w:val="00DB2AF2"/>
    <w:rsid w:val="00DB37DF"/>
    <w:rsid w:val="00DB40C9"/>
    <w:rsid w:val="00DB431F"/>
    <w:rsid w:val="00DC4D53"/>
    <w:rsid w:val="00DC65CD"/>
    <w:rsid w:val="00DD3590"/>
    <w:rsid w:val="00DD3992"/>
    <w:rsid w:val="00DD4AE9"/>
    <w:rsid w:val="00DD4D47"/>
    <w:rsid w:val="00DD687C"/>
    <w:rsid w:val="00DE0150"/>
    <w:rsid w:val="00DE349F"/>
    <w:rsid w:val="00DE3F9C"/>
    <w:rsid w:val="00DE5A3D"/>
    <w:rsid w:val="00DF308A"/>
    <w:rsid w:val="00DF5B5F"/>
    <w:rsid w:val="00E06FD4"/>
    <w:rsid w:val="00E11D10"/>
    <w:rsid w:val="00E156F3"/>
    <w:rsid w:val="00E15CE3"/>
    <w:rsid w:val="00E20006"/>
    <w:rsid w:val="00E20AE1"/>
    <w:rsid w:val="00E23B5B"/>
    <w:rsid w:val="00E24F7F"/>
    <w:rsid w:val="00E25E6B"/>
    <w:rsid w:val="00E30650"/>
    <w:rsid w:val="00E32DB0"/>
    <w:rsid w:val="00E34727"/>
    <w:rsid w:val="00E36795"/>
    <w:rsid w:val="00E37D76"/>
    <w:rsid w:val="00E40529"/>
    <w:rsid w:val="00E4501E"/>
    <w:rsid w:val="00E452D9"/>
    <w:rsid w:val="00E4584A"/>
    <w:rsid w:val="00E50401"/>
    <w:rsid w:val="00E51030"/>
    <w:rsid w:val="00E54987"/>
    <w:rsid w:val="00E55865"/>
    <w:rsid w:val="00E62BAD"/>
    <w:rsid w:val="00E65C6E"/>
    <w:rsid w:val="00E67A1B"/>
    <w:rsid w:val="00E7137F"/>
    <w:rsid w:val="00E7280E"/>
    <w:rsid w:val="00E801C6"/>
    <w:rsid w:val="00E8028B"/>
    <w:rsid w:val="00E82B29"/>
    <w:rsid w:val="00E84596"/>
    <w:rsid w:val="00E8678E"/>
    <w:rsid w:val="00E902DD"/>
    <w:rsid w:val="00E91274"/>
    <w:rsid w:val="00E92FD6"/>
    <w:rsid w:val="00E93C66"/>
    <w:rsid w:val="00E94EAA"/>
    <w:rsid w:val="00E94FA0"/>
    <w:rsid w:val="00E95C24"/>
    <w:rsid w:val="00EA3E68"/>
    <w:rsid w:val="00EA43DF"/>
    <w:rsid w:val="00EA580B"/>
    <w:rsid w:val="00EA58BB"/>
    <w:rsid w:val="00EA5B51"/>
    <w:rsid w:val="00EA5C31"/>
    <w:rsid w:val="00EA7517"/>
    <w:rsid w:val="00EB19C7"/>
    <w:rsid w:val="00EB5C36"/>
    <w:rsid w:val="00EB6F81"/>
    <w:rsid w:val="00EC06C4"/>
    <w:rsid w:val="00EC072C"/>
    <w:rsid w:val="00EC1DEE"/>
    <w:rsid w:val="00EC50F5"/>
    <w:rsid w:val="00ED1A98"/>
    <w:rsid w:val="00ED20D2"/>
    <w:rsid w:val="00ED3073"/>
    <w:rsid w:val="00ED7B9C"/>
    <w:rsid w:val="00EE20CF"/>
    <w:rsid w:val="00EE5AFE"/>
    <w:rsid w:val="00EF29AC"/>
    <w:rsid w:val="00EF2FF8"/>
    <w:rsid w:val="00EF6883"/>
    <w:rsid w:val="00EF695C"/>
    <w:rsid w:val="00EF6CC7"/>
    <w:rsid w:val="00EF6FD9"/>
    <w:rsid w:val="00F014E7"/>
    <w:rsid w:val="00F04584"/>
    <w:rsid w:val="00F0498B"/>
    <w:rsid w:val="00F05ED8"/>
    <w:rsid w:val="00F07493"/>
    <w:rsid w:val="00F10BD5"/>
    <w:rsid w:val="00F16C2B"/>
    <w:rsid w:val="00F21814"/>
    <w:rsid w:val="00F2620C"/>
    <w:rsid w:val="00F27137"/>
    <w:rsid w:val="00F30B27"/>
    <w:rsid w:val="00F30F0C"/>
    <w:rsid w:val="00F3267E"/>
    <w:rsid w:val="00F33B3B"/>
    <w:rsid w:val="00F42B0B"/>
    <w:rsid w:val="00F44EF3"/>
    <w:rsid w:val="00F45642"/>
    <w:rsid w:val="00F4696D"/>
    <w:rsid w:val="00F46A21"/>
    <w:rsid w:val="00F5119F"/>
    <w:rsid w:val="00F63AA2"/>
    <w:rsid w:val="00F64CC5"/>
    <w:rsid w:val="00F66C85"/>
    <w:rsid w:val="00F70401"/>
    <w:rsid w:val="00F711F0"/>
    <w:rsid w:val="00F71A08"/>
    <w:rsid w:val="00F72732"/>
    <w:rsid w:val="00F77BA9"/>
    <w:rsid w:val="00F8434C"/>
    <w:rsid w:val="00F862B8"/>
    <w:rsid w:val="00F8683D"/>
    <w:rsid w:val="00F93D57"/>
    <w:rsid w:val="00FA0405"/>
    <w:rsid w:val="00FA0ADB"/>
    <w:rsid w:val="00FA0C35"/>
    <w:rsid w:val="00FA3973"/>
    <w:rsid w:val="00FB11D0"/>
    <w:rsid w:val="00FC1C57"/>
    <w:rsid w:val="00FC477D"/>
    <w:rsid w:val="00FD23C6"/>
    <w:rsid w:val="00FD3712"/>
    <w:rsid w:val="00FD55C4"/>
    <w:rsid w:val="00FD6199"/>
    <w:rsid w:val="00FD705D"/>
    <w:rsid w:val="00FE1451"/>
    <w:rsid w:val="00FE156C"/>
    <w:rsid w:val="00FE1FB6"/>
    <w:rsid w:val="00FE41C0"/>
    <w:rsid w:val="00FF16DA"/>
    <w:rsid w:val="00FF3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3,4"/>
      <o:rules v:ext="edit">
        <o:r id="V:Rule10" type="arc" idref="#_x0000_s4190"/>
        <o:r id="V:Rule14" type="arc" idref="#_x0000_s4191"/>
        <o:r id="V:Rule24" type="arc" idref="#_x0000_s4188"/>
        <o:r id="V:Rule28" type="arc" idref="#_x0000_s4189"/>
        <o:r id="V:Rule37" type="arc" idref="#_x0000_s4167"/>
        <o:r id="V:Rule42" type="arc" idref="#_x0000_s4168"/>
        <o:r id="V:Rule49" type="arc" idref="#_x0000_s4052"/>
        <o:r id="V:Rule56" type="arc" idref="#_x0000_s4175"/>
        <o:r id="V:Rule64" type="arc" idref="#_x0000_s4056"/>
        <o:r id="V:Rule65" type="arc" idref="#_x0000_s4055"/>
        <o:r id="V:Rule78" type="arc" idref="#_x0000_s4067"/>
        <o:r id="V:Rule80" type="arc" idref="#_x0000_s4069"/>
        <o:r id="V:Rule89" type="arc" idref="#_x0000_s4079"/>
        <o:r id="V:Rule92" type="arc" idref="#_x0000_s4081"/>
        <o:r id="V:Rule105" type="arc" idref="#_x0000_s4095"/>
        <o:r id="V:Rule106" type="arc" idref="#_x0000_s4094"/>
        <o:r id="V:Rule109" type="arc" idref="#_x0000_s4098"/>
        <o:r id="V:Rule122" type="arc" idref="#_x0000_s4108"/>
        <o:r id="V:Rule123" type="arc" idref="#_x0000_s4107"/>
        <o:r id="V:Rule126" type="arc" idref="#_x0000_s4111"/>
        <o:r id="V:Rule137" type="arc" idref="#_x0000_s4117"/>
        <o:r id="V:Rule138" type="arc" idref="#_x0000_s4116"/>
        <o:r id="V:Rule141" type="arc" idref="#_x0000_s4113"/>
        <o:r id="V:Rule158" type="arc" idref="#_x0000_s4021"/>
        <o:r id="V:Rule160" type="arc" idref="#_x0000_s4019"/>
        <o:r id="V:Rule161" type="arc" idref="#_x0000_s4018"/>
        <o:r id="V:Rule164" type="arc" idref="#_x0000_s4015"/>
        <o:r id="V:Rule182" type="arc" idref="#_x0000_s4032"/>
        <o:r id="V:Rule183" type="arc" idref="#_x0000_s4028"/>
        <o:r id="V:Rule184" type="arc" idref="#_x0000_s4027"/>
        <o:r id="V:Rule187" type="arc" idref="#_x0000_s4024"/>
        <o:r id="V:Rule190" type="arc" idref="#_x0000_s4030"/>
        <o:r id="V:Rule193" type="connector" idref="#_x0000_s4060"/>
        <o:r id="V:Rule194" type="connector" idref="#_x0000_s4101"/>
        <o:r id="V:Rule195" type="connector" idref="#_x0000_s4149"/>
        <o:r id="V:Rule196" type="connector" idref="#_x0000_s4132"/>
        <o:r id="V:Rule197" type="connector" idref="#_x0000_s4049"/>
        <o:r id="V:Rule198" type="connector" idref="#_x0000_s4096"/>
        <o:r id="V:Rule199" type="connector" idref="#_x0000_s4160"/>
        <o:r id="V:Rule200" type="connector" idref="#_x0000_s4050"/>
        <o:r id="V:Rule201" type="connector" idref="#_x0000_s4131"/>
        <o:r id="V:Rule202" type="connector" idref="#_x0000_s4159"/>
        <o:r id="V:Rule203" type="connector" idref="#_x0000_s4102"/>
        <o:r id="V:Rule204" type="connector" idref="#_x0000_s4059"/>
        <o:r id="V:Rule205" type="connector" idref="#_x0000_s4000"/>
        <o:r id="V:Rule206" type="connector" idref="#_x0000_s4031"/>
        <o:r id="V:Rule207" type="connector" idref="#_x0000_s4150"/>
        <o:r id="V:Rule208" type="connector" idref="#_x0000_s4129"/>
        <o:r id="V:Rule209" type="connector" idref="#_x0000_s4161"/>
        <o:r id="V:Rule210" type="connector" idref="#_x0000_s4093"/>
        <o:r id="V:Rule211" type="connector" idref="#_x0000_s4100"/>
        <o:r id="V:Rule212" type="connector" idref="#_x0000_s4061"/>
        <o:r id="V:Rule213" type="connector" idref="#_x0000_s4088"/>
        <o:r id="V:Rule214" type="connector" idref="#_x0000_s4029"/>
        <o:r id="V:Rule215" type="connector" idref="#_x0000_s4152"/>
        <o:r id="V:Rule216" type="connector" idref="#_x0000_s4002"/>
        <o:r id="V:Rule217" type="connector" idref="#_x0000_s4062"/>
        <o:r id="V:Rule218" type="connector" idref="#_x0000_s4099"/>
        <o:r id="V:Rule219" type="connector" idref="#_x0000_s4087"/>
        <o:r id="V:Rule220" type="connector" idref="#_x0000_s4151"/>
        <o:r id="V:Rule221" type="connector" idref="#_x0000_s4001"/>
        <o:r id="V:Rule222" type="connector" idref="#_x0000_s4130"/>
        <o:r id="V:Rule223" type="connector" idref="#_x0000_s4051"/>
        <o:r id="V:Rule224" type="connector" idref="#_x0000_s4187"/>
        <o:r id="V:Rule225" type="connector" idref="#_x0000_s4162"/>
        <o:r id="V:Rule226" type="connector" idref="#_x0000_s4165"/>
        <o:r id="V:Rule227" type="connector" idref="#_x0000_s4089"/>
        <o:r id="V:Rule228" type="connector" idref="#_x0000_s4133"/>
        <o:r id="V:Rule229" type="connector" idref="#_x0000_s4033"/>
        <o:r id="V:Rule230" type="connector" idref="#_x0000_s4156"/>
        <o:r id="V:Rule231" type="connector" idref="#_x0000_s4128"/>
        <o:r id="V:Rule232" type="connector" idref="#_x0000_s4006"/>
        <o:r id="V:Rule233" type="connector" idref="#_x0000_s4104"/>
        <o:r id="V:Rule234" type="connector" idref="#_x0000_s4065"/>
        <o:r id="V:Rule235" type="connector" idref="#_x0000_s4017"/>
        <o:r id="V:Rule236" type="connector" idref="#_x0000_s4155"/>
        <o:r id="V:Rule237" type="connector" idref="#_x0000_s4034"/>
        <o:r id="V:Rule238" type="connector" idref="#_x0000_s4127"/>
        <o:r id="V:Rule239" type="connector" idref="#_x0000_s4005"/>
        <o:r id="V:Rule240" type="connector" idref="#_x0000_s4066"/>
        <o:r id="V:Rule241" type="connector" idref="#_x0000_s4103"/>
        <o:r id="V:Rule242" type="connector" idref="#_x0000_s4118"/>
        <o:r id="V:Rule243" type="connector" idref="#_x0000_s4090"/>
        <o:r id="V:Rule244" type="connector" idref="#_x0000_s4166"/>
        <o:r id="V:Rule245" type="connector" idref="#_x0000_s4134"/>
        <o:r id="V:Rule246" type="connector" idref="#_x0000_s4048"/>
        <o:r id="V:Rule247" type="connector" idref="#_x0000_s4003"/>
        <o:r id="V:Rule248" type="connector" idref="#_x0000_s4153"/>
        <o:r id="V:Rule249" type="connector" idref="#_x0000_s4036"/>
        <o:r id="V:Rule250" type="connector" idref="#_x0000_s4177"/>
        <o:r id="V:Rule251" type="connector" idref="#_x0000_s4064"/>
        <o:r id="V:Rule252" type="connector" idref="#_x0000_s4105"/>
        <o:r id="V:Rule253" type="connector" idref="#_x0000_s4092"/>
        <o:r id="V:Rule254" type="connector" idref="#_x0000_s4164"/>
        <o:r id="V:Rule255" type="connector" idref="#_x0000_s4077"/>
        <o:r id="V:Rule256" type="connector" idref="#_x0000_s4136"/>
        <o:r id="V:Rule257" type="connector" idref="#_x0000_s4053"/>
        <o:r id="V:Rule258" type="connector" idref="#_x0000_s4148"/>
        <o:r id="V:Rule259" type="connector" idref="#_x0000_s4163"/>
        <o:r id="V:Rule260" type="connector" idref="#_x0000_s4091"/>
        <o:r id="V:Rule261" type="connector" idref="#_x0000_s4078"/>
        <o:r id="V:Rule262" type="connector" idref="#_x0000_s4054"/>
        <o:r id="V:Rule263" type="connector" idref="#_x0000_s4135"/>
        <o:r id="V:Rule264" type="connector" idref="#_x0000_s4147"/>
        <o:r id="V:Rule265" type="connector" idref="#_x0000_s4004"/>
        <o:r id="V:Rule266" type="connector" idref="#_x0000_s4047"/>
        <o:r id="V:Rule267" type="connector" idref="#_x0000_s4035"/>
        <o:r id="V:Rule268" type="connector" idref="#_x0000_s4154"/>
        <o:r id="V:Rule269" type="connector" idref="#_x0000_s4178"/>
        <o:r id="V:Rule270" type="connector" idref="#_x0000_s4106"/>
        <o:r id="V:Rule271" type="connector" idref="#_x0000_s4063"/>
        <o:r id="V:Rule272" type="connector" idref="#_x0000_s4120"/>
        <o:r id="V:Rule273" type="connector" idref="#_x0000_s4041"/>
        <o:r id="V:Rule274" type="connector" idref="#_x0000_s4009"/>
        <o:r id="V:Rule275" type="connector" idref="#_x0000_s4084"/>
        <o:r id="V:Rule276" type="connector" idref="#_x0000_s4172"/>
        <o:r id="V:Rule277" type="connector" idref="#_x0000_s4072"/>
        <o:r id="V:Rule278" type="connector" idref="#_x0000_s4184"/>
        <o:r id="V:Rule279" type="connector" idref="#_x0000_s4109"/>
        <o:r id="V:Rule280" type="connector" idref="#_x0000_s4097"/>
        <o:r id="V:Rule281" type="connector" idref="#_x0000_s4141"/>
        <o:r id="V:Rule282" type="connector" idref="#_x0000_s4020"/>
        <o:r id="V:Rule283" type="connector" idref="#_x0000_s4183"/>
        <o:r id="V:Rule284" type="connector" idref="#_x0000_s4110"/>
        <o:r id="V:Rule285" type="connector" idref="#_x0000_s4071"/>
        <o:r id="V:Rule286" type="connector" idref="#_x0000_s4142"/>
        <o:r id="V:Rule287" type="connector" idref="#_x0000_s4042"/>
        <o:r id="V:Rule288" type="connector" idref="#_x0000_s4119"/>
        <o:r id="V:Rule289" type="connector" idref="#_x0000_s4171"/>
        <o:r id="V:Rule290" type="connector" idref="#_x0000_s4010"/>
        <o:r id="V:Rule291" type="connector" idref="#_x0000_s4083"/>
        <o:r id="V:Rule292" type="connector" idref="#_x0000_s4185"/>
        <o:r id="V:Rule293" type="connector" idref="#_x0000_s4112"/>
        <o:r id="V:Rule294" type="connector" idref="#_x0000_s4140"/>
        <o:r id="V:Rule295" type="connector" idref="#_x0000_s4040"/>
        <o:r id="V:Rule296" type="connector" idref="#_x0000_s4121"/>
        <o:r id="V:Rule297" type="connector" idref="#_x0000_s4169"/>
        <o:r id="V:Rule298" type="connector" idref="#_x0000_s4012"/>
        <o:r id="V:Rule299" type="connector" idref="#_x0000_s4085"/>
        <o:r id="V:Rule300" type="connector" idref="#_x0000_s4122"/>
        <o:r id="V:Rule301" type="connector" idref="#_x0000_s4039"/>
        <o:r id="V:Rule302" type="connector" idref="#_x0000_s4011"/>
        <o:r id="V:Rule303" type="connector" idref="#_x0000_s4086"/>
        <o:r id="V:Rule304" type="connector" idref="#_x0000_s4170"/>
        <o:r id="V:Rule305" type="connector" idref="#_x0000_s4070"/>
        <o:r id="V:Rule306" type="connector" idref="#_x0000_s4186"/>
        <o:r id="V:Rule307" type="connector" idref="#_x0000_s4139"/>
        <o:r id="V:Rule308" type="connector" idref="#_x0000_s4022"/>
        <o:r id="V:Rule309" type="connector" idref="#_x0000_s4057"/>
        <o:r id="V:Rule310" type="connector" idref="#_x0000_s4025"/>
        <o:r id="V:Rule311" type="connector" idref="#_x0000_s4144"/>
        <o:r id="V:Rule312" type="connector" idref="#_x0000_s4181"/>
        <o:r id="V:Rule313" type="connector" idref="#_x0000_s4073"/>
        <o:r id="V:Rule314" type="connector" idref="#_x0000_s4173"/>
        <o:r id="V:Rule315" type="connector" idref="#_x0000_s4016"/>
        <o:r id="V:Rule316" type="connector" idref="#_x0000_s4068"/>
        <o:r id="V:Rule317" type="connector" idref="#_x0000_s4044"/>
        <o:r id="V:Rule318" type="connector" idref="#_x0000_s4007"/>
        <o:r id="V:Rule319" type="connector" idref="#_x0000_s4125"/>
        <o:r id="V:Rule320" type="connector" idref="#_x0000_s4157"/>
        <o:r id="V:Rule321" type="connector" idref="#_x0000_s4082"/>
        <o:r id="V:Rule322" type="connector" idref="#_x0000_s4174"/>
        <o:r id="V:Rule323" type="connector" idref="#_x0000_s4008"/>
        <o:r id="V:Rule324" type="connector" idref="#_x0000_s4126"/>
        <o:r id="V:Rule325" type="connector" idref="#_x0000_s4043"/>
        <o:r id="V:Rule326" type="connector" idref="#_x0000_s4158"/>
        <o:r id="V:Rule327" type="connector" idref="#_x0000_s4058"/>
        <o:r id="V:Rule328" type="connector" idref="#_x0000_s4143"/>
        <o:r id="V:Rule329" type="connector" idref="#_x0000_s4026"/>
        <o:r id="V:Rule330" type="connector" idref="#_x0000_s4074"/>
        <o:r id="V:Rule331" type="connector" idref="#_x0000_s4115"/>
        <o:r id="V:Rule332" type="connector" idref="#_x0000_s4182"/>
        <o:r id="V:Rule333" type="connector" idref="#_x0000_s4080"/>
        <o:r id="V:Rule334" type="connector" idref="#_x0000_s4013"/>
        <o:r id="V:Rule335" type="connector" idref="#_x0000_s4176"/>
        <o:r id="V:Rule336" type="connector" idref="#_x0000_s4037"/>
        <o:r id="V:Rule337" type="connector" idref="#_x0000_s4124"/>
        <o:r id="V:Rule338" type="connector" idref="#_x0000_s4045"/>
        <o:r id="V:Rule339" type="connector" idref="#_x0000_s4145"/>
        <o:r id="V:Rule340" type="connector" idref="#_x0000_s4137"/>
        <o:r id="V:Rule341" type="connector" idref="#_x0000_s4076"/>
        <o:r id="V:Rule342" type="connector" idref="#_x0000_s4180"/>
        <o:r id="V:Rule343" type="connector" idref="#_x0000_s4023"/>
        <o:r id="V:Rule344" type="connector" idref="#_x0000_s4146"/>
        <o:r id="V:Rule345" type="connector" idref="#_x0000_s4138"/>
        <o:r id="V:Rule346" type="connector" idref="#_x0000_s4114"/>
        <o:r id="V:Rule347" type="connector" idref="#_x0000_s4179"/>
        <o:r id="V:Rule348" type="connector" idref="#_x0000_s4075"/>
        <o:r id="V:Rule349" type="connector" idref="#_x0000_s4014"/>
        <o:r id="V:Rule350" type="connector" idref="#_x0000_s4038"/>
        <o:r id="V:Rule351" type="connector" idref="#_x0000_s4046"/>
        <o:r id="V:Rule352" type="connector" idref="#_x0000_s4123"/>
      </o:rules>
    </o:shapelayout>
  </w:shapeDefaults>
  <w:decimalSymbol w:val="."/>
  <w:listSeparator w:val=","/>
  <w14:docId w14:val="6D205556"/>
  <w15:chartTrackingRefBased/>
  <w15:docId w15:val="{6D318162-7947-45F6-8603-27C926CF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9">
    <w:name w:val="Normal"/>
    <w:qFormat/>
    <w:rsid w:val="00813359"/>
    <w:pPr>
      <w:widowControl w:val="0"/>
      <w:jc w:val="both"/>
    </w:pPr>
    <w:rPr>
      <w:rFonts w:ascii="Arial" w:eastAsia="ＭＳ Ｐゴシック" w:hAnsi="Arial"/>
      <w:kern w:val="2"/>
      <w:sz w:val="18"/>
      <w:szCs w:val="24"/>
    </w:rPr>
  </w:style>
  <w:style w:type="paragraph" w:styleId="1">
    <w:name w:val="heading 1"/>
    <w:basedOn w:val="a9"/>
    <w:next w:val="aa"/>
    <w:qFormat/>
    <w:pPr>
      <w:pageBreakBefore/>
      <w:widowControl/>
      <w:numPr>
        <w:numId w:val="1"/>
      </w:numPr>
      <w:pBdr>
        <w:top w:val="single" w:sz="12" w:space="3" w:color="auto"/>
        <w:bottom w:val="single" w:sz="12" w:space="1" w:color="auto"/>
      </w:pBdr>
      <w:shd w:val="pct15" w:color="auto" w:fill="FFFFFF"/>
      <w:tabs>
        <w:tab w:val="left" w:pos="567"/>
        <w:tab w:val="left" w:pos="851"/>
        <w:tab w:val="left" w:pos="1134"/>
      </w:tabs>
      <w:adjustRightInd w:val="0"/>
      <w:spacing w:after="240"/>
      <w:jc w:val="left"/>
      <w:textAlignment w:val="center"/>
      <w:outlineLvl w:val="0"/>
    </w:pPr>
    <w:rPr>
      <w:b/>
      <w:kern w:val="0"/>
      <w:sz w:val="48"/>
      <w:szCs w:val="20"/>
    </w:rPr>
  </w:style>
  <w:style w:type="paragraph" w:styleId="2">
    <w:name w:val="heading 2"/>
    <w:basedOn w:val="a9"/>
    <w:next w:val="aa"/>
    <w:qFormat/>
    <w:pPr>
      <w:keepNext/>
      <w:widowControl/>
      <w:numPr>
        <w:ilvl w:val="1"/>
        <w:numId w:val="1"/>
      </w:numPr>
      <w:pBdr>
        <w:top w:val="single" w:sz="12" w:space="3" w:color="auto"/>
        <w:bottom w:val="single" w:sz="12" w:space="3" w:color="auto"/>
      </w:pBdr>
      <w:shd w:val="pct15" w:color="auto" w:fill="FFFFFF"/>
      <w:tabs>
        <w:tab w:val="left" w:pos="567"/>
        <w:tab w:val="left" w:pos="839"/>
        <w:tab w:val="left" w:pos="1134"/>
      </w:tabs>
      <w:adjustRightInd w:val="0"/>
      <w:spacing w:after="240"/>
      <w:textAlignment w:val="baseline"/>
      <w:outlineLvl w:val="1"/>
    </w:pPr>
    <w:rPr>
      <w:b/>
      <w:kern w:val="0"/>
      <w:sz w:val="36"/>
      <w:szCs w:val="20"/>
    </w:rPr>
  </w:style>
  <w:style w:type="paragraph" w:styleId="3">
    <w:name w:val="heading 3"/>
    <w:basedOn w:val="a9"/>
    <w:next w:val="aa"/>
    <w:qFormat/>
    <w:pPr>
      <w:numPr>
        <w:ilvl w:val="2"/>
        <w:numId w:val="1"/>
      </w:numPr>
      <w:pBdr>
        <w:bottom w:val="single" w:sz="12" w:space="1" w:color="auto"/>
      </w:pBdr>
      <w:tabs>
        <w:tab w:val="left" w:pos="567"/>
        <w:tab w:val="left" w:pos="851"/>
      </w:tabs>
      <w:spacing w:after="120" w:line="320" w:lineRule="exact"/>
      <w:outlineLvl w:val="2"/>
    </w:pPr>
    <w:rPr>
      <w:b/>
      <w:sz w:val="28"/>
      <w:szCs w:val="20"/>
    </w:rPr>
  </w:style>
  <w:style w:type="paragraph" w:styleId="4">
    <w:name w:val="heading 4"/>
    <w:basedOn w:val="a9"/>
    <w:next w:val="aa"/>
    <w:qFormat/>
    <w:pPr>
      <w:numPr>
        <w:ilvl w:val="3"/>
        <w:numId w:val="1"/>
      </w:numPr>
      <w:pBdr>
        <w:bottom w:val="single" w:sz="12" w:space="1" w:color="auto"/>
      </w:pBdr>
      <w:tabs>
        <w:tab w:val="left" w:pos="567"/>
        <w:tab w:val="left" w:pos="851"/>
        <w:tab w:val="left" w:pos="1134"/>
      </w:tabs>
      <w:spacing w:after="120" w:line="280" w:lineRule="atLeast"/>
      <w:outlineLvl w:val="3"/>
    </w:pPr>
    <w:rPr>
      <w:b/>
      <w:sz w:val="24"/>
      <w:szCs w:val="20"/>
    </w:rPr>
  </w:style>
  <w:style w:type="paragraph" w:styleId="5">
    <w:name w:val="heading 5"/>
    <w:basedOn w:val="4"/>
    <w:next w:val="ab"/>
    <w:qFormat/>
    <w:pPr>
      <w:numPr>
        <w:ilvl w:val="4"/>
      </w:numPr>
      <w:outlineLvl w:val="4"/>
    </w:pPr>
    <w:rPr>
      <w:sz w:val="22"/>
    </w:rPr>
  </w:style>
  <w:style w:type="paragraph" w:styleId="6">
    <w:name w:val="heading 6"/>
    <w:basedOn w:val="5"/>
    <w:next w:val="ab"/>
    <w:qFormat/>
    <w:pPr>
      <w:numPr>
        <w:ilvl w:val="5"/>
      </w:numPr>
      <w:tabs>
        <w:tab w:val="left" w:pos="1985"/>
      </w:tabs>
      <w:spacing w:line="240" w:lineRule="auto"/>
      <w:outlineLvl w:val="5"/>
    </w:pPr>
    <w:rPr>
      <w:sz w:val="20"/>
    </w:rPr>
  </w:style>
  <w:style w:type="paragraph" w:styleId="7">
    <w:name w:val="heading 7"/>
    <w:basedOn w:val="6"/>
    <w:next w:val="ab"/>
    <w:qFormat/>
    <w:pPr>
      <w:keepNext/>
      <w:numPr>
        <w:ilvl w:val="6"/>
      </w:numPr>
      <w:adjustRightInd w:val="0"/>
      <w:textAlignment w:val="baseline"/>
      <w:outlineLvl w:val="6"/>
    </w:pPr>
    <w:rPr>
      <w:kern w:val="0"/>
      <w:sz w:val="18"/>
    </w:rPr>
  </w:style>
  <w:style w:type="paragraph" w:styleId="8">
    <w:name w:val="heading 8"/>
    <w:basedOn w:val="a9"/>
    <w:next w:val="ac"/>
    <w:qFormat/>
    <w:pPr>
      <w:keepNext/>
      <w:numPr>
        <w:ilvl w:val="7"/>
        <w:numId w:val="1"/>
      </w:numPr>
      <w:tabs>
        <w:tab w:val="left" w:pos="567"/>
        <w:tab w:val="left" w:pos="851"/>
        <w:tab w:val="left" w:pos="1134"/>
      </w:tabs>
      <w:adjustRightInd w:val="0"/>
      <w:spacing w:after="240" w:line="240" w:lineRule="atLeast"/>
      <w:textAlignment w:val="baseline"/>
      <w:outlineLvl w:val="7"/>
    </w:pPr>
    <w:rPr>
      <w:kern w:val="0"/>
      <w:szCs w:val="20"/>
    </w:rPr>
  </w:style>
  <w:style w:type="paragraph" w:styleId="9">
    <w:name w:val="heading 9"/>
    <w:basedOn w:val="a9"/>
    <w:next w:val="ac"/>
    <w:qFormat/>
    <w:pPr>
      <w:keepNext/>
      <w:numPr>
        <w:ilvl w:val="8"/>
        <w:numId w:val="1"/>
      </w:numPr>
      <w:tabs>
        <w:tab w:val="left" w:pos="567"/>
        <w:tab w:val="left" w:pos="851"/>
        <w:tab w:val="left" w:pos="1134"/>
      </w:tabs>
      <w:adjustRightInd w:val="0"/>
      <w:spacing w:after="240" w:line="240" w:lineRule="atLeast"/>
      <w:textAlignment w:val="baseline"/>
      <w:outlineLvl w:val="8"/>
    </w:pPr>
    <w:rPr>
      <w:kern w:val="0"/>
      <w:szCs w:val="20"/>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paragraph" w:styleId="aa">
    <w:name w:val="Body Text"/>
    <w:basedOn w:val="a9"/>
    <w:link w:val="af0"/>
    <w:pPr>
      <w:tabs>
        <w:tab w:val="left" w:pos="567"/>
        <w:tab w:val="left" w:pos="851"/>
        <w:tab w:val="left" w:pos="1418"/>
        <w:tab w:val="left" w:pos="1701"/>
      </w:tabs>
      <w:adjustRightInd w:val="0"/>
      <w:spacing w:line="240" w:lineRule="atLeast"/>
      <w:ind w:left="567"/>
      <w:textAlignment w:val="baseline"/>
    </w:pPr>
    <w:rPr>
      <w:kern w:val="0"/>
      <w:szCs w:val="20"/>
    </w:rPr>
  </w:style>
  <w:style w:type="paragraph" w:styleId="ab">
    <w:name w:val="Body Text Indent"/>
    <w:basedOn w:val="aa"/>
    <w:semiHidden/>
    <w:pPr>
      <w:tabs>
        <w:tab w:val="clear" w:pos="851"/>
        <w:tab w:val="clear" w:pos="1418"/>
        <w:tab w:val="clear" w:pos="1701"/>
        <w:tab w:val="left" w:pos="1134"/>
      </w:tabs>
      <w:ind w:left="1135" w:hanging="284"/>
    </w:pPr>
  </w:style>
  <w:style w:type="paragraph" w:styleId="ac">
    <w:name w:val="Normal Indent"/>
    <w:basedOn w:val="a9"/>
    <w:semiHidden/>
    <w:pPr>
      <w:tabs>
        <w:tab w:val="left" w:pos="567"/>
        <w:tab w:val="left" w:pos="851"/>
        <w:tab w:val="left" w:pos="1134"/>
      </w:tabs>
      <w:adjustRightInd w:val="0"/>
      <w:spacing w:after="240" w:line="240" w:lineRule="atLeast"/>
      <w:ind w:left="851"/>
      <w:textAlignment w:val="baseline"/>
    </w:pPr>
    <w:rPr>
      <w:rFonts w:ascii="ＭＳ ゴシック"/>
      <w:kern w:val="0"/>
      <w:szCs w:val="20"/>
    </w:rPr>
  </w:style>
  <w:style w:type="paragraph" w:customStyle="1" w:styleId="20">
    <w:name w:val="本文ｲﾝﾃﾞﾝﾄ2"/>
    <w:basedOn w:val="a9"/>
    <w:pPr>
      <w:numPr>
        <w:numId w:val="2"/>
      </w:numPr>
      <w:tabs>
        <w:tab w:val="left" w:pos="567"/>
        <w:tab w:val="left" w:pos="851"/>
      </w:tabs>
      <w:spacing w:line="240" w:lineRule="atLeast"/>
    </w:pPr>
    <w:rPr>
      <w:szCs w:val="20"/>
    </w:rPr>
  </w:style>
  <w:style w:type="paragraph" w:customStyle="1" w:styleId="22">
    <w:name w:val="箇条書き(本文)2"/>
    <w:basedOn w:val="a9"/>
    <w:pPr>
      <w:numPr>
        <w:numId w:val="54"/>
      </w:numPr>
      <w:tabs>
        <w:tab w:val="left" w:pos="567"/>
        <w:tab w:val="left" w:pos="851"/>
      </w:tabs>
      <w:spacing w:line="240" w:lineRule="atLeast"/>
    </w:pPr>
    <w:rPr>
      <w:szCs w:val="20"/>
    </w:rPr>
  </w:style>
  <w:style w:type="paragraph" w:customStyle="1" w:styleId="a1">
    <w:name w:val="箇条書き(本文）"/>
    <w:basedOn w:val="a9"/>
    <w:pPr>
      <w:numPr>
        <w:numId w:val="55"/>
      </w:numPr>
      <w:tabs>
        <w:tab w:val="left" w:pos="567"/>
        <w:tab w:val="left" w:pos="851"/>
      </w:tabs>
      <w:spacing w:line="240" w:lineRule="atLeast"/>
    </w:pPr>
    <w:rPr>
      <w:szCs w:val="20"/>
    </w:rPr>
  </w:style>
  <w:style w:type="paragraph" w:customStyle="1" w:styleId="a4">
    <w:name w:val="箇条書き(本文）２"/>
    <w:basedOn w:val="a9"/>
    <w:pPr>
      <w:numPr>
        <w:numId w:val="56"/>
      </w:numPr>
      <w:tabs>
        <w:tab w:val="left" w:pos="567"/>
        <w:tab w:val="left" w:pos="851"/>
      </w:tabs>
      <w:spacing w:line="240" w:lineRule="atLeast"/>
    </w:pPr>
    <w:rPr>
      <w:szCs w:val="20"/>
    </w:rPr>
  </w:style>
  <w:style w:type="paragraph" w:customStyle="1" w:styleId="a6">
    <w:name w:val="箇条書き本文２"/>
    <w:basedOn w:val="a9"/>
    <w:pPr>
      <w:numPr>
        <w:numId w:val="64"/>
      </w:numPr>
      <w:tabs>
        <w:tab w:val="left" w:pos="567"/>
        <w:tab w:val="left" w:pos="851"/>
      </w:tabs>
      <w:spacing w:line="240" w:lineRule="atLeast"/>
    </w:pPr>
    <w:rPr>
      <w:szCs w:val="20"/>
    </w:rPr>
  </w:style>
  <w:style w:type="paragraph" w:styleId="af1">
    <w:name w:val="Title"/>
    <w:basedOn w:val="a9"/>
    <w:qFormat/>
    <w:pPr>
      <w:tabs>
        <w:tab w:val="left" w:pos="567"/>
        <w:tab w:val="left" w:pos="851"/>
        <w:tab w:val="left" w:pos="2268"/>
      </w:tabs>
      <w:spacing w:before="240" w:after="240"/>
      <w:ind w:left="567"/>
      <w:jc w:val="left"/>
      <w:outlineLvl w:val="0"/>
    </w:pPr>
    <w:rPr>
      <w:b/>
      <w:i/>
      <w:shadow/>
      <w:sz w:val="36"/>
      <w:szCs w:val="20"/>
    </w:rPr>
  </w:style>
  <w:style w:type="paragraph" w:customStyle="1" w:styleId="af2">
    <w:name w:val="タイトル"/>
    <w:next w:val="a9"/>
    <w:pPr>
      <w:pBdr>
        <w:top w:val="single" w:sz="18" w:space="1" w:color="auto" w:shadow="1"/>
        <w:left w:val="single" w:sz="18" w:space="4" w:color="auto" w:shadow="1"/>
        <w:bottom w:val="single" w:sz="18" w:space="1" w:color="auto" w:shadow="1"/>
        <w:right w:val="single" w:sz="18" w:space="4" w:color="auto" w:shadow="1"/>
      </w:pBdr>
      <w:shd w:val="clear" w:color="auto" w:fill="00FFFF"/>
      <w:spacing w:line="800" w:lineRule="exact"/>
      <w:ind w:left="567" w:right="567"/>
      <w:jc w:val="center"/>
    </w:pPr>
    <w:rPr>
      <w:rFonts w:ascii="Arial" w:eastAsia="ＭＳ Ｐゴシック" w:hAnsi="Arial"/>
      <w:b/>
      <w:i/>
      <w:shadow/>
      <w:noProof/>
      <w:sz w:val="56"/>
    </w:rPr>
  </w:style>
  <w:style w:type="paragraph" w:styleId="af3">
    <w:name w:val="footer"/>
    <w:basedOn w:val="a9"/>
    <w:link w:val="af4"/>
    <w:pPr>
      <w:tabs>
        <w:tab w:val="left" w:pos="567"/>
        <w:tab w:val="left" w:pos="851"/>
        <w:tab w:val="left" w:pos="1134"/>
        <w:tab w:val="center" w:pos="4252"/>
        <w:tab w:val="right" w:pos="8504"/>
      </w:tabs>
      <w:adjustRightInd w:val="0"/>
      <w:spacing w:after="240" w:line="240" w:lineRule="atLeast"/>
      <w:textAlignment w:val="baseline"/>
    </w:pPr>
    <w:rPr>
      <w:kern w:val="0"/>
      <w:szCs w:val="20"/>
    </w:rPr>
  </w:style>
  <w:style w:type="paragraph" w:styleId="10">
    <w:name w:val="toc 1"/>
    <w:aliases w:val="見出し1"/>
    <w:basedOn w:val="a9"/>
    <w:next w:val="23"/>
    <w:autoRedefine/>
    <w:uiPriority w:val="39"/>
    <w:pPr>
      <w:tabs>
        <w:tab w:val="left" w:pos="567"/>
        <w:tab w:val="left" w:pos="851"/>
        <w:tab w:val="left" w:pos="1701"/>
        <w:tab w:val="right" w:leader="dot" w:pos="9639"/>
      </w:tabs>
      <w:spacing w:line="280" w:lineRule="atLeast"/>
      <w:ind w:left="1134"/>
      <w:jc w:val="left"/>
    </w:pPr>
    <w:rPr>
      <w:sz w:val="20"/>
      <w:szCs w:val="20"/>
    </w:rPr>
  </w:style>
  <w:style w:type="paragraph" w:styleId="23">
    <w:name w:val="toc 2"/>
    <w:basedOn w:val="10"/>
    <w:autoRedefine/>
    <w:uiPriority w:val="39"/>
    <w:pPr>
      <w:tabs>
        <w:tab w:val="clear" w:pos="1701"/>
        <w:tab w:val="left" w:pos="1985"/>
      </w:tabs>
      <w:ind w:left="1418"/>
    </w:pPr>
  </w:style>
  <w:style w:type="paragraph" w:styleId="31">
    <w:name w:val="toc 3"/>
    <w:basedOn w:val="23"/>
    <w:autoRedefine/>
    <w:uiPriority w:val="39"/>
    <w:pPr>
      <w:tabs>
        <w:tab w:val="clear" w:pos="1985"/>
        <w:tab w:val="left" w:pos="2552"/>
      </w:tabs>
      <w:ind w:left="1701"/>
    </w:pPr>
  </w:style>
  <w:style w:type="paragraph" w:styleId="40">
    <w:name w:val="toc 4"/>
    <w:basedOn w:val="a9"/>
    <w:next w:val="a9"/>
    <w:autoRedefine/>
    <w:uiPriority w:val="39"/>
    <w:pPr>
      <w:tabs>
        <w:tab w:val="left" w:pos="567"/>
        <w:tab w:val="left" w:pos="851"/>
        <w:tab w:val="left" w:pos="2948"/>
        <w:tab w:val="right" w:leader="dot" w:pos="9639"/>
      </w:tabs>
      <w:spacing w:line="240" w:lineRule="atLeast"/>
      <w:ind w:left="1985"/>
      <w:jc w:val="left"/>
    </w:pPr>
    <w:rPr>
      <w:noProof/>
      <w:sz w:val="20"/>
      <w:szCs w:val="20"/>
    </w:rPr>
  </w:style>
  <w:style w:type="paragraph" w:styleId="24">
    <w:name w:val="Body Text 2"/>
    <w:basedOn w:val="a9"/>
    <w:semiHidden/>
    <w:pPr>
      <w:tabs>
        <w:tab w:val="left" w:pos="567"/>
        <w:tab w:val="left" w:pos="851"/>
      </w:tabs>
      <w:autoSpaceDE w:val="0"/>
      <w:autoSpaceDN w:val="0"/>
      <w:adjustRightInd w:val="0"/>
      <w:spacing w:line="240" w:lineRule="atLeast"/>
    </w:pPr>
    <w:rPr>
      <w:color w:val="0000FF"/>
      <w:szCs w:val="20"/>
    </w:rPr>
  </w:style>
  <w:style w:type="paragraph" w:customStyle="1" w:styleId="af5">
    <w:name w:val="ヘッダー：変更日時"/>
    <w:basedOn w:val="a9"/>
    <w:pPr>
      <w:spacing w:line="200" w:lineRule="exact"/>
      <w:jc w:val="center"/>
    </w:pPr>
    <w:rPr>
      <w:rFonts w:ascii="ＭＳ ゴシック" w:eastAsia="ＭＳ ゴシック"/>
      <w:szCs w:val="20"/>
    </w:rPr>
  </w:style>
  <w:style w:type="paragraph" w:styleId="af6">
    <w:name w:val="footnote text"/>
    <w:basedOn w:val="a9"/>
    <w:semiHidden/>
    <w:pPr>
      <w:tabs>
        <w:tab w:val="left" w:pos="567"/>
        <w:tab w:val="left" w:pos="851"/>
      </w:tabs>
      <w:snapToGrid w:val="0"/>
      <w:spacing w:line="240" w:lineRule="atLeast"/>
      <w:jc w:val="left"/>
    </w:pPr>
    <w:rPr>
      <w:szCs w:val="20"/>
    </w:rPr>
  </w:style>
  <w:style w:type="paragraph" w:styleId="HTML">
    <w:name w:val="HTML Preformatted"/>
    <w:basedOn w:val="a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styleId="af7">
    <w:name w:val="page number"/>
    <w:basedOn w:val="ad"/>
  </w:style>
  <w:style w:type="paragraph" w:styleId="af8">
    <w:name w:val="header"/>
    <w:basedOn w:val="a9"/>
    <w:semiHidden/>
    <w:pPr>
      <w:tabs>
        <w:tab w:val="left" w:pos="567"/>
        <w:tab w:val="left" w:pos="851"/>
        <w:tab w:val="left" w:pos="1134"/>
        <w:tab w:val="center" w:pos="4252"/>
        <w:tab w:val="right" w:pos="8504"/>
      </w:tabs>
      <w:adjustRightInd w:val="0"/>
      <w:spacing w:after="240" w:line="240" w:lineRule="atLeast"/>
      <w:jc w:val="right"/>
      <w:textAlignment w:val="baseline"/>
    </w:pPr>
    <w:rPr>
      <w:rFonts w:ascii="ＭＳ ゴシック"/>
      <w:b/>
      <w:kern w:val="0"/>
      <w:sz w:val="28"/>
      <w:szCs w:val="20"/>
    </w:rPr>
  </w:style>
  <w:style w:type="paragraph" w:customStyle="1" w:styleId="af9">
    <w:name w:val="図文字"/>
    <w:basedOn w:val="a9"/>
    <w:pPr>
      <w:tabs>
        <w:tab w:val="left" w:pos="567"/>
        <w:tab w:val="left" w:pos="851"/>
        <w:tab w:val="left" w:pos="1134"/>
      </w:tabs>
      <w:adjustRightInd w:val="0"/>
      <w:spacing w:before="40" w:line="160" w:lineRule="exact"/>
      <w:jc w:val="center"/>
      <w:textAlignment w:val="baseline"/>
    </w:pPr>
    <w:rPr>
      <w:kern w:val="0"/>
      <w:sz w:val="16"/>
      <w:szCs w:val="20"/>
    </w:rPr>
  </w:style>
  <w:style w:type="paragraph" w:styleId="afa">
    <w:name w:val="caption"/>
    <w:basedOn w:val="a9"/>
    <w:next w:val="a9"/>
    <w:qFormat/>
    <w:pPr>
      <w:tabs>
        <w:tab w:val="left" w:pos="567"/>
        <w:tab w:val="left" w:pos="851"/>
        <w:tab w:val="left" w:pos="1134"/>
      </w:tabs>
      <w:adjustRightInd w:val="0"/>
      <w:spacing w:before="120" w:after="40" w:line="240" w:lineRule="atLeast"/>
      <w:jc w:val="center"/>
      <w:textAlignment w:val="baseline"/>
    </w:pPr>
    <w:rPr>
      <w:b/>
      <w:kern w:val="0"/>
      <w:szCs w:val="20"/>
    </w:rPr>
  </w:style>
  <w:style w:type="character" w:customStyle="1" w:styleId="small">
    <w:name w:val="small"/>
    <w:basedOn w:val="ad"/>
  </w:style>
  <w:style w:type="paragraph" w:customStyle="1" w:styleId="a8">
    <w:name w:val="重要ポイント"/>
    <w:basedOn w:val="a9"/>
    <w:next w:val="aa"/>
    <w:pPr>
      <w:numPr>
        <w:numId w:val="133"/>
      </w:numPr>
      <w:pBdr>
        <w:top w:val="single" w:sz="8" w:space="1" w:color="FF0000" w:shadow="1"/>
        <w:left w:val="single" w:sz="8" w:space="1" w:color="FF0000" w:shadow="1"/>
        <w:bottom w:val="single" w:sz="8" w:space="1" w:color="FF0000" w:shadow="1"/>
        <w:right w:val="single" w:sz="8" w:space="7" w:color="FF0000" w:shadow="1"/>
      </w:pBdr>
      <w:shd w:val="pct20" w:color="FFFF00" w:fill="auto"/>
      <w:tabs>
        <w:tab w:val="clear" w:pos="425"/>
        <w:tab w:val="num" w:pos="1440"/>
      </w:tabs>
      <w:spacing w:before="240" w:after="360" w:line="220" w:lineRule="exact"/>
      <w:ind w:left="1480" w:right="485" w:hanging="357"/>
    </w:pPr>
    <w:rPr>
      <w:rFonts w:ascii="ＭＳ ゴシック" w:eastAsia="ＭＳ ゴシック" w:hAnsi="Comic Sans MS"/>
      <w:szCs w:val="20"/>
    </w:rPr>
  </w:style>
  <w:style w:type="paragraph" w:styleId="a2">
    <w:name w:val="List Bullet"/>
    <w:basedOn w:val="aa"/>
    <w:semiHidden/>
    <w:pPr>
      <w:numPr>
        <w:numId w:val="128"/>
      </w:numPr>
      <w:tabs>
        <w:tab w:val="clear" w:pos="360"/>
        <w:tab w:val="clear" w:pos="567"/>
        <w:tab w:val="clear" w:pos="851"/>
        <w:tab w:val="clear" w:pos="1418"/>
        <w:tab w:val="clear" w:pos="1701"/>
        <w:tab w:val="left" w:pos="1540"/>
      </w:tabs>
      <w:adjustRightInd/>
      <w:spacing w:line="220" w:lineRule="exact"/>
      <w:ind w:left="1540" w:right="567"/>
      <w:textAlignment w:val="auto"/>
    </w:pPr>
    <w:rPr>
      <w:rFonts w:ascii="ＭＳ ゴシック" w:eastAsia="ＭＳ ゴシック" w:hAnsi="Century"/>
      <w:kern w:val="2"/>
    </w:rPr>
  </w:style>
  <w:style w:type="paragraph" w:styleId="21">
    <w:name w:val="List Bullet 2"/>
    <w:basedOn w:val="aa"/>
    <w:autoRedefine/>
    <w:semiHidden/>
    <w:pPr>
      <w:numPr>
        <w:numId w:val="129"/>
      </w:numPr>
      <w:tabs>
        <w:tab w:val="clear" w:pos="360"/>
        <w:tab w:val="clear" w:pos="567"/>
        <w:tab w:val="clear" w:pos="851"/>
        <w:tab w:val="clear" w:pos="1418"/>
        <w:tab w:val="clear" w:pos="1701"/>
      </w:tabs>
      <w:adjustRightInd/>
      <w:spacing w:line="220" w:lineRule="exact"/>
      <w:ind w:left="1560" w:right="567" w:hanging="220"/>
      <w:textAlignment w:val="auto"/>
    </w:pPr>
    <w:rPr>
      <w:rFonts w:ascii="ＭＳ ゴシック" w:eastAsia="ＭＳ ゴシック" w:hAnsi="Century"/>
      <w:color w:val="800000"/>
      <w:kern w:val="2"/>
    </w:rPr>
  </w:style>
  <w:style w:type="paragraph" w:styleId="30">
    <w:name w:val="List Bullet 3"/>
    <w:basedOn w:val="a2"/>
    <w:autoRedefine/>
    <w:semiHidden/>
    <w:pPr>
      <w:numPr>
        <w:numId w:val="130"/>
      </w:numPr>
      <w:tabs>
        <w:tab w:val="clear" w:pos="425"/>
        <w:tab w:val="clear" w:pos="1540"/>
        <w:tab w:val="num" w:pos="261"/>
        <w:tab w:val="num" w:pos="720"/>
      </w:tabs>
      <w:ind w:left="261" w:hanging="240"/>
    </w:pPr>
    <w:rPr>
      <w:color w:val="000000"/>
    </w:rPr>
  </w:style>
  <w:style w:type="paragraph" w:customStyle="1" w:styleId="a7">
    <w:name w:val="補足事項"/>
    <w:basedOn w:val="a9"/>
    <w:next w:val="aa"/>
    <w:pPr>
      <w:numPr>
        <w:numId w:val="136"/>
      </w:numPr>
      <w:pBdr>
        <w:top w:val="single" w:sz="8" w:space="1" w:color="0000FF"/>
        <w:left w:val="single" w:sz="8" w:space="0" w:color="0000FF"/>
        <w:bottom w:val="single" w:sz="8" w:space="1" w:color="0000FF"/>
        <w:right w:val="single" w:sz="8" w:space="7" w:color="0000FF"/>
      </w:pBdr>
      <w:shd w:val="pct5" w:color="000000" w:fill="auto"/>
      <w:tabs>
        <w:tab w:val="clear" w:pos="425"/>
        <w:tab w:val="left" w:pos="1440"/>
      </w:tabs>
      <w:spacing w:before="120" w:after="240" w:line="220" w:lineRule="exact"/>
      <w:ind w:left="1480" w:right="485" w:hanging="357"/>
    </w:pPr>
    <w:rPr>
      <w:rFonts w:ascii="ＭＳ ゴシック" w:eastAsia="ＭＳ ゴシック"/>
      <w:szCs w:val="20"/>
    </w:rPr>
  </w:style>
  <w:style w:type="paragraph" w:customStyle="1" w:styleId="a">
    <w:name w:val="文中ノート"/>
    <w:basedOn w:val="a9"/>
    <w:next w:val="aa"/>
    <w:pPr>
      <w:numPr>
        <w:numId w:val="135"/>
      </w:numPr>
      <w:pBdr>
        <w:top w:val="single" w:sz="6" w:space="1" w:color="808080"/>
        <w:bottom w:val="single" w:sz="6" w:space="0" w:color="808080"/>
      </w:pBdr>
      <w:tabs>
        <w:tab w:val="clear" w:pos="360"/>
        <w:tab w:val="num" w:pos="1680"/>
      </w:tabs>
      <w:spacing w:before="240" w:after="240" w:line="200" w:lineRule="exact"/>
      <w:ind w:left="1735" w:right="845" w:hanging="357"/>
    </w:pPr>
    <w:rPr>
      <w:rFonts w:ascii="ＭＳ ゴシック" w:eastAsia="ＭＳ ゴシック"/>
      <w:sz w:val="16"/>
      <w:szCs w:val="20"/>
    </w:rPr>
  </w:style>
  <w:style w:type="paragraph" w:customStyle="1" w:styleId="a0">
    <w:name w:val="注意事項"/>
    <w:basedOn w:val="a9"/>
    <w:next w:val="aa"/>
    <w:pPr>
      <w:numPr>
        <w:numId w:val="134"/>
      </w:numPr>
      <w:pBdr>
        <w:top w:val="single" w:sz="8" w:space="1" w:color="808000"/>
        <w:left w:val="single" w:sz="8" w:space="0" w:color="808000"/>
        <w:bottom w:val="single" w:sz="8" w:space="1" w:color="808000"/>
        <w:right w:val="single" w:sz="8" w:space="7" w:color="808000"/>
      </w:pBdr>
      <w:shd w:val="pct12" w:color="FFFF00" w:fill="auto"/>
      <w:tabs>
        <w:tab w:val="clear" w:pos="425"/>
        <w:tab w:val="num" w:pos="1440"/>
      </w:tabs>
      <w:spacing w:before="240" w:after="240" w:line="220" w:lineRule="exact"/>
      <w:ind w:left="1480" w:right="485" w:hanging="357"/>
    </w:pPr>
    <w:rPr>
      <w:rFonts w:ascii="ＭＳ ゴシック" w:eastAsia="ＭＳ ゴシック"/>
      <w:szCs w:val="20"/>
    </w:rPr>
  </w:style>
  <w:style w:type="paragraph" w:customStyle="1" w:styleId="a3">
    <w:name w:val="項目表題"/>
    <w:basedOn w:val="a9"/>
    <w:next w:val="aa"/>
    <w:pPr>
      <w:numPr>
        <w:numId w:val="131"/>
      </w:numPr>
      <w:tabs>
        <w:tab w:val="clear" w:pos="360"/>
        <w:tab w:val="num" w:pos="600"/>
      </w:tabs>
      <w:spacing w:line="220" w:lineRule="exact"/>
      <w:ind w:left="600" w:hanging="240"/>
    </w:pPr>
    <w:rPr>
      <w:rFonts w:ascii="ＭＳ ゴシック" w:eastAsia="ＭＳ ゴシック"/>
      <w:b/>
      <w:szCs w:val="20"/>
    </w:rPr>
  </w:style>
  <w:style w:type="paragraph" w:customStyle="1" w:styleId="a5">
    <w:name w:val="参考"/>
    <w:basedOn w:val="ab"/>
    <w:pPr>
      <w:widowControl/>
      <w:numPr>
        <w:numId w:val="132"/>
      </w:numPr>
      <w:tabs>
        <w:tab w:val="clear" w:pos="567"/>
        <w:tab w:val="clear" w:pos="1134"/>
      </w:tabs>
      <w:adjustRightInd/>
      <w:spacing w:after="120" w:line="240" w:lineRule="auto"/>
      <w:textAlignment w:val="auto"/>
    </w:pPr>
    <w:rPr>
      <w:sz w:val="20"/>
    </w:rPr>
  </w:style>
  <w:style w:type="paragraph" w:customStyle="1" w:styleId="210">
    <w:name w:val="項目表題21"/>
    <w:basedOn w:val="a9"/>
    <w:next w:val="aa"/>
    <w:pPr>
      <w:numPr>
        <w:numId w:val="137"/>
      </w:numPr>
      <w:tabs>
        <w:tab w:val="clear" w:pos="720"/>
        <w:tab w:val="num" w:pos="601"/>
        <w:tab w:val="num" w:pos="900"/>
      </w:tabs>
      <w:spacing w:line="220" w:lineRule="exact"/>
      <w:ind w:left="900" w:hanging="180"/>
    </w:pPr>
    <w:rPr>
      <w:rFonts w:ascii="ＭＳ ゴシック" w:eastAsia="ＭＳ ゴシック"/>
      <w:b/>
      <w:szCs w:val="20"/>
    </w:rPr>
  </w:style>
  <w:style w:type="paragraph" w:styleId="afb">
    <w:name w:val="Document Map"/>
    <w:basedOn w:val="a9"/>
    <w:semiHidden/>
    <w:pPr>
      <w:shd w:val="clear" w:color="auto" w:fill="000080"/>
    </w:pPr>
    <w:rPr>
      <w:rFonts w:eastAsia="ＭＳ ゴシック"/>
    </w:rPr>
  </w:style>
  <w:style w:type="character" w:styleId="afc">
    <w:name w:val="Hyperlink"/>
    <w:semiHidden/>
    <w:rPr>
      <w:color w:val="0000FF"/>
      <w:u w:val="single"/>
    </w:rPr>
  </w:style>
  <w:style w:type="character" w:styleId="afd">
    <w:name w:val="FollowedHyperlink"/>
    <w:semiHidden/>
    <w:rPr>
      <w:color w:val="800080"/>
      <w:u w:val="single"/>
    </w:rPr>
  </w:style>
  <w:style w:type="paragraph" w:styleId="32">
    <w:name w:val="Body Text Indent 3"/>
    <w:basedOn w:val="a9"/>
    <w:semiHidden/>
    <w:pPr>
      <w:spacing w:line="220" w:lineRule="exact"/>
      <w:ind w:left="900" w:hangingChars="500" w:hanging="900"/>
      <w:jc w:val="left"/>
    </w:pPr>
    <w:rPr>
      <w:rFonts w:eastAsia="ＭＳ ゴシック" w:cs="Arial"/>
      <w:szCs w:val="20"/>
    </w:rPr>
  </w:style>
  <w:style w:type="character" w:styleId="afe">
    <w:name w:val="footnote reference"/>
    <w:semiHidden/>
    <w:rPr>
      <w:vertAlign w:val="superscript"/>
    </w:rPr>
  </w:style>
  <w:style w:type="paragraph" w:customStyle="1" w:styleId="Default">
    <w:name w:val="Default"/>
    <w:pPr>
      <w:widowControl w:val="0"/>
      <w:autoSpaceDE w:val="0"/>
      <w:autoSpaceDN w:val="0"/>
      <w:adjustRightInd w:val="0"/>
    </w:pPr>
    <w:rPr>
      <w:rFonts w:ascii="ＭＳ ゴシック" w:eastAsia="ＭＳ ゴシック" w:hAnsi="Times New Roman"/>
      <w:color w:val="000000"/>
      <w:sz w:val="24"/>
      <w:szCs w:val="24"/>
    </w:rPr>
  </w:style>
  <w:style w:type="paragraph" w:styleId="aff">
    <w:name w:val="Balloon Text"/>
    <w:basedOn w:val="a9"/>
    <w:link w:val="aff0"/>
    <w:uiPriority w:val="99"/>
    <w:semiHidden/>
    <w:unhideWhenUsed/>
    <w:rsid w:val="007B175A"/>
    <w:rPr>
      <w:rFonts w:eastAsia="ＭＳ ゴシック"/>
      <w:szCs w:val="18"/>
    </w:rPr>
  </w:style>
  <w:style w:type="character" w:customStyle="1" w:styleId="aff0">
    <w:name w:val="吹き出し (文字)"/>
    <w:link w:val="aff"/>
    <w:uiPriority w:val="99"/>
    <w:semiHidden/>
    <w:rsid w:val="007B175A"/>
    <w:rPr>
      <w:rFonts w:ascii="Arial" w:eastAsia="ＭＳ ゴシック" w:hAnsi="Arial" w:cs="Times New Roman"/>
      <w:kern w:val="2"/>
      <w:sz w:val="18"/>
      <w:szCs w:val="18"/>
    </w:rPr>
  </w:style>
  <w:style w:type="paragraph" w:styleId="aff1">
    <w:name w:val="List Paragraph"/>
    <w:basedOn w:val="a9"/>
    <w:uiPriority w:val="34"/>
    <w:qFormat/>
    <w:rsid w:val="008557DE"/>
    <w:pPr>
      <w:ind w:leftChars="400" w:left="840"/>
    </w:pPr>
  </w:style>
  <w:style w:type="paragraph" w:styleId="aff2">
    <w:name w:val="Revision"/>
    <w:hidden/>
    <w:uiPriority w:val="99"/>
    <w:semiHidden/>
    <w:rsid w:val="00AE4F77"/>
    <w:rPr>
      <w:rFonts w:ascii="Arial" w:eastAsia="ＭＳ Ｐゴシック" w:hAnsi="Arial"/>
      <w:kern w:val="2"/>
      <w:sz w:val="18"/>
      <w:szCs w:val="24"/>
    </w:rPr>
  </w:style>
  <w:style w:type="character" w:styleId="aff3">
    <w:name w:val="annotation reference"/>
    <w:uiPriority w:val="99"/>
    <w:semiHidden/>
    <w:unhideWhenUsed/>
    <w:rsid w:val="00A36B9B"/>
    <w:rPr>
      <w:sz w:val="18"/>
      <w:szCs w:val="18"/>
    </w:rPr>
  </w:style>
  <w:style w:type="paragraph" w:styleId="aff4">
    <w:name w:val="annotation text"/>
    <w:basedOn w:val="a9"/>
    <w:link w:val="aff5"/>
    <w:uiPriority w:val="99"/>
    <w:semiHidden/>
    <w:unhideWhenUsed/>
    <w:rsid w:val="00A36B9B"/>
    <w:pPr>
      <w:jc w:val="left"/>
    </w:pPr>
  </w:style>
  <w:style w:type="character" w:customStyle="1" w:styleId="aff5">
    <w:name w:val="コメント文字列 (文字)"/>
    <w:link w:val="aff4"/>
    <w:uiPriority w:val="99"/>
    <w:semiHidden/>
    <w:rsid w:val="00A36B9B"/>
    <w:rPr>
      <w:rFonts w:ascii="Arial" w:eastAsia="ＭＳ Ｐゴシック" w:hAnsi="Arial"/>
      <w:kern w:val="2"/>
      <w:sz w:val="18"/>
      <w:szCs w:val="24"/>
    </w:rPr>
  </w:style>
  <w:style w:type="paragraph" w:styleId="aff6">
    <w:name w:val="annotation subject"/>
    <w:basedOn w:val="aff4"/>
    <w:next w:val="aff4"/>
    <w:link w:val="aff7"/>
    <w:uiPriority w:val="99"/>
    <w:semiHidden/>
    <w:unhideWhenUsed/>
    <w:rsid w:val="00A36B9B"/>
    <w:rPr>
      <w:b/>
      <w:bCs/>
    </w:rPr>
  </w:style>
  <w:style w:type="character" w:customStyle="1" w:styleId="aff7">
    <w:name w:val="コメント内容 (文字)"/>
    <w:link w:val="aff6"/>
    <w:uiPriority w:val="99"/>
    <w:semiHidden/>
    <w:rsid w:val="00A36B9B"/>
    <w:rPr>
      <w:rFonts w:ascii="Arial" w:eastAsia="ＭＳ Ｐゴシック" w:hAnsi="Arial"/>
      <w:b/>
      <w:bCs/>
      <w:kern w:val="2"/>
      <w:sz w:val="18"/>
      <w:szCs w:val="24"/>
    </w:rPr>
  </w:style>
  <w:style w:type="table" w:styleId="aff8">
    <w:name w:val="Table Grid"/>
    <w:basedOn w:val="ae"/>
    <w:uiPriority w:val="59"/>
    <w:rsid w:val="00140F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9">
    <w:name w:val="図中説明"/>
    <w:basedOn w:val="a9"/>
    <w:rsid w:val="008B1BEB"/>
    <w:pPr>
      <w:spacing w:line="180" w:lineRule="exact"/>
    </w:pPr>
    <w:rPr>
      <w:rFonts w:ascii="ＭＳ ゴシック" w:eastAsia="ＭＳ ゴシック" w:hAnsi="Century"/>
      <w:sz w:val="16"/>
      <w:szCs w:val="20"/>
    </w:rPr>
  </w:style>
  <w:style w:type="paragraph" w:styleId="affa">
    <w:name w:val="endnote text"/>
    <w:basedOn w:val="a9"/>
    <w:link w:val="affb"/>
    <w:uiPriority w:val="99"/>
    <w:semiHidden/>
    <w:unhideWhenUsed/>
    <w:rsid w:val="00864A80"/>
    <w:pPr>
      <w:snapToGrid w:val="0"/>
      <w:jc w:val="left"/>
    </w:pPr>
  </w:style>
  <w:style w:type="character" w:customStyle="1" w:styleId="affb">
    <w:name w:val="文末脚注文字列 (文字)"/>
    <w:link w:val="affa"/>
    <w:uiPriority w:val="99"/>
    <w:semiHidden/>
    <w:rsid w:val="00864A80"/>
    <w:rPr>
      <w:rFonts w:ascii="Arial" w:eastAsia="ＭＳ Ｐゴシック" w:hAnsi="Arial"/>
      <w:kern w:val="2"/>
      <w:sz w:val="18"/>
      <w:szCs w:val="24"/>
    </w:rPr>
  </w:style>
  <w:style w:type="character" w:styleId="affc">
    <w:name w:val="endnote reference"/>
    <w:uiPriority w:val="99"/>
    <w:semiHidden/>
    <w:unhideWhenUsed/>
    <w:rsid w:val="00864A80"/>
    <w:rPr>
      <w:vertAlign w:val="superscript"/>
    </w:rPr>
  </w:style>
  <w:style w:type="character" w:customStyle="1" w:styleId="af4">
    <w:name w:val="フッター (文字)"/>
    <w:link w:val="af3"/>
    <w:uiPriority w:val="99"/>
    <w:rsid w:val="000206DB"/>
    <w:rPr>
      <w:rFonts w:ascii="Arial" w:eastAsia="ＭＳ Ｐゴシック" w:hAnsi="Arial"/>
      <w:sz w:val="18"/>
    </w:rPr>
  </w:style>
  <w:style w:type="character" w:customStyle="1" w:styleId="af0">
    <w:name w:val="本文 (文字)"/>
    <w:link w:val="aa"/>
    <w:rsid w:val="00575B5A"/>
    <w:rPr>
      <w:rFonts w:ascii="Arial" w:eastAsia="ＭＳ Ｐゴシック"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301644">
      <w:bodyDiv w:val="1"/>
      <w:marLeft w:val="0"/>
      <w:marRight w:val="0"/>
      <w:marTop w:val="0"/>
      <w:marBottom w:val="0"/>
      <w:divBdr>
        <w:top w:val="none" w:sz="0" w:space="0" w:color="auto"/>
        <w:left w:val="none" w:sz="0" w:space="0" w:color="auto"/>
        <w:bottom w:val="none" w:sz="0" w:space="0" w:color="auto"/>
        <w:right w:val="none" w:sz="0" w:space="0" w:color="auto"/>
      </w:divBdr>
    </w:div>
    <w:div w:id="601647133">
      <w:bodyDiv w:val="1"/>
      <w:marLeft w:val="0"/>
      <w:marRight w:val="0"/>
      <w:marTop w:val="0"/>
      <w:marBottom w:val="0"/>
      <w:divBdr>
        <w:top w:val="none" w:sz="0" w:space="0" w:color="auto"/>
        <w:left w:val="none" w:sz="0" w:space="0" w:color="auto"/>
        <w:bottom w:val="none" w:sz="0" w:space="0" w:color="auto"/>
        <w:right w:val="none" w:sz="0" w:space="0" w:color="auto"/>
      </w:divBdr>
    </w:div>
    <w:div w:id="730925816">
      <w:bodyDiv w:val="1"/>
      <w:marLeft w:val="0"/>
      <w:marRight w:val="0"/>
      <w:marTop w:val="0"/>
      <w:marBottom w:val="0"/>
      <w:divBdr>
        <w:top w:val="none" w:sz="0" w:space="0" w:color="auto"/>
        <w:left w:val="none" w:sz="0" w:space="0" w:color="auto"/>
        <w:bottom w:val="none" w:sz="0" w:space="0" w:color="auto"/>
        <w:right w:val="none" w:sz="0" w:space="0" w:color="auto"/>
      </w:divBdr>
    </w:div>
    <w:div w:id="805010462">
      <w:bodyDiv w:val="1"/>
      <w:marLeft w:val="0"/>
      <w:marRight w:val="0"/>
      <w:marTop w:val="0"/>
      <w:marBottom w:val="0"/>
      <w:divBdr>
        <w:top w:val="none" w:sz="0" w:space="0" w:color="auto"/>
        <w:left w:val="none" w:sz="0" w:space="0" w:color="auto"/>
        <w:bottom w:val="none" w:sz="0" w:space="0" w:color="auto"/>
        <w:right w:val="none" w:sz="0" w:space="0" w:color="auto"/>
      </w:divBdr>
    </w:div>
    <w:div w:id="871458210">
      <w:bodyDiv w:val="1"/>
      <w:marLeft w:val="0"/>
      <w:marRight w:val="0"/>
      <w:marTop w:val="0"/>
      <w:marBottom w:val="0"/>
      <w:divBdr>
        <w:top w:val="none" w:sz="0" w:space="0" w:color="auto"/>
        <w:left w:val="none" w:sz="0" w:space="0" w:color="auto"/>
        <w:bottom w:val="none" w:sz="0" w:space="0" w:color="auto"/>
        <w:right w:val="none" w:sz="0" w:space="0" w:color="auto"/>
      </w:divBdr>
    </w:div>
    <w:div w:id="970094463">
      <w:bodyDiv w:val="1"/>
      <w:marLeft w:val="0"/>
      <w:marRight w:val="0"/>
      <w:marTop w:val="0"/>
      <w:marBottom w:val="0"/>
      <w:divBdr>
        <w:top w:val="none" w:sz="0" w:space="0" w:color="auto"/>
        <w:left w:val="none" w:sz="0" w:space="0" w:color="auto"/>
        <w:bottom w:val="none" w:sz="0" w:space="0" w:color="auto"/>
        <w:right w:val="none" w:sz="0" w:space="0" w:color="auto"/>
      </w:divBdr>
    </w:div>
    <w:div w:id="1871871041">
      <w:bodyDiv w:val="1"/>
      <w:marLeft w:val="0"/>
      <w:marRight w:val="0"/>
      <w:marTop w:val="0"/>
      <w:marBottom w:val="0"/>
      <w:divBdr>
        <w:top w:val="none" w:sz="0" w:space="0" w:color="auto"/>
        <w:left w:val="none" w:sz="0" w:space="0" w:color="auto"/>
        <w:bottom w:val="none" w:sz="0" w:space="0" w:color="auto"/>
        <w:right w:val="none" w:sz="0" w:space="0" w:color="auto"/>
      </w:divBdr>
    </w:div>
    <w:div w:id="21149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image" Target="media/image21.wmf"/><Relationship Id="rId21" Type="http://schemas.openxmlformats.org/officeDocument/2006/relationships/oleObject" Target="embeddings/oleObject7.bin"/><Relationship Id="rId34" Type="http://schemas.openxmlformats.org/officeDocument/2006/relationships/image" Target="media/image18.emf"/><Relationship Id="rId42" Type="http://schemas.openxmlformats.org/officeDocument/2006/relationships/oleObject" Target="embeddings/oleObject13.bin"/><Relationship Id="rId47" Type="http://schemas.openxmlformats.org/officeDocument/2006/relationships/image" Target="media/image25.wmf"/><Relationship Id="rId50" Type="http://schemas.openxmlformats.org/officeDocument/2006/relationships/oleObject" Target="embeddings/oleObject17.bin"/><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e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emf"/><Relationship Id="rId41" Type="http://schemas.openxmlformats.org/officeDocument/2006/relationships/image" Target="media/image22.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6.emf"/><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wmf"/><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oleObject" Target="embeddings/oleObject10.bin"/><Relationship Id="rId49" Type="http://schemas.openxmlformats.org/officeDocument/2006/relationships/image" Target="media/image26.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5.emf"/><Relationship Id="rId44" Type="http://schemas.openxmlformats.org/officeDocument/2006/relationships/oleObject" Target="embeddings/oleObject14.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6.bin"/><Relationship Id="rId8" Type="http://schemas.openxmlformats.org/officeDocument/2006/relationships/image" Target="media/image1.wmf"/><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1F7081-C11C-4FE1-8345-F12E5BA9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145</Pages>
  <Words>22255</Words>
  <Characters>126856</Characters>
  <Application>Microsoft Office Word</Application>
  <DocSecurity>0</DocSecurity>
  <Lines>1057</Lines>
  <Paragraphs>297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Product name = 共通</vt:lpstr>
      <vt:lpstr>Product name = 共通</vt:lpstr>
    </vt:vector>
  </TitlesOfParts>
  <Company/>
  <LinksUpToDate>false</LinksUpToDate>
  <CharactersWithSpaces>148814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 = 共通</dc:title>
  <dc:subject/>
  <dc:creator>藤田 裕三</dc:creator>
  <cp:keywords/>
  <cp:lastModifiedBy>fx NOMURA HIDEKI</cp:lastModifiedBy>
  <cp:revision>3</cp:revision>
  <cp:lastPrinted>2019-06-02T03:02:00Z</cp:lastPrinted>
  <dcterms:created xsi:type="dcterms:W3CDTF">2019-10-03T06:46:00Z</dcterms:created>
  <dcterms:modified xsi:type="dcterms:W3CDTF">2019-10-10T04:15:00Z</dcterms:modified>
</cp:coreProperties>
</file>